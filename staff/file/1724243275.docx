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88C" w:rsidRDefault="00437954">
      <w:pPr>
        <w:spacing w:before="78"/>
        <w:ind w:left="3938" w:right="3469"/>
        <w:jc w:val="center"/>
        <w:rPr>
          <w:b/>
          <w:sz w:val="24"/>
        </w:rPr>
      </w:pPr>
      <w:r>
        <w:rPr>
          <w:b/>
          <w:sz w:val="24"/>
        </w:rPr>
        <w:t>CHAPTER</w:t>
      </w:r>
      <w:r>
        <w:rPr>
          <w:b/>
          <w:spacing w:val="-9"/>
          <w:sz w:val="24"/>
        </w:rPr>
        <w:t xml:space="preserve"> </w:t>
      </w:r>
      <w:r>
        <w:rPr>
          <w:b/>
          <w:spacing w:val="-5"/>
          <w:sz w:val="24"/>
        </w:rPr>
        <w:t>VI</w:t>
      </w:r>
    </w:p>
    <w:p w:rsidR="00DF688C" w:rsidRDefault="00DF688C">
      <w:pPr>
        <w:pStyle w:val="BodyText"/>
        <w:spacing w:before="0"/>
        <w:rPr>
          <w:b/>
          <w:sz w:val="26"/>
        </w:rPr>
      </w:pPr>
    </w:p>
    <w:p w:rsidR="00DF688C" w:rsidRDefault="00DF688C">
      <w:pPr>
        <w:pStyle w:val="BodyText"/>
        <w:spacing w:before="0"/>
        <w:rPr>
          <w:b/>
          <w:sz w:val="26"/>
        </w:rPr>
      </w:pPr>
    </w:p>
    <w:p w:rsidR="00DF688C" w:rsidRDefault="00DF688C">
      <w:pPr>
        <w:pStyle w:val="BodyText"/>
        <w:spacing w:before="0"/>
        <w:rPr>
          <w:b/>
          <w:sz w:val="26"/>
        </w:rPr>
      </w:pPr>
    </w:p>
    <w:p w:rsidR="00DF688C" w:rsidRDefault="00DF688C">
      <w:pPr>
        <w:pStyle w:val="BodyText"/>
        <w:spacing w:before="0"/>
        <w:rPr>
          <w:b/>
          <w:sz w:val="26"/>
        </w:rPr>
      </w:pPr>
    </w:p>
    <w:p w:rsidR="00DF688C" w:rsidRDefault="00DF688C">
      <w:pPr>
        <w:pStyle w:val="BodyText"/>
        <w:spacing w:before="0"/>
        <w:rPr>
          <w:b/>
          <w:sz w:val="26"/>
        </w:rPr>
      </w:pPr>
    </w:p>
    <w:p w:rsidR="00DF688C" w:rsidRDefault="00DF688C">
      <w:pPr>
        <w:pStyle w:val="BodyText"/>
        <w:spacing w:before="10"/>
        <w:rPr>
          <w:b/>
          <w:sz w:val="25"/>
        </w:rPr>
      </w:pPr>
    </w:p>
    <w:p w:rsidR="00DF688C" w:rsidRDefault="00437954">
      <w:pPr>
        <w:ind w:left="3938" w:right="3469"/>
        <w:jc w:val="center"/>
        <w:rPr>
          <w:b/>
          <w:sz w:val="24"/>
        </w:rPr>
      </w:pPr>
      <w:r>
        <w:rPr>
          <w:b/>
          <w:spacing w:val="-2"/>
          <w:sz w:val="24"/>
        </w:rPr>
        <w:t>TESTING</w:t>
      </w:r>
    </w:p>
    <w:p w:rsidR="00DF688C" w:rsidRDefault="00DF688C">
      <w:pPr>
        <w:pStyle w:val="BodyText"/>
        <w:spacing w:before="0"/>
        <w:rPr>
          <w:b/>
          <w:sz w:val="20"/>
        </w:rPr>
      </w:pPr>
    </w:p>
    <w:p w:rsidR="00DF688C" w:rsidRDefault="00DF688C">
      <w:pPr>
        <w:pStyle w:val="BodyText"/>
        <w:spacing w:before="0"/>
        <w:rPr>
          <w:b/>
          <w:sz w:val="20"/>
        </w:rPr>
      </w:pPr>
    </w:p>
    <w:p w:rsidR="00DF688C" w:rsidRDefault="00DF688C">
      <w:pPr>
        <w:pStyle w:val="BodyText"/>
        <w:spacing w:before="0"/>
        <w:rPr>
          <w:b/>
          <w:sz w:val="20"/>
        </w:rPr>
      </w:pPr>
    </w:p>
    <w:p w:rsidR="00DF688C" w:rsidRDefault="00DF688C">
      <w:pPr>
        <w:pStyle w:val="BodyText"/>
        <w:spacing w:before="0"/>
        <w:rPr>
          <w:b/>
          <w:sz w:val="20"/>
        </w:rPr>
      </w:pPr>
    </w:p>
    <w:p w:rsidR="00DF688C" w:rsidRDefault="00DF688C">
      <w:pPr>
        <w:pStyle w:val="BodyText"/>
        <w:spacing w:before="0"/>
        <w:rPr>
          <w:b/>
          <w:sz w:val="20"/>
        </w:rPr>
      </w:pPr>
    </w:p>
    <w:p w:rsidR="00DF688C" w:rsidRDefault="00437954">
      <w:pPr>
        <w:pStyle w:val="ListParagraph"/>
        <w:numPr>
          <w:ilvl w:val="1"/>
          <w:numId w:val="1"/>
        </w:numPr>
        <w:tabs>
          <w:tab w:val="left" w:pos="1187"/>
          <w:tab w:val="left" w:pos="1188"/>
        </w:tabs>
        <w:spacing w:before="230"/>
        <w:jc w:val="left"/>
        <w:rPr>
          <w:b/>
          <w:sz w:val="24"/>
        </w:rPr>
      </w:pPr>
      <w:r>
        <w:rPr>
          <w:b/>
          <w:spacing w:val="-2"/>
          <w:sz w:val="24"/>
        </w:rPr>
        <w:t>INTRODUCTION</w:t>
      </w:r>
    </w:p>
    <w:p w:rsidR="00DF688C" w:rsidRDefault="00DF688C">
      <w:pPr>
        <w:pStyle w:val="BodyText"/>
        <w:spacing w:before="0"/>
        <w:rPr>
          <w:b/>
          <w:sz w:val="26"/>
        </w:rPr>
      </w:pPr>
    </w:p>
    <w:p w:rsidR="00DF688C" w:rsidRDefault="00DF688C">
      <w:pPr>
        <w:pStyle w:val="BodyText"/>
        <w:spacing w:before="0"/>
        <w:rPr>
          <w:b/>
          <w:sz w:val="22"/>
        </w:rPr>
      </w:pPr>
    </w:p>
    <w:p w:rsidR="00DF688C" w:rsidRDefault="00437954">
      <w:pPr>
        <w:pStyle w:val="BodyText"/>
        <w:spacing w:before="1" w:line="360" w:lineRule="auto"/>
        <w:ind w:left="588" w:right="115" w:firstLine="720"/>
        <w:jc w:val="both"/>
      </w:pPr>
      <w:r>
        <w:t>The testing phase is crucial since it involves assessing a software</w:t>
      </w:r>
      <w:r>
        <w:rPr>
          <w:spacing w:val="80"/>
        </w:rPr>
        <w:t xml:space="preserve"> </w:t>
      </w:r>
      <w:r>
        <w:t>application's functionality to identify any flaws. In order to provide a high-quality result, it determines whether the generated software complied with the criteria and locates any errors in the software. In addition to this, the people participating in the testing process will be addressed in this chapter. Basically, a small number of individuals will be requested to conduct the tests. Additionally, the environment in which the testing</w:t>
      </w:r>
      <w:r>
        <w:rPr>
          <w:spacing w:val="-1"/>
        </w:rPr>
        <w:t xml:space="preserve"> </w:t>
      </w:r>
      <w:r>
        <w:t>will take place will be</w:t>
      </w:r>
      <w:r>
        <w:rPr>
          <w:spacing w:val="-2"/>
        </w:rPr>
        <w:t xml:space="preserve"> </w:t>
      </w:r>
      <w:r>
        <w:t>specified, together with</w:t>
      </w:r>
      <w:r>
        <w:rPr>
          <w:spacing w:val="-1"/>
        </w:rPr>
        <w:t xml:space="preserve"> </w:t>
      </w:r>
      <w:r>
        <w:t>the hardware setups, training requirements, and preparation steps. The descriptions, procedures, and expected outcomes for each test case will be listed. To discover which test requirement corresponds to each test case, a traceability matrix is also provided. T1</w:t>
      </w:r>
      <w:r>
        <w:rPr>
          <w:spacing w:val="40"/>
        </w:rPr>
        <w:t xml:space="preserve"> </w:t>
      </w:r>
      <w:r>
        <w:t>in this context stands for the ‘Test Administrator’, T2 for the ‘Test Teacher’, and T3 for the ‘Test Student’. The identification of the test case, the tester, the success or failure of the test case, and the thorough documentation of the failed test case will all be indicated. Additionally, the system's overall satisfaction ratings from the targeted users will be reported.</w:t>
      </w:r>
    </w:p>
    <w:p w:rsidR="00DF688C" w:rsidRDefault="00DF688C">
      <w:pPr>
        <w:spacing w:line="360" w:lineRule="auto"/>
        <w:jc w:val="both"/>
        <w:sectPr w:rsidR="00DF688C">
          <w:type w:val="continuous"/>
          <w:pgSz w:w="11910" w:h="16840"/>
          <w:pgMar w:top="1320" w:right="1300" w:bottom="280" w:left="1680" w:header="720" w:footer="720" w:gutter="0"/>
          <w:cols w:space="720"/>
        </w:sectPr>
      </w:pPr>
    </w:p>
    <w:p w:rsidR="00DF688C" w:rsidRDefault="00437954">
      <w:pPr>
        <w:pStyle w:val="ListParagraph"/>
        <w:numPr>
          <w:ilvl w:val="1"/>
          <w:numId w:val="1"/>
        </w:numPr>
        <w:tabs>
          <w:tab w:val="left" w:pos="1187"/>
          <w:tab w:val="left" w:pos="1188"/>
        </w:tabs>
        <w:jc w:val="left"/>
        <w:rPr>
          <w:b/>
          <w:sz w:val="24"/>
        </w:rPr>
      </w:pPr>
      <w:r>
        <w:rPr>
          <w:b/>
          <w:sz w:val="24"/>
        </w:rPr>
        <w:lastRenderedPageBreak/>
        <w:t>TEST</w:t>
      </w:r>
      <w:r>
        <w:rPr>
          <w:b/>
          <w:spacing w:val="-7"/>
          <w:sz w:val="24"/>
        </w:rPr>
        <w:t xml:space="preserve"> </w:t>
      </w:r>
      <w:r>
        <w:rPr>
          <w:b/>
          <w:spacing w:val="-4"/>
          <w:sz w:val="24"/>
        </w:rPr>
        <w:t>PLAN</w:t>
      </w:r>
    </w:p>
    <w:p w:rsidR="00DF688C" w:rsidRDefault="00437954">
      <w:pPr>
        <w:pStyle w:val="ListParagraph"/>
        <w:numPr>
          <w:ilvl w:val="2"/>
          <w:numId w:val="1"/>
        </w:numPr>
        <w:tabs>
          <w:tab w:val="left" w:pos="1188"/>
        </w:tabs>
        <w:spacing w:before="137"/>
        <w:ind w:left="1188" w:hanging="600"/>
        <w:jc w:val="left"/>
        <w:rPr>
          <w:b/>
          <w:sz w:val="24"/>
        </w:rPr>
      </w:pPr>
      <w:r>
        <w:rPr>
          <w:b/>
          <w:sz w:val="24"/>
        </w:rPr>
        <w:t>TEST</w:t>
      </w:r>
      <w:r>
        <w:rPr>
          <w:b/>
          <w:spacing w:val="-7"/>
          <w:sz w:val="24"/>
        </w:rPr>
        <w:t xml:space="preserve"> </w:t>
      </w:r>
      <w:r>
        <w:rPr>
          <w:b/>
          <w:spacing w:val="-2"/>
          <w:sz w:val="24"/>
        </w:rPr>
        <w:t>ORGANIZATION</w:t>
      </w:r>
    </w:p>
    <w:p w:rsidR="00DF688C" w:rsidRDefault="00DF688C">
      <w:pPr>
        <w:pStyle w:val="BodyText"/>
        <w:spacing w:before="0"/>
        <w:rPr>
          <w:b/>
          <w:sz w:val="26"/>
        </w:rPr>
      </w:pPr>
    </w:p>
    <w:p w:rsidR="00DF688C" w:rsidRDefault="00437954">
      <w:pPr>
        <w:pStyle w:val="BodyText"/>
        <w:spacing w:before="229" w:line="360" w:lineRule="auto"/>
        <w:ind w:left="588" w:right="115" w:firstLine="720"/>
        <w:jc w:val="both"/>
      </w:pPr>
      <w:r>
        <w:t>21 testers will be involved in the testing process for three days. The admin module</w:t>
      </w:r>
      <w:r>
        <w:rPr>
          <w:spacing w:val="40"/>
        </w:rPr>
        <w:t xml:space="preserve"> </w:t>
      </w:r>
      <w:r>
        <w:t>is</w:t>
      </w:r>
      <w:r>
        <w:rPr>
          <w:spacing w:val="40"/>
        </w:rPr>
        <w:t xml:space="preserve"> </w:t>
      </w:r>
      <w:r>
        <w:t>operated</w:t>
      </w:r>
      <w:r>
        <w:rPr>
          <w:spacing w:val="40"/>
        </w:rPr>
        <w:t xml:space="preserve"> </w:t>
      </w:r>
      <w:r>
        <w:t>by</w:t>
      </w:r>
      <w:r>
        <w:rPr>
          <w:spacing w:val="40"/>
        </w:rPr>
        <w:t xml:space="preserve"> </w:t>
      </w:r>
      <w:r>
        <w:t>three</w:t>
      </w:r>
      <w:r>
        <w:rPr>
          <w:spacing w:val="40"/>
        </w:rPr>
        <w:t xml:space="preserve"> </w:t>
      </w:r>
      <w:r>
        <w:t>testers</w:t>
      </w:r>
      <w:r>
        <w:rPr>
          <w:spacing w:val="40"/>
        </w:rPr>
        <w:t xml:space="preserve"> </w:t>
      </w:r>
      <w:r>
        <w:t>(one</w:t>
      </w:r>
      <w:r>
        <w:rPr>
          <w:spacing w:val="40"/>
        </w:rPr>
        <w:t xml:space="preserve"> </w:t>
      </w:r>
      <w:r>
        <w:t>tester</w:t>
      </w:r>
      <w:r>
        <w:rPr>
          <w:spacing w:val="40"/>
        </w:rPr>
        <w:t xml:space="preserve"> </w:t>
      </w:r>
      <w:r>
        <w:t>per</w:t>
      </w:r>
      <w:r>
        <w:rPr>
          <w:spacing w:val="40"/>
        </w:rPr>
        <w:t xml:space="preserve"> </w:t>
      </w:r>
      <w:r>
        <w:t>day),</w:t>
      </w:r>
      <w:r>
        <w:rPr>
          <w:spacing w:val="40"/>
        </w:rPr>
        <w:t xml:space="preserve"> </w:t>
      </w:r>
      <w:r>
        <w:t>the</w:t>
      </w:r>
      <w:r>
        <w:rPr>
          <w:spacing w:val="40"/>
        </w:rPr>
        <w:t xml:space="preserve"> </w:t>
      </w:r>
      <w:r>
        <w:t>student</w:t>
      </w:r>
      <w:r>
        <w:rPr>
          <w:spacing w:val="40"/>
        </w:rPr>
        <w:t xml:space="preserve"> </w:t>
      </w:r>
      <w:r>
        <w:t>module</w:t>
      </w:r>
      <w:r>
        <w:rPr>
          <w:spacing w:val="40"/>
        </w:rPr>
        <w:t xml:space="preserve"> </w:t>
      </w:r>
      <w:r>
        <w:t xml:space="preserve">by nine testers (three testers per day), and the teacher module by the remaining nine testers (three testers each day). </w:t>
      </w:r>
      <w:ins w:id="0" w:author="Microsoft account" w:date="2022-09-02T07:20:00Z">
        <w:r w:rsidR="00CC72A7">
          <w:t xml:space="preserve">The </w:t>
        </w:r>
      </w:ins>
      <w:del w:id="1" w:author="Microsoft account" w:date="2022-09-02T07:20:00Z">
        <w:r w:rsidDel="00CC72A7">
          <w:delText>T</w:delText>
        </w:r>
      </w:del>
      <w:ins w:id="2" w:author="Microsoft account" w:date="2022-09-02T07:20:00Z">
        <w:r w:rsidR="00CC72A7">
          <w:t>t</w:t>
        </w:r>
      </w:ins>
      <w:r>
        <w:t>esters who test the admin module will be</w:t>
      </w:r>
      <w:r>
        <w:rPr>
          <w:spacing w:val="40"/>
        </w:rPr>
        <w:t xml:space="preserve"> </w:t>
      </w:r>
      <w:r>
        <w:t>particularly</w:t>
      </w:r>
      <w:r>
        <w:rPr>
          <w:spacing w:val="-1"/>
        </w:rPr>
        <w:t xml:space="preserve"> </w:t>
      </w:r>
      <w:r>
        <w:t>skilled</w:t>
      </w:r>
      <w:r>
        <w:rPr>
          <w:spacing w:val="-1"/>
        </w:rPr>
        <w:t xml:space="preserve"> </w:t>
      </w:r>
      <w:r>
        <w:t>at administrative</w:t>
      </w:r>
      <w:r>
        <w:rPr>
          <w:spacing w:val="-2"/>
        </w:rPr>
        <w:t xml:space="preserve"> </w:t>
      </w:r>
      <w:r>
        <w:t>tasks like</w:t>
      </w:r>
      <w:r>
        <w:rPr>
          <w:spacing w:val="-2"/>
        </w:rPr>
        <w:t xml:space="preserve"> </w:t>
      </w:r>
      <w:r>
        <w:t>entering data,</w:t>
      </w:r>
      <w:r>
        <w:rPr>
          <w:spacing w:val="-1"/>
        </w:rPr>
        <w:t xml:space="preserve"> </w:t>
      </w:r>
      <w:r>
        <w:t>while those who</w:t>
      </w:r>
      <w:r>
        <w:rPr>
          <w:spacing w:val="-1"/>
        </w:rPr>
        <w:t xml:space="preserve"> </w:t>
      </w:r>
      <w:r>
        <w:t xml:space="preserve">test the teacher module will primarily have a foundation in teaching any subject and experience </w:t>
      </w:r>
      <w:del w:id="3" w:author="Microsoft account" w:date="2022-09-02T07:21:00Z">
        <w:r w:rsidDel="00CC72A7">
          <w:delText xml:space="preserve">providing </w:delText>
        </w:r>
      </w:del>
      <w:ins w:id="4" w:author="Microsoft account" w:date="2022-09-02T07:21:00Z">
        <w:r w:rsidR="00CC72A7">
          <w:t xml:space="preserve">in providing </w:t>
        </w:r>
      </w:ins>
      <w:r>
        <w:t xml:space="preserve">materials for </w:t>
      </w:r>
      <w:ins w:id="5" w:author="Microsoft account" w:date="2022-09-02T07:21:00Z">
        <w:r w:rsidR="00CC72A7">
          <w:t xml:space="preserve">the </w:t>
        </w:r>
      </w:ins>
      <w:r>
        <w:t>students to use. The public will test the student module since it will be publicly accessible for anybody to use.</w:t>
      </w:r>
    </w:p>
    <w:p w:rsidR="00DF688C" w:rsidRDefault="00DF688C">
      <w:pPr>
        <w:pStyle w:val="BodyText"/>
        <w:spacing w:before="10"/>
        <w:rPr>
          <w:sz w:val="35"/>
        </w:rPr>
      </w:pPr>
    </w:p>
    <w:p w:rsidR="00DF688C" w:rsidRDefault="00437954">
      <w:pPr>
        <w:pStyle w:val="ListParagraph"/>
        <w:numPr>
          <w:ilvl w:val="2"/>
          <w:numId w:val="1"/>
        </w:numPr>
        <w:tabs>
          <w:tab w:val="left" w:pos="1307"/>
          <w:tab w:val="left" w:pos="1308"/>
        </w:tabs>
        <w:spacing w:before="0"/>
        <w:ind w:left="1308"/>
        <w:jc w:val="left"/>
        <w:rPr>
          <w:b/>
          <w:sz w:val="24"/>
        </w:rPr>
      </w:pPr>
      <w:r>
        <w:rPr>
          <w:b/>
          <w:sz w:val="24"/>
        </w:rPr>
        <w:t>TEST</w:t>
      </w:r>
      <w:r>
        <w:rPr>
          <w:b/>
          <w:spacing w:val="-7"/>
          <w:sz w:val="24"/>
        </w:rPr>
        <w:t xml:space="preserve"> </w:t>
      </w:r>
      <w:r>
        <w:rPr>
          <w:b/>
          <w:spacing w:val="-2"/>
          <w:sz w:val="24"/>
        </w:rPr>
        <w:t>ENVIRONMENT</w:t>
      </w:r>
    </w:p>
    <w:p w:rsidR="00DF688C" w:rsidRDefault="00437954">
      <w:pPr>
        <w:pStyle w:val="ListParagraph"/>
        <w:numPr>
          <w:ilvl w:val="3"/>
          <w:numId w:val="1"/>
        </w:numPr>
        <w:tabs>
          <w:tab w:val="left" w:pos="1308"/>
        </w:tabs>
        <w:spacing w:before="140"/>
        <w:rPr>
          <w:b/>
          <w:sz w:val="24"/>
        </w:rPr>
      </w:pPr>
      <w:r>
        <w:rPr>
          <w:b/>
          <w:sz w:val="24"/>
        </w:rPr>
        <w:t>ENVIRONMENT</w:t>
      </w:r>
      <w:r>
        <w:rPr>
          <w:b/>
          <w:spacing w:val="-5"/>
          <w:sz w:val="24"/>
        </w:rPr>
        <w:t xml:space="preserve"> </w:t>
      </w:r>
      <w:r>
        <w:rPr>
          <w:b/>
          <w:sz w:val="24"/>
        </w:rPr>
        <w:t>OF</w:t>
      </w:r>
      <w:r>
        <w:rPr>
          <w:b/>
          <w:spacing w:val="-3"/>
          <w:sz w:val="24"/>
        </w:rPr>
        <w:t xml:space="preserve"> </w:t>
      </w:r>
      <w:r>
        <w:rPr>
          <w:b/>
          <w:sz w:val="24"/>
        </w:rPr>
        <w:t>TESTING</w:t>
      </w:r>
      <w:r>
        <w:rPr>
          <w:b/>
          <w:spacing w:val="-4"/>
          <w:sz w:val="24"/>
        </w:rPr>
        <w:t xml:space="preserve"> </w:t>
      </w:r>
      <w:r>
        <w:rPr>
          <w:b/>
          <w:sz w:val="24"/>
        </w:rPr>
        <w:t>TO</w:t>
      </w:r>
      <w:r>
        <w:rPr>
          <w:b/>
          <w:spacing w:val="-2"/>
          <w:sz w:val="24"/>
        </w:rPr>
        <w:t xml:space="preserve"> </w:t>
      </w:r>
      <w:r>
        <w:rPr>
          <w:b/>
          <w:sz w:val="24"/>
        </w:rPr>
        <w:t>BE</w:t>
      </w:r>
      <w:r>
        <w:rPr>
          <w:b/>
          <w:spacing w:val="-4"/>
          <w:sz w:val="24"/>
        </w:rPr>
        <w:t xml:space="preserve"> </w:t>
      </w:r>
      <w:r>
        <w:rPr>
          <w:b/>
          <w:sz w:val="24"/>
        </w:rPr>
        <w:t>CARRIED</w:t>
      </w:r>
      <w:r>
        <w:rPr>
          <w:b/>
          <w:spacing w:val="-1"/>
          <w:sz w:val="24"/>
        </w:rPr>
        <w:t xml:space="preserve"> </w:t>
      </w:r>
      <w:r>
        <w:rPr>
          <w:b/>
          <w:spacing w:val="-5"/>
          <w:sz w:val="24"/>
        </w:rPr>
        <w:t>OUT</w:t>
      </w:r>
    </w:p>
    <w:p w:rsidR="00DF688C" w:rsidRDefault="00DF688C">
      <w:pPr>
        <w:pStyle w:val="BodyText"/>
        <w:spacing w:before="0"/>
        <w:rPr>
          <w:b/>
          <w:sz w:val="26"/>
        </w:rPr>
      </w:pPr>
    </w:p>
    <w:p w:rsidR="00DF688C" w:rsidRDefault="00DF688C">
      <w:pPr>
        <w:pStyle w:val="BodyText"/>
        <w:spacing w:before="11"/>
        <w:rPr>
          <w:b/>
          <w:sz w:val="21"/>
        </w:rPr>
      </w:pPr>
    </w:p>
    <w:p w:rsidR="00DF688C" w:rsidRDefault="00437954">
      <w:pPr>
        <w:pStyle w:val="BodyText"/>
        <w:spacing w:before="0" w:line="360" w:lineRule="auto"/>
        <w:ind w:left="588" w:right="115" w:firstLine="720"/>
        <w:jc w:val="both"/>
      </w:pPr>
      <w:r>
        <w:t xml:space="preserve">Since it is difficult to locate a venue and </w:t>
      </w:r>
      <w:ins w:id="6" w:author="Microsoft account" w:date="2022-09-02T07:21:00Z">
        <w:r w:rsidR="00CC72A7">
          <w:t xml:space="preserve">to </w:t>
        </w:r>
      </w:ins>
      <w:r>
        <w:t>gather everyone at a specific time, the testing is done online through Microsoft Teams. Additionally, there are significant</w:t>
      </w:r>
      <w:r>
        <w:rPr>
          <w:spacing w:val="-5"/>
        </w:rPr>
        <w:t xml:space="preserve"> </w:t>
      </w:r>
      <w:r>
        <w:t>financial</w:t>
      </w:r>
      <w:r>
        <w:rPr>
          <w:spacing w:val="-3"/>
        </w:rPr>
        <w:t xml:space="preserve"> </w:t>
      </w:r>
      <w:r>
        <w:t>savings</w:t>
      </w:r>
      <w:r>
        <w:rPr>
          <w:spacing w:val="-3"/>
        </w:rPr>
        <w:t xml:space="preserve"> </w:t>
      </w:r>
      <w:r>
        <w:t>because</w:t>
      </w:r>
      <w:r>
        <w:rPr>
          <w:spacing w:val="-2"/>
        </w:rPr>
        <w:t xml:space="preserve"> </w:t>
      </w:r>
      <w:r>
        <w:t>there</w:t>
      </w:r>
      <w:r>
        <w:rPr>
          <w:spacing w:val="-4"/>
        </w:rPr>
        <w:t xml:space="preserve"> </w:t>
      </w:r>
      <w:r>
        <w:t>is</w:t>
      </w:r>
      <w:r>
        <w:rPr>
          <w:spacing w:val="-3"/>
        </w:rPr>
        <w:t xml:space="preserve"> </w:t>
      </w:r>
      <w:r>
        <w:t>no</w:t>
      </w:r>
      <w:r>
        <w:rPr>
          <w:spacing w:val="-3"/>
        </w:rPr>
        <w:t xml:space="preserve"> </w:t>
      </w:r>
      <w:r>
        <w:t>location</w:t>
      </w:r>
      <w:r>
        <w:rPr>
          <w:spacing w:val="-5"/>
        </w:rPr>
        <w:t xml:space="preserve"> </w:t>
      </w:r>
      <w:r>
        <w:t>rental</w:t>
      </w:r>
      <w:r>
        <w:rPr>
          <w:spacing w:val="-3"/>
        </w:rPr>
        <w:t xml:space="preserve"> </w:t>
      </w:r>
      <w:r>
        <w:t>fees.</w:t>
      </w:r>
      <w:r>
        <w:rPr>
          <w:spacing w:val="-3"/>
        </w:rPr>
        <w:t xml:space="preserve"> </w:t>
      </w:r>
      <w:r>
        <w:t>Microsoft</w:t>
      </w:r>
      <w:r>
        <w:rPr>
          <w:spacing w:val="-7"/>
        </w:rPr>
        <w:t xml:space="preserve"> </w:t>
      </w:r>
      <w:r>
        <w:t>Teams was chosen because it is simple to use, free and accessible to all users. It also</w:t>
      </w:r>
      <w:r>
        <w:rPr>
          <w:spacing w:val="40"/>
        </w:rPr>
        <w:t xml:space="preserve"> </w:t>
      </w:r>
      <w:r>
        <w:t>contains a feature called "share screen" that makes it easier for users to operate the system and let others see how it works.</w:t>
      </w:r>
    </w:p>
    <w:p w:rsidR="00DF688C" w:rsidRDefault="00DF688C">
      <w:pPr>
        <w:pStyle w:val="BodyText"/>
        <w:spacing w:before="10"/>
        <w:rPr>
          <w:sz w:val="35"/>
        </w:rPr>
      </w:pPr>
    </w:p>
    <w:p w:rsidR="00DF688C" w:rsidRDefault="00437954">
      <w:pPr>
        <w:pStyle w:val="ListParagraph"/>
        <w:numPr>
          <w:ilvl w:val="3"/>
          <w:numId w:val="1"/>
        </w:numPr>
        <w:tabs>
          <w:tab w:val="left" w:pos="1308"/>
          <w:tab w:val="left" w:pos="3057"/>
          <w:tab w:val="left" w:pos="5164"/>
          <w:tab w:val="left" w:pos="5944"/>
          <w:tab w:val="left" w:pos="7432"/>
          <w:tab w:val="left" w:pos="8464"/>
        </w:tabs>
        <w:spacing w:before="1" w:line="360" w:lineRule="auto"/>
        <w:ind w:left="588" w:right="114" w:firstLine="0"/>
        <w:rPr>
          <w:b/>
          <w:sz w:val="24"/>
        </w:rPr>
      </w:pPr>
      <w:r>
        <w:rPr>
          <w:b/>
          <w:spacing w:val="-2"/>
          <w:sz w:val="24"/>
        </w:rPr>
        <w:t>HARDWARE,</w:t>
      </w:r>
      <w:r>
        <w:rPr>
          <w:b/>
          <w:sz w:val="24"/>
        </w:rPr>
        <w:tab/>
      </w:r>
      <w:r>
        <w:rPr>
          <w:b/>
          <w:spacing w:val="-2"/>
          <w:sz w:val="24"/>
        </w:rPr>
        <w:t>PREPARATIONS</w:t>
      </w:r>
      <w:r>
        <w:rPr>
          <w:b/>
          <w:sz w:val="24"/>
        </w:rPr>
        <w:tab/>
      </w:r>
      <w:r>
        <w:rPr>
          <w:b/>
          <w:spacing w:val="-4"/>
          <w:sz w:val="24"/>
        </w:rPr>
        <w:t>AND</w:t>
      </w:r>
      <w:r>
        <w:rPr>
          <w:b/>
          <w:sz w:val="24"/>
        </w:rPr>
        <w:tab/>
      </w:r>
      <w:r>
        <w:rPr>
          <w:b/>
          <w:spacing w:val="-2"/>
          <w:sz w:val="24"/>
        </w:rPr>
        <w:t>TRAINING</w:t>
      </w:r>
      <w:r>
        <w:rPr>
          <w:b/>
          <w:sz w:val="24"/>
        </w:rPr>
        <w:tab/>
      </w:r>
      <w:r>
        <w:rPr>
          <w:b/>
          <w:spacing w:val="-2"/>
          <w:sz w:val="24"/>
        </w:rPr>
        <w:t>PRIOR</w:t>
      </w:r>
      <w:r>
        <w:rPr>
          <w:b/>
          <w:sz w:val="24"/>
        </w:rPr>
        <w:tab/>
      </w:r>
      <w:r>
        <w:rPr>
          <w:b/>
          <w:spacing w:val="-6"/>
          <w:sz w:val="24"/>
        </w:rPr>
        <w:t xml:space="preserve">TO </w:t>
      </w:r>
      <w:r>
        <w:rPr>
          <w:b/>
          <w:spacing w:val="-2"/>
          <w:sz w:val="24"/>
        </w:rPr>
        <w:t>TESTING</w:t>
      </w:r>
    </w:p>
    <w:p w:rsidR="00DF688C" w:rsidRDefault="00DF688C">
      <w:pPr>
        <w:pStyle w:val="BodyText"/>
        <w:spacing w:before="1"/>
        <w:rPr>
          <w:b/>
          <w:sz w:val="36"/>
        </w:rPr>
      </w:pPr>
    </w:p>
    <w:p w:rsidR="00DF688C" w:rsidRDefault="00437954">
      <w:pPr>
        <w:pStyle w:val="BodyText"/>
        <w:spacing w:before="0" w:line="360" w:lineRule="auto"/>
        <w:ind w:left="588" w:right="113" w:firstLine="720"/>
        <w:jc w:val="both"/>
      </w:pPr>
      <w:r>
        <w:t>The hardware that is required to conduct this testing phase is basically a laptop or computer and any device that can connect to internet (Wi-Fi). The testers only have to download the Microsoft Teams and ensure they have a reliable connection</w:t>
      </w:r>
      <w:r>
        <w:rPr>
          <w:spacing w:val="-3"/>
        </w:rPr>
        <w:t xml:space="preserve"> </w:t>
      </w:r>
      <w:r>
        <w:t>before</w:t>
      </w:r>
      <w:r>
        <w:rPr>
          <w:spacing w:val="-2"/>
        </w:rPr>
        <w:t xml:space="preserve"> </w:t>
      </w:r>
      <w:r>
        <w:t>starting</w:t>
      </w:r>
      <w:r>
        <w:rPr>
          <w:spacing w:val="-1"/>
        </w:rPr>
        <w:t xml:space="preserve"> </w:t>
      </w:r>
      <w:r>
        <w:t>the</w:t>
      </w:r>
      <w:r>
        <w:rPr>
          <w:spacing w:val="-4"/>
        </w:rPr>
        <w:t xml:space="preserve"> </w:t>
      </w:r>
      <w:r>
        <w:t>testing.</w:t>
      </w:r>
      <w:r>
        <w:rPr>
          <w:spacing w:val="-6"/>
        </w:rPr>
        <w:t xml:space="preserve"> </w:t>
      </w:r>
      <w:r>
        <w:t>Then,</w:t>
      </w:r>
      <w:r>
        <w:rPr>
          <w:spacing w:val="-1"/>
        </w:rPr>
        <w:t xml:space="preserve"> </w:t>
      </w:r>
      <w:r>
        <w:t>on</w:t>
      </w:r>
      <w:r>
        <w:rPr>
          <w:spacing w:val="-3"/>
        </w:rPr>
        <w:t xml:space="preserve"> </w:t>
      </w:r>
      <w:r>
        <w:t>a</w:t>
      </w:r>
      <w:r>
        <w:rPr>
          <w:spacing w:val="-4"/>
        </w:rPr>
        <w:t xml:space="preserve"> </w:t>
      </w:r>
      <w:r>
        <w:t>specific date,</w:t>
      </w:r>
      <w:r>
        <w:rPr>
          <w:spacing w:val="-3"/>
        </w:rPr>
        <w:t xml:space="preserve"> </w:t>
      </w:r>
      <w:r>
        <w:t>all</w:t>
      </w:r>
      <w:ins w:id="7" w:author="Microsoft account" w:date="2022-09-02T07:23:00Z">
        <w:r w:rsidR="00CC72A7">
          <w:t xml:space="preserve"> of</w:t>
        </w:r>
      </w:ins>
      <w:r>
        <w:rPr>
          <w:spacing w:val="-1"/>
        </w:rPr>
        <w:t xml:space="preserve"> </w:t>
      </w:r>
      <w:r>
        <w:t>the</w:t>
      </w:r>
      <w:r>
        <w:rPr>
          <w:spacing w:val="-4"/>
        </w:rPr>
        <w:t xml:space="preserve"> </w:t>
      </w:r>
      <w:r>
        <w:t>testers</w:t>
      </w:r>
      <w:r>
        <w:rPr>
          <w:spacing w:val="-1"/>
        </w:rPr>
        <w:t xml:space="preserve"> </w:t>
      </w:r>
      <w:r>
        <w:t>will</w:t>
      </w:r>
      <w:r>
        <w:rPr>
          <w:spacing w:val="-3"/>
        </w:rPr>
        <w:t xml:space="preserve"> </w:t>
      </w:r>
      <w:r>
        <w:t xml:space="preserve">join </w:t>
      </w:r>
      <w:del w:id="8" w:author="Microsoft account" w:date="2022-09-02T07:23:00Z">
        <w:r w:rsidDel="00CC72A7">
          <w:delText xml:space="preserve">in </w:delText>
        </w:r>
      </w:del>
      <w:r>
        <w:t xml:space="preserve">the </w:t>
      </w:r>
      <w:ins w:id="9" w:author="Microsoft account" w:date="2022-09-02T07:23:00Z">
        <w:r w:rsidR="00CC72A7">
          <w:t xml:space="preserve">online </w:t>
        </w:r>
      </w:ins>
      <w:r>
        <w:t xml:space="preserve">meeting </w:t>
      </w:r>
      <w:del w:id="10" w:author="Microsoft account" w:date="2022-09-02T07:23:00Z">
        <w:r w:rsidDel="00CC72A7">
          <w:delText xml:space="preserve">online </w:delText>
        </w:r>
      </w:del>
      <w:r>
        <w:t xml:space="preserve">and receive some briefings on how the system will function. The </w:t>
      </w:r>
      <w:proofErr w:type="spellStart"/>
      <w:r>
        <w:t>Xampp</w:t>
      </w:r>
      <w:proofErr w:type="spellEnd"/>
      <w:r>
        <w:t xml:space="preserve"> server must be installed on each tester's laptop or computer, and the </w:t>
      </w:r>
      <w:proofErr w:type="spellStart"/>
      <w:r>
        <w:t>sql</w:t>
      </w:r>
      <w:proofErr w:type="spellEnd"/>
      <w:r>
        <w:t xml:space="preserve"> file must be imported into </w:t>
      </w:r>
      <w:proofErr w:type="spellStart"/>
      <w:r>
        <w:t>phpMyAdmin</w:t>
      </w:r>
      <w:proofErr w:type="spellEnd"/>
      <w:r>
        <w:t>. In addition to this, the testers are required to share their screens during testing in case any mistakes are discovered.</w:t>
      </w:r>
    </w:p>
    <w:p w:rsidR="00DF688C" w:rsidRDefault="00DF688C">
      <w:pPr>
        <w:spacing w:line="360" w:lineRule="auto"/>
        <w:jc w:val="both"/>
        <w:sectPr w:rsidR="00DF688C">
          <w:pgSz w:w="11910" w:h="16840"/>
          <w:pgMar w:top="1320" w:right="1300" w:bottom="280" w:left="1680" w:header="720" w:footer="720" w:gutter="0"/>
          <w:cols w:space="720"/>
        </w:sectPr>
      </w:pPr>
    </w:p>
    <w:p w:rsidR="00DF688C" w:rsidRDefault="00437954">
      <w:pPr>
        <w:pStyle w:val="ListParagraph"/>
        <w:numPr>
          <w:ilvl w:val="2"/>
          <w:numId w:val="1"/>
        </w:numPr>
        <w:tabs>
          <w:tab w:val="left" w:pos="882"/>
          <w:tab w:val="left" w:pos="883"/>
        </w:tabs>
        <w:spacing w:before="74"/>
        <w:ind w:left="882" w:hanging="721"/>
        <w:jc w:val="left"/>
        <w:rPr>
          <w:b/>
          <w:sz w:val="18"/>
        </w:rPr>
      </w:pPr>
      <w:r>
        <w:lastRenderedPageBreak/>
        <w:pict>
          <v:shapetype id="_x0000_t202" coordsize="21600,21600" o:spt="202" path="m,l,21600r21600,l21600,xe">
            <v:stroke joinstyle="miter"/>
            <v:path gradientshapeok="t" o:connecttype="rect"/>
          </v:shapetype>
          <v:shape id="docshape1" o:spid="_x0000_s1031" type="#_x0000_t202" style="position:absolute;left:0;text-align:left;margin-left:84.55pt;margin-top:185.4pt;width:440pt;height:12pt;z-index:15728640;mso-position-horizontal-relative:page;mso-position-vertical-relative:page" fillcolor="#ede3e1" stroked="f">
            <v:textbox inset="0,0,0,0">
              <w:txbxContent>
                <w:p w:rsidR="00437954" w:rsidRDefault="00437954">
                  <w:pPr>
                    <w:spacing w:before="13"/>
                    <w:ind w:left="3980" w:right="4265"/>
                    <w:jc w:val="center"/>
                    <w:rPr>
                      <w:color w:val="000000"/>
                      <w:sz w:val="18"/>
                    </w:rPr>
                  </w:pPr>
                  <w:r>
                    <w:rPr>
                      <w:color w:val="000000"/>
                      <w:spacing w:val="-2"/>
                      <w:w w:val="105"/>
                      <w:sz w:val="18"/>
                    </w:rPr>
                    <w:t>Admin</w:t>
                  </w:r>
                </w:p>
              </w:txbxContent>
            </v:textbox>
            <w10:wrap anchorx="page" anchory="page"/>
          </v:shape>
        </w:pict>
      </w:r>
      <w:r>
        <w:rPr>
          <w:b/>
          <w:w w:val="105"/>
          <w:sz w:val="18"/>
        </w:rPr>
        <w:t>TEST</w:t>
      </w:r>
      <w:r>
        <w:rPr>
          <w:b/>
          <w:spacing w:val="-11"/>
          <w:w w:val="105"/>
          <w:sz w:val="18"/>
        </w:rPr>
        <w:t xml:space="preserve"> </w:t>
      </w:r>
      <w:r>
        <w:rPr>
          <w:b/>
          <w:spacing w:val="-2"/>
          <w:w w:val="105"/>
          <w:sz w:val="18"/>
        </w:rPr>
        <w:t>SCHEDULE</w:t>
      </w:r>
    </w:p>
    <w:p w:rsidR="00DF688C" w:rsidRDefault="00DF688C">
      <w:pPr>
        <w:pStyle w:val="BodyText"/>
        <w:spacing w:before="8"/>
        <w:rPr>
          <w:b/>
          <w:sz w:val="15"/>
        </w:rPr>
      </w:pPr>
    </w:p>
    <w:tbl>
      <w:tblPr>
        <w:tblW w:w="0" w:type="auto"/>
        <w:tblInd w:w="136"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left w:w="0" w:type="dxa"/>
          <w:right w:w="0" w:type="dxa"/>
        </w:tblCellMar>
        <w:tblLook w:val="01E0" w:firstRow="1" w:lastRow="1" w:firstColumn="1" w:lastColumn="1" w:noHBand="0" w:noVBand="0"/>
      </w:tblPr>
      <w:tblGrid>
        <w:gridCol w:w="768"/>
        <w:gridCol w:w="3007"/>
        <w:gridCol w:w="1131"/>
        <w:gridCol w:w="1234"/>
        <w:gridCol w:w="1234"/>
        <w:gridCol w:w="284"/>
        <w:gridCol w:w="284"/>
        <w:gridCol w:w="284"/>
        <w:gridCol w:w="284"/>
        <w:gridCol w:w="284"/>
      </w:tblGrid>
      <w:tr w:rsidR="00DF688C">
        <w:trPr>
          <w:trHeight w:val="308"/>
        </w:trPr>
        <w:tc>
          <w:tcPr>
            <w:tcW w:w="8794" w:type="dxa"/>
            <w:gridSpan w:val="10"/>
            <w:tcBorders>
              <w:top w:val="nil"/>
              <w:left w:val="nil"/>
              <w:bottom w:val="nil"/>
              <w:right w:val="nil"/>
            </w:tcBorders>
            <w:shd w:val="clear" w:color="auto" w:fill="333E4F"/>
          </w:tcPr>
          <w:p w:rsidR="00DF688C" w:rsidRDefault="00437954">
            <w:pPr>
              <w:pStyle w:val="TableParagraph"/>
              <w:spacing w:before="49"/>
              <w:ind w:left="3110" w:right="3075"/>
              <w:jc w:val="center"/>
              <w:rPr>
                <w:b/>
                <w:sz w:val="18"/>
              </w:rPr>
            </w:pPr>
            <w:r>
              <w:rPr>
                <w:b/>
                <w:color w:val="FFFFFF"/>
                <w:sz w:val="18"/>
              </w:rPr>
              <w:t>Brilliance</w:t>
            </w:r>
            <w:r>
              <w:rPr>
                <w:b/>
                <w:color w:val="FFFFFF"/>
                <w:spacing w:val="17"/>
                <w:sz w:val="18"/>
              </w:rPr>
              <w:t xml:space="preserve"> </w:t>
            </w:r>
            <w:r>
              <w:rPr>
                <w:b/>
                <w:color w:val="FFFFFF"/>
                <w:sz w:val="18"/>
              </w:rPr>
              <w:t>Online</w:t>
            </w:r>
            <w:r>
              <w:rPr>
                <w:b/>
                <w:color w:val="FFFFFF"/>
                <w:spacing w:val="20"/>
                <w:sz w:val="18"/>
              </w:rPr>
              <w:t xml:space="preserve"> </w:t>
            </w:r>
            <w:r>
              <w:rPr>
                <w:b/>
                <w:color w:val="FFFFFF"/>
                <w:sz w:val="18"/>
              </w:rPr>
              <w:t>Tuition</w:t>
            </w:r>
            <w:r>
              <w:rPr>
                <w:b/>
                <w:color w:val="FFFFFF"/>
                <w:spacing w:val="18"/>
                <w:sz w:val="18"/>
              </w:rPr>
              <w:t xml:space="preserve"> </w:t>
            </w:r>
            <w:r>
              <w:rPr>
                <w:b/>
                <w:color w:val="FFFFFF"/>
                <w:spacing w:val="-2"/>
                <w:sz w:val="18"/>
              </w:rPr>
              <w:t>System</w:t>
            </w:r>
          </w:p>
        </w:tc>
      </w:tr>
      <w:tr w:rsidR="00DF688C">
        <w:trPr>
          <w:trHeight w:val="1695"/>
        </w:trPr>
        <w:tc>
          <w:tcPr>
            <w:tcW w:w="768" w:type="dxa"/>
            <w:tcBorders>
              <w:top w:val="nil"/>
              <w:bottom w:val="nil"/>
            </w:tcBorders>
            <w:shd w:val="clear" w:color="auto" w:fill="EDE1DF"/>
          </w:tcPr>
          <w:p w:rsidR="00DF688C" w:rsidRDefault="00DF688C">
            <w:pPr>
              <w:pStyle w:val="TableParagraph"/>
              <w:spacing w:before="0"/>
              <w:ind w:left="0"/>
              <w:rPr>
                <w:b/>
                <w:sz w:val="20"/>
              </w:rPr>
            </w:pPr>
          </w:p>
          <w:p w:rsidR="00DF688C" w:rsidRDefault="00DF688C">
            <w:pPr>
              <w:pStyle w:val="TableParagraph"/>
              <w:spacing w:before="0"/>
              <w:ind w:left="0"/>
              <w:rPr>
                <w:b/>
                <w:sz w:val="20"/>
              </w:rPr>
            </w:pPr>
          </w:p>
          <w:p w:rsidR="00DF688C" w:rsidRDefault="00DF688C">
            <w:pPr>
              <w:pStyle w:val="TableParagraph"/>
              <w:spacing w:before="3"/>
              <w:ind w:left="0"/>
              <w:rPr>
                <w:b/>
                <w:sz w:val="25"/>
              </w:rPr>
            </w:pPr>
          </w:p>
          <w:p w:rsidR="00DF688C" w:rsidRDefault="00437954">
            <w:pPr>
              <w:pStyle w:val="TableParagraph"/>
              <w:spacing w:before="0"/>
              <w:ind w:left="89"/>
              <w:rPr>
                <w:b/>
                <w:sz w:val="18"/>
              </w:rPr>
            </w:pPr>
            <w:r>
              <w:rPr>
                <w:b/>
                <w:w w:val="105"/>
                <w:sz w:val="18"/>
              </w:rPr>
              <w:t>Test</w:t>
            </w:r>
            <w:r>
              <w:rPr>
                <w:b/>
                <w:spacing w:val="-7"/>
                <w:w w:val="105"/>
                <w:sz w:val="18"/>
              </w:rPr>
              <w:t xml:space="preserve"> </w:t>
            </w:r>
            <w:r>
              <w:rPr>
                <w:b/>
                <w:spacing w:val="-5"/>
                <w:w w:val="105"/>
                <w:sz w:val="18"/>
              </w:rPr>
              <w:t>ID</w:t>
            </w:r>
          </w:p>
        </w:tc>
        <w:tc>
          <w:tcPr>
            <w:tcW w:w="3007" w:type="dxa"/>
            <w:tcBorders>
              <w:top w:val="nil"/>
              <w:bottom w:val="nil"/>
            </w:tcBorders>
            <w:shd w:val="clear" w:color="auto" w:fill="EDE1DF"/>
          </w:tcPr>
          <w:p w:rsidR="00DF688C" w:rsidRDefault="00DF688C">
            <w:pPr>
              <w:pStyle w:val="TableParagraph"/>
              <w:spacing w:before="0"/>
              <w:ind w:left="0"/>
              <w:rPr>
                <w:b/>
                <w:sz w:val="20"/>
              </w:rPr>
            </w:pPr>
          </w:p>
          <w:p w:rsidR="00DF688C" w:rsidRDefault="00DF688C">
            <w:pPr>
              <w:pStyle w:val="TableParagraph"/>
              <w:spacing w:before="0"/>
              <w:ind w:left="0"/>
              <w:rPr>
                <w:b/>
                <w:sz w:val="20"/>
              </w:rPr>
            </w:pPr>
          </w:p>
          <w:p w:rsidR="00DF688C" w:rsidRDefault="00DF688C">
            <w:pPr>
              <w:pStyle w:val="TableParagraph"/>
              <w:spacing w:before="3"/>
              <w:ind w:left="0"/>
              <w:rPr>
                <w:b/>
                <w:sz w:val="25"/>
              </w:rPr>
            </w:pPr>
          </w:p>
          <w:p w:rsidR="00DF688C" w:rsidRDefault="00437954">
            <w:pPr>
              <w:pStyle w:val="TableParagraph"/>
              <w:spacing w:before="0"/>
              <w:ind w:left="944"/>
              <w:rPr>
                <w:b/>
                <w:sz w:val="18"/>
              </w:rPr>
            </w:pPr>
            <w:r>
              <w:rPr>
                <w:b/>
                <w:spacing w:val="-2"/>
                <w:w w:val="105"/>
                <w:sz w:val="18"/>
              </w:rPr>
              <w:t>Module</w:t>
            </w:r>
            <w:r>
              <w:rPr>
                <w:b/>
                <w:spacing w:val="-1"/>
                <w:w w:val="105"/>
                <w:sz w:val="18"/>
              </w:rPr>
              <w:t xml:space="preserve"> </w:t>
            </w:r>
            <w:r>
              <w:rPr>
                <w:b/>
                <w:spacing w:val="-4"/>
                <w:w w:val="105"/>
                <w:sz w:val="18"/>
              </w:rPr>
              <w:t>Name</w:t>
            </w:r>
          </w:p>
        </w:tc>
        <w:tc>
          <w:tcPr>
            <w:tcW w:w="1131" w:type="dxa"/>
            <w:tcBorders>
              <w:top w:val="nil"/>
            </w:tcBorders>
            <w:shd w:val="clear" w:color="auto" w:fill="EDE1DF"/>
          </w:tcPr>
          <w:p w:rsidR="00DF688C" w:rsidRDefault="00DF688C">
            <w:pPr>
              <w:pStyle w:val="TableParagraph"/>
              <w:spacing w:before="0"/>
              <w:ind w:left="0"/>
              <w:rPr>
                <w:b/>
                <w:sz w:val="20"/>
              </w:rPr>
            </w:pPr>
          </w:p>
          <w:p w:rsidR="00DF688C" w:rsidRDefault="00DF688C">
            <w:pPr>
              <w:pStyle w:val="TableParagraph"/>
              <w:spacing w:before="0"/>
              <w:ind w:left="0"/>
              <w:rPr>
                <w:b/>
                <w:sz w:val="20"/>
              </w:rPr>
            </w:pPr>
          </w:p>
          <w:p w:rsidR="00DF688C" w:rsidRDefault="00437954">
            <w:pPr>
              <w:pStyle w:val="TableParagraph"/>
              <w:spacing w:before="173" w:line="271" w:lineRule="auto"/>
              <w:ind w:left="348" w:hanging="141"/>
              <w:rPr>
                <w:b/>
                <w:sz w:val="18"/>
              </w:rPr>
            </w:pPr>
            <w:r>
              <w:rPr>
                <w:b/>
                <w:spacing w:val="-2"/>
                <w:sz w:val="18"/>
              </w:rPr>
              <w:t xml:space="preserve">Duration </w:t>
            </w:r>
            <w:r>
              <w:rPr>
                <w:b/>
                <w:spacing w:val="-2"/>
                <w:w w:val="105"/>
                <w:sz w:val="18"/>
              </w:rPr>
              <w:t>(Day)</w:t>
            </w:r>
          </w:p>
        </w:tc>
        <w:tc>
          <w:tcPr>
            <w:tcW w:w="1234" w:type="dxa"/>
            <w:tcBorders>
              <w:top w:val="nil"/>
            </w:tcBorders>
            <w:shd w:val="clear" w:color="auto" w:fill="EDE1DF"/>
          </w:tcPr>
          <w:p w:rsidR="00DF688C" w:rsidRDefault="00DF688C">
            <w:pPr>
              <w:pStyle w:val="TableParagraph"/>
              <w:spacing w:before="0"/>
              <w:ind w:left="0"/>
              <w:rPr>
                <w:b/>
                <w:sz w:val="20"/>
              </w:rPr>
            </w:pPr>
          </w:p>
          <w:p w:rsidR="00DF688C" w:rsidRDefault="00DF688C">
            <w:pPr>
              <w:pStyle w:val="TableParagraph"/>
              <w:spacing w:before="0"/>
              <w:ind w:left="0"/>
              <w:rPr>
                <w:b/>
                <w:sz w:val="20"/>
              </w:rPr>
            </w:pPr>
          </w:p>
          <w:p w:rsidR="00DF688C" w:rsidRDefault="00DF688C">
            <w:pPr>
              <w:pStyle w:val="TableParagraph"/>
              <w:spacing w:before="3"/>
              <w:ind w:left="0"/>
              <w:rPr>
                <w:b/>
                <w:sz w:val="25"/>
              </w:rPr>
            </w:pPr>
          </w:p>
          <w:p w:rsidR="00DF688C" w:rsidRDefault="00437954">
            <w:pPr>
              <w:pStyle w:val="TableParagraph"/>
              <w:spacing w:before="0"/>
              <w:ind w:left="181" w:right="148"/>
              <w:jc w:val="center"/>
              <w:rPr>
                <w:b/>
                <w:sz w:val="18"/>
              </w:rPr>
            </w:pPr>
            <w:r>
              <w:rPr>
                <w:b/>
                <w:w w:val="105"/>
                <w:sz w:val="18"/>
              </w:rPr>
              <w:t>Start</w:t>
            </w:r>
            <w:r>
              <w:rPr>
                <w:b/>
                <w:spacing w:val="-10"/>
                <w:w w:val="105"/>
                <w:sz w:val="18"/>
              </w:rPr>
              <w:t xml:space="preserve"> </w:t>
            </w:r>
            <w:r>
              <w:rPr>
                <w:b/>
                <w:spacing w:val="-4"/>
                <w:w w:val="105"/>
                <w:sz w:val="18"/>
              </w:rPr>
              <w:t>Date</w:t>
            </w:r>
          </w:p>
        </w:tc>
        <w:tc>
          <w:tcPr>
            <w:tcW w:w="1234" w:type="dxa"/>
            <w:tcBorders>
              <w:top w:val="nil"/>
            </w:tcBorders>
            <w:shd w:val="clear" w:color="auto" w:fill="EDE1DF"/>
          </w:tcPr>
          <w:p w:rsidR="00DF688C" w:rsidRDefault="00DF688C">
            <w:pPr>
              <w:pStyle w:val="TableParagraph"/>
              <w:spacing w:before="0"/>
              <w:ind w:left="0"/>
              <w:rPr>
                <w:b/>
                <w:sz w:val="20"/>
              </w:rPr>
            </w:pPr>
          </w:p>
          <w:p w:rsidR="00DF688C" w:rsidRDefault="00DF688C">
            <w:pPr>
              <w:pStyle w:val="TableParagraph"/>
              <w:spacing w:before="0"/>
              <w:ind w:left="0"/>
              <w:rPr>
                <w:b/>
                <w:sz w:val="20"/>
              </w:rPr>
            </w:pPr>
          </w:p>
          <w:p w:rsidR="00DF688C" w:rsidRDefault="00DF688C">
            <w:pPr>
              <w:pStyle w:val="TableParagraph"/>
              <w:spacing w:before="3"/>
              <w:ind w:left="0"/>
              <w:rPr>
                <w:b/>
                <w:sz w:val="25"/>
              </w:rPr>
            </w:pPr>
          </w:p>
          <w:p w:rsidR="00DF688C" w:rsidRDefault="00437954">
            <w:pPr>
              <w:pStyle w:val="TableParagraph"/>
              <w:spacing w:before="0"/>
              <w:ind w:left="247"/>
              <w:rPr>
                <w:b/>
                <w:sz w:val="18"/>
              </w:rPr>
            </w:pPr>
            <w:r>
              <w:rPr>
                <w:b/>
                <w:w w:val="105"/>
                <w:sz w:val="18"/>
              </w:rPr>
              <w:t>End</w:t>
            </w:r>
            <w:r>
              <w:rPr>
                <w:b/>
                <w:spacing w:val="-9"/>
                <w:w w:val="105"/>
                <w:sz w:val="18"/>
              </w:rPr>
              <w:t xml:space="preserve"> </w:t>
            </w:r>
            <w:r>
              <w:rPr>
                <w:b/>
                <w:spacing w:val="-4"/>
                <w:w w:val="105"/>
                <w:sz w:val="18"/>
              </w:rPr>
              <w:t>Date</w:t>
            </w:r>
          </w:p>
        </w:tc>
        <w:tc>
          <w:tcPr>
            <w:tcW w:w="284" w:type="dxa"/>
            <w:tcBorders>
              <w:top w:val="nil"/>
            </w:tcBorders>
            <w:shd w:val="clear" w:color="auto" w:fill="EDE1DF"/>
            <w:textDirection w:val="btLr"/>
          </w:tcPr>
          <w:p w:rsidR="00DF688C" w:rsidRDefault="00437954">
            <w:pPr>
              <w:pStyle w:val="TableParagraph"/>
              <w:spacing w:before="26"/>
              <w:ind w:left="86"/>
              <w:rPr>
                <w:sz w:val="18"/>
              </w:rPr>
            </w:pPr>
            <w:r>
              <w:rPr>
                <w:w w:val="105"/>
                <w:sz w:val="18"/>
              </w:rPr>
              <w:t>9.00AM</w:t>
            </w:r>
            <w:r>
              <w:rPr>
                <w:spacing w:val="-7"/>
                <w:w w:val="105"/>
                <w:sz w:val="18"/>
              </w:rPr>
              <w:t xml:space="preserve"> </w:t>
            </w:r>
            <w:r>
              <w:rPr>
                <w:w w:val="105"/>
                <w:sz w:val="18"/>
              </w:rPr>
              <w:t>-</w:t>
            </w:r>
            <w:r>
              <w:rPr>
                <w:spacing w:val="-7"/>
                <w:w w:val="105"/>
                <w:sz w:val="18"/>
              </w:rPr>
              <w:t xml:space="preserve"> </w:t>
            </w:r>
            <w:r>
              <w:rPr>
                <w:spacing w:val="-2"/>
                <w:w w:val="105"/>
                <w:sz w:val="18"/>
              </w:rPr>
              <w:t>10.00AM</w:t>
            </w:r>
          </w:p>
        </w:tc>
        <w:tc>
          <w:tcPr>
            <w:tcW w:w="284" w:type="dxa"/>
            <w:tcBorders>
              <w:top w:val="nil"/>
            </w:tcBorders>
            <w:shd w:val="clear" w:color="auto" w:fill="EDE1DF"/>
            <w:textDirection w:val="btLr"/>
          </w:tcPr>
          <w:p w:rsidR="00DF688C" w:rsidRDefault="00437954">
            <w:pPr>
              <w:pStyle w:val="TableParagraph"/>
              <w:spacing w:before="27"/>
              <w:ind w:left="55"/>
              <w:rPr>
                <w:sz w:val="18"/>
              </w:rPr>
            </w:pPr>
            <w:r>
              <w:rPr>
                <w:w w:val="105"/>
                <w:sz w:val="18"/>
              </w:rPr>
              <w:t>11.00AM</w:t>
            </w:r>
            <w:r>
              <w:rPr>
                <w:spacing w:val="-8"/>
                <w:w w:val="105"/>
                <w:sz w:val="18"/>
              </w:rPr>
              <w:t xml:space="preserve"> </w:t>
            </w:r>
            <w:r>
              <w:rPr>
                <w:w w:val="105"/>
                <w:sz w:val="18"/>
              </w:rPr>
              <w:t>-</w:t>
            </w:r>
            <w:r>
              <w:rPr>
                <w:spacing w:val="-8"/>
                <w:w w:val="105"/>
                <w:sz w:val="18"/>
              </w:rPr>
              <w:t xml:space="preserve"> </w:t>
            </w:r>
            <w:r>
              <w:rPr>
                <w:spacing w:val="-2"/>
                <w:w w:val="105"/>
                <w:sz w:val="18"/>
              </w:rPr>
              <w:t>12.00PM</w:t>
            </w:r>
          </w:p>
        </w:tc>
        <w:tc>
          <w:tcPr>
            <w:tcW w:w="284" w:type="dxa"/>
            <w:tcBorders>
              <w:top w:val="nil"/>
            </w:tcBorders>
            <w:shd w:val="clear" w:color="auto" w:fill="EDE1DF"/>
            <w:textDirection w:val="btLr"/>
          </w:tcPr>
          <w:p w:rsidR="00DF688C" w:rsidRDefault="00437954">
            <w:pPr>
              <w:pStyle w:val="TableParagraph"/>
              <w:spacing w:before="27"/>
              <w:ind w:left="164"/>
              <w:rPr>
                <w:sz w:val="18"/>
              </w:rPr>
            </w:pPr>
            <w:r>
              <w:rPr>
                <w:w w:val="105"/>
                <w:sz w:val="18"/>
              </w:rPr>
              <w:t>2.00PM</w:t>
            </w:r>
            <w:r>
              <w:rPr>
                <w:spacing w:val="-8"/>
                <w:w w:val="105"/>
                <w:sz w:val="18"/>
              </w:rPr>
              <w:t xml:space="preserve"> </w:t>
            </w:r>
            <w:r>
              <w:rPr>
                <w:w w:val="105"/>
                <w:sz w:val="18"/>
              </w:rPr>
              <w:t>-</w:t>
            </w:r>
            <w:r>
              <w:rPr>
                <w:spacing w:val="-7"/>
                <w:w w:val="105"/>
                <w:sz w:val="18"/>
              </w:rPr>
              <w:t xml:space="preserve"> </w:t>
            </w:r>
            <w:r>
              <w:rPr>
                <w:spacing w:val="-2"/>
                <w:w w:val="105"/>
                <w:sz w:val="18"/>
              </w:rPr>
              <w:t>3.00PM</w:t>
            </w:r>
          </w:p>
        </w:tc>
        <w:tc>
          <w:tcPr>
            <w:tcW w:w="284" w:type="dxa"/>
            <w:tcBorders>
              <w:top w:val="nil"/>
            </w:tcBorders>
            <w:shd w:val="clear" w:color="auto" w:fill="EDE1DF"/>
            <w:textDirection w:val="btLr"/>
          </w:tcPr>
          <w:p w:rsidR="00DF688C" w:rsidRDefault="00437954">
            <w:pPr>
              <w:pStyle w:val="TableParagraph"/>
              <w:spacing w:before="27"/>
              <w:ind w:left="164"/>
              <w:rPr>
                <w:sz w:val="18"/>
              </w:rPr>
            </w:pPr>
            <w:r>
              <w:rPr>
                <w:w w:val="105"/>
                <w:sz w:val="18"/>
              </w:rPr>
              <w:t>4.00PM</w:t>
            </w:r>
            <w:r>
              <w:rPr>
                <w:spacing w:val="-8"/>
                <w:w w:val="105"/>
                <w:sz w:val="18"/>
              </w:rPr>
              <w:t xml:space="preserve"> </w:t>
            </w:r>
            <w:r>
              <w:rPr>
                <w:w w:val="105"/>
                <w:sz w:val="18"/>
              </w:rPr>
              <w:t>-</w:t>
            </w:r>
            <w:r>
              <w:rPr>
                <w:spacing w:val="-7"/>
                <w:w w:val="105"/>
                <w:sz w:val="18"/>
              </w:rPr>
              <w:t xml:space="preserve"> </w:t>
            </w:r>
            <w:r>
              <w:rPr>
                <w:spacing w:val="-2"/>
                <w:w w:val="105"/>
                <w:sz w:val="18"/>
              </w:rPr>
              <w:t>5.00PM</w:t>
            </w:r>
          </w:p>
        </w:tc>
        <w:tc>
          <w:tcPr>
            <w:tcW w:w="284" w:type="dxa"/>
            <w:tcBorders>
              <w:top w:val="nil"/>
            </w:tcBorders>
            <w:shd w:val="clear" w:color="auto" w:fill="EDE1DF"/>
            <w:textDirection w:val="btLr"/>
          </w:tcPr>
          <w:p w:rsidR="00DF688C" w:rsidRDefault="00437954">
            <w:pPr>
              <w:pStyle w:val="TableParagraph"/>
              <w:spacing w:before="28"/>
              <w:ind w:left="164"/>
              <w:rPr>
                <w:sz w:val="18"/>
              </w:rPr>
            </w:pPr>
            <w:r>
              <w:rPr>
                <w:w w:val="105"/>
                <w:sz w:val="18"/>
              </w:rPr>
              <w:t>5.00PM</w:t>
            </w:r>
            <w:r>
              <w:rPr>
                <w:spacing w:val="-8"/>
                <w:w w:val="105"/>
                <w:sz w:val="18"/>
              </w:rPr>
              <w:t xml:space="preserve"> </w:t>
            </w:r>
            <w:r>
              <w:rPr>
                <w:w w:val="105"/>
                <w:sz w:val="18"/>
              </w:rPr>
              <w:t>-</w:t>
            </w:r>
            <w:r>
              <w:rPr>
                <w:spacing w:val="-7"/>
                <w:w w:val="105"/>
                <w:sz w:val="18"/>
              </w:rPr>
              <w:t xml:space="preserve"> </w:t>
            </w:r>
            <w:r>
              <w:rPr>
                <w:spacing w:val="-2"/>
                <w:w w:val="105"/>
                <w:sz w:val="18"/>
              </w:rPr>
              <w:t>6.00PM</w:t>
            </w:r>
          </w:p>
        </w:tc>
      </w:tr>
      <w:tr w:rsidR="00DF688C">
        <w:trPr>
          <w:trHeight w:val="218"/>
        </w:trPr>
        <w:tc>
          <w:tcPr>
            <w:tcW w:w="3775" w:type="dxa"/>
            <w:gridSpan w:val="2"/>
            <w:tcBorders>
              <w:top w:val="nil"/>
              <w:left w:val="nil"/>
              <w:bottom w:val="nil"/>
            </w:tcBorders>
          </w:tcPr>
          <w:p w:rsidR="00DF688C" w:rsidRDefault="00437954">
            <w:pPr>
              <w:pStyle w:val="TableParagraph"/>
              <w:spacing w:before="9" w:line="190" w:lineRule="exact"/>
              <w:ind w:left="28"/>
              <w:rPr>
                <w:sz w:val="18"/>
              </w:rPr>
            </w:pPr>
            <w:r>
              <w:rPr>
                <w:w w:val="105"/>
                <w:sz w:val="18"/>
              </w:rPr>
              <w:t>Brilliance</w:t>
            </w:r>
            <w:r>
              <w:rPr>
                <w:spacing w:val="-10"/>
                <w:w w:val="105"/>
                <w:sz w:val="18"/>
              </w:rPr>
              <w:t xml:space="preserve"> </w:t>
            </w:r>
            <w:r>
              <w:rPr>
                <w:w w:val="105"/>
                <w:sz w:val="18"/>
              </w:rPr>
              <w:t>Online</w:t>
            </w:r>
            <w:r>
              <w:rPr>
                <w:spacing w:val="-10"/>
                <w:w w:val="105"/>
                <w:sz w:val="18"/>
              </w:rPr>
              <w:t xml:space="preserve"> </w:t>
            </w:r>
            <w:r>
              <w:rPr>
                <w:w w:val="105"/>
                <w:sz w:val="18"/>
              </w:rPr>
              <w:t>Tuition</w:t>
            </w:r>
            <w:r>
              <w:rPr>
                <w:spacing w:val="-10"/>
                <w:w w:val="105"/>
                <w:sz w:val="18"/>
              </w:rPr>
              <w:t xml:space="preserve"> </w:t>
            </w:r>
            <w:r>
              <w:rPr>
                <w:w w:val="105"/>
                <w:sz w:val="18"/>
              </w:rPr>
              <w:t>System</w:t>
            </w:r>
            <w:r>
              <w:rPr>
                <w:spacing w:val="-10"/>
                <w:w w:val="105"/>
                <w:sz w:val="18"/>
              </w:rPr>
              <w:t xml:space="preserve"> </w:t>
            </w:r>
            <w:r>
              <w:rPr>
                <w:w w:val="105"/>
                <w:sz w:val="18"/>
              </w:rPr>
              <w:t>-</w:t>
            </w:r>
            <w:r>
              <w:rPr>
                <w:spacing w:val="-10"/>
                <w:w w:val="105"/>
                <w:sz w:val="18"/>
              </w:rPr>
              <w:t xml:space="preserve"> </w:t>
            </w:r>
            <w:r>
              <w:rPr>
                <w:w w:val="105"/>
                <w:sz w:val="18"/>
              </w:rPr>
              <w:t>Testing</w:t>
            </w:r>
            <w:r>
              <w:rPr>
                <w:spacing w:val="-11"/>
                <w:w w:val="105"/>
                <w:sz w:val="18"/>
              </w:rPr>
              <w:t xml:space="preserve"> </w:t>
            </w:r>
            <w:r>
              <w:rPr>
                <w:spacing w:val="-2"/>
                <w:w w:val="105"/>
                <w:sz w:val="18"/>
              </w:rPr>
              <w:t>Phase</w:t>
            </w:r>
          </w:p>
        </w:tc>
        <w:tc>
          <w:tcPr>
            <w:tcW w:w="1131" w:type="dxa"/>
          </w:tcPr>
          <w:p w:rsidR="00DF688C" w:rsidRDefault="00437954">
            <w:pPr>
              <w:pStyle w:val="TableParagraph"/>
              <w:spacing w:before="9" w:line="190" w:lineRule="exact"/>
              <w:ind w:left="30"/>
              <w:jc w:val="center"/>
              <w:rPr>
                <w:sz w:val="18"/>
              </w:rPr>
            </w:pPr>
            <w:r>
              <w:rPr>
                <w:w w:val="103"/>
                <w:sz w:val="18"/>
              </w:rPr>
              <w:t>3</w:t>
            </w:r>
          </w:p>
        </w:tc>
        <w:tc>
          <w:tcPr>
            <w:tcW w:w="1234" w:type="dxa"/>
          </w:tcPr>
          <w:p w:rsidR="00DF688C" w:rsidRDefault="00437954">
            <w:pPr>
              <w:pStyle w:val="TableParagraph"/>
              <w:spacing w:before="9" w:line="190" w:lineRule="exact"/>
              <w:ind w:left="181" w:right="148"/>
              <w:jc w:val="center"/>
              <w:rPr>
                <w:sz w:val="18"/>
              </w:rPr>
            </w:pPr>
            <w:r>
              <w:rPr>
                <w:spacing w:val="-2"/>
                <w:w w:val="105"/>
                <w:sz w:val="18"/>
              </w:rPr>
              <w:t>23/08/2022</w:t>
            </w:r>
          </w:p>
        </w:tc>
        <w:tc>
          <w:tcPr>
            <w:tcW w:w="1234" w:type="dxa"/>
          </w:tcPr>
          <w:p w:rsidR="00DF688C" w:rsidRDefault="00437954">
            <w:pPr>
              <w:pStyle w:val="TableParagraph"/>
              <w:spacing w:before="9" w:line="190" w:lineRule="exact"/>
              <w:ind w:left="198"/>
              <w:rPr>
                <w:sz w:val="18"/>
              </w:rPr>
            </w:pPr>
            <w:r>
              <w:rPr>
                <w:spacing w:val="-2"/>
                <w:w w:val="105"/>
                <w:sz w:val="18"/>
              </w:rPr>
              <w:t>25/08/2022</w:t>
            </w:r>
          </w:p>
        </w:tc>
        <w:tc>
          <w:tcPr>
            <w:tcW w:w="284" w:type="dxa"/>
            <w:shd w:val="clear" w:color="auto" w:fill="B36A5E"/>
          </w:tcPr>
          <w:p w:rsidR="00DF688C" w:rsidRDefault="00DF688C">
            <w:pPr>
              <w:pStyle w:val="TableParagraph"/>
              <w:spacing w:before="0"/>
              <w:ind w:left="0"/>
              <w:rPr>
                <w:sz w:val="14"/>
              </w:rPr>
            </w:pPr>
          </w:p>
        </w:tc>
        <w:tc>
          <w:tcPr>
            <w:tcW w:w="284" w:type="dxa"/>
            <w:shd w:val="clear" w:color="auto" w:fill="B36A5E"/>
          </w:tcPr>
          <w:p w:rsidR="00DF688C" w:rsidRDefault="00DF688C">
            <w:pPr>
              <w:pStyle w:val="TableParagraph"/>
              <w:spacing w:before="0"/>
              <w:ind w:left="0"/>
              <w:rPr>
                <w:sz w:val="14"/>
              </w:rPr>
            </w:pPr>
          </w:p>
        </w:tc>
        <w:tc>
          <w:tcPr>
            <w:tcW w:w="284" w:type="dxa"/>
            <w:shd w:val="clear" w:color="auto" w:fill="B36A5E"/>
          </w:tcPr>
          <w:p w:rsidR="00DF688C" w:rsidRDefault="00DF688C">
            <w:pPr>
              <w:pStyle w:val="TableParagraph"/>
              <w:spacing w:before="0"/>
              <w:ind w:left="0"/>
              <w:rPr>
                <w:sz w:val="14"/>
              </w:rPr>
            </w:pPr>
          </w:p>
        </w:tc>
        <w:tc>
          <w:tcPr>
            <w:tcW w:w="284" w:type="dxa"/>
            <w:shd w:val="clear" w:color="auto" w:fill="B36A5E"/>
          </w:tcPr>
          <w:p w:rsidR="00DF688C" w:rsidRDefault="00DF688C">
            <w:pPr>
              <w:pStyle w:val="TableParagraph"/>
              <w:spacing w:before="0"/>
              <w:ind w:left="0"/>
              <w:rPr>
                <w:sz w:val="14"/>
              </w:rPr>
            </w:pPr>
          </w:p>
        </w:tc>
        <w:tc>
          <w:tcPr>
            <w:tcW w:w="284" w:type="dxa"/>
            <w:shd w:val="clear" w:color="auto" w:fill="B36A5E"/>
          </w:tcPr>
          <w:p w:rsidR="00DF688C" w:rsidRDefault="00DF688C">
            <w:pPr>
              <w:pStyle w:val="TableParagraph"/>
              <w:spacing w:before="0"/>
              <w:ind w:left="0"/>
              <w:rPr>
                <w:sz w:val="14"/>
              </w:rPr>
            </w:pPr>
          </w:p>
        </w:tc>
      </w:tr>
    </w:tbl>
    <w:p w:rsidR="00DF688C" w:rsidRDefault="00DF688C">
      <w:pPr>
        <w:pStyle w:val="BodyText"/>
        <w:spacing w:before="0" w:after="1"/>
        <w:rPr>
          <w:b/>
          <w:sz w:val="20"/>
        </w:rPr>
      </w:pPr>
    </w:p>
    <w:tbl>
      <w:tblPr>
        <w:tblW w:w="0" w:type="auto"/>
        <w:tblInd w:w="136"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left w:w="0" w:type="dxa"/>
          <w:right w:w="0" w:type="dxa"/>
        </w:tblCellMar>
        <w:tblLook w:val="01E0" w:firstRow="1" w:lastRow="1" w:firstColumn="1" w:lastColumn="1" w:noHBand="0" w:noVBand="0"/>
      </w:tblPr>
      <w:tblGrid>
        <w:gridCol w:w="768"/>
        <w:gridCol w:w="3007"/>
        <w:gridCol w:w="1131"/>
        <w:gridCol w:w="1234"/>
        <w:gridCol w:w="1234"/>
        <w:gridCol w:w="284"/>
        <w:gridCol w:w="284"/>
        <w:gridCol w:w="284"/>
        <w:gridCol w:w="284"/>
        <w:gridCol w:w="284"/>
      </w:tblGrid>
      <w:tr w:rsidR="00DF688C">
        <w:trPr>
          <w:trHeight w:val="218"/>
        </w:trPr>
        <w:tc>
          <w:tcPr>
            <w:tcW w:w="768" w:type="dxa"/>
            <w:tcBorders>
              <w:top w:val="nil"/>
            </w:tcBorders>
          </w:tcPr>
          <w:p w:rsidR="00DF688C" w:rsidRDefault="00437954">
            <w:pPr>
              <w:pStyle w:val="TableParagraph"/>
              <w:spacing w:before="9" w:line="189" w:lineRule="exact"/>
              <w:ind w:left="104" w:right="75"/>
              <w:jc w:val="center"/>
              <w:rPr>
                <w:sz w:val="18"/>
              </w:rPr>
            </w:pPr>
            <w:r>
              <w:rPr>
                <w:spacing w:val="-2"/>
                <w:w w:val="105"/>
                <w:sz w:val="18"/>
              </w:rPr>
              <w:t>T1.001</w:t>
            </w:r>
          </w:p>
        </w:tc>
        <w:tc>
          <w:tcPr>
            <w:tcW w:w="3007" w:type="dxa"/>
            <w:tcBorders>
              <w:top w:val="nil"/>
            </w:tcBorders>
          </w:tcPr>
          <w:p w:rsidR="00DF688C" w:rsidRDefault="00437954">
            <w:pPr>
              <w:pStyle w:val="TableParagraph"/>
              <w:spacing w:before="9" w:line="189" w:lineRule="exact"/>
              <w:ind w:left="29"/>
              <w:rPr>
                <w:sz w:val="18"/>
              </w:rPr>
            </w:pPr>
            <w:r>
              <w:rPr>
                <w:spacing w:val="-2"/>
                <w:w w:val="105"/>
                <w:sz w:val="18"/>
              </w:rPr>
              <w:t>Admin</w:t>
            </w:r>
            <w:r>
              <w:rPr>
                <w:spacing w:val="-3"/>
                <w:w w:val="105"/>
                <w:sz w:val="18"/>
              </w:rPr>
              <w:t xml:space="preserve"> </w:t>
            </w:r>
            <w:r>
              <w:rPr>
                <w:spacing w:val="-2"/>
                <w:w w:val="105"/>
                <w:sz w:val="18"/>
              </w:rPr>
              <w:t>Login</w:t>
            </w:r>
          </w:p>
        </w:tc>
        <w:tc>
          <w:tcPr>
            <w:tcW w:w="1131" w:type="dxa"/>
            <w:tcBorders>
              <w:top w:val="nil"/>
            </w:tcBorders>
          </w:tcPr>
          <w:p w:rsidR="00DF688C" w:rsidRDefault="00437954">
            <w:pPr>
              <w:pStyle w:val="TableParagraph"/>
              <w:spacing w:before="9" w:line="189" w:lineRule="exact"/>
              <w:ind w:left="0" w:right="491"/>
              <w:jc w:val="right"/>
              <w:rPr>
                <w:sz w:val="18"/>
              </w:rPr>
            </w:pPr>
            <w:r>
              <w:rPr>
                <w:w w:val="103"/>
                <w:sz w:val="18"/>
              </w:rPr>
              <w:t>3</w:t>
            </w:r>
          </w:p>
        </w:tc>
        <w:tc>
          <w:tcPr>
            <w:tcW w:w="1234" w:type="dxa"/>
          </w:tcPr>
          <w:p w:rsidR="00DF688C" w:rsidRDefault="00437954">
            <w:pPr>
              <w:pStyle w:val="TableParagraph"/>
              <w:spacing w:before="9" w:line="189" w:lineRule="exact"/>
              <w:ind w:left="0" w:right="161"/>
              <w:jc w:val="right"/>
              <w:rPr>
                <w:sz w:val="18"/>
              </w:rPr>
            </w:pPr>
            <w:r>
              <w:rPr>
                <w:spacing w:val="-2"/>
                <w:w w:val="105"/>
                <w:sz w:val="18"/>
              </w:rPr>
              <w:t>23/08/2022</w:t>
            </w:r>
          </w:p>
        </w:tc>
        <w:tc>
          <w:tcPr>
            <w:tcW w:w="1234" w:type="dxa"/>
          </w:tcPr>
          <w:p w:rsidR="00DF688C" w:rsidRDefault="00437954">
            <w:pPr>
              <w:pStyle w:val="TableParagraph"/>
              <w:spacing w:before="9" w:line="189" w:lineRule="exact"/>
              <w:ind w:left="182" w:right="147"/>
              <w:jc w:val="center"/>
              <w:rPr>
                <w:sz w:val="18"/>
              </w:rPr>
            </w:pPr>
            <w:r>
              <w:rPr>
                <w:spacing w:val="-2"/>
                <w:w w:val="105"/>
                <w:sz w:val="18"/>
              </w:rPr>
              <w:t>25/08/2022</w:t>
            </w:r>
          </w:p>
        </w:tc>
        <w:tc>
          <w:tcPr>
            <w:tcW w:w="284" w:type="dxa"/>
            <w:tcBorders>
              <w:top w:val="nil"/>
            </w:tcBorders>
            <w:shd w:val="clear" w:color="auto" w:fill="B36A5E"/>
          </w:tcPr>
          <w:p w:rsidR="00DF688C" w:rsidRDefault="00DF688C">
            <w:pPr>
              <w:pStyle w:val="TableParagraph"/>
              <w:spacing w:before="0"/>
              <w:ind w:left="0"/>
              <w:rPr>
                <w:sz w:val="14"/>
              </w:rPr>
            </w:pPr>
          </w:p>
        </w:tc>
        <w:tc>
          <w:tcPr>
            <w:tcW w:w="284" w:type="dxa"/>
            <w:tcBorders>
              <w:top w:val="nil"/>
            </w:tcBorders>
          </w:tcPr>
          <w:p w:rsidR="00DF688C" w:rsidRDefault="00DF688C">
            <w:pPr>
              <w:pStyle w:val="TableParagraph"/>
              <w:spacing w:before="0"/>
              <w:ind w:left="0"/>
              <w:rPr>
                <w:sz w:val="14"/>
              </w:rPr>
            </w:pPr>
          </w:p>
        </w:tc>
        <w:tc>
          <w:tcPr>
            <w:tcW w:w="284" w:type="dxa"/>
            <w:tcBorders>
              <w:top w:val="nil"/>
            </w:tcBorders>
          </w:tcPr>
          <w:p w:rsidR="00DF688C" w:rsidRDefault="00DF688C">
            <w:pPr>
              <w:pStyle w:val="TableParagraph"/>
              <w:spacing w:before="0"/>
              <w:ind w:left="0"/>
              <w:rPr>
                <w:sz w:val="14"/>
              </w:rPr>
            </w:pPr>
          </w:p>
        </w:tc>
        <w:tc>
          <w:tcPr>
            <w:tcW w:w="284" w:type="dxa"/>
            <w:tcBorders>
              <w:top w:val="nil"/>
            </w:tcBorders>
          </w:tcPr>
          <w:p w:rsidR="00DF688C" w:rsidRDefault="00DF688C">
            <w:pPr>
              <w:pStyle w:val="TableParagraph"/>
              <w:spacing w:before="0"/>
              <w:ind w:left="0"/>
              <w:rPr>
                <w:sz w:val="14"/>
              </w:rPr>
            </w:pPr>
          </w:p>
        </w:tc>
        <w:tc>
          <w:tcPr>
            <w:tcW w:w="284" w:type="dxa"/>
            <w:tcBorders>
              <w:top w:val="nil"/>
            </w:tcBorders>
          </w:tcPr>
          <w:p w:rsidR="00DF688C" w:rsidRDefault="00DF688C">
            <w:pPr>
              <w:pStyle w:val="TableParagraph"/>
              <w:spacing w:before="0"/>
              <w:ind w:left="0"/>
              <w:rPr>
                <w:sz w:val="14"/>
              </w:rPr>
            </w:pPr>
          </w:p>
        </w:tc>
      </w:tr>
      <w:tr w:rsidR="00DF688C">
        <w:trPr>
          <w:trHeight w:val="218"/>
        </w:trPr>
        <w:tc>
          <w:tcPr>
            <w:tcW w:w="768" w:type="dxa"/>
          </w:tcPr>
          <w:p w:rsidR="00DF688C" w:rsidRDefault="00437954">
            <w:pPr>
              <w:pStyle w:val="TableParagraph"/>
              <w:spacing w:before="8" w:line="191" w:lineRule="exact"/>
              <w:ind w:left="104" w:right="75"/>
              <w:jc w:val="center"/>
              <w:rPr>
                <w:sz w:val="18"/>
              </w:rPr>
            </w:pPr>
            <w:r>
              <w:rPr>
                <w:spacing w:val="-2"/>
                <w:w w:val="105"/>
                <w:sz w:val="18"/>
              </w:rPr>
              <w:t>T1.002</w:t>
            </w:r>
          </w:p>
        </w:tc>
        <w:tc>
          <w:tcPr>
            <w:tcW w:w="3007" w:type="dxa"/>
          </w:tcPr>
          <w:p w:rsidR="00DF688C" w:rsidRDefault="00437954">
            <w:pPr>
              <w:pStyle w:val="TableParagraph"/>
              <w:spacing w:before="8" w:line="191" w:lineRule="exact"/>
              <w:ind w:left="29"/>
              <w:rPr>
                <w:sz w:val="18"/>
              </w:rPr>
            </w:pPr>
            <w:r>
              <w:rPr>
                <w:spacing w:val="-2"/>
                <w:w w:val="105"/>
                <w:sz w:val="18"/>
              </w:rPr>
              <w:t>Admin</w:t>
            </w:r>
            <w:r>
              <w:rPr>
                <w:spacing w:val="-1"/>
                <w:w w:val="105"/>
                <w:sz w:val="18"/>
              </w:rPr>
              <w:t xml:space="preserve"> </w:t>
            </w:r>
            <w:r>
              <w:rPr>
                <w:spacing w:val="-2"/>
                <w:w w:val="105"/>
                <w:sz w:val="18"/>
              </w:rPr>
              <w:t>Forget</w:t>
            </w:r>
            <w:r>
              <w:rPr>
                <w:spacing w:val="-1"/>
                <w:w w:val="105"/>
                <w:sz w:val="18"/>
              </w:rPr>
              <w:t xml:space="preserve"> </w:t>
            </w:r>
            <w:r>
              <w:rPr>
                <w:spacing w:val="-2"/>
                <w:w w:val="105"/>
                <w:sz w:val="18"/>
              </w:rPr>
              <w:t>Password</w:t>
            </w:r>
          </w:p>
        </w:tc>
        <w:tc>
          <w:tcPr>
            <w:tcW w:w="1131" w:type="dxa"/>
          </w:tcPr>
          <w:p w:rsidR="00DF688C" w:rsidRDefault="00437954">
            <w:pPr>
              <w:pStyle w:val="TableParagraph"/>
              <w:spacing w:before="8" w:line="191" w:lineRule="exact"/>
              <w:ind w:left="0" w:right="491"/>
              <w:jc w:val="right"/>
              <w:rPr>
                <w:sz w:val="18"/>
              </w:rPr>
            </w:pPr>
            <w:r>
              <w:rPr>
                <w:w w:val="103"/>
                <w:sz w:val="18"/>
              </w:rPr>
              <w:t>1</w:t>
            </w:r>
          </w:p>
        </w:tc>
        <w:tc>
          <w:tcPr>
            <w:tcW w:w="1234" w:type="dxa"/>
          </w:tcPr>
          <w:p w:rsidR="00DF688C" w:rsidRDefault="00437954">
            <w:pPr>
              <w:pStyle w:val="TableParagraph"/>
              <w:spacing w:before="8" w:line="191" w:lineRule="exact"/>
              <w:ind w:left="0" w:right="161"/>
              <w:jc w:val="right"/>
              <w:rPr>
                <w:sz w:val="18"/>
              </w:rPr>
            </w:pPr>
            <w:r>
              <w:rPr>
                <w:spacing w:val="-2"/>
                <w:w w:val="105"/>
                <w:sz w:val="18"/>
              </w:rPr>
              <w:t>23/08/2022</w:t>
            </w:r>
          </w:p>
        </w:tc>
        <w:tc>
          <w:tcPr>
            <w:tcW w:w="1234" w:type="dxa"/>
          </w:tcPr>
          <w:p w:rsidR="00DF688C" w:rsidRDefault="00437954">
            <w:pPr>
              <w:pStyle w:val="TableParagraph"/>
              <w:spacing w:before="8" w:line="191" w:lineRule="exact"/>
              <w:ind w:left="182" w:right="147"/>
              <w:jc w:val="center"/>
              <w:rPr>
                <w:sz w:val="18"/>
              </w:rPr>
            </w:pPr>
            <w:r>
              <w:rPr>
                <w:spacing w:val="-2"/>
                <w:w w:val="105"/>
                <w:sz w:val="18"/>
              </w:rPr>
              <w:t>23/08/2022</w:t>
            </w:r>
          </w:p>
        </w:tc>
        <w:tc>
          <w:tcPr>
            <w:tcW w:w="284" w:type="dxa"/>
            <w:shd w:val="clear" w:color="auto" w:fill="B36A5E"/>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r>
      <w:tr w:rsidR="00DF688C">
        <w:trPr>
          <w:trHeight w:val="218"/>
        </w:trPr>
        <w:tc>
          <w:tcPr>
            <w:tcW w:w="768" w:type="dxa"/>
          </w:tcPr>
          <w:p w:rsidR="00DF688C" w:rsidRDefault="00437954">
            <w:pPr>
              <w:pStyle w:val="TableParagraph"/>
              <w:spacing w:before="8" w:line="190" w:lineRule="exact"/>
              <w:ind w:left="104" w:right="75"/>
              <w:jc w:val="center"/>
              <w:rPr>
                <w:sz w:val="18"/>
              </w:rPr>
            </w:pPr>
            <w:r>
              <w:rPr>
                <w:spacing w:val="-2"/>
                <w:w w:val="105"/>
                <w:sz w:val="18"/>
              </w:rPr>
              <w:t>T1.003</w:t>
            </w:r>
          </w:p>
        </w:tc>
        <w:tc>
          <w:tcPr>
            <w:tcW w:w="3007" w:type="dxa"/>
          </w:tcPr>
          <w:p w:rsidR="00DF688C" w:rsidRDefault="00437954">
            <w:pPr>
              <w:pStyle w:val="TableParagraph"/>
              <w:spacing w:before="8" w:line="190" w:lineRule="exact"/>
              <w:ind w:left="29"/>
              <w:rPr>
                <w:sz w:val="18"/>
              </w:rPr>
            </w:pPr>
            <w:r>
              <w:rPr>
                <w:w w:val="105"/>
                <w:sz w:val="18"/>
              </w:rPr>
              <w:t>Add</w:t>
            </w:r>
            <w:r>
              <w:rPr>
                <w:spacing w:val="-8"/>
                <w:w w:val="105"/>
                <w:sz w:val="18"/>
              </w:rPr>
              <w:t xml:space="preserve"> </w:t>
            </w:r>
            <w:r>
              <w:rPr>
                <w:spacing w:val="-2"/>
                <w:w w:val="105"/>
                <w:sz w:val="18"/>
              </w:rPr>
              <w:t>Subject</w:t>
            </w:r>
          </w:p>
        </w:tc>
        <w:tc>
          <w:tcPr>
            <w:tcW w:w="1131" w:type="dxa"/>
          </w:tcPr>
          <w:p w:rsidR="00DF688C" w:rsidRDefault="00437954">
            <w:pPr>
              <w:pStyle w:val="TableParagraph"/>
              <w:spacing w:before="8" w:line="190" w:lineRule="exact"/>
              <w:ind w:left="0" w:right="491"/>
              <w:jc w:val="right"/>
              <w:rPr>
                <w:sz w:val="18"/>
              </w:rPr>
            </w:pPr>
            <w:r>
              <w:rPr>
                <w:w w:val="103"/>
                <w:sz w:val="18"/>
              </w:rPr>
              <w:t>3</w:t>
            </w:r>
          </w:p>
        </w:tc>
        <w:tc>
          <w:tcPr>
            <w:tcW w:w="1234" w:type="dxa"/>
          </w:tcPr>
          <w:p w:rsidR="00DF688C" w:rsidRDefault="00437954">
            <w:pPr>
              <w:pStyle w:val="TableParagraph"/>
              <w:spacing w:before="8" w:line="190" w:lineRule="exact"/>
              <w:ind w:left="0" w:right="161"/>
              <w:jc w:val="right"/>
              <w:rPr>
                <w:sz w:val="18"/>
              </w:rPr>
            </w:pPr>
            <w:r>
              <w:rPr>
                <w:spacing w:val="-2"/>
                <w:w w:val="105"/>
                <w:sz w:val="18"/>
              </w:rPr>
              <w:t>23/08/2022</w:t>
            </w:r>
          </w:p>
        </w:tc>
        <w:tc>
          <w:tcPr>
            <w:tcW w:w="1234" w:type="dxa"/>
          </w:tcPr>
          <w:p w:rsidR="00DF688C" w:rsidRDefault="00437954">
            <w:pPr>
              <w:pStyle w:val="TableParagraph"/>
              <w:spacing w:before="8" w:line="190" w:lineRule="exact"/>
              <w:ind w:left="182" w:right="147"/>
              <w:jc w:val="center"/>
              <w:rPr>
                <w:sz w:val="18"/>
              </w:rPr>
            </w:pPr>
            <w:r>
              <w:rPr>
                <w:spacing w:val="-2"/>
                <w:w w:val="105"/>
                <w:sz w:val="18"/>
              </w:rPr>
              <w:t>25/08/2022</w:t>
            </w: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shd w:val="clear" w:color="auto" w:fill="B36A5E"/>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r>
      <w:tr w:rsidR="00DF688C">
        <w:trPr>
          <w:trHeight w:val="218"/>
        </w:trPr>
        <w:tc>
          <w:tcPr>
            <w:tcW w:w="768" w:type="dxa"/>
          </w:tcPr>
          <w:p w:rsidR="00DF688C" w:rsidRDefault="00437954">
            <w:pPr>
              <w:pStyle w:val="TableParagraph"/>
              <w:spacing w:before="8" w:line="190" w:lineRule="exact"/>
              <w:ind w:left="104" w:right="75"/>
              <w:jc w:val="center"/>
              <w:rPr>
                <w:sz w:val="18"/>
              </w:rPr>
            </w:pPr>
            <w:r>
              <w:rPr>
                <w:spacing w:val="-2"/>
                <w:w w:val="105"/>
                <w:sz w:val="18"/>
              </w:rPr>
              <w:t>T1.004</w:t>
            </w:r>
          </w:p>
        </w:tc>
        <w:tc>
          <w:tcPr>
            <w:tcW w:w="3007" w:type="dxa"/>
          </w:tcPr>
          <w:p w:rsidR="00DF688C" w:rsidRDefault="00437954">
            <w:pPr>
              <w:pStyle w:val="TableParagraph"/>
              <w:spacing w:before="8" w:line="190" w:lineRule="exact"/>
              <w:ind w:left="29"/>
              <w:rPr>
                <w:sz w:val="18"/>
              </w:rPr>
            </w:pPr>
            <w:r>
              <w:rPr>
                <w:w w:val="105"/>
                <w:sz w:val="18"/>
              </w:rPr>
              <w:t>Add</w:t>
            </w:r>
            <w:r>
              <w:rPr>
                <w:spacing w:val="-11"/>
                <w:w w:val="105"/>
                <w:sz w:val="18"/>
              </w:rPr>
              <w:t xml:space="preserve"> </w:t>
            </w:r>
            <w:r>
              <w:rPr>
                <w:w w:val="105"/>
                <w:sz w:val="18"/>
              </w:rPr>
              <w:t>Subject</w:t>
            </w:r>
            <w:r>
              <w:rPr>
                <w:spacing w:val="-9"/>
                <w:w w:val="105"/>
                <w:sz w:val="18"/>
              </w:rPr>
              <w:t xml:space="preserve"> </w:t>
            </w:r>
            <w:r>
              <w:rPr>
                <w:spacing w:val="-2"/>
                <w:w w:val="105"/>
                <w:sz w:val="18"/>
              </w:rPr>
              <w:t>Details</w:t>
            </w:r>
          </w:p>
        </w:tc>
        <w:tc>
          <w:tcPr>
            <w:tcW w:w="1131" w:type="dxa"/>
          </w:tcPr>
          <w:p w:rsidR="00DF688C" w:rsidRDefault="00437954">
            <w:pPr>
              <w:pStyle w:val="TableParagraph"/>
              <w:spacing w:before="8" w:line="190" w:lineRule="exact"/>
              <w:ind w:left="0" w:right="491"/>
              <w:jc w:val="right"/>
              <w:rPr>
                <w:sz w:val="18"/>
              </w:rPr>
            </w:pPr>
            <w:r>
              <w:rPr>
                <w:w w:val="103"/>
                <w:sz w:val="18"/>
              </w:rPr>
              <w:t>3</w:t>
            </w:r>
          </w:p>
        </w:tc>
        <w:tc>
          <w:tcPr>
            <w:tcW w:w="1234" w:type="dxa"/>
          </w:tcPr>
          <w:p w:rsidR="00DF688C" w:rsidRDefault="00437954">
            <w:pPr>
              <w:pStyle w:val="TableParagraph"/>
              <w:spacing w:before="8" w:line="190" w:lineRule="exact"/>
              <w:ind w:left="0" w:right="161"/>
              <w:jc w:val="right"/>
              <w:rPr>
                <w:sz w:val="18"/>
              </w:rPr>
            </w:pPr>
            <w:r>
              <w:rPr>
                <w:spacing w:val="-2"/>
                <w:w w:val="105"/>
                <w:sz w:val="18"/>
              </w:rPr>
              <w:t>23/08/2022</w:t>
            </w:r>
          </w:p>
        </w:tc>
        <w:tc>
          <w:tcPr>
            <w:tcW w:w="1234" w:type="dxa"/>
          </w:tcPr>
          <w:p w:rsidR="00DF688C" w:rsidRDefault="00437954">
            <w:pPr>
              <w:pStyle w:val="TableParagraph"/>
              <w:spacing w:before="8" w:line="190" w:lineRule="exact"/>
              <w:ind w:left="182" w:right="147"/>
              <w:jc w:val="center"/>
              <w:rPr>
                <w:sz w:val="18"/>
              </w:rPr>
            </w:pPr>
            <w:r>
              <w:rPr>
                <w:spacing w:val="-2"/>
                <w:w w:val="105"/>
                <w:sz w:val="18"/>
              </w:rPr>
              <w:t>25/08/2022</w:t>
            </w: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shd w:val="clear" w:color="auto" w:fill="B36A5E"/>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r>
      <w:tr w:rsidR="00DF688C">
        <w:trPr>
          <w:trHeight w:val="218"/>
        </w:trPr>
        <w:tc>
          <w:tcPr>
            <w:tcW w:w="768" w:type="dxa"/>
          </w:tcPr>
          <w:p w:rsidR="00DF688C" w:rsidRDefault="00437954">
            <w:pPr>
              <w:pStyle w:val="TableParagraph"/>
              <w:spacing w:before="9" w:line="190" w:lineRule="exact"/>
              <w:ind w:left="104" w:right="75"/>
              <w:jc w:val="center"/>
              <w:rPr>
                <w:sz w:val="18"/>
              </w:rPr>
            </w:pPr>
            <w:r>
              <w:rPr>
                <w:spacing w:val="-2"/>
                <w:w w:val="105"/>
                <w:sz w:val="18"/>
              </w:rPr>
              <w:t>T1.005</w:t>
            </w:r>
          </w:p>
        </w:tc>
        <w:tc>
          <w:tcPr>
            <w:tcW w:w="3007" w:type="dxa"/>
          </w:tcPr>
          <w:p w:rsidR="00DF688C" w:rsidRDefault="00437954">
            <w:pPr>
              <w:pStyle w:val="TableParagraph"/>
              <w:spacing w:before="9" w:line="190" w:lineRule="exact"/>
              <w:ind w:left="29"/>
              <w:rPr>
                <w:sz w:val="18"/>
              </w:rPr>
            </w:pPr>
            <w:r>
              <w:rPr>
                <w:sz w:val="18"/>
              </w:rPr>
              <w:t>Update</w:t>
            </w:r>
            <w:r>
              <w:rPr>
                <w:spacing w:val="16"/>
                <w:sz w:val="18"/>
              </w:rPr>
              <w:t xml:space="preserve"> </w:t>
            </w:r>
            <w:r>
              <w:rPr>
                <w:sz w:val="18"/>
              </w:rPr>
              <w:t>Subject</w:t>
            </w:r>
            <w:r>
              <w:rPr>
                <w:spacing w:val="16"/>
                <w:sz w:val="18"/>
              </w:rPr>
              <w:t xml:space="preserve"> </w:t>
            </w:r>
            <w:r>
              <w:rPr>
                <w:spacing w:val="-2"/>
                <w:sz w:val="18"/>
              </w:rPr>
              <w:t>Image</w:t>
            </w:r>
          </w:p>
        </w:tc>
        <w:tc>
          <w:tcPr>
            <w:tcW w:w="1131" w:type="dxa"/>
          </w:tcPr>
          <w:p w:rsidR="00DF688C" w:rsidRDefault="00437954">
            <w:pPr>
              <w:pStyle w:val="TableParagraph"/>
              <w:spacing w:before="9" w:line="190" w:lineRule="exact"/>
              <w:ind w:left="0" w:right="491"/>
              <w:jc w:val="right"/>
              <w:rPr>
                <w:sz w:val="18"/>
              </w:rPr>
            </w:pPr>
            <w:r>
              <w:rPr>
                <w:w w:val="103"/>
                <w:sz w:val="18"/>
              </w:rPr>
              <w:t>3</w:t>
            </w:r>
          </w:p>
        </w:tc>
        <w:tc>
          <w:tcPr>
            <w:tcW w:w="1234" w:type="dxa"/>
          </w:tcPr>
          <w:p w:rsidR="00DF688C" w:rsidRDefault="00437954">
            <w:pPr>
              <w:pStyle w:val="TableParagraph"/>
              <w:spacing w:before="9" w:line="190" w:lineRule="exact"/>
              <w:ind w:left="0" w:right="161"/>
              <w:jc w:val="right"/>
              <w:rPr>
                <w:sz w:val="18"/>
              </w:rPr>
            </w:pPr>
            <w:r>
              <w:rPr>
                <w:spacing w:val="-2"/>
                <w:w w:val="105"/>
                <w:sz w:val="18"/>
              </w:rPr>
              <w:t>23/08/2022</w:t>
            </w:r>
          </w:p>
        </w:tc>
        <w:tc>
          <w:tcPr>
            <w:tcW w:w="1234" w:type="dxa"/>
          </w:tcPr>
          <w:p w:rsidR="00DF688C" w:rsidRDefault="00437954">
            <w:pPr>
              <w:pStyle w:val="TableParagraph"/>
              <w:spacing w:before="9" w:line="190" w:lineRule="exact"/>
              <w:ind w:left="182" w:right="147"/>
              <w:jc w:val="center"/>
              <w:rPr>
                <w:sz w:val="18"/>
              </w:rPr>
            </w:pPr>
            <w:r>
              <w:rPr>
                <w:spacing w:val="-2"/>
                <w:w w:val="105"/>
                <w:sz w:val="18"/>
              </w:rPr>
              <w:t>25/08/2022</w:t>
            </w: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shd w:val="clear" w:color="auto" w:fill="B36A5E"/>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r>
      <w:tr w:rsidR="00DF688C">
        <w:trPr>
          <w:trHeight w:val="218"/>
        </w:trPr>
        <w:tc>
          <w:tcPr>
            <w:tcW w:w="768" w:type="dxa"/>
          </w:tcPr>
          <w:p w:rsidR="00DF688C" w:rsidRDefault="00437954">
            <w:pPr>
              <w:pStyle w:val="TableParagraph"/>
              <w:spacing w:before="9" w:line="189" w:lineRule="exact"/>
              <w:ind w:left="104" w:right="75"/>
              <w:jc w:val="center"/>
              <w:rPr>
                <w:sz w:val="18"/>
              </w:rPr>
            </w:pPr>
            <w:r>
              <w:rPr>
                <w:spacing w:val="-2"/>
                <w:w w:val="105"/>
                <w:sz w:val="18"/>
              </w:rPr>
              <w:t>T1.006</w:t>
            </w:r>
          </w:p>
        </w:tc>
        <w:tc>
          <w:tcPr>
            <w:tcW w:w="3007" w:type="dxa"/>
          </w:tcPr>
          <w:p w:rsidR="00DF688C" w:rsidRDefault="00437954">
            <w:pPr>
              <w:pStyle w:val="TableParagraph"/>
              <w:spacing w:before="9" w:line="189" w:lineRule="exact"/>
              <w:ind w:left="29"/>
              <w:rPr>
                <w:sz w:val="18"/>
              </w:rPr>
            </w:pPr>
            <w:r>
              <w:rPr>
                <w:sz w:val="18"/>
              </w:rPr>
              <w:t>Update</w:t>
            </w:r>
            <w:r>
              <w:rPr>
                <w:spacing w:val="16"/>
                <w:sz w:val="18"/>
              </w:rPr>
              <w:t xml:space="preserve"> </w:t>
            </w:r>
            <w:r>
              <w:rPr>
                <w:sz w:val="18"/>
              </w:rPr>
              <w:t>Subject</w:t>
            </w:r>
            <w:r>
              <w:rPr>
                <w:spacing w:val="16"/>
                <w:sz w:val="18"/>
              </w:rPr>
              <w:t xml:space="preserve"> </w:t>
            </w:r>
            <w:r>
              <w:rPr>
                <w:spacing w:val="-2"/>
                <w:sz w:val="18"/>
              </w:rPr>
              <w:t>Timetable</w:t>
            </w:r>
          </w:p>
        </w:tc>
        <w:tc>
          <w:tcPr>
            <w:tcW w:w="1131" w:type="dxa"/>
          </w:tcPr>
          <w:p w:rsidR="00DF688C" w:rsidRDefault="00437954">
            <w:pPr>
              <w:pStyle w:val="TableParagraph"/>
              <w:spacing w:before="9" w:line="189" w:lineRule="exact"/>
              <w:ind w:left="0" w:right="491"/>
              <w:jc w:val="right"/>
              <w:rPr>
                <w:sz w:val="18"/>
              </w:rPr>
            </w:pPr>
            <w:r>
              <w:rPr>
                <w:w w:val="103"/>
                <w:sz w:val="18"/>
              </w:rPr>
              <w:t>3</w:t>
            </w:r>
          </w:p>
        </w:tc>
        <w:tc>
          <w:tcPr>
            <w:tcW w:w="1234" w:type="dxa"/>
          </w:tcPr>
          <w:p w:rsidR="00DF688C" w:rsidRDefault="00437954">
            <w:pPr>
              <w:pStyle w:val="TableParagraph"/>
              <w:spacing w:before="9" w:line="189" w:lineRule="exact"/>
              <w:ind w:left="0" w:right="161"/>
              <w:jc w:val="right"/>
              <w:rPr>
                <w:sz w:val="18"/>
              </w:rPr>
            </w:pPr>
            <w:r>
              <w:rPr>
                <w:spacing w:val="-2"/>
                <w:w w:val="105"/>
                <w:sz w:val="18"/>
              </w:rPr>
              <w:t>23/08/2022</w:t>
            </w:r>
          </w:p>
        </w:tc>
        <w:tc>
          <w:tcPr>
            <w:tcW w:w="1234" w:type="dxa"/>
          </w:tcPr>
          <w:p w:rsidR="00DF688C" w:rsidRDefault="00437954">
            <w:pPr>
              <w:pStyle w:val="TableParagraph"/>
              <w:spacing w:before="9" w:line="189" w:lineRule="exact"/>
              <w:ind w:left="182" w:right="147"/>
              <w:jc w:val="center"/>
              <w:rPr>
                <w:sz w:val="18"/>
              </w:rPr>
            </w:pPr>
            <w:r>
              <w:rPr>
                <w:spacing w:val="-2"/>
                <w:w w:val="105"/>
                <w:sz w:val="18"/>
              </w:rPr>
              <w:t>25/08/2022</w:t>
            </w: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shd w:val="clear" w:color="auto" w:fill="B36A5E"/>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r>
      <w:tr w:rsidR="00DF688C">
        <w:trPr>
          <w:trHeight w:val="218"/>
        </w:trPr>
        <w:tc>
          <w:tcPr>
            <w:tcW w:w="768" w:type="dxa"/>
          </w:tcPr>
          <w:p w:rsidR="00DF688C" w:rsidRDefault="00437954">
            <w:pPr>
              <w:pStyle w:val="TableParagraph"/>
              <w:spacing w:before="9" w:line="189" w:lineRule="exact"/>
              <w:ind w:left="104" w:right="75"/>
              <w:jc w:val="center"/>
              <w:rPr>
                <w:sz w:val="18"/>
              </w:rPr>
            </w:pPr>
            <w:r>
              <w:rPr>
                <w:spacing w:val="-2"/>
                <w:w w:val="105"/>
                <w:sz w:val="18"/>
              </w:rPr>
              <w:t>T1.007</w:t>
            </w:r>
          </w:p>
        </w:tc>
        <w:tc>
          <w:tcPr>
            <w:tcW w:w="3007" w:type="dxa"/>
          </w:tcPr>
          <w:p w:rsidR="00DF688C" w:rsidRDefault="00437954">
            <w:pPr>
              <w:pStyle w:val="TableParagraph"/>
              <w:spacing w:before="9" w:line="189" w:lineRule="exact"/>
              <w:ind w:left="29"/>
              <w:rPr>
                <w:sz w:val="18"/>
              </w:rPr>
            </w:pPr>
            <w:r>
              <w:rPr>
                <w:sz w:val="18"/>
              </w:rPr>
              <w:t>Update</w:t>
            </w:r>
            <w:r>
              <w:rPr>
                <w:spacing w:val="16"/>
                <w:sz w:val="18"/>
              </w:rPr>
              <w:t xml:space="preserve"> </w:t>
            </w:r>
            <w:r>
              <w:rPr>
                <w:sz w:val="18"/>
              </w:rPr>
              <w:t>Subject</w:t>
            </w:r>
            <w:r>
              <w:rPr>
                <w:spacing w:val="16"/>
                <w:sz w:val="18"/>
              </w:rPr>
              <w:t xml:space="preserve"> </w:t>
            </w:r>
            <w:r>
              <w:rPr>
                <w:spacing w:val="-5"/>
                <w:sz w:val="18"/>
              </w:rPr>
              <w:t>Day</w:t>
            </w:r>
          </w:p>
        </w:tc>
        <w:tc>
          <w:tcPr>
            <w:tcW w:w="1131" w:type="dxa"/>
          </w:tcPr>
          <w:p w:rsidR="00DF688C" w:rsidRDefault="00437954">
            <w:pPr>
              <w:pStyle w:val="TableParagraph"/>
              <w:spacing w:before="9" w:line="189" w:lineRule="exact"/>
              <w:ind w:left="0" w:right="491"/>
              <w:jc w:val="right"/>
              <w:rPr>
                <w:sz w:val="18"/>
              </w:rPr>
            </w:pPr>
            <w:r>
              <w:rPr>
                <w:w w:val="103"/>
                <w:sz w:val="18"/>
              </w:rPr>
              <w:t>3</w:t>
            </w:r>
          </w:p>
        </w:tc>
        <w:tc>
          <w:tcPr>
            <w:tcW w:w="1234" w:type="dxa"/>
          </w:tcPr>
          <w:p w:rsidR="00DF688C" w:rsidRDefault="00437954">
            <w:pPr>
              <w:pStyle w:val="TableParagraph"/>
              <w:spacing w:before="9" w:line="189" w:lineRule="exact"/>
              <w:ind w:left="0" w:right="161"/>
              <w:jc w:val="right"/>
              <w:rPr>
                <w:sz w:val="18"/>
              </w:rPr>
            </w:pPr>
            <w:r>
              <w:rPr>
                <w:spacing w:val="-2"/>
                <w:w w:val="105"/>
                <w:sz w:val="18"/>
              </w:rPr>
              <w:t>23/08/2022</w:t>
            </w:r>
          </w:p>
        </w:tc>
        <w:tc>
          <w:tcPr>
            <w:tcW w:w="1234" w:type="dxa"/>
          </w:tcPr>
          <w:p w:rsidR="00DF688C" w:rsidRDefault="00437954">
            <w:pPr>
              <w:pStyle w:val="TableParagraph"/>
              <w:spacing w:before="9" w:line="189" w:lineRule="exact"/>
              <w:ind w:left="182" w:right="147"/>
              <w:jc w:val="center"/>
              <w:rPr>
                <w:sz w:val="18"/>
              </w:rPr>
            </w:pPr>
            <w:r>
              <w:rPr>
                <w:spacing w:val="-2"/>
                <w:w w:val="105"/>
                <w:sz w:val="18"/>
              </w:rPr>
              <w:t>25/08/2022</w:t>
            </w: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shd w:val="clear" w:color="auto" w:fill="B36A5E"/>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r>
      <w:tr w:rsidR="00DF688C">
        <w:trPr>
          <w:trHeight w:val="218"/>
        </w:trPr>
        <w:tc>
          <w:tcPr>
            <w:tcW w:w="768" w:type="dxa"/>
          </w:tcPr>
          <w:p w:rsidR="00DF688C" w:rsidRDefault="00437954">
            <w:pPr>
              <w:pStyle w:val="TableParagraph"/>
              <w:spacing w:before="8" w:line="191" w:lineRule="exact"/>
              <w:ind w:left="104" w:right="75"/>
              <w:jc w:val="center"/>
              <w:rPr>
                <w:sz w:val="18"/>
              </w:rPr>
            </w:pPr>
            <w:r>
              <w:rPr>
                <w:spacing w:val="-2"/>
                <w:w w:val="105"/>
                <w:sz w:val="18"/>
              </w:rPr>
              <w:t>T1.008</w:t>
            </w:r>
          </w:p>
        </w:tc>
        <w:tc>
          <w:tcPr>
            <w:tcW w:w="3007" w:type="dxa"/>
          </w:tcPr>
          <w:p w:rsidR="00DF688C" w:rsidRDefault="00437954">
            <w:pPr>
              <w:pStyle w:val="TableParagraph"/>
              <w:spacing w:before="8" w:line="191" w:lineRule="exact"/>
              <w:ind w:left="29"/>
              <w:rPr>
                <w:sz w:val="18"/>
              </w:rPr>
            </w:pPr>
            <w:r>
              <w:rPr>
                <w:sz w:val="18"/>
              </w:rPr>
              <w:t>Update</w:t>
            </w:r>
            <w:r>
              <w:rPr>
                <w:spacing w:val="16"/>
                <w:sz w:val="18"/>
              </w:rPr>
              <w:t xml:space="preserve"> </w:t>
            </w:r>
            <w:r>
              <w:rPr>
                <w:sz w:val="18"/>
              </w:rPr>
              <w:t>Subject</w:t>
            </w:r>
            <w:r>
              <w:rPr>
                <w:spacing w:val="16"/>
                <w:sz w:val="18"/>
              </w:rPr>
              <w:t xml:space="preserve"> </w:t>
            </w:r>
            <w:r>
              <w:rPr>
                <w:spacing w:val="-4"/>
                <w:sz w:val="18"/>
              </w:rPr>
              <w:t>Time</w:t>
            </w:r>
          </w:p>
        </w:tc>
        <w:tc>
          <w:tcPr>
            <w:tcW w:w="1131" w:type="dxa"/>
          </w:tcPr>
          <w:p w:rsidR="00DF688C" w:rsidRDefault="00437954">
            <w:pPr>
              <w:pStyle w:val="TableParagraph"/>
              <w:spacing w:before="8" w:line="191" w:lineRule="exact"/>
              <w:ind w:left="0" w:right="491"/>
              <w:jc w:val="right"/>
              <w:rPr>
                <w:sz w:val="18"/>
              </w:rPr>
            </w:pPr>
            <w:r>
              <w:rPr>
                <w:w w:val="103"/>
                <w:sz w:val="18"/>
              </w:rPr>
              <w:t>3</w:t>
            </w:r>
          </w:p>
        </w:tc>
        <w:tc>
          <w:tcPr>
            <w:tcW w:w="1234" w:type="dxa"/>
          </w:tcPr>
          <w:p w:rsidR="00DF688C" w:rsidRDefault="00437954">
            <w:pPr>
              <w:pStyle w:val="TableParagraph"/>
              <w:spacing w:before="8" w:line="191" w:lineRule="exact"/>
              <w:ind w:left="0" w:right="161"/>
              <w:jc w:val="right"/>
              <w:rPr>
                <w:sz w:val="18"/>
              </w:rPr>
            </w:pPr>
            <w:r>
              <w:rPr>
                <w:spacing w:val="-2"/>
                <w:w w:val="105"/>
                <w:sz w:val="18"/>
              </w:rPr>
              <w:t>23/08/2022</w:t>
            </w:r>
          </w:p>
        </w:tc>
        <w:tc>
          <w:tcPr>
            <w:tcW w:w="1234" w:type="dxa"/>
          </w:tcPr>
          <w:p w:rsidR="00DF688C" w:rsidRDefault="00437954">
            <w:pPr>
              <w:pStyle w:val="TableParagraph"/>
              <w:spacing w:before="8" w:line="191" w:lineRule="exact"/>
              <w:ind w:left="182" w:right="147"/>
              <w:jc w:val="center"/>
              <w:rPr>
                <w:sz w:val="18"/>
              </w:rPr>
            </w:pPr>
            <w:r>
              <w:rPr>
                <w:spacing w:val="-2"/>
                <w:w w:val="105"/>
                <w:sz w:val="18"/>
              </w:rPr>
              <w:t>25/08/2022</w:t>
            </w: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shd w:val="clear" w:color="auto" w:fill="B36A5E"/>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r>
      <w:tr w:rsidR="00DF688C">
        <w:trPr>
          <w:trHeight w:val="218"/>
        </w:trPr>
        <w:tc>
          <w:tcPr>
            <w:tcW w:w="768" w:type="dxa"/>
          </w:tcPr>
          <w:p w:rsidR="00DF688C" w:rsidRDefault="00437954">
            <w:pPr>
              <w:pStyle w:val="TableParagraph"/>
              <w:spacing w:before="7" w:line="191" w:lineRule="exact"/>
              <w:ind w:left="104" w:right="75"/>
              <w:jc w:val="center"/>
              <w:rPr>
                <w:sz w:val="18"/>
              </w:rPr>
            </w:pPr>
            <w:r>
              <w:rPr>
                <w:spacing w:val="-2"/>
                <w:w w:val="105"/>
                <w:sz w:val="18"/>
              </w:rPr>
              <w:t>T1.009</w:t>
            </w:r>
          </w:p>
        </w:tc>
        <w:tc>
          <w:tcPr>
            <w:tcW w:w="3007" w:type="dxa"/>
          </w:tcPr>
          <w:p w:rsidR="00DF688C" w:rsidRDefault="00437954">
            <w:pPr>
              <w:pStyle w:val="TableParagraph"/>
              <w:spacing w:before="7" w:line="191" w:lineRule="exact"/>
              <w:ind w:left="29"/>
              <w:rPr>
                <w:sz w:val="18"/>
              </w:rPr>
            </w:pPr>
            <w:r>
              <w:rPr>
                <w:sz w:val="18"/>
              </w:rPr>
              <w:t>Update</w:t>
            </w:r>
            <w:r>
              <w:rPr>
                <w:spacing w:val="16"/>
                <w:sz w:val="18"/>
              </w:rPr>
              <w:t xml:space="preserve"> </w:t>
            </w:r>
            <w:r>
              <w:rPr>
                <w:sz w:val="18"/>
              </w:rPr>
              <w:t>Subject</w:t>
            </w:r>
            <w:r>
              <w:rPr>
                <w:spacing w:val="16"/>
                <w:sz w:val="18"/>
              </w:rPr>
              <w:t xml:space="preserve"> </w:t>
            </w:r>
            <w:r>
              <w:rPr>
                <w:spacing w:val="-5"/>
                <w:sz w:val="18"/>
              </w:rPr>
              <w:t>Age</w:t>
            </w:r>
          </w:p>
        </w:tc>
        <w:tc>
          <w:tcPr>
            <w:tcW w:w="1131" w:type="dxa"/>
          </w:tcPr>
          <w:p w:rsidR="00DF688C" w:rsidRDefault="00437954">
            <w:pPr>
              <w:pStyle w:val="TableParagraph"/>
              <w:spacing w:before="7" w:line="191" w:lineRule="exact"/>
              <w:ind w:left="0" w:right="491"/>
              <w:jc w:val="right"/>
              <w:rPr>
                <w:sz w:val="18"/>
              </w:rPr>
            </w:pPr>
            <w:r>
              <w:rPr>
                <w:w w:val="103"/>
                <w:sz w:val="18"/>
              </w:rPr>
              <w:t>3</w:t>
            </w:r>
          </w:p>
        </w:tc>
        <w:tc>
          <w:tcPr>
            <w:tcW w:w="1234" w:type="dxa"/>
          </w:tcPr>
          <w:p w:rsidR="00DF688C" w:rsidRDefault="00437954">
            <w:pPr>
              <w:pStyle w:val="TableParagraph"/>
              <w:spacing w:before="7" w:line="191" w:lineRule="exact"/>
              <w:ind w:left="0" w:right="161"/>
              <w:jc w:val="right"/>
              <w:rPr>
                <w:sz w:val="18"/>
              </w:rPr>
            </w:pPr>
            <w:r>
              <w:rPr>
                <w:spacing w:val="-2"/>
                <w:w w:val="105"/>
                <w:sz w:val="18"/>
              </w:rPr>
              <w:t>23/08/2022</w:t>
            </w:r>
          </w:p>
        </w:tc>
        <w:tc>
          <w:tcPr>
            <w:tcW w:w="1234" w:type="dxa"/>
          </w:tcPr>
          <w:p w:rsidR="00DF688C" w:rsidRDefault="00437954">
            <w:pPr>
              <w:pStyle w:val="TableParagraph"/>
              <w:spacing w:before="7" w:line="191" w:lineRule="exact"/>
              <w:ind w:left="182" w:right="147"/>
              <w:jc w:val="center"/>
              <w:rPr>
                <w:sz w:val="18"/>
              </w:rPr>
            </w:pPr>
            <w:r>
              <w:rPr>
                <w:spacing w:val="-2"/>
                <w:w w:val="105"/>
                <w:sz w:val="18"/>
              </w:rPr>
              <w:t>25/08/2022</w:t>
            </w: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shd w:val="clear" w:color="auto" w:fill="B36A5E"/>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r>
      <w:tr w:rsidR="00DF688C">
        <w:trPr>
          <w:trHeight w:val="218"/>
        </w:trPr>
        <w:tc>
          <w:tcPr>
            <w:tcW w:w="768" w:type="dxa"/>
          </w:tcPr>
          <w:p w:rsidR="00DF688C" w:rsidRDefault="00437954">
            <w:pPr>
              <w:pStyle w:val="TableParagraph"/>
              <w:spacing w:before="8" w:line="190" w:lineRule="exact"/>
              <w:ind w:left="104" w:right="75"/>
              <w:jc w:val="center"/>
              <w:rPr>
                <w:sz w:val="18"/>
              </w:rPr>
            </w:pPr>
            <w:r>
              <w:rPr>
                <w:spacing w:val="-2"/>
                <w:w w:val="105"/>
                <w:sz w:val="18"/>
              </w:rPr>
              <w:t>T1.010</w:t>
            </w:r>
          </w:p>
        </w:tc>
        <w:tc>
          <w:tcPr>
            <w:tcW w:w="3007" w:type="dxa"/>
          </w:tcPr>
          <w:p w:rsidR="00DF688C" w:rsidRDefault="00437954">
            <w:pPr>
              <w:pStyle w:val="TableParagraph"/>
              <w:spacing w:before="8" w:line="190" w:lineRule="exact"/>
              <w:ind w:left="29"/>
              <w:rPr>
                <w:sz w:val="18"/>
              </w:rPr>
            </w:pPr>
            <w:r>
              <w:rPr>
                <w:sz w:val="18"/>
              </w:rPr>
              <w:t>Update</w:t>
            </w:r>
            <w:r>
              <w:rPr>
                <w:spacing w:val="16"/>
                <w:sz w:val="18"/>
              </w:rPr>
              <w:t xml:space="preserve"> </w:t>
            </w:r>
            <w:r>
              <w:rPr>
                <w:sz w:val="18"/>
              </w:rPr>
              <w:t>Subject</w:t>
            </w:r>
            <w:r>
              <w:rPr>
                <w:spacing w:val="16"/>
                <w:sz w:val="18"/>
              </w:rPr>
              <w:t xml:space="preserve"> </w:t>
            </w:r>
            <w:r>
              <w:rPr>
                <w:spacing w:val="-2"/>
                <w:sz w:val="18"/>
              </w:rPr>
              <w:t>Price</w:t>
            </w:r>
          </w:p>
        </w:tc>
        <w:tc>
          <w:tcPr>
            <w:tcW w:w="1131" w:type="dxa"/>
          </w:tcPr>
          <w:p w:rsidR="00DF688C" w:rsidRDefault="00437954">
            <w:pPr>
              <w:pStyle w:val="TableParagraph"/>
              <w:spacing w:before="8" w:line="190" w:lineRule="exact"/>
              <w:ind w:left="0" w:right="491"/>
              <w:jc w:val="right"/>
              <w:rPr>
                <w:sz w:val="18"/>
              </w:rPr>
            </w:pPr>
            <w:r>
              <w:rPr>
                <w:w w:val="103"/>
                <w:sz w:val="18"/>
              </w:rPr>
              <w:t>3</w:t>
            </w:r>
          </w:p>
        </w:tc>
        <w:tc>
          <w:tcPr>
            <w:tcW w:w="1234" w:type="dxa"/>
          </w:tcPr>
          <w:p w:rsidR="00DF688C" w:rsidRDefault="00437954">
            <w:pPr>
              <w:pStyle w:val="TableParagraph"/>
              <w:spacing w:before="8" w:line="190" w:lineRule="exact"/>
              <w:ind w:left="0" w:right="161"/>
              <w:jc w:val="right"/>
              <w:rPr>
                <w:sz w:val="18"/>
              </w:rPr>
            </w:pPr>
            <w:r>
              <w:rPr>
                <w:spacing w:val="-2"/>
                <w:w w:val="105"/>
                <w:sz w:val="18"/>
              </w:rPr>
              <w:t>23/08/2022</w:t>
            </w:r>
          </w:p>
        </w:tc>
        <w:tc>
          <w:tcPr>
            <w:tcW w:w="1234" w:type="dxa"/>
          </w:tcPr>
          <w:p w:rsidR="00DF688C" w:rsidRDefault="00437954">
            <w:pPr>
              <w:pStyle w:val="TableParagraph"/>
              <w:spacing w:before="8" w:line="190" w:lineRule="exact"/>
              <w:ind w:left="182" w:right="147"/>
              <w:jc w:val="center"/>
              <w:rPr>
                <w:sz w:val="18"/>
              </w:rPr>
            </w:pPr>
            <w:r>
              <w:rPr>
                <w:spacing w:val="-2"/>
                <w:w w:val="105"/>
                <w:sz w:val="18"/>
              </w:rPr>
              <w:t>25/08/2022</w:t>
            </w: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shd w:val="clear" w:color="auto" w:fill="B36A5E"/>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r>
      <w:tr w:rsidR="00DF688C">
        <w:trPr>
          <w:trHeight w:val="218"/>
        </w:trPr>
        <w:tc>
          <w:tcPr>
            <w:tcW w:w="768" w:type="dxa"/>
          </w:tcPr>
          <w:p w:rsidR="00DF688C" w:rsidRDefault="00437954">
            <w:pPr>
              <w:pStyle w:val="TableParagraph"/>
              <w:spacing w:before="9" w:line="190" w:lineRule="exact"/>
              <w:ind w:left="104" w:right="75"/>
              <w:jc w:val="center"/>
              <w:rPr>
                <w:sz w:val="18"/>
              </w:rPr>
            </w:pPr>
            <w:r>
              <w:rPr>
                <w:spacing w:val="-2"/>
                <w:w w:val="105"/>
                <w:sz w:val="18"/>
              </w:rPr>
              <w:t>T1.011</w:t>
            </w:r>
          </w:p>
        </w:tc>
        <w:tc>
          <w:tcPr>
            <w:tcW w:w="3007" w:type="dxa"/>
          </w:tcPr>
          <w:p w:rsidR="00DF688C" w:rsidRDefault="00437954">
            <w:pPr>
              <w:pStyle w:val="TableParagraph"/>
              <w:spacing w:before="9" w:line="190" w:lineRule="exact"/>
              <w:ind w:left="29"/>
              <w:rPr>
                <w:sz w:val="18"/>
              </w:rPr>
            </w:pPr>
            <w:r>
              <w:rPr>
                <w:sz w:val="18"/>
              </w:rPr>
              <w:t>Update</w:t>
            </w:r>
            <w:r>
              <w:rPr>
                <w:spacing w:val="16"/>
                <w:sz w:val="18"/>
              </w:rPr>
              <w:t xml:space="preserve"> </w:t>
            </w:r>
            <w:r>
              <w:rPr>
                <w:sz w:val="18"/>
              </w:rPr>
              <w:t>Subject</w:t>
            </w:r>
            <w:r>
              <w:rPr>
                <w:spacing w:val="16"/>
                <w:sz w:val="18"/>
              </w:rPr>
              <w:t xml:space="preserve"> </w:t>
            </w:r>
            <w:r>
              <w:rPr>
                <w:spacing w:val="-2"/>
                <w:sz w:val="18"/>
              </w:rPr>
              <w:t>Quantity</w:t>
            </w:r>
          </w:p>
        </w:tc>
        <w:tc>
          <w:tcPr>
            <w:tcW w:w="1131" w:type="dxa"/>
          </w:tcPr>
          <w:p w:rsidR="00DF688C" w:rsidRDefault="00437954">
            <w:pPr>
              <w:pStyle w:val="TableParagraph"/>
              <w:spacing w:before="9" w:line="190" w:lineRule="exact"/>
              <w:ind w:left="0" w:right="491"/>
              <w:jc w:val="right"/>
              <w:rPr>
                <w:sz w:val="18"/>
              </w:rPr>
            </w:pPr>
            <w:r>
              <w:rPr>
                <w:w w:val="103"/>
                <w:sz w:val="18"/>
              </w:rPr>
              <w:t>3</w:t>
            </w:r>
          </w:p>
        </w:tc>
        <w:tc>
          <w:tcPr>
            <w:tcW w:w="1234" w:type="dxa"/>
          </w:tcPr>
          <w:p w:rsidR="00DF688C" w:rsidRDefault="00437954">
            <w:pPr>
              <w:pStyle w:val="TableParagraph"/>
              <w:spacing w:before="9" w:line="190" w:lineRule="exact"/>
              <w:ind w:left="0" w:right="161"/>
              <w:jc w:val="right"/>
              <w:rPr>
                <w:sz w:val="18"/>
              </w:rPr>
            </w:pPr>
            <w:r>
              <w:rPr>
                <w:spacing w:val="-2"/>
                <w:w w:val="105"/>
                <w:sz w:val="18"/>
              </w:rPr>
              <w:t>23/08/2022</w:t>
            </w:r>
          </w:p>
        </w:tc>
        <w:tc>
          <w:tcPr>
            <w:tcW w:w="1234" w:type="dxa"/>
          </w:tcPr>
          <w:p w:rsidR="00DF688C" w:rsidRDefault="00437954">
            <w:pPr>
              <w:pStyle w:val="TableParagraph"/>
              <w:spacing w:before="9" w:line="190" w:lineRule="exact"/>
              <w:ind w:left="182" w:right="147"/>
              <w:jc w:val="center"/>
              <w:rPr>
                <w:sz w:val="18"/>
              </w:rPr>
            </w:pPr>
            <w:r>
              <w:rPr>
                <w:spacing w:val="-2"/>
                <w:w w:val="105"/>
                <w:sz w:val="18"/>
              </w:rPr>
              <w:t>25/08/2022</w:t>
            </w: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shd w:val="clear" w:color="auto" w:fill="B36A5E"/>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r>
      <w:tr w:rsidR="00DF688C">
        <w:trPr>
          <w:trHeight w:val="218"/>
        </w:trPr>
        <w:tc>
          <w:tcPr>
            <w:tcW w:w="768" w:type="dxa"/>
          </w:tcPr>
          <w:p w:rsidR="00DF688C" w:rsidRDefault="00437954">
            <w:pPr>
              <w:pStyle w:val="TableParagraph"/>
              <w:spacing w:before="9" w:line="190" w:lineRule="exact"/>
              <w:ind w:left="104" w:right="75"/>
              <w:jc w:val="center"/>
              <w:rPr>
                <w:sz w:val="18"/>
              </w:rPr>
            </w:pPr>
            <w:r>
              <w:rPr>
                <w:spacing w:val="-2"/>
                <w:w w:val="105"/>
                <w:sz w:val="18"/>
              </w:rPr>
              <w:t>T1.012</w:t>
            </w:r>
          </w:p>
        </w:tc>
        <w:tc>
          <w:tcPr>
            <w:tcW w:w="3007" w:type="dxa"/>
          </w:tcPr>
          <w:p w:rsidR="00DF688C" w:rsidRDefault="00437954">
            <w:pPr>
              <w:pStyle w:val="TableParagraph"/>
              <w:spacing w:before="9" w:line="190" w:lineRule="exact"/>
              <w:ind w:left="29"/>
              <w:rPr>
                <w:sz w:val="18"/>
              </w:rPr>
            </w:pPr>
            <w:r>
              <w:rPr>
                <w:sz w:val="18"/>
              </w:rPr>
              <w:t>Update</w:t>
            </w:r>
            <w:r>
              <w:rPr>
                <w:spacing w:val="16"/>
                <w:sz w:val="18"/>
              </w:rPr>
              <w:t xml:space="preserve"> </w:t>
            </w:r>
            <w:r>
              <w:rPr>
                <w:sz w:val="18"/>
              </w:rPr>
              <w:t>Subject</w:t>
            </w:r>
            <w:r>
              <w:rPr>
                <w:spacing w:val="16"/>
                <w:sz w:val="18"/>
              </w:rPr>
              <w:t xml:space="preserve"> </w:t>
            </w:r>
            <w:r>
              <w:rPr>
                <w:spacing w:val="-2"/>
                <w:sz w:val="18"/>
              </w:rPr>
              <w:t>Description</w:t>
            </w:r>
          </w:p>
        </w:tc>
        <w:tc>
          <w:tcPr>
            <w:tcW w:w="1131" w:type="dxa"/>
          </w:tcPr>
          <w:p w:rsidR="00DF688C" w:rsidRDefault="00437954">
            <w:pPr>
              <w:pStyle w:val="TableParagraph"/>
              <w:spacing w:before="9" w:line="190" w:lineRule="exact"/>
              <w:ind w:left="0" w:right="491"/>
              <w:jc w:val="right"/>
              <w:rPr>
                <w:sz w:val="18"/>
              </w:rPr>
            </w:pPr>
            <w:r>
              <w:rPr>
                <w:w w:val="103"/>
                <w:sz w:val="18"/>
              </w:rPr>
              <w:t>3</w:t>
            </w:r>
          </w:p>
        </w:tc>
        <w:tc>
          <w:tcPr>
            <w:tcW w:w="1234" w:type="dxa"/>
          </w:tcPr>
          <w:p w:rsidR="00DF688C" w:rsidRDefault="00437954">
            <w:pPr>
              <w:pStyle w:val="TableParagraph"/>
              <w:spacing w:before="9" w:line="190" w:lineRule="exact"/>
              <w:ind w:left="0" w:right="161"/>
              <w:jc w:val="right"/>
              <w:rPr>
                <w:sz w:val="18"/>
              </w:rPr>
            </w:pPr>
            <w:r>
              <w:rPr>
                <w:spacing w:val="-2"/>
                <w:w w:val="105"/>
                <w:sz w:val="18"/>
              </w:rPr>
              <w:t>23/08/2022</w:t>
            </w:r>
          </w:p>
        </w:tc>
        <w:tc>
          <w:tcPr>
            <w:tcW w:w="1234" w:type="dxa"/>
          </w:tcPr>
          <w:p w:rsidR="00DF688C" w:rsidRDefault="00437954">
            <w:pPr>
              <w:pStyle w:val="TableParagraph"/>
              <w:spacing w:before="9" w:line="190" w:lineRule="exact"/>
              <w:ind w:left="182" w:right="147"/>
              <w:jc w:val="center"/>
              <w:rPr>
                <w:sz w:val="18"/>
              </w:rPr>
            </w:pPr>
            <w:r>
              <w:rPr>
                <w:spacing w:val="-2"/>
                <w:w w:val="105"/>
                <w:sz w:val="18"/>
              </w:rPr>
              <w:t>25/08/2022</w:t>
            </w: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shd w:val="clear" w:color="auto" w:fill="B36A5E"/>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r>
      <w:tr w:rsidR="00DF688C">
        <w:trPr>
          <w:trHeight w:val="218"/>
        </w:trPr>
        <w:tc>
          <w:tcPr>
            <w:tcW w:w="768" w:type="dxa"/>
          </w:tcPr>
          <w:p w:rsidR="00DF688C" w:rsidRDefault="00437954">
            <w:pPr>
              <w:pStyle w:val="TableParagraph"/>
              <w:spacing w:before="9" w:line="189" w:lineRule="exact"/>
              <w:ind w:left="104" w:right="75"/>
              <w:jc w:val="center"/>
              <w:rPr>
                <w:sz w:val="18"/>
              </w:rPr>
            </w:pPr>
            <w:r>
              <w:rPr>
                <w:spacing w:val="-2"/>
                <w:w w:val="105"/>
                <w:sz w:val="18"/>
              </w:rPr>
              <w:t>T1.013</w:t>
            </w:r>
          </w:p>
        </w:tc>
        <w:tc>
          <w:tcPr>
            <w:tcW w:w="3007" w:type="dxa"/>
          </w:tcPr>
          <w:p w:rsidR="00DF688C" w:rsidRDefault="00437954">
            <w:pPr>
              <w:pStyle w:val="TableParagraph"/>
              <w:spacing w:before="9" w:line="189" w:lineRule="exact"/>
              <w:ind w:left="29"/>
              <w:rPr>
                <w:sz w:val="18"/>
              </w:rPr>
            </w:pPr>
            <w:r>
              <w:rPr>
                <w:w w:val="105"/>
                <w:sz w:val="18"/>
              </w:rPr>
              <w:t>Update</w:t>
            </w:r>
            <w:r>
              <w:rPr>
                <w:spacing w:val="-10"/>
                <w:w w:val="105"/>
                <w:sz w:val="18"/>
              </w:rPr>
              <w:t xml:space="preserve"> </w:t>
            </w:r>
            <w:r>
              <w:rPr>
                <w:w w:val="105"/>
                <w:sz w:val="18"/>
              </w:rPr>
              <w:t>Subject</w:t>
            </w:r>
            <w:r>
              <w:rPr>
                <w:spacing w:val="-10"/>
                <w:w w:val="105"/>
                <w:sz w:val="18"/>
              </w:rPr>
              <w:t xml:space="preserve"> </w:t>
            </w:r>
            <w:r>
              <w:rPr>
                <w:w w:val="105"/>
                <w:sz w:val="18"/>
              </w:rPr>
              <w:t>Terms</w:t>
            </w:r>
            <w:r>
              <w:rPr>
                <w:spacing w:val="-9"/>
                <w:w w:val="105"/>
                <w:sz w:val="18"/>
              </w:rPr>
              <w:t xml:space="preserve"> </w:t>
            </w:r>
            <w:r>
              <w:rPr>
                <w:w w:val="105"/>
                <w:sz w:val="18"/>
              </w:rPr>
              <w:t>&amp;</w:t>
            </w:r>
            <w:r>
              <w:rPr>
                <w:spacing w:val="-9"/>
                <w:w w:val="105"/>
                <w:sz w:val="18"/>
              </w:rPr>
              <w:t xml:space="preserve"> </w:t>
            </w:r>
            <w:r>
              <w:rPr>
                <w:spacing w:val="-2"/>
                <w:w w:val="105"/>
                <w:sz w:val="18"/>
              </w:rPr>
              <w:t>Condition</w:t>
            </w:r>
          </w:p>
        </w:tc>
        <w:tc>
          <w:tcPr>
            <w:tcW w:w="1131" w:type="dxa"/>
          </w:tcPr>
          <w:p w:rsidR="00DF688C" w:rsidRDefault="00437954">
            <w:pPr>
              <w:pStyle w:val="TableParagraph"/>
              <w:spacing w:before="9" w:line="189" w:lineRule="exact"/>
              <w:ind w:left="0" w:right="491"/>
              <w:jc w:val="right"/>
              <w:rPr>
                <w:sz w:val="18"/>
              </w:rPr>
            </w:pPr>
            <w:r>
              <w:rPr>
                <w:w w:val="103"/>
                <w:sz w:val="18"/>
              </w:rPr>
              <w:t>3</w:t>
            </w:r>
          </w:p>
        </w:tc>
        <w:tc>
          <w:tcPr>
            <w:tcW w:w="1234" w:type="dxa"/>
          </w:tcPr>
          <w:p w:rsidR="00DF688C" w:rsidRDefault="00437954">
            <w:pPr>
              <w:pStyle w:val="TableParagraph"/>
              <w:spacing w:before="9" w:line="189" w:lineRule="exact"/>
              <w:ind w:left="0" w:right="161"/>
              <w:jc w:val="right"/>
              <w:rPr>
                <w:sz w:val="18"/>
              </w:rPr>
            </w:pPr>
            <w:r>
              <w:rPr>
                <w:spacing w:val="-2"/>
                <w:w w:val="105"/>
                <w:sz w:val="18"/>
              </w:rPr>
              <w:t>23/08/2022</w:t>
            </w:r>
          </w:p>
        </w:tc>
        <w:tc>
          <w:tcPr>
            <w:tcW w:w="1234" w:type="dxa"/>
          </w:tcPr>
          <w:p w:rsidR="00DF688C" w:rsidRDefault="00437954">
            <w:pPr>
              <w:pStyle w:val="TableParagraph"/>
              <w:spacing w:before="9" w:line="189" w:lineRule="exact"/>
              <w:ind w:left="182" w:right="147"/>
              <w:jc w:val="center"/>
              <w:rPr>
                <w:sz w:val="18"/>
              </w:rPr>
            </w:pPr>
            <w:r>
              <w:rPr>
                <w:spacing w:val="-2"/>
                <w:w w:val="105"/>
                <w:sz w:val="18"/>
              </w:rPr>
              <w:t>25/08/2022</w:t>
            </w: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shd w:val="clear" w:color="auto" w:fill="B36A5E"/>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r>
      <w:tr w:rsidR="00DF688C">
        <w:trPr>
          <w:trHeight w:val="218"/>
        </w:trPr>
        <w:tc>
          <w:tcPr>
            <w:tcW w:w="768" w:type="dxa"/>
          </w:tcPr>
          <w:p w:rsidR="00DF688C" w:rsidRDefault="00437954">
            <w:pPr>
              <w:pStyle w:val="TableParagraph"/>
              <w:spacing w:before="9" w:line="189" w:lineRule="exact"/>
              <w:ind w:left="104" w:right="75"/>
              <w:jc w:val="center"/>
              <w:rPr>
                <w:sz w:val="18"/>
              </w:rPr>
            </w:pPr>
            <w:r>
              <w:rPr>
                <w:spacing w:val="-2"/>
                <w:w w:val="105"/>
                <w:sz w:val="18"/>
              </w:rPr>
              <w:t>T1.014</w:t>
            </w:r>
          </w:p>
        </w:tc>
        <w:tc>
          <w:tcPr>
            <w:tcW w:w="3007" w:type="dxa"/>
          </w:tcPr>
          <w:p w:rsidR="00DF688C" w:rsidRDefault="00437954">
            <w:pPr>
              <w:pStyle w:val="TableParagraph"/>
              <w:spacing w:before="9" w:line="189" w:lineRule="exact"/>
              <w:ind w:left="29"/>
              <w:rPr>
                <w:sz w:val="18"/>
              </w:rPr>
            </w:pPr>
            <w:r>
              <w:rPr>
                <w:sz w:val="18"/>
              </w:rPr>
              <w:t>Remove</w:t>
            </w:r>
            <w:r>
              <w:rPr>
                <w:spacing w:val="16"/>
                <w:sz w:val="18"/>
              </w:rPr>
              <w:t xml:space="preserve"> </w:t>
            </w:r>
            <w:r>
              <w:rPr>
                <w:spacing w:val="-2"/>
                <w:sz w:val="18"/>
              </w:rPr>
              <w:t>Subject</w:t>
            </w:r>
          </w:p>
        </w:tc>
        <w:tc>
          <w:tcPr>
            <w:tcW w:w="1131" w:type="dxa"/>
          </w:tcPr>
          <w:p w:rsidR="00DF688C" w:rsidRDefault="00437954">
            <w:pPr>
              <w:pStyle w:val="TableParagraph"/>
              <w:spacing w:before="9" w:line="189" w:lineRule="exact"/>
              <w:ind w:left="0" w:right="491"/>
              <w:jc w:val="right"/>
              <w:rPr>
                <w:sz w:val="18"/>
              </w:rPr>
            </w:pPr>
            <w:r>
              <w:rPr>
                <w:w w:val="103"/>
                <w:sz w:val="18"/>
              </w:rPr>
              <w:t>3</w:t>
            </w:r>
          </w:p>
        </w:tc>
        <w:tc>
          <w:tcPr>
            <w:tcW w:w="1234" w:type="dxa"/>
          </w:tcPr>
          <w:p w:rsidR="00DF688C" w:rsidRDefault="00437954">
            <w:pPr>
              <w:pStyle w:val="TableParagraph"/>
              <w:spacing w:before="9" w:line="189" w:lineRule="exact"/>
              <w:ind w:left="0" w:right="161"/>
              <w:jc w:val="right"/>
              <w:rPr>
                <w:sz w:val="18"/>
              </w:rPr>
            </w:pPr>
            <w:r>
              <w:rPr>
                <w:spacing w:val="-2"/>
                <w:w w:val="105"/>
                <w:sz w:val="18"/>
              </w:rPr>
              <w:t>23/08/2022</w:t>
            </w:r>
          </w:p>
        </w:tc>
        <w:tc>
          <w:tcPr>
            <w:tcW w:w="1234" w:type="dxa"/>
          </w:tcPr>
          <w:p w:rsidR="00DF688C" w:rsidRDefault="00437954">
            <w:pPr>
              <w:pStyle w:val="TableParagraph"/>
              <w:spacing w:before="9" w:line="189" w:lineRule="exact"/>
              <w:ind w:left="182" w:right="147"/>
              <w:jc w:val="center"/>
              <w:rPr>
                <w:sz w:val="18"/>
              </w:rPr>
            </w:pPr>
            <w:r>
              <w:rPr>
                <w:spacing w:val="-2"/>
                <w:w w:val="105"/>
                <w:sz w:val="18"/>
              </w:rPr>
              <w:t>25/08/2022</w:t>
            </w: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shd w:val="clear" w:color="auto" w:fill="B36A5E"/>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r>
      <w:tr w:rsidR="00DF688C">
        <w:trPr>
          <w:trHeight w:val="218"/>
        </w:trPr>
        <w:tc>
          <w:tcPr>
            <w:tcW w:w="768" w:type="dxa"/>
          </w:tcPr>
          <w:p w:rsidR="00DF688C" w:rsidRDefault="00437954">
            <w:pPr>
              <w:pStyle w:val="TableParagraph"/>
              <w:spacing w:before="8" w:line="191" w:lineRule="exact"/>
              <w:ind w:left="104" w:right="75"/>
              <w:jc w:val="center"/>
              <w:rPr>
                <w:sz w:val="18"/>
              </w:rPr>
            </w:pPr>
            <w:r>
              <w:rPr>
                <w:spacing w:val="-2"/>
                <w:w w:val="105"/>
                <w:sz w:val="18"/>
              </w:rPr>
              <w:t>T1.015</w:t>
            </w:r>
          </w:p>
        </w:tc>
        <w:tc>
          <w:tcPr>
            <w:tcW w:w="3007" w:type="dxa"/>
          </w:tcPr>
          <w:p w:rsidR="00DF688C" w:rsidRDefault="00437954">
            <w:pPr>
              <w:pStyle w:val="TableParagraph"/>
              <w:spacing w:before="8" w:line="191" w:lineRule="exact"/>
              <w:ind w:left="29"/>
              <w:rPr>
                <w:sz w:val="18"/>
              </w:rPr>
            </w:pPr>
            <w:r>
              <w:rPr>
                <w:w w:val="105"/>
                <w:sz w:val="18"/>
              </w:rPr>
              <w:t>Add</w:t>
            </w:r>
            <w:r>
              <w:rPr>
                <w:spacing w:val="-8"/>
                <w:w w:val="105"/>
                <w:sz w:val="18"/>
              </w:rPr>
              <w:t xml:space="preserve"> </w:t>
            </w:r>
            <w:r>
              <w:rPr>
                <w:spacing w:val="-2"/>
                <w:w w:val="105"/>
                <w:sz w:val="18"/>
              </w:rPr>
              <w:t>Teacher</w:t>
            </w:r>
          </w:p>
        </w:tc>
        <w:tc>
          <w:tcPr>
            <w:tcW w:w="1131" w:type="dxa"/>
          </w:tcPr>
          <w:p w:rsidR="00DF688C" w:rsidRDefault="00437954">
            <w:pPr>
              <w:pStyle w:val="TableParagraph"/>
              <w:spacing w:before="8" w:line="191" w:lineRule="exact"/>
              <w:ind w:left="0" w:right="491"/>
              <w:jc w:val="right"/>
              <w:rPr>
                <w:sz w:val="18"/>
              </w:rPr>
            </w:pPr>
            <w:r>
              <w:rPr>
                <w:w w:val="103"/>
                <w:sz w:val="18"/>
              </w:rPr>
              <w:t>3</w:t>
            </w:r>
          </w:p>
        </w:tc>
        <w:tc>
          <w:tcPr>
            <w:tcW w:w="1234" w:type="dxa"/>
          </w:tcPr>
          <w:p w:rsidR="00DF688C" w:rsidRDefault="00437954">
            <w:pPr>
              <w:pStyle w:val="TableParagraph"/>
              <w:spacing w:before="8" w:line="191" w:lineRule="exact"/>
              <w:ind w:left="0" w:right="161"/>
              <w:jc w:val="right"/>
              <w:rPr>
                <w:sz w:val="18"/>
              </w:rPr>
            </w:pPr>
            <w:r>
              <w:rPr>
                <w:spacing w:val="-2"/>
                <w:w w:val="105"/>
                <w:sz w:val="18"/>
              </w:rPr>
              <w:t>23/08/2022</w:t>
            </w:r>
          </w:p>
        </w:tc>
        <w:tc>
          <w:tcPr>
            <w:tcW w:w="1234" w:type="dxa"/>
          </w:tcPr>
          <w:p w:rsidR="00DF688C" w:rsidRDefault="00437954">
            <w:pPr>
              <w:pStyle w:val="TableParagraph"/>
              <w:spacing w:before="8" w:line="191" w:lineRule="exact"/>
              <w:ind w:left="182" w:right="147"/>
              <w:jc w:val="center"/>
              <w:rPr>
                <w:sz w:val="18"/>
              </w:rPr>
            </w:pPr>
            <w:r>
              <w:rPr>
                <w:spacing w:val="-2"/>
                <w:w w:val="105"/>
                <w:sz w:val="18"/>
              </w:rPr>
              <w:t>25/08/2022</w:t>
            </w: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shd w:val="clear" w:color="auto" w:fill="B36A5E"/>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r>
      <w:tr w:rsidR="00DF688C">
        <w:trPr>
          <w:trHeight w:val="218"/>
        </w:trPr>
        <w:tc>
          <w:tcPr>
            <w:tcW w:w="768" w:type="dxa"/>
          </w:tcPr>
          <w:p w:rsidR="00DF688C" w:rsidRDefault="00437954">
            <w:pPr>
              <w:pStyle w:val="TableParagraph"/>
              <w:spacing w:before="8" w:line="190" w:lineRule="exact"/>
              <w:ind w:left="104" w:right="75"/>
              <w:jc w:val="center"/>
              <w:rPr>
                <w:sz w:val="18"/>
              </w:rPr>
            </w:pPr>
            <w:r>
              <w:rPr>
                <w:spacing w:val="-2"/>
                <w:w w:val="105"/>
                <w:sz w:val="18"/>
              </w:rPr>
              <w:t>T1.016</w:t>
            </w:r>
          </w:p>
        </w:tc>
        <w:tc>
          <w:tcPr>
            <w:tcW w:w="3007" w:type="dxa"/>
          </w:tcPr>
          <w:p w:rsidR="00DF688C" w:rsidRDefault="00437954">
            <w:pPr>
              <w:pStyle w:val="TableParagraph"/>
              <w:spacing w:before="8" w:line="190" w:lineRule="exact"/>
              <w:ind w:left="29"/>
              <w:rPr>
                <w:sz w:val="18"/>
              </w:rPr>
            </w:pPr>
            <w:r>
              <w:rPr>
                <w:w w:val="105"/>
                <w:sz w:val="18"/>
              </w:rPr>
              <w:t>Assign</w:t>
            </w:r>
            <w:r>
              <w:rPr>
                <w:spacing w:val="-12"/>
                <w:w w:val="105"/>
                <w:sz w:val="18"/>
              </w:rPr>
              <w:t xml:space="preserve"> </w:t>
            </w:r>
            <w:r>
              <w:rPr>
                <w:spacing w:val="-2"/>
                <w:w w:val="105"/>
                <w:sz w:val="18"/>
              </w:rPr>
              <w:t>Subject</w:t>
            </w:r>
          </w:p>
        </w:tc>
        <w:tc>
          <w:tcPr>
            <w:tcW w:w="1131" w:type="dxa"/>
          </w:tcPr>
          <w:p w:rsidR="00DF688C" w:rsidRDefault="00437954">
            <w:pPr>
              <w:pStyle w:val="TableParagraph"/>
              <w:spacing w:before="8" w:line="190" w:lineRule="exact"/>
              <w:ind w:left="0" w:right="491"/>
              <w:jc w:val="right"/>
              <w:rPr>
                <w:sz w:val="18"/>
              </w:rPr>
            </w:pPr>
            <w:r>
              <w:rPr>
                <w:w w:val="103"/>
                <w:sz w:val="18"/>
              </w:rPr>
              <w:t>3</w:t>
            </w:r>
          </w:p>
        </w:tc>
        <w:tc>
          <w:tcPr>
            <w:tcW w:w="1234" w:type="dxa"/>
          </w:tcPr>
          <w:p w:rsidR="00DF688C" w:rsidRDefault="00437954">
            <w:pPr>
              <w:pStyle w:val="TableParagraph"/>
              <w:spacing w:before="8" w:line="190" w:lineRule="exact"/>
              <w:ind w:left="0" w:right="161"/>
              <w:jc w:val="right"/>
              <w:rPr>
                <w:sz w:val="18"/>
              </w:rPr>
            </w:pPr>
            <w:r>
              <w:rPr>
                <w:spacing w:val="-2"/>
                <w:w w:val="105"/>
                <w:sz w:val="18"/>
              </w:rPr>
              <w:t>23/08/2022</w:t>
            </w:r>
          </w:p>
        </w:tc>
        <w:tc>
          <w:tcPr>
            <w:tcW w:w="1234" w:type="dxa"/>
          </w:tcPr>
          <w:p w:rsidR="00DF688C" w:rsidRDefault="00437954">
            <w:pPr>
              <w:pStyle w:val="TableParagraph"/>
              <w:spacing w:before="8" w:line="190" w:lineRule="exact"/>
              <w:ind w:left="182" w:right="147"/>
              <w:jc w:val="center"/>
              <w:rPr>
                <w:sz w:val="18"/>
              </w:rPr>
            </w:pPr>
            <w:r>
              <w:rPr>
                <w:spacing w:val="-2"/>
                <w:w w:val="105"/>
                <w:sz w:val="18"/>
              </w:rPr>
              <w:t>25/08/2022</w:t>
            </w: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shd w:val="clear" w:color="auto" w:fill="B36A5E"/>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r>
      <w:tr w:rsidR="00DF688C">
        <w:trPr>
          <w:trHeight w:val="218"/>
        </w:trPr>
        <w:tc>
          <w:tcPr>
            <w:tcW w:w="768" w:type="dxa"/>
          </w:tcPr>
          <w:p w:rsidR="00DF688C" w:rsidRDefault="00437954">
            <w:pPr>
              <w:pStyle w:val="TableParagraph"/>
              <w:spacing w:before="8" w:line="190" w:lineRule="exact"/>
              <w:ind w:left="104" w:right="75"/>
              <w:jc w:val="center"/>
              <w:rPr>
                <w:sz w:val="18"/>
              </w:rPr>
            </w:pPr>
            <w:r>
              <w:rPr>
                <w:spacing w:val="-2"/>
                <w:w w:val="105"/>
                <w:sz w:val="18"/>
              </w:rPr>
              <w:t>T1.017</w:t>
            </w:r>
          </w:p>
        </w:tc>
        <w:tc>
          <w:tcPr>
            <w:tcW w:w="3007" w:type="dxa"/>
          </w:tcPr>
          <w:p w:rsidR="00DF688C" w:rsidRDefault="00437954">
            <w:pPr>
              <w:pStyle w:val="TableParagraph"/>
              <w:spacing w:before="8" w:line="190" w:lineRule="exact"/>
              <w:ind w:left="29"/>
              <w:rPr>
                <w:sz w:val="18"/>
              </w:rPr>
            </w:pPr>
            <w:r>
              <w:rPr>
                <w:sz w:val="18"/>
              </w:rPr>
              <w:t>Remove</w:t>
            </w:r>
            <w:r>
              <w:rPr>
                <w:spacing w:val="15"/>
                <w:w w:val="105"/>
                <w:sz w:val="18"/>
              </w:rPr>
              <w:t xml:space="preserve"> </w:t>
            </w:r>
            <w:r>
              <w:rPr>
                <w:spacing w:val="-2"/>
                <w:w w:val="105"/>
                <w:sz w:val="18"/>
              </w:rPr>
              <w:t>Teacher</w:t>
            </w:r>
          </w:p>
        </w:tc>
        <w:tc>
          <w:tcPr>
            <w:tcW w:w="1131" w:type="dxa"/>
          </w:tcPr>
          <w:p w:rsidR="00DF688C" w:rsidRDefault="00437954">
            <w:pPr>
              <w:pStyle w:val="TableParagraph"/>
              <w:spacing w:before="8" w:line="190" w:lineRule="exact"/>
              <w:ind w:left="0" w:right="491"/>
              <w:jc w:val="right"/>
              <w:rPr>
                <w:sz w:val="18"/>
              </w:rPr>
            </w:pPr>
            <w:r>
              <w:rPr>
                <w:w w:val="103"/>
                <w:sz w:val="18"/>
              </w:rPr>
              <w:t>3</w:t>
            </w:r>
          </w:p>
        </w:tc>
        <w:tc>
          <w:tcPr>
            <w:tcW w:w="1234" w:type="dxa"/>
          </w:tcPr>
          <w:p w:rsidR="00DF688C" w:rsidRDefault="00437954">
            <w:pPr>
              <w:pStyle w:val="TableParagraph"/>
              <w:spacing w:before="8" w:line="190" w:lineRule="exact"/>
              <w:ind w:left="0" w:right="161"/>
              <w:jc w:val="right"/>
              <w:rPr>
                <w:sz w:val="18"/>
              </w:rPr>
            </w:pPr>
            <w:r>
              <w:rPr>
                <w:spacing w:val="-2"/>
                <w:w w:val="105"/>
                <w:sz w:val="18"/>
              </w:rPr>
              <w:t>23/08/2022</w:t>
            </w:r>
          </w:p>
        </w:tc>
        <w:tc>
          <w:tcPr>
            <w:tcW w:w="1234" w:type="dxa"/>
          </w:tcPr>
          <w:p w:rsidR="00DF688C" w:rsidRDefault="00437954">
            <w:pPr>
              <w:pStyle w:val="TableParagraph"/>
              <w:spacing w:before="8" w:line="190" w:lineRule="exact"/>
              <w:ind w:left="182" w:right="147"/>
              <w:jc w:val="center"/>
              <w:rPr>
                <w:sz w:val="18"/>
              </w:rPr>
            </w:pPr>
            <w:r>
              <w:rPr>
                <w:spacing w:val="-2"/>
                <w:w w:val="105"/>
                <w:sz w:val="18"/>
              </w:rPr>
              <w:t>25/08/2022</w:t>
            </w: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shd w:val="clear" w:color="auto" w:fill="B36A5E"/>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r>
      <w:tr w:rsidR="00DF688C">
        <w:trPr>
          <w:trHeight w:val="218"/>
        </w:trPr>
        <w:tc>
          <w:tcPr>
            <w:tcW w:w="768" w:type="dxa"/>
          </w:tcPr>
          <w:p w:rsidR="00DF688C" w:rsidRDefault="00437954">
            <w:pPr>
              <w:pStyle w:val="TableParagraph"/>
              <w:spacing w:before="9" w:line="190" w:lineRule="exact"/>
              <w:ind w:left="104" w:right="75"/>
              <w:jc w:val="center"/>
              <w:rPr>
                <w:sz w:val="18"/>
              </w:rPr>
            </w:pPr>
            <w:r>
              <w:rPr>
                <w:spacing w:val="-2"/>
                <w:w w:val="105"/>
                <w:sz w:val="18"/>
              </w:rPr>
              <w:t>T1.018</w:t>
            </w:r>
          </w:p>
        </w:tc>
        <w:tc>
          <w:tcPr>
            <w:tcW w:w="3007" w:type="dxa"/>
          </w:tcPr>
          <w:p w:rsidR="00DF688C" w:rsidRDefault="00437954">
            <w:pPr>
              <w:pStyle w:val="TableParagraph"/>
              <w:spacing w:before="9" w:line="190" w:lineRule="exact"/>
              <w:ind w:left="29"/>
              <w:rPr>
                <w:sz w:val="18"/>
              </w:rPr>
            </w:pPr>
            <w:r>
              <w:rPr>
                <w:w w:val="105"/>
                <w:sz w:val="18"/>
              </w:rPr>
              <w:t>Subject</w:t>
            </w:r>
            <w:r>
              <w:rPr>
                <w:spacing w:val="-12"/>
                <w:w w:val="105"/>
                <w:sz w:val="18"/>
              </w:rPr>
              <w:t xml:space="preserve"> </w:t>
            </w:r>
            <w:r>
              <w:rPr>
                <w:w w:val="105"/>
                <w:sz w:val="18"/>
              </w:rPr>
              <w:t>Intake</w:t>
            </w:r>
            <w:r>
              <w:rPr>
                <w:spacing w:val="-11"/>
                <w:w w:val="105"/>
                <w:sz w:val="18"/>
              </w:rPr>
              <w:t xml:space="preserve"> </w:t>
            </w:r>
            <w:r>
              <w:rPr>
                <w:spacing w:val="-2"/>
                <w:w w:val="105"/>
                <w:sz w:val="18"/>
              </w:rPr>
              <w:t>Report</w:t>
            </w:r>
          </w:p>
        </w:tc>
        <w:tc>
          <w:tcPr>
            <w:tcW w:w="1131" w:type="dxa"/>
          </w:tcPr>
          <w:p w:rsidR="00DF688C" w:rsidRDefault="00437954">
            <w:pPr>
              <w:pStyle w:val="TableParagraph"/>
              <w:spacing w:before="9" w:line="190" w:lineRule="exact"/>
              <w:ind w:left="0" w:right="491"/>
              <w:jc w:val="right"/>
              <w:rPr>
                <w:sz w:val="18"/>
              </w:rPr>
            </w:pPr>
            <w:r>
              <w:rPr>
                <w:w w:val="103"/>
                <w:sz w:val="18"/>
              </w:rPr>
              <w:t>1</w:t>
            </w:r>
          </w:p>
        </w:tc>
        <w:tc>
          <w:tcPr>
            <w:tcW w:w="1234" w:type="dxa"/>
          </w:tcPr>
          <w:p w:rsidR="00DF688C" w:rsidRDefault="00437954">
            <w:pPr>
              <w:pStyle w:val="TableParagraph"/>
              <w:spacing w:before="9" w:line="190" w:lineRule="exact"/>
              <w:ind w:left="0" w:right="161"/>
              <w:jc w:val="right"/>
              <w:rPr>
                <w:sz w:val="18"/>
              </w:rPr>
            </w:pPr>
            <w:r>
              <w:rPr>
                <w:spacing w:val="-2"/>
                <w:w w:val="105"/>
                <w:sz w:val="18"/>
              </w:rPr>
              <w:t>25/08/2022</w:t>
            </w:r>
          </w:p>
        </w:tc>
        <w:tc>
          <w:tcPr>
            <w:tcW w:w="1234" w:type="dxa"/>
          </w:tcPr>
          <w:p w:rsidR="00DF688C" w:rsidRDefault="00437954">
            <w:pPr>
              <w:pStyle w:val="TableParagraph"/>
              <w:spacing w:before="9" w:line="190" w:lineRule="exact"/>
              <w:ind w:left="182" w:right="147"/>
              <w:jc w:val="center"/>
              <w:rPr>
                <w:sz w:val="18"/>
              </w:rPr>
            </w:pPr>
            <w:r>
              <w:rPr>
                <w:spacing w:val="-2"/>
                <w:w w:val="105"/>
                <w:sz w:val="18"/>
              </w:rPr>
              <w:t>25/08/2022</w:t>
            </w: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shd w:val="clear" w:color="auto" w:fill="B36A5E"/>
          </w:tcPr>
          <w:p w:rsidR="00DF688C" w:rsidRDefault="00DF688C">
            <w:pPr>
              <w:pStyle w:val="TableParagraph"/>
              <w:spacing w:before="0"/>
              <w:ind w:left="0"/>
              <w:rPr>
                <w:sz w:val="14"/>
              </w:rPr>
            </w:pPr>
          </w:p>
        </w:tc>
      </w:tr>
      <w:tr w:rsidR="00DF688C">
        <w:trPr>
          <w:trHeight w:val="218"/>
        </w:trPr>
        <w:tc>
          <w:tcPr>
            <w:tcW w:w="768" w:type="dxa"/>
          </w:tcPr>
          <w:p w:rsidR="00DF688C" w:rsidRDefault="00437954">
            <w:pPr>
              <w:pStyle w:val="TableParagraph"/>
              <w:spacing w:before="9" w:line="189" w:lineRule="exact"/>
              <w:ind w:left="104" w:right="75"/>
              <w:jc w:val="center"/>
              <w:rPr>
                <w:sz w:val="18"/>
              </w:rPr>
            </w:pPr>
            <w:r>
              <w:rPr>
                <w:spacing w:val="-2"/>
                <w:w w:val="105"/>
                <w:sz w:val="18"/>
              </w:rPr>
              <w:t>T1.019</w:t>
            </w:r>
          </w:p>
        </w:tc>
        <w:tc>
          <w:tcPr>
            <w:tcW w:w="3007" w:type="dxa"/>
          </w:tcPr>
          <w:p w:rsidR="00DF688C" w:rsidRDefault="00437954">
            <w:pPr>
              <w:pStyle w:val="TableParagraph"/>
              <w:spacing w:before="9" w:line="189" w:lineRule="exact"/>
              <w:ind w:left="29"/>
              <w:rPr>
                <w:sz w:val="18"/>
              </w:rPr>
            </w:pPr>
            <w:r>
              <w:rPr>
                <w:sz w:val="18"/>
              </w:rPr>
              <w:t>Monthly</w:t>
            </w:r>
            <w:r>
              <w:rPr>
                <w:spacing w:val="18"/>
                <w:w w:val="105"/>
                <w:sz w:val="18"/>
              </w:rPr>
              <w:t xml:space="preserve"> </w:t>
            </w:r>
            <w:r>
              <w:rPr>
                <w:spacing w:val="-2"/>
                <w:w w:val="105"/>
                <w:sz w:val="18"/>
              </w:rPr>
              <w:t>Report</w:t>
            </w:r>
          </w:p>
        </w:tc>
        <w:tc>
          <w:tcPr>
            <w:tcW w:w="1131" w:type="dxa"/>
          </w:tcPr>
          <w:p w:rsidR="00DF688C" w:rsidRDefault="00437954">
            <w:pPr>
              <w:pStyle w:val="TableParagraph"/>
              <w:spacing w:before="9" w:line="189" w:lineRule="exact"/>
              <w:ind w:left="0" w:right="491"/>
              <w:jc w:val="right"/>
              <w:rPr>
                <w:sz w:val="18"/>
              </w:rPr>
            </w:pPr>
            <w:r>
              <w:rPr>
                <w:w w:val="103"/>
                <w:sz w:val="18"/>
              </w:rPr>
              <w:t>1</w:t>
            </w:r>
          </w:p>
        </w:tc>
        <w:tc>
          <w:tcPr>
            <w:tcW w:w="1234" w:type="dxa"/>
          </w:tcPr>
          <w:p w:rsidR="00DF688C" w:rsidRDefault="00437954">
            <w:pPr>
              <w:pStyle w:val="TableParagraph"/>
              <w:spacing w:before="9" w:line="189" w:lineRule="exact"/>
              <w:ind w:left="0" w:right="161"/>
              <w:jc w:val="right"/>
              <w:rPr>
                <w:sz w:val="18"/>
              </w:rPr>
            </w:pPr>
            <w:r>
              <w:rPr>
                <w:spacing w:val="-2"/>
                <w:w w:val="105"/>
                <w:sz w:val="18"/>
              </w:rPr>
              <w:t>25/08/2022</w:t>
            </w:r>
          </w:p>
        </w:tc>
        <w:tc>
          <w:tcPr>
            <w:tcW w:w="1234" w:type="dxa"/>
          </w:tcPr>
          <w:p w:rsidR="00DF688C" w:rsidRDefault="00437954">
            <w:pPr>
              <w:pStyle w:val="TableParagraph"/>
              <w:spacing w:before="9" w:line="189" w:lineRule="exact"/>
              <w:ind w:left="182" w:right="147"/>
              <w:jc w:val="center"/>
              <w:rPr>
                <w:sz w:val="18"/>
              </w:rPr>
            </w:pPr>
            <w:r>
              <w:rPr>
                <w:spacing w:val="-2"/>
                <w:w w:val="105"/>
                <w:sz w:val="18"/>
              </w:rPr>
              <w:t>25/08/2022</w:t>
            </w: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shd w:val="clear" w:color="auto" w:fill="B36A5E"/>
          </w:tcPr>
          <w:p w:rsidR="00DF688C" w:rsidRDefault="00DF688C">
            <w:pPr>
              <w:pStyle w:val="TableParagraph"/>
              <w:spacing w:before="0"/>
              <w:ind w:left="0"/>
              <w:rPr>
                <w:sz w:val="14"/>
              </w:rPr>
            </w:pPr>
          </w:p>
        </w:tc>
      </w:tr>
      <w:tr w:rsidR="00DF688C">
        <w:trPr>
          <w:trHeight w:val="218"/>
        </w:trPr>
        <w:tc>
          <w:tcPr>
            <w:tcW w:w="768" w:type="dxa"/>
          </w:tcPr>
          <w:p w:rsidR="00DF688C" w:rsidRDefault="00437954">
            <w:pPr>
              <w:pStyle w:val="TableParagraph"/>
              <w:spacing w:before="9" w:line="189" w:lineRule="exact"/>
              <w:ind w:left="104" w:right="75"/>
              <w:jc w:val="center"/>
              <w:rPr>
                <w:sz w:val="18"/>
              </w:rPr>
            </w:pPr>
            <w:r>
              <w:rPr>
                <w:spacing w:val="-2"/>
                <w:w w:val="105"/>
                <w:sz w:val="18"/>
              </w:rPr>
              <w:t>T1.020</w:t>
            </w:r>
          </w:p>
        </w:tc>
        <w:tc>
          <w:tcPr>
            <w:tcW w:w="3007" w:type="dxa"/>
          </w:tcPr>
          <w:p w:rsidR="00DF688C" w:rsidRDefault="00437954">
            <w:pPr>
              <w:pStyle w:val="TableParagraph"/>
              <w:spacing w:before="9" w:line="189" w:lineRule="exact"/>
              <w:ind w:left="29"/>
              <w:rPr>
                <w:sz w:val="18"/>
              </w:rPr>
            </w:pPr>
            <w:r>
              <w:rPr>
                <w:w w:val="105"/>
                <w:sz w:val="18"/>
              </w:rPr>
              <w:t>Yearly</w:t>
            </w:r>
            <w:r>
              <w:rPr>
                <w:spacing w:val="-12"/>
                <w:w w:val="105"/>
                <w:sz w:val="18"/>
              </w:rPr>
              <w:t xml:space="preserve"> </w:t>
            </w:r>
            <w:r>
              <w:rPr>
                <w:spacing w:val="-2"/>
                <w:w w:val="105"/>
                <w:sz w:val="18"/>
              </w:rPr>
              <w:t>Report</w:t>
            </w:r>
          </w:p>
        </w:tc>
        <w:tc>
          <w:tcPr>
            <w:tcW w:w="1131" w:type="dxa"/>
          </w:tcPr>
          <w:p w:rsidR="00DF688C" w:rsidRDefault="00437954">
            <w:pPr>
              <w:pStyle w:val="TableParagraph"/>
              <w:spacing w:before="9" w:line="189" w:lineRule="exact"/>
              <w:ind w:left="0" w:right="491"/>
              <w:jc w:val="right"/>
              <w:rPr>
                <w:sz w:val="18"/>
              </w:rPr>
            </w:pPr>
            <w:r>
              <w:rPr>
                <w:w w:val="103"/>
                <w:sz w:val="18"/>
              </w:rPr>
              <w:t>1</w:t>
            </w:r>
          </w:p>
        </w:tc>
        <w:tc>
          <w:tcPr>
            <w:tcW w:w="1234" w:type="dxa"/>
          </w:tcPr>
          <w:p w:rsidR="00DF688C" w:rsidRDefault="00437954">
            <w:pPr>
              <w:pStyle w:val="TableParagraph"/>
              <w:spacing w:before="9" w:line="189" w:lineRule="exact"/>
              <w:ind w:left="0" w:right="161"/>
              <w:jc w:val="right"/>
              <w:rPr>
                <w:sz w:val="18"/>
              </w:rPr>
            </w:pPr>
            <w:r>
              <w:rPr>
                <w:spacing w:val="-2"/>
                <w:w w:val="105"/>
                <w:sz w:val="18"/>
              </w:rPr>
              <w:t>25/08/2022</w:t>
            </w:r>
          </w:p>
        </w:tc>
        <w:tc>
          <w:tcPr>
            <w:tcW w:w="1234" w:type="dxa"/>
          </w:tcPr>
          <w:p w:rsidR="00DF688C" w:rsidRDefault="00437954">
            <w:pPr>
              <w:pStyle w:val="TableParagraph"/>
              <w:spacing w:before="9" w:line="189" w:lineRule="exact"/>
              <w:ind w:left="182" w:right="147"/>
              <w:jc w:val="center"/>
              <w:rPr>
                <w:sz w:val="18"/>
              </w:rPr>
            </w:pPr>
            <w:r>
              <w:rPr>
                <w:spacing w:val="-2"/>
                <w:w w:val="105"/>
                <w:sz w:val="18"/>
              </w:rPr>
              <w:t>25/08/2022</w:t>
            </w: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shd w:val="clear" w:color="auto" w:fill="B36A5E"/>
          </w:tcPr>
          <w:p w:rsidR="00DF688C" w:rsidRDefault="00DF688C">
            <w:pPr>
              <w:pStyle w:val="TableParagraph"/>
              <w:spacing w:before="0"/>
              <w:ind w:left="0"/>
              <w:rPr>
                <w:sz w:val="14"/>
              </w:rPr>
            </w:pPr>
          </w:p>
        </w:tc>
      </w:tr>
      <w:tr w:rsidR="00DF688C">
        <w:trPr>
          <w:trHeight w:val="218"/>
        </w:trPr>
        <w:tc>
          <w:tcPr>
            <w:tcW w:w="768" w:type="dxa"/>
          </w:tcPr>
          <w:p w:rsidR="00DF688C" w:rsidRDefault="00437954">
            <w:pPr>
              <w:pStyle w:val="TableParagraph"/>
              <w:spacing w:before="8" w:line="191" w:lineRule="exact"/>
              <w:ind w:left="104" w:right="75"/>
              <w:jc w:val="center"/>
              <w:rPr>
                <w:sz w:val="18"/>
              </w:rPr>
            </w:pPr>
            <w:r>
              <w:rPr>
                <w:spacing w:val="-2"/>
                <w:w w:val="105"/>
                <w:sz w:val="18"/>
              </w:rPr>
              <w:t>T1.021</w:t>
            </w:r>
          </w:p>
        </w:tc>
        <w:tc>
          <w:tcPr>
            <w:tcW w:w="3007" w:type="dxa"/>
          </w:tcPr>
          <w:p w:rsidR="00DF688C" w:rsidRDefault="00437954">
            <w:pPr>
              <w:pStyle w:val="TableParagraph"/>
              <w:spacing w:before="8" w:line="191" w:lineRule="exact"/>
              <w:ind w:left="29"/>
              <w:rPr>
                <w:sz w:val="18"/>
              </w:rPr>
            </w:pPr>
            <w:r>
              <w:rPr>
                <w:spacing w:val="-2"/>
                <w:w w:val="105"/>
                <w:sz w:val="18"/>
              </w:rPr>
              <w:t>Update</w:t>
            </w:r>
            <w:r>
              <w:rPr>
                <w:w w:val="105"/>
                <w:sz w:val="18"/>
              </w:rPr>
              <w:t xml:space="preserve"> </w:t>
            </w:r>
            <w:r>
              <w:rPr>
                <w:spacing w:val="-2"/>
                <w:w w:val="105"/>
                <w:sz w:val="18"/>
              </w:rPr>
              <w:t>Profile</w:t>
            </w:r>
            <w:r>
              <w:rPr>
                <w:spacing w:val="2"/>
                <w:w w:val="105"/>
                <w:sz w:val="18"/>
              </w:rPr>
              <w:t xml:space="preserve"> </w:t>
            </w:r>
            <w:r>
              <w:rPr>
                <w:spacing w:val="-2"/>
                <w:w w:val="105"/>
                <w:sz w:val="18"/>
              </w:rPr>
              <w:t>Details</w:t>
            </w:r>
          </w:p>
        </w:tc>
        <w:tc>
          <w:tcPr>
            <w:tcW w:w="1131" w:type="dxa"/>
          </w:tcPr>
          <w:p w:rsidR="00DF688C" w:rsidRDefault="00437954">
            <w:pPr>
              <w:pStyle w:val="TableParagraph"/>
              <w:spacing w:before="8" w:line="191" w:lineRule="exact"/>
              <w:ind w:left="0" w:right="491"/>
              <w:jc w:val="right"/>
              <w:rPr>
                <w:sz w:val="18"/>
              </w:rPr>
            </w:pPr>
            <w:r>
              <w:rPr>
                <w:w w:val="103"/>
                <w:sz w:val="18"/>
              </w:rPr>
              <w:t>1</w:t>
            </w:r>
          </w:p>
        </w:tc>
        <w:tc>
          <w:tcPr>
            <w:tcW w:w="1234" w:type="dxa"/>
          </w:tcPr>
          <w:p w:rsidR="00DF688C" w:rsidRDefault="00437954">
            <w:pPr>
              <w:pStyle w:val="TableParagraph"/>
              <w:spacing w:before="8" w:line="191" w:lineRule="exact"/>
              <w:ind w:left="0" w:right="161"/>
              <w:jc w:val="right"/>
              <w:rPr>
                <w:sz w:val="18"/>
              </w:rPr>
            </w:pPr>
            <w:r>
              <w:rPr>
                <w:spacing w:val="-2"/>
                <w:w w:val="105"/>
                <w:sz w:val="18"/>
              </w:rPr>
              <w:t>23/08/2022</w:t>
            </w:r>
          </w:p>
        </w:tc>
        <w:tc>
          <w:tcPr>
            <w:tcW w:w="1234" w:type="dxa"/>
          </w:tcPr>
          <w:p w:rsidR="00DF688C" w:rsidRDefault="00437954">
            <w:pPr>
              <w:pStyle w:val="TableParagraph"/>
              <w:spacing w:before="8" w:line="191" w:lineRule="exact"/>
              <w:ind w:left="182" w:right="147"/>
              <w:jc w:val="center"/>
              <w:rPr>
                <w:sz w:val="18"/>
              </w:rPr>
            </w:pPr>
            <w:r>
              <w:rPr>
                <w:spacing w:val="-2"/>
                <w:w w:val="105"/>
                <w:sz w:val="18"/>
              </w:rPr>
              <w:t>23/08/2022</w:t>
            </w:r>
          </w:p>
        </w:tc>
        <w:tc>
          <w:tcPr>
            <w:tcW w:w="284" w:type="dxa"/>
          </w:tcPr>
          <w:p w:rsidR="00DF688C" w:rsidRDefault="00DF688C">
            <w:pPr>
              <w:pStyle w:val="TableParagraph"/>
              <w:spacing w:before="0"/>
              <w:ind w:left="0"/>
              <w:rPr>
                <w:sz w:val="14"/>
              </w:rPr>
            </w:pPr>
          </w:p>
        </w:tc>
        <w:tc>
          <w:tcPr>
            <w:tcW w:w="284" w:type="dxa"/>
            <w:shd w:val="clear" w:color="auto" w:fill="B36A5E"/>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r>
      <w:tr w:rsidR="00DF688C">
        <w:trPr>
          <w:trHeight w:val="218"/>
        </w:trPr>
        <w:tc>
          <w:tcPr>
            <w:tcW w:w="768" w:type="dxa"/>
          </w:tcPr>
          <w:p w:rsidR="00DF688C" w:rsidRDefault="00437954">
            <w:pPr>
              <w:pStyle w:val="TableParagraph"/>
              <w:spacing w:before="7" w:line="191" w:lineRule="exact"/>
              <w:ind w:left="104" w:right="75"/>
              <w:jc w:val="center"/>
              <w:rPr>
                <w:sz w:val="18"/>
              </w:rPr>
            </w:pPr>
            <w:r>
              <w:rPr>
                <w:spacing w:val="-2"/>
                <w:w w:val="105"/>
                <w:sz w:val="18"/>
              </w:rPr>
              <w:t>T1.022</w:t>
            </w:r>
          </w:p>
        </w:tc>
        <w:tc>
          <w:tcPr>
            <w:tcW w:w="3007" w:type="dxa"/>
          </w:tcPr>
          <w:p w:rsidR="00DF688C" w:rsidRDefault="00437954">
            <w:pPr>
              <w:pStyle w:val="TableParagraph"/>
              <w:spacing w:before="7" w:line="191" w:lineRule="exact"/>
              <w:ind w:left="29"/>
              <w:rPr>
                <w:sz w:val="18"/>
              </w:rPr>
            </w:pPr>
            <w:r>
              <w:rPr>
                <w:sz w:val="18"/>
              </w:rPr>
              <w:t>Change</w:t>
            </w:r>
            <w:r>
              <w:rPr>
                <w:spacing w:val="15"/>
                <w:w w:val="105"/>
                <w:sz w:val="18"/>
              </w:rPr>
              <w:t xml:space="preserve"> </w:t>
            </w:r>
            <w:r>
              <w:rPr>
                <w:spacing w:val="-2"/>
                <w:w w:val="105"/>
                <w:sz w:val="18"/>
              </w:rPr>
              <w:t>Password</w:t>
            </w:r>
          </w:p>
        </w:tc>
        <w:tc>
          <w:tcPr>
            <w:tcW w:w="1131" w:type="dxa"/>
          </w:tcPr>
          <w:p w:rsidR="00DF688C" w:rsidRDefault="00437954">
            <w:pPr>
              <w:pStyle w:val="TableParagraph"/>
              <w:spacing w:before="7" w:line="191" w:lineRule="exact"/>
              <w:ind w:left="0" w:right="491"/>
              <w:jc w:val="right"/>
              <w:rPr>
                <w:sz w:val="18"/>
              </w:rPr>
            </w:pPr>
            <w:r>
              <w:rPr>
                <w:w w:val="103"/>
                <w:sz w:val="18"/>
              </w:rPr>
              <w:t>1</w:t>
            </w:r>
          </w:p>
        </w:tc>
        <w:tc>
          <w:tcPr>
            <w:tcW w:w="1234" w:type="dxa"/>
          </w:tcPr>
          <w:p w:rsidR="00DF688C" w:rsidRDefault="00437954">
            <w:pPr>
              <w:pStyle w:val="TableParagraph"/>
              <w:spacing w:before="7" w:line="191" w:lineRule="exact"/>
              <w:ind w:left="0" w:right="161"/>
              <w:jc w:val="right"/>
              <w:rPr>
                <w:sz w:val="18"/>
              </w:rPr>
            </w:pPr>
            <w:r>
              <w:rPr>
                <w:spacing w:val="-2"/>
                <w:w w:val="105"/>
                <w:sz w:val="18"/>
              </w:rPr>
              <w:t>23/08/2022</w:t>
            </w:r>
          </w:p>
        </w:tc>
        <w:tc>
          <w:tcPr>
            <w:tcW w:w="1234" w:type="dxa"/>
          </w:tcPr>
          <w:p w:rsidR="00DF688C" w:rsidRDefault="00437954">
            <w:pPr>
              <w:pStyle w:val="TableParagraph"/>
              <w:spacing w:before="7" w:line="191" w:lineRule="exact"/>
              <w:ind w:left="182" w:right="147"/>
              <w:jc w:val="center"/>
              <w:rPr>
                <w:sz w:val="18"/>
              </w:rPr>
            </w:pPr>
            <w:r>
              <w:rPr>
                <w:spacing w:val="-2"/>
                <w:w w:val="105"/>
                <w:sz w:val="18"/>
              </w:rPr>
              <w:t>23/08/2022</w:t>
            </w:r>
          </w:p>
        </w:tc>
        <w:tc>
          <w:tcPr>
            <w:tcW w:w="284" w:type="dxa"/>
          </w:tcPr>
          <w:p w:rsidR="00DF688C" w:rsidRDefault="00DF688C">
            <w:pPr>
              <w:pStyle w:val="TableParagraph"/>
              <w:spacing w:before="0"/>
              <w:ind w:left="0"/>
              <w:rPr>
                <w:sz w:val="14"/>
              </w:rPr>
            </w:pPr>
          </w:p>
        </w:tc>
        <w:tc>
          <w:tcPr>
            <w:tcW w:w="284" w:type="dxa"/>
            <w:shd w:val="clear" w:color="auto" w:fill="B36A5E"/>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r>
      <w:tr w:rsidR="00DF688C">
        <w:trPr>
          <w:trHeight w:val="218"/>
        </w:trPr>
        <w:tc>
          <w:tcPr>
            <w:tcW w:w="8794" w:type="dxa"/>
            <w:gridSpan w:val="10"/>
            <w:tcBorders>
              <w:left w:val="nil"/>
              <w:bottom w:val="nil"/>
              <w:right w:val="nil"/>
            </w:tcBorders>
            <w:shd w:val="clear" w:color="auto" w:fill="EDE3E1"/>
          </w:tcPr>
          <w:p w:rsidR="00DF688C" w:rsidRDefault="00437954">
            <w:pPr>
              <w:pStyle w:val="TableParagraph"/>
              <w:spacing w:before="8" w:line="190" w:lineRule="exact"/>
              <w:ind w:left="2825" w:right="3075"/>
              <w:jc w:val="center"/>
              <w:rPr>
                <w:sz w:val="18"/>
              </w:rPr>
            </w:pPr>
            <w:r>
              <w:rPr>
                <w:spacing w:val="-2"/>
                <w:w w:val="105"/>
                <w:sz w:val="18"/>
              </w:rPr>
              <w:t>Teacher</w:t>
            </w:r>
          </w:p>
        </w:tc>
      </w:tr>
      <w:tr w:rsidR="00DF688C">
        <w:trPr>
          <w:trHeight w:val="218"/>
        </w:trPr>
        <w:tc>
          <w:tcPr>
            <w:tcW w:w="768" w:type="dxa"/>
            <w:tcBorders>
              <w:top w:val="nil"/>
            </w:tcBorders>
          </w:tcPr>
          <w:p w:rsidR="00DF688C" w:rsidRDefault="00437954">
            <w:pPr>
              <w:pStyle w:val="TableParagraph"/>
              <w:spacing w:before="9" w:line="190" w:lineRule="exact"/>
              <w:ind w:left="104" w:right="75"/>
              <w:jc w:val="center"/>
              <w:rPr>
                <w:sz w:val="18"/>
              </w:rPr>
            </w:pPr>
            <w:r>
              <w:rPr>
                <w:spacing w:val="-2"/>
                <w:w w:val="105"/>
                <w:sz w:val="18"/>
              </w:rPr>
              <w:t>T2.023</w:t>
            </w:r>
          </w:p>
        </w:tc>
        <w:tc>
          <w:tcPr>
            <w:tcW w:w="3007" w:type="dxa"/>
            <w:tcBorders>
              <w:top w:val="nil"/>
            </w:tcBorders>
          </w:tcPr>
          <w:p w:rsidR="00DF688C" w:rsidRDefault="00437954">
            <w:pPr>
              <w:pStyle w:val="TableParagraph"/>
              <w:spacing w:before="9" w:line="190" w:lineRule="exact"/>
              <w:ind w:left="29"/>
              <w:rPr>
                <w:sz w:val="18"/>
              </w:rPr>
            </w:pPr>
            <w:r>
              <w:rPr>
                <w:sz w:val="18"/>
              </w:rPr>
              <w:t>Teacher</w:t>
            </w:r>
            <w:r>
              <w:rPr>
                <w:spacing w:val="16"/>
                <w:w w:val="105"/>
                <w:sz w:val="18"/>
              </w:rPr>
              <w:t xml:space="preserve"> </w:t>
            </w:r>
            <w:r>
              <w:rPr>
                <w:spacing w:val="-2"/>
                <w:w w:val="105"/>
                <w:sz w:val="18"/>
              </w:rPr>
              <w:t>Login</w:t>
            </w:r>
          </w:p>
        </w:tc>
        <w:tc>
          <w:tcPr>
            <w:tcW w:w="1131" w:type="dxa"/>
            <w:tcBorders>
              <w:top w:val="nil"/>
            </w:tcBorders>
          </w:tcPr>
          <w:p w:rsidR="00DF688C" w:rsidRDefault="00437954">
            <w:pPr>
              <w:pStyle w:val="TableParagraph"/>
              <w:spacing w:before="9" w:line="190" w:lineRule="exact"/>
              <w:ind w:left="0" w:right="491"/>
              <w:jc w:val="right"/>
              <w:rPr>
                <w:sz w:val="18"/>
              </w:rPr>
            </w:pPr>
            <w:r>
              <w:rPr>
                <w:w w:val="103"/>
                <w:sz w:val="18"/>
              </w:rPr>
              <w:t>3</w:t>
            </w:r>
          </w:p>
        </w:tc>
        <w:tc>
          <w:tcPr>
            <w:tcW w:w="1234" w:type="dxa"/>
          </w:tcPr>
          <w:p w:rsidR="00DF688C" w:rsidRDefault="00437954">
            <w:pPr>
              <w:pStyle w:val="TableParagraph"/>
              <w:spacing w:before="9" w:line="190" w:lineRule="exact"/>
              <w:ind w:left="0" w:right="161"/>
              <w:jc w:val="right"/>
              <w:rPr>
                <w:sz w:val="18"/>
              </w:rPr>
            </w:pPr>
            <w:r>
              <w:rPr>
                <w:spacing w:val="-2"/>
                <w:w w:val="105"/>
                <w:sz w:val="18"/>
              </w:rPr>
              <w:t>23/08/2022</w:t>
            </w:r>
          </w:p>
        </w:tc>
        <w:tc>
          <w:tcPr>
            <w:tcW w:w="1234" w:type="dxa"/>
          </w:tcPr>
          <w:p w:rsidR="00DF688C" w:rsidRDefault="00437954">
            <w:pPr>
              <w:pStyle w:val="TableParagraph"/>
              <w:spacing w:before="9" w:line="190" w:lineRule="exact"/>
              <w:ind w:left="182" w:right="147"/>
              <w:jc w:val="center"/>
              <w:rPr>
                <w:sz w:val="18"/>
              </w:rPr>
            </w:pPr>
            <w:r>
              <w:rPr>
                <w:spacing w:val="-2"/>
                <w:w w:val="105"/>
                <w:sz w:val="18"/>
              </w:rPr>
              <w:t>25/08/2022</w:t>
            </w:r>
          </w:p>
        </w:tc>
        <w:tc>
          <w:tcPr>
            <w:tcW w:w="284" w:type="dxa"/>
            <w:shd w:val="clear" w:color="auto" w:fill="B36A5E"/>
          </w:tcPr>
          <w:p w:rsidR="00DF688C" w:rsidRDefault="00DF688C">
            <w:pPr>
              <w:pStyle w:val="TableParagraph"/>
              <w:spacing w:before="0"/>
              <w:ind w:left="0"/>
              <w:rPr>
                <w:sz w:val="14"/>
              </w:rPr>
            </w:pPr>
          </w:p>
        </w:tc>
        <w:tc>
          <w:tcPr>
            <w:tcW w:w="284" w:type="dxa"/>
            <w:tcBorders>
              <w:top w:val="nil"/>
            </w:tcBorders>
          </w:tcPr>
          <w:p w:rsidR="00DF688C" w:rsidRDefault="00DF688C">
            <w:pPr>
              <w:pStyle w:val="TableParagraph"/>
              <w:spacing w:before="0"/>
              <w:ind w:left="0"/>
              <w:rPr>
                <w:sz w:val="14"/>
              </w:rPr>
            </w:pPr>
          </w:p>
        </w:tc>
        <w:tc>
          <w:tcPr>
            <w:tcW w:w="284" w:type="dxa"/>
            <w:tcBorders>
              <w:top w:val="nil"/>
            </w:tcBorders>
          </w:tcPr>
          <w:p w:rsidR="00DF688C" w:rsidRDefault="00DF688C">
            <w:pPr>
              <w:pStyle w:val="TableParagraph"/>
              <w:spacing w:before="0"/>
              <w:ind w:left="0"/>
              <w:rPr>
                <w:sz w:val="14"/>
              </w:rPr>
            </w:pPr>
          </w:p>
        </w:tc>
        <w:tc>
          <w:tcPr>
            <w:tcW w:w="284" w:type="dxa"/>
            <w:tcBorders>
              <w:top w:val="nil"/>
            </w:tcBorders>
          </w:tcPr>
          <w:p w:rsidR="00DF688C" w:rsidRDefault="00DF688C">
            <w:pPr>
              <w:pStyle w:val="TableParagraph"/>
              <w:spacing w:before="0"/>
              <w:ind w:left="0"/>
              <w:rPr>
                <w:sz w:val="14"/>
              </w:rPr>
            </w:pPr>
          </w:p>
        </w:tc>
        <w:tc>
          <w:tcPr>
            <w:tcW w:w="284" w:type="dxa"/>
            <w:tcBorders>
              <w:top w:val="nil"/>
            </w:tcBorders>
          </w:tcPr>
          <w:p w:rsidR="00DF688C" w:rsidRDefault="00DF688C">
            <w:pPr>
              <w:pStyle w:val="TableParagraph"/>
              <w:spacing w:before="0"/>
              <w:ind w:left="0"/>
              <w:rPr>
                <w:sz w:val="14"/>
              </w:rPr>
            </w:pPr>
          </w:p>
        </w:tc>
      </w:tr>
      <w:tr w:rsidR="00DF688C">
        <w:trPr>
          <w:trHeight w:val="218"/>
        </w:trPr>
        <w:tc>
          <w:tcPr>
            <w:tcW w:w="768" w:type="dxa"/>
          </w:tcPr>
          <w:p w:rsidR="00DF688C" w:rsidRDefault="00437954">
            <w:pPr>
              <w:pStyle w:val="TableParagraph"/>
              <w:spacing w:before="9" w:line="190" w:lineRule="exact"/>
              <w:ind w:left="104" w:right="75"/>
              <w:jc w:val="center"/>
              <w:rPr>
                <w:sz w:val="18"/>
              </w:rPr>
            </w:pPr>
            <w:r>
              <w:rPr>
                <w:spacing w:val="-2"/>
                <w:w w:val="105"/>
                <w:sz w:val="18"/>
              </w:rPr>
              <w:t>T2.024</w:t>
            </w:r>
          </w:p>
        </w:tc>
        <w:tc>
          <w:tcPr>
            <w:tcW w:w="3007" w:type="dxa"/>
          </w:tcPr>
          <w:p w:rsidR="00DF688C" w:rsidRDefault="00437954">
            <w:pPr>
              <w:pStyle w:val="TableParagraph"/>
              <w:spacing w:before="9" w:line="190" w:lineRule="exact"/>
              <w:ind w:left="29"/>
              <w:rPr>
                <w:sz w:val="18"/>
              </w:rPr>
            </w:pPr>
            <w:r>
              <w:rPr>
                <w:w w:val="105"/>
                <w:sz w:val="18"/>
              </w:rPr>
              <w:t>Teacher</w:t>
            </w:r>
            <w:r>
              <w:rPr>
                <w:spacing w:val="-12"/>
                <w:w w:val="105"/>
                <w:sz w:val="18"/>
              </w:rPr>
              <w:t xml:space="preserve"> </w:t>
            </w:r>
            <w:r>
              <w:rPr>
                <w:w w:val="105"/>
                <w:sz w:val="18"/>
              </w:rPr>
              <w:t>Forget</w:t>
            </w:r>
            <w:r>
              <w:rPr>
                <w:spacing w:val="-12"/>
                <w:w w:val="105"/>
                <w:sz w:val="18"/>
              </w:rPr>
              <w:t xml:space="preserve"> </w:t>
            </w:r>
            <w:r>
              <w:rPr>
                <w:spacing w:val="-2"/>
                <w:w w:val="105"/>
                <w:sz w:val="18"/>
              </w:rPr>
              <w:t>Password</w:t>
            </w:r>
          </w:p>
        </w:tc>
        <w:tc>
          <w:tcPr>
            <w:tcW w:w="1131" w:type="dxa"/>
          </w:tcPr>
          <w:p w:rsidR="00DF688C" w:rsidRDefault="00437954">
            <w:pPr>
              <w:pStyle w:val="TableParagraph"/>
              <w:spacing w:before="9" w:line="190" w:lineRule="exact"/>
              <w:ind w:left="0" w:right="491"/>
              <w:jc w:val="right"/>
              <w:rPr>
                <w:sz w:val="18"/>
              </w:rPr>
            </w:pPr>
            <w:r>
              <w:rPr>
                <w:w w:val="103"/>
                <w:sz w:val="18"/>
              </w:rPr>
              <w:t>1</w:t>
            </w:r>
          </w:p>
        </w:tc>
        <w:tc>
          <w:tcPr>
            <w:tcW w:w="1234" w:type="dxa"/>
          </w:tcPr>
          <w:p w:rsidR="00DF688C" w:rsidRDefault="00437954">
            <w:pPr>
              <w:pStyle w:val="TableParagraph"/>
              <w:spacing w:before="9" w:line="190" w:lineRule="exact"/>
              <w:ind w:left="0" w:right="161"/>
              <w:jc w:val="right"/>
              <w:rPr>
                <w:sz w:val="18"/>
              </w:rPr>
            </w:pPr>
            <w:r>
              <w:rPr>
                <w:spacing w:val="-2"/>
                <w:w w:val="105"/>
                <w:sz w:val="18"/>
              </w:rPr>
              <w:t>23/08/2022</w:t>
            </w:r>
          </w:p>
        </w:tc>
        <w:tc>
          <w:tcPr>
            <w:tcW w:w="1234" w:type="dxa"/>
          </w:tcPr>
          <w:p w:rsidR="00DF688C" w:rsidRDefault="00437954">
            <w:pPr>
              <w:pStyle w:val="TableParagraph"/>
              <w:spacing w:before="9" w:line="190" w:lineRule="exact"/>
              <w:ind w:left="182" w:right="147"/>
              <w:jc w:val="center"/>
              <w:rPr>
                <w:sz w:val="18"/>
              </w:rPr>
            </w:pPr>
            <w:r>
              <w:rPr>
                <w:spacing w:val="-2"/>
                <w:w w:val="105"/>
                <w:sz w:val="18"/>
              </w:rPr>
              <w:t>23/08/2022</w:t>
            </w:r>
          </w:p>
        </w:tc>
        <w:tc>
          <w:tcPr>
            <w:tcW w:w="284" w:type="dxa"/>
            <w:shd w:val="clear" w:color="auto" w:fill="B36A5E"/>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r>
      <w:tr w:rsidR="00DF688C">
        <w:trPr>
          <w:trHeight w:val="218"/>
        </w:trPr>
        <w:tc>
          <w:tcPr>
            <w:tcW w:w="768" w:type="dxa"/>
          </w:tcPr>
          <w:p w:rsidR="00DF688C" w:rsidRDefault="00437954">
            <w:pPr>
              <w:pStyle w:val="TableParagraph"/>
              <w:spacing w:before="9" w:line="189" w:lineRule="exact"/>
              <w:ind w:left="104" w:right="75"/>
              <w:jc w:val="center"/>
              <w:rPr>
                <w:sz w:val="18"/>
              </w:rPr>
            </w:pPr>
            <w:r>
              <w:rPr>
                <w:spacing w:val="-2"/>
                <w:w w:val="105"/>
                <w:sz w:val="18"/>
              </w:rPr>
              <w:t>T2.025</w:t>
            </w:r>
          </w:p>
        </w:tc>
        <w:tc>
          <w:tcPr>
            <w:tcW w:w="3007" w:type="dxa"/>
          </w:tcPr>
          <w:p w:rsidR="00DF688C" w:rsidRDefault="00437954">
            <w:pPr>
              <w:pStyle w:val="TableParagraph"/>
              <w:spacing w:before="9" w:line="189" w:lineRule="exact"/>
              <w:ind w:left="29"/>
              <w:rPr>
                <w:sz w:val="18"/>
              </w:rPr>
            </w:pPr>
            <w:r>
              <w:rPr>
                <w:w w:val="105"/>
                <w:sz w:val="18"/>
              </w:rPr>
              <w:t>Add</w:t>
            </w:r>
            <w:r>
              <w:rPr>
                <w:spacing w:val="-8"/>
                <w:w w:val="105"/>
                <w:sz w:val="18"/>
              </w:rPr>
              <w:t xml:space="preserve"> </w:t>
            </w:r>
            <w:r>
              <w:rPr>
                <w:spacing w:val="-2"/>
                <w:w w:val="105"/>
                <w:sz w:val="18"/>
              </w:rPr>
              <w:t>Reference</w:t>
            </w:r>
          </w:p>
        </w:tc>
        <w:tc>
          <w:tcPr>
            <w:tcW w:w="1131" w:type="dxa"/>
          </w:tcPr>
          <w:p w:rsidR="00DF688C" w:rsidRDefault="00437954">
            <w:pPr>
              <w:pStyle w:val="TableParagraph"/>
              <w:spacing w:before="9" w:line="189" w:lineRule="exact"/>
              <w:ind w:left="0" w:right="491"/>
              <w:jc w:val="right"/>
              <w:rPr>
                <w:sz w:val="18"/>
              </w:rPr>
            </w:pPr>
            <w:r>
              <w:rPr>
                <w:w w:val="103"/>
                <w:sz w:val="18"/>
              </w:rPr>
              <w:t>3</w:t>
            </w:r>
          </w:p>
        </w:tc>
        <w:tc>
          <w:tcPr>
            <w:tcW w:w="1234" w:type="dxa"/>
          </w:tcPr>
          <w:p w:rsidR="00DF688C" w:rsidRDefault="00437954">
            <w:pPr>
              <w:pStyle w:val="TableParagraph"/>
              <w:spacing w:before="9" w:line="189" w:lineRule="exact"/>
              <w:ind w:left="0" w:right="161"/>
              <w:jc w:val="right"/>
              <w:rPr>
                <w:sz w:val="18"/>
              </w:rPr>
            </w:pPr>
            <w:r>
              <w:rPr>
                <w:spacing w:val="-2"/>
                <w:w w:val="105"/>
                <w:sz w:val="18"/>
              </w:rPr>
              <w:t>23/08/2022</w:t>
            </w:r>
          </w:p>
        </w:tc>
        <w:tc>
          <w:tcPr>
            <w:tcW w:w="1234" w:type="dxa"/>
          </w:tcPr>
          <w:p w:rsidR="00DF688C" w:rsidRDefault="00437954">
            <w:pPr>
              <w:pStyle w:val="TableParagraph"/>
              <w:spacing w:before="9" w:line="189" w:lineRule="exact"/>
              <w:ind w:left="182" w:right="147"/>
              <w:jc w:val="center"/>
              <w:rPr>
                <w:sz w:val="18"/>
              </w:rPr>
            </w:pPr>
            <w:r>
              <w:rPr>
                <w:spacing w:val="-2"/>
                <w:w w:val="105"/>
                <w:sz w:val="18"/>
              </w:rPr>
              <w:t>25/08/2022</w:t>
            </w: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shd w:val="clear" w:color="auto" w:fill="B36A5E"/>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r>
      <w:tr w:rsidR="00DF688C">
        <w:trPr>
          <w:trHeight w:val="218"/>
        </w:trPr>
        <w:tc>
          <w:tcPr>
            <w:tcW w:w="768" w:type="dxa"/>
          </w:tcPr>
          <w:p w:rsidR="00DF688C" w:rsidRDefault="00437954">
            <w:pPr>
              <w:pStyle w:val="TableParagraph"/>
              <w:spacing w:before="9" w:line="189" w:lineRule="exact"/>
              <w:ind w:left="104" w:right="75"/>
              <w:jc w:val="center"/>
              <w:rPr>
                <w:sz w:val="18"/>
              </w:rPr>
            </w:pPr>
            <w:r>
              <w:rPr>
                <w:spacing w:val="-2"/>
                <w:w w:val="105"/>
                <w:sz w:val="18"/>
              </w:rPr>
              <w:t>T2.026</w:t>
            </w:r>
          </w:p>
        </w:tc>
        <w:tc>
          <w:tcPr>
            <w:tcW w:w="3007" w:type="dxa"/>
          </w:tcPr>
          <w:p w:rsidR="00DF688C" w:rsidRDefault="00437954">
            <w:pPr>
              <w:pStyle w:val="TableParagraph"/>
              <w:spacing w:before="9" w:line="189" w:lineRule="exact"/>
              <w:ind w:left="29"/>
              <w:rPr>
                <w:sz w:val="18"/>
              </w:rPr>
            </w:pPr>
            <w:r>
              <w:rPr>
                <w:sz w:val="18"/>
              </w:rPr>
              <w:t>Update</w:t>
            </w:r>
            <w:r>
              <w:rPr>
                <w:spacing w:val="19"/>
                <w:sz w:val="18"/>
              </w:rPr>
              <w:t xml:space="preserve"> </w:t>
            </w:r>
            <w:r>
              <w:rPr>
                <w:sz w:val="18"/>
              </w:rPr>
              <w:t>Reference</w:t>
            </w:r>
            <w:r>
              <w:rPr>
                <w:spacing w:val="20"/>
                <w:sz w:val="18"/>
              </w:rPr>
              <w:t xml:space="preserve"> </w:t>
            </w:r>
            <w:r>
              <w:rPr>
                <w:spacing w:val="-2"/>
                <w:sz w:val="18"/>
              </w:rPr>
              <w:t>Video</w:t>
            </w:r>
          </w:p>
        </w:tc>
        <w:tc>
          <w:tcPr>
            <w:tcW w:w="1131" w:type="dxa"/>
          </w:tcPr>
          <w:p w:rsidR="00DF688C" w:rsidRDefault="00437954">
            <w:pPr>
              <w:pStyle w:val="TableParagraph"/>
              <w:spacing w:before="9" w:line="189" w:lineRule="exact"/>
              <w:ind w:left="0" w:right="491"/>
              <w:jc w:val="right"/>
              <w:rPr>
                <w:sz w:val="18"/>
              </w:rPr>
            </w:pPr>
            <w:r>
              <w:rPr>
                <w:w w:val="103"/>
                <w:sz w:val="18"/>
              </w:rPr>
              <w:t>3</w:t>
            </w:r>
          </w:p>
        </w:tc>
        <w:tc>
          <w:tcPr>
            <w:tcW w:w="1234" w:type="dxa"/>
          </w:tcPr>
          <w:p w:rsidR="00DF688C" w:rsidRDefault="00437954">
            <w:pPr>
              <w:pStyle w:val="TableParagraph"/>
              <w:spacing w:before="9" w:line="189" w:lineRule="exact"/>
              <w:ind w:left="0" w:right="161"/>
              <w:jc w:val="right"/>
              <w:rPr>
                <w:sz w:val="18"/>
              </w:rPr>
            </w:pPr>
            <w:r>
              <w:rPr>
                <w:spacing w:val="-2"/>
                <w:w w:val="105"/>
                <w:sz w:val="18"/>
              </w:rPr>
              <w:t>23/08/2022</w:t>
            </w:r>
          </w:p>
        </w:tc>
        <w:tc>
          <w:tcPr>
            <w:tcW w:w="1234" w:type="dxa"/>
          </w:tcPr>
          <w:p w:rsidR="00DF688C" w:rsidRDefault="00437954">
            <w:pPr>
              <w:pStyle w:val="TableParagraph"/>
              <w:spacing w:before="9" w:line="189" w:lineRule="exact"/>
              <w:ind w:left="182" w:right="147"/>
              <w:jc w:val="center"/>
              <w:rPr>
                <w:sz w:val="18"/>
              </w:rPr>
            </w:pPr>
            <w:r>
              <w:rPr>
                <w:spacing w:val="-2"/>
                <w:w w:val="105"/>
                <w:sz w:val="18"/>
              </w:rPr>
              <w:t>25/08/2022</w:t>
            </w: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shd w:val="clear" w:color="auto" w:fill="B36A5E"/>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r>
      <w:tr w:rsidR="00DF688C">
        <w:trPr>
          <w:trHeight w:val="218"/>
        </w:trPr>
        <w:tc>
          <w:tcPr>
            <w:tcW w:w="768" w:type="dxa"/>
          </w:tcPr>
          <w:p w:rsidR="00DF688C" w:rsidRDefault="00437954">
            <w:pPr>
              <w:pStyle w:val="TableParagraph"/>
              <w:spacing w:before="8" w:line="191" w:lineRule="exact"/>
              <w:ind w:left="104" w:right="75"/>
              <w:jc w:val="center"/>
              <w:rPr>
                <w:sz w:val="18"/>
              </w:rPr>
            </w:pPr>
            <w:r>
              <w:rPr>
                <w:spacing w:val="-2"/>
                <w:w w:val="105"/>
                <w:sz w:val="18"/>
              </w:rPr>
              <w:t>T2.027</w:t>
            </w:r>
          </w:p>
        </w:tc>
        <w:tc>
          <w:tcPr>
            <w:tcW w:w="3007" w:type="dxa"/>
            <w:vMerge w:val="restart"/>
            <w:tcBorders>
              <w:bottom w:val="nil"/>
            </w:tcBorders>
          </w:tcPr>
          <w:p w:rsidR="00DF688C" w:rsidRDefault="00437954">
            <w:pPr>
              <w:pStyle w:val="TableParagraph"/>
              <w:spacing w:before="8"/>
              <w:ind w:left="29"/>
              <w:rPr>
                <w:sz w:val="18"/>
              </w:rPr>
            </w:pPr>
            <w:r>
              <w:rPr>
                <w:w w:val="105"/>
                <w:sz w:val="18"/>
              </w:rPr>
              <w:t>Update</w:t>
            </w:r>
            <w:r>
              <w:rPr>
                <w:spacing w:val="-12"/>
                <w:w w:val="105"/>
                <w:sz w:val="18"/>
              </w:rPr>
              <w:t xml:space="preserve"> </w:t>
            </w:r>
            <w:r>
              <w:rPr>
                <w:spacing w:val="-2"/>
                <w:w w:val="105"/>
                <w:sz w:val="18"/>
              </w:rPr>
              <w:t>Material</w:t>
            </w:r>
          </w:p>
          <w:p w:rsidR="00DF688C" w:rsidRDefault="00437954">
            <w:pPr>
              <w:pStyle w:val="TableParagraph"/>
              <w:spacing w:before="32" w:line="278" w:lineRule="auto"/>
              <w:ind w:left="29" w:right="575"/>
              <w:rPr>
                <w:sz w:val="18"/>
              </w:rPr>
            </w:pPr>
            <w:r>
              <w:rPr>
                <w:w w:val="105"/>
                <w:sz w:val="18"/>
              </w:rPr>
              <w:t>Update Reference Description Update</w:t>
            </w:r>
            <w:r>
              <w:rPr>
                <w:spacing w:val="-12"/>
                <w:w w:val="105"/>
                <w:sz w:val="18"/>
              </w:rPr>
              <w:t xml:space="preserve"> </w:t>
            </w:r>
            <w:r>
              <w:rPr>
                <w:w w:val="105"/>
                <w:sz w:val="18"/>
              </w:rPr>
              <w:t>Reference</w:t>
            </w:r>
            <w:r>
              <w:rPr>
                <w:spacing w:val="-12"/>
                <w:w w:val="105"/>
                <w:sz w:val="18"/>
              </w:rPr>
              <w:t xml:space="preserve"> </w:t>
            </w:r>
            <w:r>
              <w:rPr>
                <w:w w:val="105"/>
                <w:sz w:val="18"/>
              </w:rPr>
              <w:t>Month</w:t>
            </w:r>
            <w:r>
              <w:rPr>
                <w:spacing w:val="-12"/>
                <w:w w:val="105"/>
                <w:sz w:val="18"/>
              </w:rPr>
              <w:t xml:space="preserve"> </w:t>
            </w:r>
            <w:r>
              <w:rPr>
                <w:w w:val="105"/>
                <w:sz w:val="18"/>
              </w:rPr>
              <w:t>Week Update Class Link</w:t>
            </w:r>
          </w:p>
          <w:p w:rsidR="00DF688C" w:rsidRDefault="00437954">
            <w:pPr>
              <w:pStyle w:val="TableParagraph"/>
              <w:spacing w:before="0" w:line="204" w:lineRule="exact"/>
              <w:ind w:left="29"/>
              <w:rPr>
                <w:sz w:val="18"/>
              </w:rPr>
            </w:pPr>
            <w:r>
              <w:rPr>
                <w:sz w:val="18"/>
              </w:rPr>
              <w:t>Remove</w:t>
            </w:r>
            <w:r>
              <w:rPr>
                <w:spacing w:val="15"/>
                <w:w w:val="105"/>
                <w:sz w:val="18"/>
              </w:rPr>
              <w:t xml:space="preserve"> </w:t>
            </w:r>
            <w:r>
              <w:rPr>
                <w:spacing w:val="-2"/>
                <w:w w:val="105"/>
                <w:sz w:val="18"/>
              </w:rPr>
              <w:t>Reference</w:t>
            </w:r>
          </w:p>
          <w:p w:rsidR="00DF688C" w:rsidRDefault="00437954">
            <w:pPr>
              <w:pStyle w:val="TableParagraph"/>
              <w:spacing w:before="0" w:line="230" w:lineRule="atLeast"/>
              <w:ind w:left="29" w:right="1271"/>
              <w:rPr>
                <w:sz w:val="18"/>
              </w:rPr>
            </w:pPr>
            <w:r>
              <w:rPr>
                <w:w w:val="105"/>
                <w:sz w:val="18"/>
              </w:rPr>
              <w:t>Update</w:t>
            </w:r>
            <w:r>
              <w:rPr>
                <w:spacing w:val="-12"/>
                <w:w w:val="105"/>
                <w:sz w:val="18"/>
              </w:rPr>
              <w:t xml:space="preserve"> </w:t>
            </w:r>
            <w:r>
              <w:rPr>
                <w:w w:val="105"/>
                <w:sz w:val="18"/>
              </w:rPr>
              <w:t>Profile</w:t>
            </w:r>
            <w:r>
              <w:rPr>
                <w:spacing w:val="-12"/>
                <w:w w:val="105"/>
                <w:sz w:val="18"/>
              </w:rPr>
              <w:t xml:space="preserve"> </w:t>
            </w:r>
            <w:r>
              <w:rPr>
                <w:w w:val="105"/>
                <w:sz w:val="18"/>
              </w:rPr>
              <w:t>Details Change Password</w:t>
            </w:r>
          </w:p>
        </w:tc>
        <w:tc>
          <w:tcPr>
            <w:tcW w:w="1131" w:type="dxa"/>
          </w:tcPr>
          <w:p w:rsidR="00DF688C" w:rsidRDefault="00437954">
            <w:pPr>
              <w:pStyle w:val="TableParagraph"/>
              <w:spacing w:before="8" w:line="191" w:lineRule="exact"/>
              <w:ind w:left="0" w:right="491"/>
              <w:jc w:val="right"/>
              <w:rPr>
                <w:sz w:val="18"/>
              </w:rPr>
            </w:pPr>
            <w:r>
              <w:rPr>
                <w:w w:val="103"/>
                <w:sz w:val="18"/>
              </w:rPr>
              <w:t>3</w:t>
            </w:r>
          </w:p>
        </w:tc>
        <w:tc>
          <w:tcPr>
            <w:tcW w:w="1234" w:type="dxa"/>
          </w:tcPr>
          <w:p w:rsidR="00DF688C" w:rsidRDefault="00437954">
            <w:pPr>
              <w:pStyle w:val="TableParagraph"/>
              <w:spacing w:before="8" w:line="191" w:lineRule="exact"/>
              <w:ind w:left="0" w:right="161"/>
              <w:jc w:val="right"/>
              <w:rPr>
                <w:sz w:val="18"/>
              </w:rPr>
            </w:pPr>
            <w:r>
              <w:rPr>
                <w:spacing w:val="-2"/>
                <w:w w:val="105"/>
                <w:sz w:val="18"/>
              </w:rPr>
              <w:t>23/08/2022</w:t>
            </w:r>
          </w:p>
        </w:tc>
        <w:tc>
          <w:tcPr>
            <w:tcW w:w="1234" w:type="dxa"/>
          </w:tcPr>
          <w:p w:rsidR="00DF688C" w:rsidRDefault="00437954">
            <w:pPr>
              <w:pStyle w:val="TableParagraph"/>
              <w:spacing w:before="8" w:line="191" w:lineRule="exact"/>
              <w:ind w:left="182" w:right="147"/>
              <w:jc w:val="center"/>
              <w:rPr>
                <w:sz w:val="18"/>
              </w:rPr>
            </w:pPr>
            <w:r>
              <w:rPr>
                <w:spacing w:val="-2"/>
                <w:w w:val="105"/>
                <w:sz w:val="18"/>
              </w:rPr>
              <w:t>25/08/2022</w:t>
            </w: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shd w:val="clear" w:color="auto" w:fill="B36A5E"/>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r>
      <w:tr w:rsidR="00DF688C">
        <w:trPr>
          <w:trHeight w:val="218"/>
        </w:trPr>
        <w:tc>
          <w:tcPr>
            <w:tcW w:w="768" w:type="dxa"/>
          </w:tcPr>
          <w:p w:rsidR="00DF688C" w:rsidRDefault="00437954">
            <w:pPr>
              <w:pStyle w:val="TableParagraph"/>
              <w:spacing w:before="8" w:line="190" w:lineRule="exact"/>
              <w:ind w:left="104" w:right="75"/>
              <w:jc w:val="center"/>
              <w:rPr>
                <w:sz w:val="18"/>
              </w:rPr>
            </w:pPr>
            <w:r>
              <w:rPr>
                <w:spacing w:val="-2"/>
                <w:w w:val="105"/>
                <w:sz w:val="18"/>
              </w:rPr>
              <w:t>T2.028</w:t>
            </w:r>
          </w:p>
        </w:tc>
        <w:tc>
          <w:tcPr>
            <w:tcW w:w="3007" w:type="dxa"/>
            <w:vMerge/>
            <w:tcBorders>
              <w:top w:val="nil"/>
              <w:bottom w:val="nil"/>
            </w:tcBorders>
          </w:tcPr>
          <w:p w:rsidR="00DF688C" w:rsidRDefault="00DF688C">
            <w:pPr>
              <w:rPr>
                <w:sz w:val="2"/>
                <w:szCs w:val="2"/>
              </w:rPr>
            </w:pPr>
          </w:p>
        </w:tc>
        <w:tc>
          <w:tcPr>
            <w:tcW w:w="1131" w:type="dxa"/>
          </w:tcPr>
          <w:p w:rsidR="00DF688C" w:rsidRDefault="00437954">
            <w:pPr>
              <w:pStyle w:val="TableParagraph"/>
              <w:spacing w:before="8" w:line="190" w:lineRule="exact"/>
              <w:ind w:left="0" w:right="491"/>
              <w:jc w:val="right"/>
              <w:rPr>
                <w:sz w:val="18"/>
              </w:rPr>
            </w:pPr>
            <w:r>
              <w:rPr>
                <w:w w:val="103"/>
                <w:sz w:val="18"/>
              </w:rPr>
              <w:t>3</w:t>
            </w:r>
          </w:p>
        </w:tc>
        <w:tc>
          <w:tcPr>
            <w:tcW w:w="1234" w:type="dxa"/>
          </w:tcPr>
          <w:p w:rsidR="00DF688C" w:rsidRDefault="00437954">
            <w:pPr>
              <w:pStyle w:val="TableParagraph"/>
              <w:spacing w:before="8" w:line="190" w:lineRule="exact"/>
              <w:ind w:left="0" w:right="161"/>
              <w:jc w:val="right"/>
              <w:rPr>
                <w:sz w:val="18"/>
              </w:rPr>
            </w:pPr>
            <w:r>
              <w:rPr>
                <w:spacing w:val="-2"/>
                <w:w w:val="105"/>
                <w:sz w:val="18"/>
              </w:rPr>
              <w:t>23/08/2022</w:t>
            </w:r>
          </w:p>
        </w:tc>
        <w:tc>
          <w:tcPr>
            <w:tcW w:w="1234" w:type="dxa"/>
          </w:tcPr>
          <w:p w:rsidR="00DF688C" w:rsidRDefault="00437954">
            <w:pPr>
              <w:pStyle w:val="TableParagraph"/>
              <w:spacing w:before="8" w:line="190" w:lineRule="exact"/>
              <w:ind w:left="182" w:right="147"/>
              <w:jc w:val="center"/>
              <w:rPr>
                <w:sz w:val="18"/>
              </w:rPr>
            </w:pPr>
            <w:r>
              <w:rPr>
                <w:spacing w:val="-2"/>
                <w:w w:val="105"/>
                <w:sz w:val="18"/>
              </w:rPr>
              <w:t>25/08/2022</w:t>
            </w: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shd w:val="clear" w:color="auto" w:fill="B36A5E"/>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r>
      <w:tr w:rsidR="00DF688C">
        <w:trPr>
          <w:trHeight w:val="218"/>
        </w:trPr>
        <w:tc>
          <w:tcPr>
            <w:tcW w:w="768" w:type="dxa"/>
          </w:tcPr>
          <w:p w:rsidR="00DF688C" w:rsidRDefault="00437954">
            <w:pPr>
              <w:pStyle w:val="TableParagraph"/>
              <w:spacing w:before="8" w:line="190" w:lineRule="exact"/>
              <w:ind w:left="104" w:right="75"/>
              <w:jc w:val="center"/>
              <w:rPr>
                <w:sz w:val="18"/>
              </w:rPr>
            </w:pPr>
            <w:r>
              <w:rPr>
                <w:spacing w:val="-2"/>
                <w:w w:val="105"/>
                <w:sz w:val="18"/>
              </w:rPr>
              <w:t>T2.029</w:t>
            </w:r>
          </w:p>
        </w:tc>
        <w:tc>
          <w:tcPr>
            <w:tcW w:w="3007" w:type="dxa"/>
            <w:vMerge/>
            <w:tcBorders>
              <w:top w:val="nil"/>
              <w:bottom w:val="nil"/>
            </w:tcBorders>
          </w:tcPr>
          <w:p w:rsidR="00DF688C" w:rsidRDefault="00DF688C">
            <w:pPr>
              <w:rPr>
                <w:sz w:val="2"/>
                <w:szCs w:val="2"/>
              </w:rPr>
            </w:pPr>
          </w:p>
        </w:tc>
        <w:tc>
          <w:tcPr>
            <w:tcW w:w="1131" w:type="dxa"/>
          </w:tcPr>
          <w:p w:rsidR="00DF688C" w:rsidRDefault="00437954">
            <w:pPr>
              <w:pStyle w:val="TableParagraph"/>
              <w:spacing w:before="8" w:line="190" w:lineRule="exact"/>
              <w:ind w:left="0" w:right="491"/>
              <w:jc w:val="right"/>
              <w:rPr>
                <w:sz w:val="18"/>
              </w:rPr>
            </w:pPr>
            <w:r>
              <w:rPr>
                <w:w w:val="103"/>
                <w:sz w:val="18"/>
              </w:rPr>
              <w:t>3</w:t>
            </w:r>
          </w:p>
        </w:tc>
        <w:tc>
          <w:tcPr>
            <w:tcW w:w="1234" w:type="dxa"/>
          </w:tcPr>
          <w:p w:rsidR="00DF688C" w:rsidRDefault="00437954">
            <w:pPr>
              <w:pStyle w:val="TableParagraph"/>
              <w:spacing w:before="8" w:line="190" w:lineRule="exact"/>
              <w:ind w:left="0" w:right="161"/>
              <w:jc w:val="right"/>
              <w:rPr>
                <w:sz w:val="18"/>
              </w:rPr>
            </w:pPr>
            <w:r>
              <w:rPr>
                <w:spacing w:val="-2"/>
                <w:w w:val="105"/>
                <w:sz w:val="18"/>
              </w:rPr>
              <w:t>23/08/2022</w:t>
            </w:r>
          </w:p>
        </w:tc>
        <w:tc>
          <w:tcPr>
            <w:tcW w:w="1234" w:type="dxa"/>
          </w:tcPr>
          <w:p w:rsidR="00DF688C" w:rsidRDefault="00437954">
            <w:pPr>
              <w:pStyle w:val="TableParagraph"/>
              <w:spacing w:before="8" w:line="190" w:lineRule="exact"/>
              <w:ind w:left="182" w:right="147"/>
              <w:jc w:val="center"/>
              <w:rPr>
                <w:sz w:val="18"/>
              </w:rPr>
            </w:pPr>
            <w:r>
              <w:rPr>
                <w:spacing w:val="-2"/>
                <w:w w:val="105"/>
                <w:sz w:val="18"/>
              </w:rPr>
              <w:t>25/08/2022</w:t>
            </w: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shd w:val="clear" w:color="auto" w:fill="B36A5E"/>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r>
      <w:tr w:rsidR="00DF688C">
        <w:trPr>
          <w:trHeight w:val="218"/>
        </w:trPr>
        <w:tc>
          <w:tcPr>
            <w:tcW w:w="768" w:type="dxa"/>
          </w:tcPr>
          <w:p w:rsidR="00DF688C" w:rsidRDefault="00437954">
            <w:pPr>
              <w:pStyle w:val="TableParagraph"/>
              <w:spacing w:before="9" w:line="190" w:lineRule="exact"/>
              <w:ind w:left="104" w:right="75"/>
              <w:jc w:val="center"/>
              <w:rPr>
                <w:sz w:val="18"/>
              </w:rPr>
            </w:pPr>
            <w:r>
              <w:rPr>
                <w:spacing w:val="-2"/>
                <w:w w:val="105"/>
                <w:sz w:val="18"/>
              </w:rPr>
              <w:t>T2.030</w:t>
            </w:r>
          </w:p>
        </w:tc>
        <w:tc>
          <w:tcPr>
            <w:tcW w:w="3007" w:type="dxa"/>
            <w:vMerge/>
            <w:tcBorders>
              <w:top w:val="nil"/>
              <w:bottom w:val="nil"/>
            </w:tcBorders>
          </w:tcPr>
          <w:p w:rsidR="00DF688C" w:rsidRDefault="00DF688C">
            <w:pPr>
              <w:rPr>
                <w:sz w:val="2"/>
                <w:szCs w:val="2"/>
              </w:rPr>
            </w:pPr>
          </w:p>
        </w:tc>
        <w:tc>
          <w:tcPr>
            <w:tcW w:w="1131" w:type="dxa"/>
          </w:tcPr>
          <w:p w:rsidR="00DF688C" w:rsidRDefault="00437954">
            <w:pPr>
              <w:pStyle w:val="TableParagraph"/>
              <w:spacing w:before="9" w:line="190" w:lineRule="exact"/>
              <w:ind w:left="0" w:right="491"/>
              <w:jc w:val="right"/>
              <w:rPr>
                <w:sz w:val="18"/>
              </w:rPr>
            </w:pPr>
            <w:r>
              <w:rPr>
                <w:w w:val="103"/>
                <w:sz w:val="18"/>
              </w:rPr>
              <w:t>3</w:t>
            </w:r>
          </w:p>
        </w:tc>
        <w:tc>
          <w:tcPr>
            <w:tcW w:w="1234" w:type="dxa"/>
          </w:tcPr>
          <w:p w:rsidR="00DF688C" w:rsidRDefault="00437954">
            <w:pPr>
              <w:pStyle w:val="TableParagraph"/>
              <w:spacing w:before="9" w:line="190" w:lineRule="exact"/>
              <w:ind w:left="0" w:right="161"/>
              <w:jc w:val="right"/>
              <w:rPr>
                <w:sz w:val="18"/>
              </w:rPr>
            </w:pPr>
            <w:r>
              <w:rPr>
                <w:spacing w:val="-2"/>
                <w:w w:val="105"/>
                <w:sz w:val="18"/>
              </w:rPr>
              <w:t>23/08/2022</w:t>
            </w:r>
          </w:p>
        </w:tc>
        <w:tc>
          <w:tcPr>
            <w:tcW w:w="1234" w:type="dxa"/>
          </w:tcPr>
          <w:p w:rsidR="00DF688C" w:rsidRDefault="00437954">
            <w:pPr>
              <w:pStyle w:val="TableParagraph"/>
              <w:spacing w:before="9" w:line="190" w:lineRule="exact"/>
              <w:ind w:left="182" w:right="147"/>
              <w:jc w:val="center"/>
              <w:rPr>
                <w:sz w:val="18"/>
              </w:rPr>
            </w:pPr>
            <w:r>
              <w:rPr>
                <w:spacing w:val="-2"/>
                <w:w w:val="105"/>
                <w:sz w:val="18"/>
              </w:rPr>
              <w:t>25/08/2022</w:t>
            </w: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shd w:val="clear" w:color="auto" w:fill="B36A5E"/>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r>
      <w:tr w:rsidR="00DF688C">
        <w:trPr>
          <w:trHeight w:val="218"/>
        </w:trPr>
        <w:tc>
          <w:tcPr>
            <w:tcW w:w="768" w:type="dxa"/>
          </w:tcPr>
          <w:p w:rsidR="00DF688C" w:rsidRDefault="00437954">
            <w:pPr>
              <w:pStyle w:val="TableParagraph"/>
              <w:spacing w:before="9" w:line="189" w:lineRule="exact"/>
              <w:ind w:left="104" w:right="75"/>
              <w:jc w:val="center"/>
              <w:rPr>
                <w:sz w:val="18"/>
              </w:rPr>
            </w:pPr>
            <w:r>
              <w:rPr>
                <w:spacing w:val="-2"/>
                <w:w w:val="105"/>
                <w:sz w:val="18"/>
              </w:rPr>
              <w:t>T2.031</w:t>
            </w:r>
          </w:p>
        </w:tc>
        <w:tc>
          <w:tcPr>
            <w:tcW w:w="3007" w:type="dxa"/>
            <w:vMerge/>
            <w:tcBorders>
              <w:top w:val="nil"/>
              <w:bottom w:val="nil"/>
            </w:tcBorders>
          </w:tcPr>
          <w:p w:rsidR="00DF688C" w:rsidRDefault="00DF688C">
            <w:pPr>
              <w:rPr>
                <w:sz w:val="2"/>
                <w:szCs w:val="2"/>
              </w:rPr>
            </w:pPr>
          </w:p>
        </w:tc>
        <w:tc>
          <w:tcPr>
            <w:tcW w:w="1131" w:type="dxa"/>
          </w:tcPr>
          <w:p w:rsidR="00DF688C" w:rsidRDefault="00437954">
            <w:pPr>
              <w:pStyle w:val="TableParagraph"/>
              <w:spacing w:before="9" w:line="189" w:lineRule="exact"/>
              <w:ind w:left="0" w:right="491"/>
              <w:jc w:val="right"/>
              <w:rPr>
                <w:sz w:val="18"/>
              </w:rPr>
            </w:pPr>
            <w:r>
              <w:rPr>
                <w:w w:val="103"/>
                <w:sz w:val="18"/>
              </w:rPr>
              <w:t>3</w:t>
            </w:r>
          </w:p>
        </w:tc>
        <w:tc>
          <w:tcPr>
            <w:tcW w:w="1234" w:type="dxa"/>
          </w:tcPr>
          <w:p w:rsidR="00DF688C" w:rsidRDefault="00437954">
            <w:pPr>
              <w:pStyle w:val="TableParagraph"/>
              <w:spacing w:before="9" w:line="189" w:lineRule="exact"/>
              <w:ind w:left="0" w:right="161"/>
              <w:jc w:val="right"/>
              <w:rPr>
                <w:sz w:val="18"/>
              </w:rPr>
            </w:pPr>
            <w:r>
              <w:rPr>
                <w:spacing w:val="-2"/>
                <w:w w:val="105"/>
                <w:sz w:val="18"/>
              </w:rPr>
              <w:t>23/08/2022</w:t>
            </w:r>
          </w:p>
        </w:tc>
        <w:tc>
          <w:tcPr>
            <w:tcW w:w="1234" w:type="dxa"/>
          </w:tcPr>
          <w:p w:rsidR="00DF688C" w:rsidRDefault="00437954">
            <w:pPr>
              <w:pStyle w:val="TableParagraph"/>
              <w:spacing w:before="9" w:line="189" w:lineRule="exact"/>
              <w:ind w:left="182" w:right="147"/>
              <w:jc w:val="center"/>
              <w:rPr>
                <w:sz w:val="18"/>
              </w:rPr>
            </w:pPr>
            <w:r>
              <w:rPr>
                <w:spacing w:val="-2"/>
                <w:w w:val="105"/>
                <w:sz w:val="18"/>
              </w:rPr>
              <w:t>25/08/2022</w:t>
            </w: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shd w:val="clear" w:color="auto" w:fill="B36A5E"/>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r>
      <w:tr w:rsidR="00DF688C">
        <w:trPr>
          <w:trHeight w:val="218"/>
        </w:trPr>
        <w:tc>
          <w:tcPr>
            <w:tcW w:w="768" w:type="dxa"/>
          </w:tcPr>
          <w:p w:rsidR="00DF688C" w:rsidRDefault="00437954">
            <w:pPr>
              <w:pStyle w:val="TableParagraph"/>
              <w:spacing w:before="9" w:line="189" w:lineRule="exact"/>
              <w:ind w:left="104" w:right="75"/>
              <w:jc w:val="center"/>
              <w:rPr>
                <w:sz w:val="18"/>
              </w:rPr>
            </w:pPr>
            <w:r>
              <w:rPr>
                <w:spacing w:val="-2"/>
                <w:w w:val="105"/>
                <w:sz w:val="18"/>
              </w:rPr>
              <w:t>T2.032</w:t>
            </w:r>
          </w:p>
        </w:tc>
        <w:tc>
          <w:tcPr>
            <w:tcW w:w="3007" w:type="dxa"/>
            <w:vMerge/>
            <w:tcBorders>
              <w:top w:val="nil"/>
              <w:bottom w:val="nil"/>
            </w:tcBorders>
          </w:tcPr>
          <w:p w:rsidR="00DF688C" w:rsidRDefault="00DF688C">
            <w:pPr>
              <w:rPr>
                <w:sz w:val="2"/>
                <w:szCs w:val="2"/>
              </w:rPr>
            </w:pPr>
          </w:p>
        </w:tc>
        <w:tc>
          <w:tcPr>
            <w:tcW w:w="1131" w:type="dxa"/>
          </w:tcPr>
          <w:p w:rsidR="00DF688C" w:rsidRDefault="00437954">
            <w:pPr>
              <w:pStyle w:val="TableParagraph"/>
              <w:spacing w:before="9" w:line="189" w:lineRule="exact"/>
              <w:ind w:left="0" w:right="491"/>
              <w:jc w:val="right"/>
              <w:rPr>
                <w:sz w:val="18"/>
              </w:rPr>
            </w:pPr>
            <w:r>
              <w:rPr>
                <w:w w:val="103"/>
                <w:sz w:val="18"/>
              </w:rPr>
              <w:t>1</w:t>
            </w:r>
          </w:p>
        </w:tc>
        <w:tc>
          <w:tcPr>
            <w:tcW w:w="1234" w:type="dxa"/>
          </w:tcPr>
          <w:p w:rsidR="00DF688C" w:rsidRDefault="00437954">
            <w:pPr>
              <w:pStyle w:val="TableParagraph"/>
              <w:spacing w:before="9" w:line="189" w:lineRule="exact"/>
              <w:ind w:left="0" w:right="161"/>
              <w:jc w:val="right"/>
              <w:rPr>
                <w:sz w:val="18"/>
              </w:rPr>
            </w:pPr>
            <w:r>
              <w:rPr>
                <w:spacing w:val="-2"/>
                <w:w w:val="105"/>
                <w:sz w:val="18"/>
              </w:rPr>
              <w:t>23/08/2022</w:t>
            </w:r>
          </w:p>
        </w:tc>
        <w:tc>
          <w:tcPr>
            <w:tcW w:w="1234" w:type="dxa"/>
          </w:tcPr>
          <w:p w:rsidR="00DF688C" w:rsidRDefault="00437954">
            <w:pPr>
              <w:pStyle w:val="TableParagraph"/>
              <w:spacing w:before="9" w:line="189" w:lineRule="exact"/>
              <w:ind w:left="182" w:right="147"/>
              <w:jc w:val="center"/>
              <w:rPr>
                <w:sz w:val="18"/>
              </w:rPr>
            </w:pPr>
            <w:r>
              <w:rPr>
                <w:spacing w:val="-2"/>
                <w:w w:val="105"/>
                <w:sz w:val="18"/>
              </w:rPr>
              <w:t>23/08/2022</w:t>
            </w:r>
          </w:p>
        </w:tc>
        <w:tc>
          <w:tcPr>
            <w:tcW w:w="284" w:type="dxa"/>
          </w:tcPr>
          <w:p w:rsidR="00DF688C" w:rsidRDefault="00DF688C">
            <w:pPr>
              <w:pStyle w:val="TableParagraph"/>
              <w:spacing w:before="0"/>
              <w:ind w:left="0"/>
              <w:rPr>
                <w:sz w:val="14"/>
              </w:rPr>
            </w:pPr>
          </w:p>
        </w:tc>
        <w:tc>
          <w:tcPr>
            <w:tcW w:w="284" w:type="dxa"/>
            <w:shd w:val="clear" w:color="auto" w:fill="B36A5E"/>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r>
      <w:tr w:rsidR="00DF688C">
        <w:trPr>
          <w:trHeight w:val="218"/>
        </w:trPr>
        <w:tc>
          <w:tcPr>
            <w:tcW w:w="768" w:type="dxa"/>
          </w:tcPr>
          <w:p w:rsidR="00DF688C" w:rsidRDefault="00437954">
            <w:pPr>
              <w:pStyle w:val="TableParagraph"/>
              <w:spacing w:before="8" w:line="191" w:lineRule="exact"/>
              <w:ind w:left="104" w:right="75"/>
              <w:jc w:val="center"/>
              <w:rPr>
                <w:sz w:val="18"/>
              </w:rPr>
            </w:pPr>
            <w:r>
              <w:rPr>
                <w:spacing w:val="-2"/>
                <w:w w:val="105"/>
                <w:sz w:val="18"/>
              </w:rPr>
              <w:t>T2.033</w:t>
            </w:r>
          </w:p>
        </w:tc>
        <w:tc>
          <w:tcPr>
            <w:tcW w:w="3007" w:type="dxa"/>
            <w:vMerge/>
            <w:tcBorders>
              <w:top w:val="nil"/>
              <w:bottom w:val="nil"/>
            </w:tcBorders>
          </w:tcPr>
          <w:p w:rsidR="00DF688C" w:rsidRDefault="00DF688C">
            <w:pPr>
              <w:rPr>
                <w:sz w:val="2"/>
                <w:szCs w:val="2"/>
              </w:rPr>
            </w:pPr>
          </w:p>
        </w:tc>
        <w:tc>
          <w:tcPr>
            <w:tcW w:w="1131" w:type="dxa"/>
          </w:tcPr>
          <w:p w:rsidR="00DF688C" w:rsidRDefault="00437954">
            <w:pPr>
              <w:pStyle w:val="TableParagraph"/>
              <w:spacing w:before="8" w:line="191" w:lineRule="exact"/>
              <w:ind w:left="0" w:right="491"/>
              <w:jc w:val="right"/>
              <w:rPr>
                <w:sz w:val="18"/>
              </w:rPr>
            </w:pPr>
            <w:r>
              <w:rPr>
                <w:w w:val="103"/>
                <w:sz w:val="18"/>
              </w:rPr>
              <w:t>1</w:t>
            </w:r>
          </w:p>
        </w:tc>
        <w:tc>
          <w:tcPr>
            <w:tcW w:w="1234" w:type="dxa"/>
          </w:tcPr>
          <w:p w:rsidR="00DF688C" w:rsidRDefault="00437954">
            <w:pPr>
              <w:pStyle w:val="TableParagraph"/>
              <w:spacing w:before="8" w:line="191" w:lineRule="exact"/>
              <w:ind w:left="0" w:right="161"/>
              <w:jc w:val="right"/>
              <w:rPr>
                <w:sz w:val="18"/>
              </w:rPr>
            </w:pPr>
            <w:r>
              <w:rPr>
                <w:spacing w:val="-2"/>
                <w:w w:val="105"/>
                <w:sz w:val="18"/>
              </w:rPr>
              <w:t>23/08/2022</w:t>
            </w:r>
          </w:p>
        </w:tc>
        <w:tc>
          <w:tcPr>
            <w:tcW w:w="1234" w:type="dxa"/>
          </w:tcPr>
          <w:p w:rsidR="00DF688C" w:rsidRDefault="00437954">
            <w:pPr>
              <w:pStyle w:val="TableParagraph"/>
              <w:spacing w:before="8" w:line="191" w:lineRule="exact"/>
              <w:ind w:left="182" w:right="147"/>
              <w:jc w:val="center"/>
              <w:rPr>
                <w:sz w:val="18"/>
              </w:rPr>
            </w:pPr>
            <w:r>
              <w:rPr>
                <w:spacing w:val="-2"/>
                <w:w w:val="105"/>
                <w:sz w:val="18"/>
              </w:rPr>
              <w:t>23/08/2022</w:t>
            </w:r>
          </w:p>
        </w:tc>
        <w:tc>
          <w:tcPr>
            <w:tcW w:w="284" w:type="dxa"/>
          </w:tcPr>
          <w:p w:rsidR="00DF688C" w:rsidRDefault="00DF688C">
            <w:pPr>
              <w:pStyle w:val="TableParagraph"/>
              <w:spacing w:before="0"/>
              <w:ind w:left="0"/>
              <w:rPr>
                <w:sz w:val="14"/>
              </w:rPr>
            </w:pPr>
          </w:p>
        </w:tc>
        <w:tc>
          <w:tcPr>
            <w:tcW w:w="284" w:type="dxa"/>
            <w:shd w:val="clear" w:color="auto" w:fill="B36A5E"/>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r>
      <w:tr w:rsidR="00DF688C">
        <w:trPr>
          <w:trHeight w:val="218"/>
        </w:trPr>
        <w:tc>
          <w:tcPr>
            <w:tcW w:w="8794" w:type="dxa"/>
            <w:gridSpan w:val="10"/>
            <w:tcBorders>
              <w:top w:val="nil"/>
              <w:left w:val="nil"/>
              <w:bottom w:val="nil"/>
              <w:right w:val="nil"/>
            </w:tcBorders>
            <w:shd w:val="clear" w:color="auto" w:fill="EDE3E1"/>
          </w:tcPr>
          <w:p w:rsidR="00DF688C" w:rsidRDefault="00437954">
            <w:pPr>
              <w:pStyle w:val="TableParagraph"/>
              <w:spacing w:before="7" w:line="191" w:lineRule="exact"/>
              <w:ind w:left="2826" w:right="3075"/>
              <w:jc w:val="center"/>
              <w:rPr>
                <w:sz w:val="18"/>
              </w:rPr>
            </w:pPr>
            <w:r>
              <w:rPr>
                <w:sz w:val="18"/>
              </w:rPr>
              <w:t>Student</w:t>
            </w:r>
            <w:r>
              <w:rPr>
                <w:spacing w:val="14"/>
                <w:w w:val="105"/>
                <w:sz w:val="18"/>
              </w:rPr>
              <w:t xml:space="preserve"> </w:t>
            </w:r>
            <w:r>
              <w:rPr>
                <w:spacing w:val="-2"/>
                <w:w w:val="105"/>
                <w:sz w:val="18"/>
              </w:rPr>
              <w:t>(Public)</w:t>
            </w:r>
          </w:p>
        </w:tc>
      </w:tr>
      <w:tr w:rsidR="00DF688C">
        <w:trPr>
          <w:trHeight w:val="218"/>
        </w:trPr>
        <w:tc>
          <w:tcPr>
            <w:tcW w:w="768" w:type="dxa"/>
            <w:tcBorders>
              <w:top w:val="nil"/>
            </w:tcBorders>
          </w:tcPr>
          <w:p w:rsidR="00DF688C" w:rsidRDefault="00437954">
            <w:pPr>
              <w:pStyle w:val="TableParagraph"/>
              <w:spacing w:before="8" w:line="190" w:lineRule="exact"/>
              <w:ind w:left="104" w:right="75"/>
              <w:jc w:val="center"/>
              <w:rPr>
                <w:sz w:val="18"/>
              </w:rPr>
            </w:pPr>
            <w:r>
              <w:rPr>
                <w:spacing w:val="-2"/>
                <w:w w:val="105"/>
                <w:sz w:val="18"/>
              </w:rPr>
              <w:t>T3.034</w:t>
            </w:r>
          </w:p>
        </w:tc>
        <w:tc>
          <w:tcPr>
            <w:tcW w:w="3007" w:type="dxa"/>
            <w:tcBorders>
              <w:top w:val="nil"/>
            </w:tcBorders>
          </w:tcPr>
          <w:p w:rsidR="00DF688C" w:rsidRDefault="00437954">
            <w:pPr>
              <w:pStyle w:val="TableParagraph"/>
              <w:spacing w:before="8" w:line="190" w:lineRule="exact"/>
              <w:ind w:left="29"/>
              <w:rPr>
                <w:sz w:val="18"/>
              </w:rPr>
            </w:pPr>
            <w:r>
              <w:rPr>
                <w:w w:val="105"/>
                <w:sz w:val="18"/>
              </w:rPr>
              <w:t>Sign</w:t>
            </w:r>
            <w:r>
              <w:rPr>
                <w:spacing w:val="-7"/>
                <w:w w:val="105"/>
                <w:sz w:val="18"/>
              </w:rPr>
              <w:t xml:space="preserve"> </w:t>
            </w:r>
            <w:r>
              <w:rPr>
                <w:w w:val="105"/>
                <w:sz w:val="18"/>
              </w:rPr>
              <w:t>Up</w:t>
            </w:r>
            <w:r>
              <w:rPr>
                <w:spacing w:val="-7"/>
                <w:w w:val="105"/>
                <w:sz w:val="18"/>
              </w:rPr>
              <w:t xml:space="preserve"> </w:t>
            </w:r>
            <w:r>
              <w:rPr>
                <w:spacing w:val="-2"/>
                <w:w w:val="105"/>
                <w:sz w:val="18"/>
              </w:rPr>
              <w:t>Account</w:t>
            </w:r>
          </w:p>
        </w:tc>
        <w:tc>
          <w:tcPr>
            <w:tcW w:w="1131" w:type="dxa"/>
            <w:tcBorders>
              <w:top w:val="nil"/>
            </w:tcBorders>
          </w:tcPr>
          <w:p w:rsidR="00DF688C" w:rsidRDefault="00437954">
            <w:pPr>
              <w:pStyle w:val="TableParagraph"/>
              <w:spacing w:before="8" w:line="190" w:lineRule="exact"/>
              <w:ind w:left="0" w:right="491"/>
              <w:jc w:val="right"/>
              <w:rPr>
                <w:sz w:val="18"/>
              </w:rPr>
            </w:pPr>
            <w:r>
              <w:rPr>
                <w:w w:val="103"/>
                <w:sz w:val="18"/>
              </w:rPr>
              <w:t>1</w:t>
            </w:r>
          </w:p>
        </w:tc>
        <w:tc>
          <w:tcPr>
            <w:tcW w:w="1234" w:type="dxa"/>
          </w:tcPr>
          <w:p w:rsidR="00DF688C" w:rsidRDefault="00437954">
            <w:pPr>
              <w:pStyle w:val="TableParagraph"/>
              <w:spacing w:before="8" w:line="190" w:lineRule="exact"/>
              <w:ind w:left="0" w:right="161"/>
              <w:jc w:val="right"/>
              <w:rPr>
                <w:sz w:val="18"/>
              </w:rPr>
            </w:pPr>
            <w:r>
              <w:rPr>
                <w:spacing w:val="-2"/>
                <w:w w:val="105"/>
                <w:sz w:val="18"/>
              </w:rPr>
              <w:t>23/08/2022</w:t>
            </w:r>
          </w:p>
        </w:tc>
        <w:tc>
          <w:tcPr>
            <w:tcW w:w="1234" w:type="dxa"/>
          </w:tcPr>
          <w:p w:rsidR="00DF688C" w:rsidRDefault="00437954">
            <w:pPr>
              <w:pStyle w:val="TableParagraph"/>
              <w:spacing w:before="8" w:line="190" w:lineRule="exact"/>
              <w:ind w:left="182" w:right="147"/>
              <w:jc w:val="center"/>
              <w:rPr>
                <w:sz w:val="18"/>
              </w:rPr>
            </w:pPr>
            <w:r>
              <w:rPr>
                <w:spacing w:val="-2"/>
                <w:w w:val="105"/>
                <w:sz w:val="18"/>
              </w:rPr>
              <w:t>23/08/2022</w:t>
            </w:r>
          </w:p>
        </w:tc>
        <w:tc>
          <w:tcPr>
            <w:tcW w:w="284" w:type="dxa"/>
            <w:shd w:val="clear" w:color="auto" w:fill="B36A5E"/>
          </w:tcPr>
          <w:p w:rsidR="00DF688C" w:rsidRDefault="00DF688C">
            <w:pPr>
              <w:pStyle w:val="TableParagraph"/>
              <w:spacing w:before="0"/>
              <w:ind w:left="0"/>
              <w:rPr>
                <w:sz w:val="14"/>
              </w:rPr>
            </w:pPr>
          </w:p>
        </w:tc>
        <w:tc>
          <w:tcPr>
            <w:tcW w:w="284" w:type="dxa"/>
            <w:tcBorders>
              <w:top w:val="nil"/>
            </w:tcBorders>
          </w:tcPr>
          <w:p w:rsidR="00DF688C" w:rsidRDefault="00DF688C">
            <w:pPr>
              <w:pStyle w:val="TableParagraph"/>
              <w:spacing w:before="0"/>
              <w:ind w:left="0"/>
              <w:rPr>
                <w:sz w:val="14"/>
              </w:rPr>
            </w:pPr>
          </w:p>
        </w:tc>
        <w:tc>
          <w:tcPr>
            <w:tcW w:w="284" w:type="dxa"/>
            <w:tcBorders>
              <w:top w:val="nil"/>
            </w:tcBorders>
          </w:tcPr>
          <w:p w:rsidR="00DF688C" w:rsidRDefault="00DF688C">
            <w:pPr>
              <w:pStyle w:val="TableParagraph"/>
              <w:spacing w:before="0"/>
              <w:ind w:left="0"/>
              <w:rPr>
                <w:sz w:val="14"/>
              </w:rPr>
            </w:pPr>
          </w:p>
        </w:tc>
        <w:tc>
          <w:tcPr>
            <w:tcW w:w="284" w:type="dxa"/>
            <w:tcBorders>
              <w:top w:val="nil"/>
            </w:tcBorders>
          </w:tcPr>
          <w:p w:rsidR="00DF688C" w:rsidRDefault="00DF688C">
            <w:pPr>
              <w:pStyle w:val="TableParagraph"/>
              <w:spacing w:before="0"/>
              <w:ind w:left="0"/>
              <w:rPr>
                <w:sz w:val="14"/>
              </w:rPr>
            </w:pPr>
          </w:p>
        </w:tc>
        <w:tc>
          <w:tcPr>
            <w:tcW w:w="284" w:type="dxa"/>
            <w:tcBorders>
              <w:top w:val="nil"/>
            </w:tcBorders>
          </w:tcPr>
          <w:p w:rsidR="00DF688C" w:rsidRDefault="00DF688C">
            <w:pPr>
              <w:pStyle w:val="TableParagraph"/>
              <w:spacing w:before="0"/>
              <w:ind w:left="0"/>
              <w:rPr>
                <w:sz w:val="14"/>
              </w:rPr>
            </w:pPr>
          </w:p>
        </w:tc>
      </w:tr>
      <w:tr w:rsidR="00DF688C">
        <w:trPr>
          <w:trHeight w:val="218"/>
        </w:trPr>
        <w:tc>
          <w:tcPr>
            <w:tcW w:w="768" w:type="dxa"/>
          </w:tcPr>
          <w:p w:rsidR="00DF688C" w:rsidRDefault="00437954">
            <w:pPr>
              <w:pStyle w:val="TableParagraph"/>
              <w:spacing w:before="9" w:line="190" w:lineRule="exact"/>
              <w:ind w:left="104" w:right="75"/>
              <w:jc w:val="center"/>
              <w:rPr>
                <w:sz w:val="18"/>
              </w:rPr>
            </w:pPr>
            <w:r>
              <w:rPr>
                <w:spacing w:val="-2"/>
                <w:w w:val="105"/>
                <w:sz w:val="18"/>
              </w:rPr>
              <w:t>T3.035</w:t>
            </w:r>
          </w:p>
        </w:tc>
        <w:tc>
          <w:tcPr>
            <w:tcW w:w="3007" w:type="dxa"/>
          </w:tcPr>
          <w:p w:rsidR="00DF688C" w:rsidRDefault="00437954">
            <w:pPr>
              <w:pStyle w:val="TableParagraph"/>
              <w:spacing w:before="9" w:line="190" w:lineRule="exact"/>
              <w:ind w:left="29"/>
              <w:rPr>
                <w:sz w:val="18"/>
              </w:rPr>
            </w:pPr>
            <w:r>
              <w:rPr>
                <w:sz w:val="18"/>
              </w:rPr>
              <w:t>Student</w:t>
            </w:r>
            <w:r>
              <w:rPr>
                <w:spacing w:val="14"/>
                <w:w w:val="105"/>
                <w:sz w:val="18"/>
              </w:rPr>
              <w:t xml:space="preserve"> </w:t>
            </w:r>
            <w:r>
              <w:rPr>
                <w:spacing w:val="-2"/>
                <w:w w:val="105"/>
                <w:sz w:val="18"/>
              </w:rPr>
              <w:t>Login</w:t>
            </w:r>
          </w:p>
        </w:tc>
        <w:tc>
          <w:tcPr>
            <w:tcW w:w="1131" w:type="dxa"/>
          </w:tcPr>
          <w:p w:rsidR="00DF688C" w:rsidRDefault="00437954">
            <w:pPr>
              <w:pStyle w:val="TableParagraph"/>
              <w:spacing w:before="9" w:line="190" w:lineRule="exact"/>
              <w:ind w:left="0" w:right="491"/>
              <w:jc w:val="right"/>
              <w:rPr>
                <w:sz w:val="18"/>
              </w:rPr>
            </w:pPr>
            <w:r>
              <w:rPr>
                <w:w w:val="103"/>
                <w:sz w:val="18"/>
              </w:rPr>
              <w:t>3</w:t>
            </w:r>
          </w:p>
        </w:tc>
        <w:tc>
          <w:tcPr>
            <w:tcW w:w="1234" w:type="dxa"/>
          </w:tcPr>
          <w:p w:rsidR="00DF688C" w:rsidRDefault="00437954">
            <w:pPr>
              <w:pStyle w:val="TableParagraph"/>
              <w:spacing w:before="9" w:line="190" w:lineRule="exact"/>
              <w:ind w:left="0" w:right="161"/>
              <w:jc w:val="right"/>
              <w:rPr>
                <w:sz w:val="18"/>
              </w:rPr>
            </w:pPr>
            <w:r>
              <w:rPr>
                <w:spacing w:val="-2"/>
                <w:w w:val="105"/>
                <w:sz w:val="18"/>
              </w:rPr>
              <w:t>23/08/2022</w:t>
            </w:r>
          </w:p>
        </w:tc>
        <w:tc>
          <w:tcPr>
            <w:tcW w:w="1234" w:type="dxa"/>
          </w:tcPr>
          <w:p w:rsidR="00DF688C" w:rsidRDefault="00437954">
            <w:pPr>
              <w:pStyle w:val="TableParagraph"/>
              <w:spacing w:before="9" w:line="190" w:lineRule="exact"/>
              <w:ind w:left="182" w:right="147"/>
              <w:jc w:val="center"/>
              <w:rPr>
                <w:sz w:val="18"/>
              </w:rPr>
            </w:pPr>
            <w:r>
              <w:rPr>
                <w:spacing w:val="-2"/>
                <w:w w:val="105"/>
                <w:sz w:val="18"/>
              </w:rPr>
              <w:t>25/08/2022</w:t>
            </w:r>
          </w:p>
        </w:tc>
        <w:tc>
          <w:tcPr>
            <w:tcW w:w="284" w:type="dxa"/>
            <w:shd w:val="clear" w:color="auto" w:fill="B36A5E"/>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r>
      <w:tr w:rsidR="00DF688C">
        <w:trPr>
          <w:trHeight w:val="218"/>
        </w:trPr>
        <w:tc>
          <w:tcPr>
            <w:tcW w:w="768" w:type="dxa"/>
          </w:tcPr>
          <w:p w:rsidR="00DF688C" w:rsidRDefault="00437954">
            <w:pPr>
              <w:pStyle w:val="TableParagraph"/>
              <w:spacing w:before="9" w:line="190" w:lineRule="exact"/>
              <w:ind w:left="104" w:right="75"/>
              <w:jc w:val="center"/>
              <w:rPr>
                <w:sz w:val="18"/>
              </w:rPr>
            </w:pPr>
            <w:r>
              <w:rPr>
                <w:spacing w:val="-2"/>
                <w:w w:val="105"/>
                <w:sz w:val="18"/>
              </w:rPr>
              <w:t>T3.036</w:t>
            </w:r>
          </w:p>
        </w:tc>
        <w:tc>
          <w:tcPr>
            <w:tcW w:w="3007" w:type="dxa"/>
          </w:tcPr>
          <w:p w:rsidR="00DF688C" w:rsidRDefault="00437954">
            <w:pPr>
              <w:pStyle w:val="TableParagraph"/>
              <w:spacing w:before="9" w:line="190" w:lineRule="exact"/>
              <w:ind w:left="29"/>
              <w:rPr>
                <w:sz w:val="18"/>
              </w:rPr>
            </w:pPr>
            <w:r>
              <w:rPr>
                <w:spacing w:val="-2"/>
                <w:w w:val="105"/>
                <w:sz w:val="18"/>
              </w:rPr>
              <w:t>Student</w:t>
            </w:r>
            <w:r>
              <w:rPr>
                <w:w w:val="105"/>
                <w:sz w:val="18"/>
              </w:rPr>
              <w:t xml:space="preserve"> </w:t>
            </w:r>
            <w:r>
              <w:rPr>
                <w:spacing w:val="-2"/>
                <w:w w:val="105"/>
                <w:sz w:val="18"/>
              </w:rPr>
              <w:t>Forget</w:t>
            </w:r>
            <w:r>
              <w:rPr>
                <w:spacing w:val="2"/>
                <w:w w:val="105"/>
                <w:sz w:val="18"/>
              </w:rPr>
              <w:t xml:space="preserve"> </w:t>
            </w:r>
            <w:r>
              <w:rPr>
                <w:spacing w:val="-2"/>
                <w:w w:val="105"/>
                <w:sz w:val="18"/>
              </w:rPr>
              <w:t>Password</w:t>
            </w:r>
          </w:p>
        </w:tc>
        <w:tc>
          <w:tcPr>
            <w:tcW w:w="1131" w:type="dxa"/>
          </w:tcPr>
          <w:p w:rsidR="00DF688C" w:rsidRDefault="00437954">
            <w:pPr>
              <w:pStyle w:val="TableParagraph"/>
              <w:spacing w:before="9" w:line="190" w:lineRule="exact"/>
              <w:ind w:left="0" w:right="491"/>
              <w:jc w:val="right"/>
              <w:rPr>
                <w:sz w:val="18"/>
              </w:rPr>
            </w:pPr>
            <w:r>
              <w:rPr>
                <w:w w:val="103"/>
                <w:sz w:val="18"/>
              </w:rPr>
              <w:t>1</w:t>
            </w:r>
          </w:p>
        </w:tc>
        <w:tc>
          <w:tcPr>
            <w:tcW w:w="1234" w:type="dxa"/>
          </w:tcPr>
          <w:p w:rsidR="00DF688C" w:rsidRDefault="00437954">
            <w:pPr>
              <w:pStyle w:val="TableParagraph"/>
              <w:spacing w:before="9" w:line="190" w:lineRule="exact"/>
              <w:ind w:left="0" w:right="161"/>
              <w:jc w:val="right"/>
              <w:rPr>
                <w:sz w:val="18"/>
              </w:rPr>
            </w:pPr>
            <w:r>
              <w:rPr>
                <w:spacing w:val="-2"/>
                <w:w w:val="105"/>
                <w:sz w:val="18"/>
              </w:rPr>
              <w:t>23/08/2022</w:t>
            </w:r>
          </w:p>
        </w:tc>
        <w:tc>
          <w:tcPr>
            <w:tcW w:w="1234" w:type="dxa"/>
          </w:tcPr>
          <w:p w:rsidR="00DF688C" w:rsidRDefault="00437954">
            <w:pPr>
              <w:pStyle w:val="TableParagraph"/>
              <w:spacing w:before="9" w:line="190" w:lineRule="exact"/>
              <w:ind w:left="182" w:right="147"/>
              <w:jc w:val="center"/>
              <w:rPr>
                <w:sz w:val="18"/>
              </w:rPr>
            </w:pPr>
            <w:r>
              <w:rPr>
                <w:spacing w:val="-2"/>
                <w:w w:val="105"/>
                <w:sz w:val="18"/>
              </w:rPr>
              <w:t>23/08/2022</w:t>
            </w:r>
          </w:p>
        </w:tc>
        <w:tc>
          <w:tcPr>
            <w:tcW w:w="284" w:type="dxa"/>
            <w:shd w:val="clear" w:color="auto" w:fill="B36A5E"/>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r>
      <w:tr w:rsidR="00DF688C">
        <w:trPr>
          <w:trHeight w:val="218"/>
        </w:trPr>
        <w:tc>
          <w:tcPr>
            <w:tcW w:w="768" w:type="dxa"/>
          </w:tcPr>
          <w:p w:rsidR="00DF688C" w:rsidRDefault="00437954">
            <w:pPr>
              <w:pStyle w:val="TableParagraph"/>
              <w:spacing w:before="9" w:line="189" w:lineRule="exact"/>
              <w:ind w:left="104" w:right="75"/>
              <w:jc w:val="center"/>
              <w:rPr>
                <w:sz w:val="18"/>
              </w:rPr>
            </w:pPr>
            <w:r>
              <w:rPr>
                <w:spacing w:val="-2"/>
                <w:w w:val="105"/>
                <w:sz w:val="18"/>
              </w:rPr>
              <w:t>T3.037</w:t>
            </w:r>
          </w:p>
        </w:tc>
        <w:tc>
          <w:tcPr>
            <w:tcW w:w="3007" w:type="dxa"/>
          </w:tcPr>
          <w:p w:rsidR="00DF688C" w:rsidRDefault="00437954">
            <w:pPr>
              <w:pStyle w:val="TableParagraph"/>
              <w:spacing w:before="9" w:line="189" w:lineRule="exact"/>
              <w:ind w:left="29"/>
              <w:rPr>
                <w:sz w:val="18"/>
              </w:rPr>
            </w:pPr>
            <w:proofErr w:type="spellStart"/>
            <w:r>
              <w:rPr>
                <w:w w:val="105"/>
                <w:sz w:val="18"/>
              </w:rPr>
              <w:t>Enrol</w:t>
            </w:r>
            <w:proofErr w:type="spellEnd"/>
            <w:r>
              <w:rPr>
                <w:spacing w:val="-10"/>
                <w:w w:val="105"/>
                <w:sz w:val="18"/>
              </w:rPr>
              <w:t xml:space="preserve"> </w:t>
            </w:r>
            <w:r>
              <w:rPr>
                <w:spacing w:val="-2"/>
                <w:w w:val="105"/>
                <w:sz w:val="18"/>
              </w:rPr>
              <w:t>Subject</w:t>
            </w:r>
          </w:p>
        </w:tc>
        <w:tc>
          <w:tcPr>
            <w:tcW w:w="1131" w:type="dxa"/>
          </w:tcPr>
          <w:p w:rsidR="00DF688C" w:rsidRDefault="00437954">
            <w:pPr>
              <w:pStyle w:val="TableParagraph"/>
              <w:spacing w:before="9" w:line="189" w:lineRule="exact"/>
              <w:ind w:left="0" w:right="491"/>
              <w:jc w:val="right"/>
              <w:rPr>
                <w:sz w:val="18"/>
              </w:rPr>
            </w:pPr>
            <w:r>
              <w:rPr>
                <w:w w:val="103"/>
                <w:sz w:val="18"/>
              </w:rPr>
              <w:t>3</w:t>
            </w:r>
          </w:p>
        </w:tc>
        <w:tc>
          <w:tcPr>
            <w:tcW w:w="1234" w:type="dxa"/>
          </w:tcPr>
          <w:p w:rsidR="00DF688C" w:rsidRDefault="00437954">
            <w:pPr>
              <w:pStyle w:val="TableParagraph"/>
              <w:spacing w:before="9" w:line="189" w:lineRule="exact"/>
              <w:ind w:left="0" w:right="161"/>
              <w:jc w:val="right"/>
              <w:rPr>
                <w:sz w:val="18"/>
              </w:rPr>
            </w:pPr>
            <w:r>
              <w:rPr>
                <w:spacing w:val="-2"/>
                <w:w w:val="105"/>
                <w:sz w:val="18"/>
              </w:rPr>
              <w:t>23/08/2022</w:t>
            </w:r>
          </w:p>
        </w:tc>
        <w:tc>
          <w:tcPr>
            <w:tcW w:w="1234" w:type="dxa"/>
          </w:tcPr>
          <w:p w:rsidR="00DF688C" w:rsidRDefault="00437954">
            <w:pPr>
              <w:pStyle w:val="TableParagraph"/>
              <w:spacing w:before="9" w:line="189" w:lineRule="exact"/>
              <w:ind w:left="182" w:right="147"/>
              <w:jc w:val="center"/>
              <w:rPr>
                <w:sz w:val="18"/>
              </w:rPr>
            </w:pPr>
            <w:r>
              <w:rPr>
                <w:spacing w:val="-2"/>
                <w:w w:val="105"/>
                <w:sz w:val="18"/>
              </w:rPr>
              <w:t>25/08/2022</w:t>
            </w: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shd w:val="clear" w:color="auto" w:fill="B36A5E"/>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r>
      <w:tr w:rsidR="00DF688C">
        <w:trPr>
          <w:trHeight w:val="218"/>
        </w:trPr>
        <w:tc>
          <w:tcPr>
            <w:tcW w:w="768" w:type="dxa"/>
          </w:tcPr>
          <w:p w:rsidR="00DF688C" w:rsidRDefault="00437954">
            <w:pPr>
              <w:pStyle w:val="TableParagraph"/>
              <w:spacing w:before="9" w:line="189" w:lineRule="exact"/>
              <w:ind w:left="104" w:right="75"/>
              <w:jc w:val="center"/>
              <w:rPr>
                <w:sz w:val="18"/>
              </w:rPr>
            </w:pPr>
            <w:r>
              <w:rPr>
                <w:spacing w:val="-2"/>
                <w:w w:val="105"/>
                <w:sz w:val="18"/>
              </w:rPr>
              <w:t>T3.038</w:t>
            </w:r>
          </w:p>
        </w:tc>
        <w:tc>
          <w:tcPr>
            <w:tcW w:w="3007" w:type="dxa"/>
          </w:tcPr>
          <w:p w:rsidR="00DF688C" w:rsidRDefault="00437954">
            <w:pPr>
              <w:pStyle w:val="TableParagraph"/>
              <w:spacing w:before="9" w:line="189" w:lineRule="exact"/>
              <w:ind w:left="29"/>
              <w:rPr>
                <w:sz w:val="18"/>
              </w:rPr>
            </w:pPr>
            <w:r>
              <w:rPr>
                <w:sz w:val="18"/>
              </w:rPr>
              <w:t>Subject</w:t>
            </w:r>
            <w:r>
              <w:rPr>
                <w:spacing w:val="13"/>
                <w:w w:val="105"/>
                <w:sz w:val="18"/>
              </w:rPr>
              <w:t xml:space="preserve"> </w:t>
            </w:r>
            <w:r>
              <w:rPr>
                <w:spacing w:val="-2"/>
                <w:w w:val="105"/>
                <w:sz w:val="18"/>
              </w:rPr>
              <w:t>Payment</w:t>
            </w:r>
          </w:p>
        </w:tc>
        <w:tc>
          <w:tcPr>
            <w:tcW w:w="1131" w:type="dxa"/>
          </w:tcPr>
          <w:p w:rsidR="00DF688C" w:rsidRDefault="00437954">
            <w:pPr>
              <w:pStyle w:val="TableParagraph"/>
              <w:spacing w:before="9" w:line="189" w:lineRule="exact"/>
              <w:ind w:left="0" w:right="491"/>
              <w:jc w:val="right"/>
              <w:rPr>
                <w:sz w:val="18"/>
              </w:rPr>
            </w:pPr>
            <w:r>
              <w:rPr>
                <w:w w:val="103"/>
                <w:sz w:val="18"/>
              </w:rPr>
              <w:t>3</w:t>
            </w:r>
          </w:p>
        </w:tc>
        <w:tc>
          <w:tcPr>
            <w:tcW w:w="1234" w:type="dxa"/>
          </w:tcPr>
          <w:p w:rsidR="00DF688C" w:rsidRDefault="00437954">
            <w:pPr>
              <w:pStyle w:val="TableParagraph"/>
              <w:spacing w:before="9" w:line="189" w:lineRule="exact"/>
              <w:ind w:left="0" w:right="161"/>
              <w:jc w:val="right"/>
              <w:rPr>
                <w:sz w:val="18"/>
              </w:rPr>
            </w:pPr>
            <w:r>
              <w:rPr>
                <w:spacing w:val="-2"/>
                <w:w w:val="105"/>
                <w:sz w:val="18"/>
              </w:rPr>
              <w:t>23/08/2022</w:t>
            </w:r>
          </w:p>
        </w:tc>
        <w:tc>
          <w:tcPr>
            <w:tcW w:w="1234" w:type="dxa"/>
          </w:tcPr>
          <w:p w:rsidR="00DF688C" w:rsidRDefault="00437954">
            <w:pPr>
              <w:pStyle w:val="TableParagraph"/>
              <w:spacing w:before="9" w:line="189" w:lineRule="exact"/>
              <w:ind w:left="182" w:right="147"/>
              <w:jc w:val="center"/>
              <w:rPr>
                <w:sz w:val="18"/>
              </w:rPr>
            </w:pPr>
            <w:r>
              <w:rPr>
                <w:spacing w:val="-2"/>
                <w:w w:val="105"/>
                <w:sz w:val="18"/>
              </w:rPr>
              <w:t>25/08/2022</w:t>
            </w: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shd w:val="clear" w:color="auto" w:fill="B36A5E"/>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r>
      <w:tr w:rsidR="00DF688C">
        <w:trPr>
          <w:trHeight w:val="218"/>
        </w:trPr>
        <w:tc>
          <w:tcPr>
            <w:tcW w:w="768" w:type="dxa"/>
          </w:tcPr>
          <w:p w:rsidR="00DF688C" w:rsidRDefault="00437954">
            <w:pPr>
              <w:pStyle w:val="TableParagraph"/>
              <w:spacing w:before="8" w:line="191" w:lineRule="exact"/>
              <w:ind w:left="104" w:right="75"/>
              <w:jc w:val="center"/>
              <w:rPr>
                <w:sz w:val="18"/>
              </w:rPr>
            </w:pPr>
            <w:r>
              <w:rPr>
                <w:spacing w:val="-2"/>
                <w:w w:val="105"/>
                <w:sz w:val="18"/>
              </w:rPr>
              <w:t>T3.039</w:t>
            </w:r>
          </w:p>
        </w:tc>
        <w:tc>
          <w:tcPr>
            <w:tcW w:w="3007" w:type="dxa"/>
          </w:tcPr>
          <w:p w:rsidR="00DF688C" w:rsidRDefault="00437954">
            <w:pPr>
              <w:pStyle w:val="TableParagraph"/>
              <w:spacing w:before="8" w:line="191" w:lineRule="exact"/>
              <w:ind w:left="29"/>
              <w:rPr>
                <w:sz w:val="18"/>
              </w:rPr>
            </w:pPr>
            <w:r>
              <w:rPr>
                <w:w w:val="105"/>
                <w:sz w:val="18"/>
              </w:rPr>
              <w:t>Update</w:t>
            </w:r>
            <w:r>
              <w:rPr>
                <w:spacing w:val="-12"/>
                <w:w w:val="105"/>
                <w:sz w:val="18"/>
              </w:rPr>
              <w:t xml:space="preserve"> </w:t>
            </w:r>
            <w:r>
              <w:rPr>
                <w:spacing w:val="-2"/>
                <w:w w:val="105"/>
                <w:sz w:val="18"/>
              </w:rPr>
              <w:t>Grade</w:t>
            </w:r>
          </w:p>
        </w:tc>
        <w:tc>
          <w:tcPr>
            <w:tcW w:w="1131" w:type="dxa"/>
          </w:tcPr>
          <w:p w:rsidR="00DF688C" w:rsidRDefault="00437954">
            <w:pPr>
              <w:pStyle w:val="TableParagraph"/>
              <w:spacing w:before="8" w:line="191" w:lineRule="exact"/>
              <w:ind w:left="0" w:right="491"/>
              <w:jc w:val="right"/>
              <w:rPr>
                <w:sz w:val="18"/>
              </w:rPr>
            </w:pPr>
            <w:r>
              <w:rPr>
                <w:w w:val="103"/>
                <w:sz w:val="18"/>
              </w:rPr>
              <w:t>3</w:t>
            </w:r>
          </w:p>
        </w:tc>
        <w:tc>
          <w:tcPr>
            <w:tcW w:w="1234" w:type="dxa"/>
          </w:tcPr>
          <w:p w:rsidR="00DF688C" w:rsidRDefault="00437954">
            <w:pPr>
              <w:pStyle w:val="TableParagraph"/>
              <w:spacing w:before="8" w:line="191" w:lineRule="exact"/>
              <w:ind w:left="0" w:right="161"/>
              <w:jc w:val="right"/>
              <w:rPr>
                <w:sz w:val="18"/>
              </w:rPr>
            </w:pPr>
            <w:r>
              <w:rPr>
                <w:spacing w:val="-2"/>
                <w:w w:val="105"/>
                <w:sz w:val="18"/>
              </w:rPr>
              <w:t>23/08/2022</w:t>
            </w:r>
          </w:p>
        </w:tc>
        <w:tc>
          <w:tcPr>
            <w:tcW w:w="1234" w:type="dxa"/>
          </w:tcPr>
          <w:p w:rsidR="00DF688C" w:rsidRDefault="00437954">
            <w:pPr>
              <w:pStyle w:val="TableParagraph"/>
              <w:spacing w:before="8" w:line="191" w:lineRule="exact"/>
              <w:ind w:left="182" w:right="147"/>
              <w:jc w:val="center"/>
              <w:rPr>
                <w:sz w:val="18"/>
              </w:rPr>
            </w:pPr>
            <w:r>
              <w:rPr>
                <w:spacing w:val="-2"/>
                <w:w w:val="105"/>
                <w:sz w:val="18"/>
              </w:rPr>
              <w:t>25/08/2022</w:t>
            </w: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shd w:val="clear" w:color="auto" w:fill="B36A5E"/>
          </w:tcPr>
          <w:p w:rsidR="00DF688C" w:rsidRDefault="00DF688C">
            <w:pPr>
              <w:pStyle w:val="TableParagraph"/>
              <w:spacing w:before="0"/>
              <w:ind w:left="0"/>
              <w:rPr>
                <w:sz w:val="14"/>
              </w:rPr>
            </w:pPr>
          </w:p>
        </w:tc>
      </w:tr>
      <w:tr w:rsidR="00DF688C">
        <w:trPr>
          <w:trHeight w:val="218"/>
        </w:trPr>
        <w:tc>
          <w:tcPr>
            <w:tcW w:w="768" w:type="dxa"/>
          </w:tcPr>
          <w:p w:rsidR="00DF688C" w:rsidRDefault="00437954">
            <w:pPr>
              <w:pStyle w:val="TableParagraph"/>
              <w:spacing w:before="8" w:line="190" w:lineRule="exact"/>
              <w:ind w:left="104" w:right="75"/>
              <w:jc w:val="center"/>
              <w:rPr>
                <w:sz w:val="18"/>
              </w:rPr>
            </w:pPr>
            <w:r>
              <w:rPr>
                <w:spacing w:val="-2"/>
                <w:w w:val="105"/>
                <w:sz w:val="18"/>
              </w:rPr>
              <w:t>T3.040</w:t>
            </w:r>
          </w:p>
        </w:tc>
        <w:tc>
          <w:tcPr>
            <w:tcW w:w="3007" w:type="dxa"/>
          </w:tcPr>
          <w:p w:rsidR="00DF688C" w:rsidRDefault="00437954">
            <w:pPr>
              <w:pStyle w:val="TableParagraph"/>
              <w:spacing w:before="8" w:line="190" w:lineRule="exact"/>
              <w:ind w:left="29"/>
              <w:rPr>
                <w:sz w:val="18"/>
              </w:rPr>
            </w:pPr>
            <w:r>
              <w:rPr>
                <w:spacing w:val="-2"/>
                <w:w w:val="105"/>
                <w:sz w:val="18"/>
              </w:rPr>
              <w:t>Update</w:t>
            </w:r>
            <w:r>
              <w:rPr>
                <w:w w:val="105"/>
                <w:sz w:val="18"/>
              </w:rPr>
              <w:t xml:space="preserve"> </w:t>
            </w:r>
            <w:r>
              <w:rPr>
                <w:spacing w:val="-2"/>
                <w:w w:val="105"/>
                <w:sz w:val="18"/>
              </w:rPr>
              <w:t>Profile</w:t>
            </w:r>
            <w:r>
              <w:rPr>
                <w:spacing w:val="2"/>
                <w:w w:val="105"/>
                <w:sz w:val="18"/>
              </w:rPr>
              <w:t xml:space="preserve"> </w:t>
            </w:r>
            <w:r>
              <w:rPr>
                <w:spacing w:val="-2"/>
                <w:w w:val="105"/>
                <w:sz w:val="18"/>
              </w:rPr>
              <w:t>Details</w:t>
            </w:r>
          </w:p>
        </w:tc>
        <w:tc>
          <w:tcPr>
            <w:tcW w:w="1131" w:type="dxa"/>
          </w:tcPr>
          <w:p w:rsidR="00DF688C" w:rsidRDefault="00437954">
            <w:pPr>
              <w:pStyle w:val="TableParagraph"/>
              <w:spacing w:before="8" w:line="190" w:lineRule="exact"/>
              <w:ind w:left="0" w:right="491"/>
              <w:jc w:val="right"/>
              <w:rPr>
                <w:sz w:val="18"/>
              </w:rPr>
            </w:pPr>
            <w:r>
              <w:rPr>
                <w:w w:val="103"/>
                <w:sz w:val="18"/>
              </w:rPr>
              <w:t>1</w:t>
            </w:r>
          </w:p>
        </w:tc>
        <w:tc>
          <w:tcPr>
            <w:tcW w:w="1234" w:type="dxa"/>
          </w:tcPr>
          <w:p w:rsidR="00DF688C" w:rsidRDefault="00437954">
            <w:pPr>
              <w:pStyle w:val="TableParagraph"/>
              <w:spacing w:before="8" w:line="190" w:lineRule="exact"/>
              <w:ind w:left="0" w:right="161"/>
              <w:jc w:val="right"/>
              <w:rPr>
                <w:sz w:val="18"/>
              </w:rPr>
            </w:pPr>
            <w:r>
              <w:rPr>
                <w:spacing w:val="-2"/>
                <w:w w:val="105"/>
                <w:sz w:val="18"/>
              </w:rPr>
              <w:t>23/08/2022</w:t>
            </w:r>
          </w:p>
        </w:tc>
        <w:tc>
          <w:tcPr>
            <w:tcW w:w="1234" w:type="dxa"/>
          </w:tcPr>
          <w:p w:rsidR="00DF688C" w:rsidRDefault="00437954">
            <w:pPr>
              <w:pStyle w:val="TableParagraph"/>
              <w:spacing w:before="8" w:line="190" w:lineRule="exact"/>
              <w:ind w:left="182" w:right="147"/>
              <w:jc w:val="center"/>
              <w:rPr>
                <w:sz w:val="18"/>
              </w:rPr>
            </w:pPr>
            <w:r>
              <w:rPr>
                <w:spacing w:val="-2"/>
                <w:w w:val="105"/>
                <w:sz w:val="18"/>
              </w:rPr>
              <w:t>23/08/2022</w:t>
            </w:r>
          </w:p>
        </w:tc>
        <w:tc>
          <w:tcPr>
            <w:tcW w:w="284" w:type="dxa"/>
          </w:tcPr>
          <w:p w:rsidR="00DF688C" w:rsidRDefault="00DF688C">
            <w:pPr>
              <w:pStyle w:val="TableParagraph"/>
              <w:spacing w:before="0"/>
              <w:ind w:left="0"/>
              <w:rPr>
                <w:sz w:val="14"/>
              </w:rPr>
            </w:pPr>
          </w:p>
        </w:tc>
        <w:tc>
          <w:tcPr>
            <w:tcW w:w="284" w:type="dxa"/>
            <w:shd w:val="clear" w:color="auto" w:fill="B36A5E"/>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r>
      <w:tr w:rsidR="00DF688C">
        <w:trPr>
          <w:trHeight w:val="218"/>
        </w:trPr>
        <w:tc>
          <w:tcPr>
            <w:tcW w:w="768" w:type="dxa"/>
          </w:tcPr>
          <w:p w:rsidR="00DF688C" w:rsidRDefault="00437954">
            <w:pPr>
              <w:pStyle w:val="TableParagraph"/>
              <w:spacing w:before="8" w:line="190" w:lineRule="exact"/>
              <w:ind w:left="104" w:right="75"/>
              <w:jc w:val="center"/>
              <w:rPr>
                <w:sz w:val="18"/>
              </w:rPr>
            </w:pPr>
            <w:r>
              <w:rPr>
                <w:spacing w:val="-2"/>
                <w:w w:val="105"/>
                <w:sz w:val="18"/>
              </w:rPr>
              <w:t>T3.041</w:t>
            </w:r>
          </w:p>
        </w:tc>
        <w:tc>
          <w:tcPr>
            <w:tcW w:w="3007" w:type="dxa"/>
          </w:tcPr>
          <w:p w:rsidR="00DF688C" w:rsidRDefault="00437954">
            <w:pPr>
              <w:pStyle w:val="TableParagraph"/>
              <w:spacing w:before="8" w:line="190" w:lineRule="exact"/>
              <w:ind w:left="29"/>
              <w:rPr>
                <w:sz w:val="18"/>
              </w:rPr>
            </w:pPr>
            <w:r>
              <w:rPr>
                <w:sz w:val="18"/>
              </w:rPr>
              <w:t>Change</w:t>
            </w:r>
            <w:r>
              <w:rPr>
                <w:spacing w:val="15"/>
                <w:w w:val="105"/>
                <w:sz w:val="18"/>
              </w:rPr>
              <w:t xml:space="preserve"> </w:t>
            </w:r>
            <w:r>
              <w:rPr>
                <w:spacing w:val="-2"/>
                <w:w w:val="105"/>
                <w:sz w:val="18"/>
              </w:rPr>
              <w:t>Password</w:t>
            </w:r>
          </w:p>
        </w:tc>
        <w:tc>
          <w:tcPr>
            <w:tcW w:w="1131" w:type="dxa"/>
          </w:tcPr>
          <w:p w:rsidR="00DF688C" w:rsidRDefault="00437954">
            <w:pPr>
              <w:pStyle w:val="TableParagraph"/>
              <w:spacing w:before="8" w:line="190" w:lineRule="exact"/>
              <w:ind w:left="0" w:right="491"/>
              <w:jc w:val="right"/>
              <w:rPr>
                <w:sz w:val="18"/>
              </w:rPr>
            </w:pPr>
            <w:r>
              <w:rPr>
                <w:w w:val="103"/>
                <w:sz w:val="18"/>
              </w:rPr>
              <w:t>1</w:t>
            </w:r>
          </w:p>
        </w:tc>
        <w:tc>
          <w:tcPr>
            <w:tcW w:w="1234" w:type="dxa"/>
          </w:tcPr>
          <w:p w:rsidR="00DF688C" w:rsidRDefault="00437954">
            <w:pPr>
              <w:pStyle w:val="TableParagraph"/>
              <w:spacing w:before="8" w:line="190" w:lineRule="exact"/>
              <w:ind w:left="0" w:right="161"/>
              <w:jc w:val="right"/>
              <w:rPr>
                <w:sz w:val="18"/>
              </w:rPr>
            </w:pPr>
            <w:r>
              <w:rPr>
                <w:spacing w:val="-2"/>
                <w:w w:val="105"/>
                <w:sz w:val="18"/>
              </w:rPr>
              <w:t>23/08/2022</w:t>
            </w:r>
          </w:p>
        </w:tc>
        <w:tc>
          <w:tcPr>
            <w:tcW w:w="1234" w:type="dxa"/>
          </w:tcPr>
          <w:p w:rsidR="00DF688C" w:rsidRDefault="00437954">
            <w:pPr>
              <w:pStyle w:val="TableParagraph"/>
              <w:spacing w:before="8" w:line="190" w:lineRule="exact"/>
              <w:ind w:left="182" w:right="147"/>
              <w:jc w:val="center"/>
              <w:rPr>
                <w:sz w:val="18"/>
              </w:rPr>
            </w:pPr>
            <w:r>
              <w:rPr>
                <w:spacing w:val="-2"/>
                <w:w w:val="105"/>
                <w:sz w:val="18"/>
              </w:rPr>
              <w:t>23/08/2022</w:t>
            </w:r>
          </w:p>
        </w:tc>
        <w:tc>
          <w:tcPr>
            <w:tcW w:w="284" w:type="dxa"/>
          </w:tcPr>
          <w:p w:rsidR="00DF688C" w:rsidRDefault="00DF688C">
            <w:pPr>
              <w:pStyle w:val="TableParagraph"/>
              <w:spacing w:before="0"/>
              <w:ind w:left="0"/>
              <w:rPr>
                <w:sz w:val="14"/>
              </w:rPr>
            </w:pPr>
          </w:p>
        </w:tc>
        <w:tc>
          <w:tcPr>
            <w:tcW w:w="284" w:type="dxa"/>
            <w:shd w:val="clear" w:color="auto" w:fill="B36A5E"/>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c>
          <w:tcPr>
            <w:tcW w:w="284" w:type="dxa"/>
          </w:tcPr>
          <w:p w:rsidR="00DF688C" w:rsidRDefault="00DF688C">
            <w:pPr>
              <w:pStyle w:val="TableParagraph"/>
              <w:spacing w:before="0"/>
              <w:ind w:left="0"/>
              <w:rPr>
                <w:sz w:val="14"/>
              </w:rPr>
            </w:pPr>
          </w:p>
        </w:tc>
      </w:tr>
    </w:tbl>
    <w:p w:rsidR="00DF688C" w:rsidRDefault="00DF688C">
      <w:pPr>
        <w:rPr>
          <w:sz w:val="14"/>
        </w:rPr>
        <w:sectPr w:rsidR="00DF688C">
          <w:pgSz w:w="12240" w:h="15840"/>
          <w:pgMar w:top="960" w:right="1640" w:bottom="280" w:left="1560" w:header="720" w:footer="720" w:gutter="0"/>
          <w:cols w:space="720"/>
        </w:sectPr>
      </w:pPr>
    </w:p>
    <w:p w:rsidR="00DF688C" w:rsidRDefault="00437954">
      <w:pPr>
        <w:pStyle w:val="ListParagraph"/>
        <w:numPr>
          <w:ilvl w:val="1"/>
          <w:numId w:val="1"/>
        </w:numPr>
        <w:tabs>
          <w:tab w:val="left" w:pos="1187"/>
          <w:tab w:val="left" w:pos="1188"/>
        </w:tabs>
        <w:jc w:val="left"/>
        <w:rPr>
          <w:b/>
          <w:sz w:val="24"/>
        </w:rPr>
      </w:pPr>
      <w:r>
        <w:rPr>
          <w:b/>
          <w:sz w:val="24"/>
        </w:rPr>
        <w:lastRenderedPageBreak/>
        <w:t>TEST</w:t>
      </w:r>
      <w:r>
        <w:rPr>
          <w:b/>
          <w:spacing w:val="-7"/>
          <w:sz w:val="24"/>
        </w:rPr>
        <w:t xml:space="preserve"> </w:t>
      </w:r>
      <w:r>
        <w:rPr>
          <w:b/>
          <w:spacing w:val="-2"/>
          <w:sz w:val="24"/>
        </w:rPr>
        <w:t>STRATEGY</w:t>
      </w:r>
    </w:p>
    <w:p w:rsidR="00DF688C" w:rsidRDefault="00DF688C">
      <w:pPr>
        <w:pStyle w:val="BodyText"/>
        <w:spacing w:before="0"/>
        <w:rPr>
          <w:b/>
          <w:sz w:val="26"/>
        </w:rPr>
      </w:pPr>
    </w:p>
    <w:p w:rsidR="00DF688C" w:rsidRDefault="00DF688C">
      <w:pPr>
        <w:pStyle w:val="BodyText"/>
        <w:spacing w:before="0"/>
        <w:rPr>
          <w:b/>
          <w:sz w:val="22"/>
        </w:rPr>
      </w:pPr>
    </w:p>
    <w:p w:rsidR="00DF688C" w:rsidRDefault="00437954">
      <w:pPr>
        <w:pStyle w:val="BodyText"/>
        <w:spacing w:before="0" w:line="360" w:lineRule="auto"/>
        <w:ind w:left="588" w:right="215" w:firstLine="720"/>
        <w:jc w:val="both"/>
      </w:pPr>
      <w:r>
        <w:t>The top-down approach is a strategy in which decisions are made at the highest level and then discussed with the rest of the team. The top-down approach is used for this Brilliance Online Tuition System since it can be modified to meet the needs</w:t>
      </w:r>
      <w:r>
        <w:rPr>
          <w:spacing w:val="80"/>
        </w:rPr>
        <w:t xml:space="preserve"> </w:t>
      </w:r>
      <w:r>
        <w:t>of</w:t>
      </w:r>
      <w:r>
        <w:rPr>
          <w:spacing w:val="80"/>
        </w:rPr>
        <w:t xml:space="preserve"> </w:t>
      </w:r>
      <w:r>
        <w:t>the</w:t>
      </w:r>
      <w:r>
        <w:rPr>
          <w:spacing w:val="80"/>
        </w:rPr>
        <w:t xml:space="preserve"> </w:t>
      </w:r>
      <w:r>
        <w:t>specific</w:t>
      </w:r>
      <w:r>
        <w:rPr>
          <w:spacing w:val="80"/>
        </w:rPr>
        <w:t xml:space="preserve"> </w:t>
      </w:r>
      <w:r>
        <w:t>client.</w:t>
      </w:r>
      <w:r>
        <w:rPr>
          <w:spacing w:val="80"/>
        </w:rPr>
        <w:t xml:space="preserve"> </w:t>
      </w:r>
      <w:r>
        <w:t>It</w:t>
      </w:r>
      <w:r>
        <w:rPr>
          <w:spacing w:val="80"/>
        </w:rPr>
        <w:t xml:space="preserve"> </w:t>
      </w:r>
      <w:r>
        <w:t>reduces</w:t>
      </w:r>
      <w:r>
        <w:rPr>
          <w:spacing w:val="80"/>
        </w:rPr>
        <w:t xml:space="preserve"> </w:t>
      </w:r>
      <w:r>
        <w:t>risk,</w:t>
      </w:r>
      <w:r>
        <w:rPr>
          <w:spacing w:val="80"/>
        </w:rPr>
        <w:t xml:space="preserve"> </w:t>
      </w:r>
      <w:r>
        <w:t>eliminates</w:t>
      </w:r>
      <w:r>
        <w:rPr>
          <w:spacing w:val="80"/>
        </w:rPr>
        <w:t xml:space="preserve"> </w:t>
      </w:r>
      <w:r>
        <w:t>confusion,</w:t>
      </w:r>
      <w:r>
        <w:rPr>
          <w:spacing w:val="80"/>
        </w:rPr>
        <w:t xml:space="preserve"> </w:t>
      </w:r>
      <w:r>
        <w:t>and</w:t>
      </w:r>
      <w:r>
        <w:rPr>
          <w:spacing w:val="80"/>
        </w:rPr>
        <w:t xml:space="preserve"> </w:t>
      </w:r>
      <w:r>
        <w:t>keeps the project organized.</w:t>
      </w:r>
      <w:r>
        <w:rPr>
          <w:spacing w:val="40"/>
        </w:rPr>
        <w:t xml:space="preserve"> </w:t>
      </w:r>
      <w:r>
        <w:t>The top-down method is helpful because it is consistent from project to project, allowing for the establishment of a well-practiced system that becomes more efficient over time. The top-down approach is more regimented and strict. It has improved communication and made it a lot easier to discover problems. As a result, faster implementation is probable.</w:t>
      </w:r>
    </w:p>
    <w:p w:rsidR="00DF688C" w:rsidRDefault="00DF688C">
      <w:pPr>
        <w:pStyle w:val="BodyText"/>
        <w:spacing w:before="0"/>
        <w:rPr>
          <w:sz w:val="36"/>
        </w:rPr>
      </w:pPr>
    </w:p>
    <w:p w:rsidR="00DF688C" w:rsidRDefault="00437954">
      <w:pPr>
        <w:pStyle w:val="BodyText"/>
        <w:spacing w:before="0" w:line="360" w:lineRule="auto"/>
        <w:ind w:left="588" w:right="215" w:firstLine="720"/>
        <w:jc w:val="both"/>
      </w:pPr>
      <w:r>
        <w:t>Black Box testing is the preferred strategy since its main goals are to find errors and validate software. By employing this test technique, the tester will only be aware</w:t>
      </w:r>
      <w:r>
        <w:rPr>
          <w:spacing w:val="-2"/>
        </w:rPr>
        <w:t xml:space="preserve"> </w:t>
      </w:r>
      <w:r>
        <w:t>of</w:t>
      </w:r>
      <w:r>
        <w:rPr>
          <w:spacing w:val="-2"/>
        </w:rPr>
        <w:t xml:space="preserve"> </w:t>
      </w:r>
      <w:r>
        <w:t>the</w:t>
      </w:r>
      <w:r>
        <w:rPr>
          <w:spacing w:val="-4"/>
        </w:rPr>
        <w:t xml:space="preserve"> </w:t>
      </w:r>
      <w:r>
        <w:t>formal</w:t>
      </w:r>
      <w:r>
        <w:rPr>
          <w:spacing w:val="-1"/>
        </w:rPr>
        <w:t xml:space="preserve"> </w:t>
      </w:r>
      <w:r>
        <w:t>inputs</w:t>
      </w:r>
      <w:r>
        <w:rPr>
          <w:spacing w:val="-3"/>
        </w:rPr>
        <w:t xml:space="preserve"> </w:t>
      </w:r>
      <w:r>
        <w:t>and</w:t>
      </w:r>
      <w:r>
        <w:rPr>
          <w:spacing w:val="-1"/>
        </w:rPr>
        <w:t xml:space="preserve"> </w:t>
      </w:r>
      <w:r>
        <w:t>expected</w:t>
      </w:r>
      <w:r>
        <w:rPr>
          <w:spacing w:val="-1"/>
        </w:rPr>
        <w:t xml:space="preserve"> </w:t>
      </w:r>
      <w:r>
        <w:t>results,</w:t>
      </w:r>
      <w:r>
        <w:rPr>
          <w:spacing w:val="-1"/>
        </w:rPr>
        <w:t xml:space="preserve"> </w:t>
      </w:r>
      <w:r>
        <w:t>but</w:t>
      </w:r>
      <w:r>
        <w:rPr>
          <w:spacing w:val="-3"/>
        </w:rPr>
        <w:t xml:space="preserve"> </w:t>
      </w:r>
      <w:r>
        <w:t>not</w:t>
      </w:r>
      <w:r>
        <w:rPr>
          <w:spacing w:val="-3"/>
        </w:rPr>
        <w:t xml:space="preserve"> </w:t>
      </w:r>
      <w:r>
        <w:t>how</w:t>
      </w:r>
      <w:r>
        <w:rPr>
          <w:spacing w:val="-2"/>
        </w:rPr>
        <w:t xml:space="preserve"> </w:t>
      </w:r>
      <w:r>
        <w:t>the</w:t>
      </w:r>
      <w:r>
        <w:rPr>
          <w:spacing w:val="-2"/>
        </w:rPr>
        <w:t xml:space="preserve"> </w:t>
      </w:r>
      <w:r>
        <w:t>code</w:t>
      </w:r>
      <w:r>
        <w:rPr>
          <w:spacing w:val="-2"/>
        </w:rPr>
        <w:t xml:space="preserve"> </w:t>
      </w:r>
      <w:r>
        <w:t>generates</w:t>
      </w:r>
      <w:r>
        <w:rPr>
          <w:spacing w:val="-1"/>
        </w:rPr>
        <w:t xml:space="preserve"> </w:t>
      </w:r>
      <w:r>
        <w:t xml:space="preserve">those outputs. Moreover, it is effective because it is carried out by independent software testers. Since the tester and developer are independent of one another, </w:t>
      </w:r>
      <w:ins w:id="11" w:author="Microsoft account" w:date="2022-09-02T07:25:00Z">
        <w:r w:rsidR="00CC72A7">
          <w:t xml:space="preserve">the </w:t>
        </w:r>
      </w:ins>
      <w:r>
        <w:t>testing</w:t>
      </w:r>
      <w:ins w:id="12" w:author="Microsoft account" w:date="2022-09-02T07:25:00Z">
        <w:r w:rsidR="00CC72A7">
          <w:t xml:space="preserve"> process</w:t>
        </w:r>
      </w:ins>
      <w:r>
        <w:t xml:space="preserve"> is fair and unbiased. Additionally, </w:t>
      </w:r>
      <w:ins w:id="13" w:author="Microsoft account" w:date="2022-09-02T07:25:00Z">
        <w:r w:rsidR="00CC72A7">
          <w:t xml:space="preserve">the </w:t>
        </w:r>
      </w:ins>
      <w:r>
        <w:t xml:space="preserve">testers are not necessarily </w:t>
      </w:r>
      <w:ins w:id="14" w:author="Microsoft account" w:date="2022-09-02T07:28:00Z">
        <w:r>
          <w:t xml:space="preserve">need to </w:t>
        </w:r>
      </w:ins>
      <w:r>
        <w:t xml:space="preserve">have programming knowledge and might be </w:t>
      </w:r>
      <w:ins w:id="15" w:author="Microsoft account" w:date="2022-09-02T07:28:00Z">
        <w:r>
          <w:t xml:space="preserve">a </w:t>
        </w:r>
      </w:ins>
      <w:r>
        <w:t>non-technical</w:t>
      </w:r>
      <w:ins w:id="16" w:author="Microsoft account" w:date="2022-09-02T07:28:00Z">
        <w:r>
          <w:t xml:space="preserve"> </w:t>
        </w:r>
      </w:ins>
      <w:ins w:id="17" w:author="Microsoft account" w:date="2022-09-02T07:29:00Z">
        <w:r w:rsidR="008A06C8">
          <w:t>background person</w:t>
        </w:r>
      </w:ins>
      <w:r>
        <w:t>. The tester does not need to be an expert in the system's functioning details</w:t>
      </w:r>
      <w:ins w:id="18" w:author="Microsoft account" w:date="2022-09-02T07:29:00Z">
        <w:r w:rsidR="008A06C8">
          <w:t xml:space="preserve"> as well</w:t>
        </w:r>
      </w:ins>
      <w:r>
        <w:t>.</w:t>
      </w:r>
    </w:p>
    <w:p w:rsidR="00DF688C" w:rsidRDefault="00DF688C">
      <w:pPr>
        <w:spacing w:line="360" w:lineRule="auto"/>
        <w:jc w:val="both"/>
        <w:sectPr w:rsidR="00DF688C">
          <w:pgSz w:w="11910" w:h="16840"/>
          <w:pgMar w:top="1320" w:right="1200" w:bottom="280" w:left="1680" w:header="720" w:footer="720" w:gutter="0"/>
          <w:cols w:space="720"/>
        </w:sectPr>
      </w:pPr>
    </w:p>
    <w:p w:rsidR="00DF688C" w:rsidRDefault="00437954">
      <w:pPr>
        <w:pStyle w:val="ListParagraph"/>
        <w:numPr>
          <w:ilvl w:val="2"/>
          <w:numId w:val="1"/>
        </w:numPr>
        <w:tabs>
          <w:tab w:val="left" w:pos="1188"/>
        </w:tabs>
        <w:ind w:left="1188" w:hanging="600"/>
        <w:jc w:val="left"/>
        <w:rPr>
          <w:b/>
          <w:sz w:val="24"/>
        </w:rPr>
      </w:pPr>
      <w:r>
        <w:rPr>
          <w:b/>
          <w:sz w:val="24"/>
        </w:rPr>
        <w:lastRenderedPageBreak/>
        <w:t>CLASSES</w:t>
      </w:r>
      <w:r>
        <w:rPr>
          <w:b/>
          <w:spacing w:val="-4"/>
          <w:sz w:val="24"/>
        </w:rPr>
        <w:t xml:space="preserve"> </w:t>
      </w:r>
      <w:r>
        <w:rPr>
          <w:b/>
          <w:sz w:val="24"/>
        </w:rPr>
        <w:t>OF</w:t>
      </w:r>
      <w:r>
        <w:rPr>
          <w:b/>
          <w:spacing w:val="-15"/>
          <w:sz w:val="24"/>
        </w:rPr>
        <w:t xml:space="preserve"> </w:t>
      </w:r>
      <w:r>
        <w:rPr>
          <w:b/>
          <w:spacing w:val="-2"/>
          <w:sz w:val="24"/>
        </w:rPr>
        <w:t>TESTS</w:t>
      </w:r>
    </w:p>
    <w:p w:rsidR="00DF688C" w:rsidRDefault="00DF688C">
      <w:pPr>
        <w:pStyle w:val="BodyText"/>
        <w:spacing w:before="1"/>
        <w:rPr>
          <w:b/>
          <w:sz w:val="12"/>
        </w:rPr>
      </w:pPr>
    </w:p>
    <w:tbl>
      <w:tblPr>
        <w:tblW w:w="0" w:type="auto"/>
        <w:tblInd w:w="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3"/>
        <w:gridCol w:w="3676"/>
        <w:gridCol w:w="3773"/>
      </w:tblGrid>
      <w:tr w:rsidR="00DF688C">
        <w:trPr>
          <w:trHeight w:val="630"/>
        </w:trPr>
        <w:tc>
          <w:tcPr>
            <w:tcW w:w="883" w:type="dxa"/>
            <w:shd w:val="clear" w:color="auto" w:fill="E7E6E6"/>
          </w:tcPr>
          <w:p w:rsidR="00DF688C" w:rsidRDefault="00437954">
            <w:pPr>
              <w:pStyle w:val="TableParagraph"/>
              <w:spacing w:before="120"/>
              <w:ind w:left="0" w:right="253"/>
              <w:jc w:val="right"/>
              <w:rPr>
                <w:sz w:val="24"/>
              </w:rPr>
            </w:pPr>
            <w:r>
              <w:rPr>
                <w:spacing w:val="-5"/>
                <w:sz w:val="24"/>
              </w:rPr>
              <w:t>No.</w:t>
            </w:r>
          </w:p>
        </w:tc>
        <w:tc>
          <w:tcPr>
            <w:tcW w:w="3676" w:type="dxa"/>
            <w:shd w:val="clear" w:color="auto" w:fill="E7E6E6"/>
          </w:tcPr>
          <w:p w:rsidR="00DF688C" w:rsidRDefault="00437954">
            <w:pPr>
              <w:pStyle w:val="TableParagraph"/>
              <w:spacing w:before="120"/>
              <w:ind w:left="0" w:right="1474"/>
              <w:jc w:val="right"/>
              <w:rPr>
                <w:sz w:val="24"/>
              </w:rPr>
            </w:pPr>
            <w:r>
              <w:rPr>
                <w:spacing w:val="-2"/>
                <w:sz w:val="24"/>
              </w:rPr>
              <w:t>Test</w:t>
            </w:r>
            <w:r>
              <w:rPr>
                <w:spacing w:val="-11"/>
                <w:sz w:val="24"/>
              </w:rPr>
              <w:t xml:space="preserve"> </w:t>
            </w:r>
            <w:r>
              <w:rPr>
                <w:spacing w:val="-5"/>
                <w:sz w:val="24"/>
              </w:rPr>
              <w:t>ID</w:t>
            </w:r>
          </w:p>
        </w:tc>
        <w:tc>
          <w:tcPr>
            <w:tcW w:w="3773" w:type="dxa"/>
            <w:shd w:val="clear" w:color="auto" w:fill="E7E6E6"/>
          </w:tcPr>
          <w:p w:rsidR="00DF688C" w:rsidRDefault="00437954">
            <w:pPr>
              <w:pStyle w:val="TableParagraph"/>
              <w:spacing w:before="120"/>
              <w:ind w:left="106"/>
              <w:rPr>
                <w:sz w:val="24"/>
              </w:rPr>
            </w:pPr>
            <w:r>
              <w:rPr>
                <w:sz w:val="24"/>
              </w:rPr>
              <w:t>Class</w:t>
            </w:r>
            <w:r>
              <w:rPr>
                <w:spacing w:val="-2"/>
                <w:sz w:val="24"/>
              </w:rPr>
              <w:t xml:space="preserve"> </w:t>
            </w:r>
            <w:r>
              <w:rPr>
                <w:sz w:val="24"/>
              </w:rPr>
              <w:t>Of</w:t>
            </w:r>
            <w:r>
              <w:rPr>
                <w:spacing w:val="-6"/>
                <w:sz w:val="24"/>
              </w:rPr>
              <w:t xml:space="preserve"> </w:t>
            </w:r>
            <w:r>
              <w:rPr>
                <w:spacing w:val="-4"/>
                <w:sz w:val="24"/>
              </w:rPr>
              <w:t>Test</w:t>
            </w:r>
          </w:p>
        </w:tc>
      </w:tr>
      <w:tr w:rsidR="00DF688C">
        <w:trPr>
          <w:trHeight w:val="606"/>
        </w:trPr>
        <w:tc>
          <w:tcPr>
            <w:tcW w:w="883" w:type="dxa"/>
          </w:tcPr>
          <w:p w:rsidR="00DF688C" w:rsidRDefault="00437954">
            <w:pPr>
              <w:pStyle w:val="TableParagraph"/>
              <w:spacing w:before="118"/>
              <w:ind w:left="335" w:right="327"/>
              <w:jc w:val="center"/>
              <w:rPr>
                <w:sz w:val="24"/>
              </w:rPr>
            </w:pPr>
            <w:r>
              <w:rPr>
                <w:spacing w:val="-5"/>
                <w:sz w:val="24"/>
              </w:rPr>
              <w:t>1.</w:t>
            </w:r>
          </w:p>
        </w:tc>
        <w:tc>
          <w:tcPr>
            <w:tcW w:w="3676" w:type="dxa"/>
          </w:tcPr>
          <w:p w:rsidR="00DF688C" w:rsidRDefault="00437954">
            <w:pPr>
              <w:pStyle w:val="TableParagraph"/>
              <w:spacing w:before="118"/>
              <w:ind w:left="0" w:right="1484"/>
              <w:jc w:val="right"/>
              <w:rPr>
                <w:sz w:val="24"/>
              </w:rPr>
            </w:pPr>
            <w:r>
              <w:rPr>
                <w:spacing w:val="-2"/>
                <w:sz w:val="24"/>
              </w:rPr>
              <w:t>T1.001</w:t>
            </w:r>
          </w:p>
        </w:tc>
        <w:tc>
          <w:tcPr>
            <w:tcW w:w="3773" w:type="dxa"/>
          </w:tcPr>
          <w:p w:rsidR="00DF688C" w:rsidRDefault="00437954">
            <w:pPr>
              <w:pStyle w:val="TableParagraph"/>
              <w:spacing w:before="118"/>
              <w:ind w:left="106"/>
              <w:rPr>
                <w:sz w:val="24"/>
              </w:rPr>
            </w:pPr>
            <w:r>
              <w:rPr>
                <w:sz w:val="24"/>
              </w:rPr>
              <w:t>Security</w:t>
            </w:r>
            <w:r>
              <w:rPr>
                <w:spacing w:val="-5"/>
                <w:sz w:val="24"/>
              </w:rPr>
              <w:t xml:space="preserve"> </w:t>
            </w:r>
            <w:r>
              <w:rPr>
                <w:spacing w:val="-4"/>
                <w:sz w:val="24"/>
              </w:rPr>
              <w:t>test</w:t>
            </w:r>
          </w:p>
        </w:tc>
      </w:tr>
      <w:tr w:rsidR="00DF688C">
        <w:trPr>
          <w:trHeight w:val="605"/>
        </w:trPr>
        <w:tc>
          <w:tcPr>
            <w:tcW w:w="883" w:type="dxa"/>
          </w:tcPr>
          <w:p w:rsidR="00DF688C" w:rsidRDefault="00437954">
            <w:pPr>
              <w:pStyle w:val="TableParagraph"/>
              <w:ind w:left="335" w:right="327"/>
              <w:jc w:val="center"/>
              <w:rPr>
                <w:sz w:val="24"/>
              </w:rPr>
            </w:pPr>
            <w:r>
              <w:rPr>
                <w:spacing w:val="-5"/>
                <w:sz w:val="24"/>
              </w:rPr>
              <w:t>2.</w:t>
            </w:r>
          </w:p>
        </w:tc>
        <w:tc>
          <w:tcPr>
            <w:tcW w:w="3676" w:type="dxa"/>
          </w:tcPr>
          <w:p w:rsidR="00DF688C" w:rsidRDefault="00437954">
            <w:pPr>
              <w:pStyle w:val="TableParagraph"/>
              <w:ind w:left="0" w:right="1484"/>
              <w:jc w:val="right"/>
              <w:rPr>
                <w:sz w:val="24"/>
              </w:rPr>
            </w:pPr>
            <w:r>
              <w:rPr>
                <w:spacing w:val="-2"/>
                <w:sz w:val="24"/>
              </w:rPr>
              <w:t>T1.002</w:t>
            </w:r>
          </w:p>
        </w:tc>
        <w:tc>
          <w:tcPr>
            <w:tcW w:w="3773" w:type="dxa"/>
          </w:tcPr>
          <w:p w:rsidR="00DF688C" w:rsidRDefault="00437954">
            <w:pPr>
              <w:pStyle w:val="TableParagraph"/>
              <w:ind w:left="106"/>
              <w:rPr>
                <w:sz w:val="24"/>
              </w:rPr>
            </w:pPr>
            <w:r>
              <w:rPr>
                <w:sz w:val="24"/>
              </w:rPr>
              <w:t>Security</w:t>
            </w:r>
            <w:r>
              <w:rPr>
                <w:spacing w:val="-5"/>
                <w:sz w:val="24"/>
              </w:rPr>
              <w:t xml:space="preserve"> </w:t>
            </w:r>
            <w:r>
              <w:rPr>
                <w:spacing w:val="-4"/>
                <w:sz w:val="24"/>
              </w:rPr>
              <w:t>test</w:t>
            </w:r>
          </w:p>
        </w:tc>
      </w:tr>
      <w:tr w:rsidR="00DF688C">
        <w:trPr>
          <w:trHeight w:val="605"/>
        </w:trPr>
        <w:tc>
          <w:tcPr>
            <w:tcW w:w="883" w:type="dxa"/>
          </w:tcPr>
          <w:p w:rsidR="00DF688C" w:rsidRDefault="00437954">
            <w:pPr>
              <w:pStyle w:val="TableParagraph"/>
              <w:spacing w:before="120"/>
              <w:ind w:left="335" w:right="327"/>
              <w:jc w:val="center"/>
              <w:rPr>
                <w:sz w:val="24"/>
              </w:rPr>
            </w:pPr>
            <w:r>
              <w:rPr>
                <w:spacing w:val="-5"/>
                <w:sz w:val="24"/>
              </w:rPr>
              <w:t>3.</w:t>
            </w:r>
          </w:p>
        </w:tc>
        <w:tc>
          <w:tcPr>
            <w:tcW w:w="3676" w:type="dxa"/>
          </w:tcPr>
          <w:p w:rsidR="00DF688C" w:rsidRDefault="00437954">
            <w:pPr>
              <w:pStyle w:val="TableParagraph"/>
              <w:spacing w:before="120"/>
              <w:ind w:left="0" w:right="1484"/>
              <w:jc w:val="right"/>
              <w:rPr>
                <w:sz w:val="24"/>
              </w:rPr>
            </w:pPr>
            <w:r>
              <w:rPr>
                <w:spacing w:val="-2"/>
                <w:sz w:val="24"/>
              </w:rPr>
              <w:t>T1.003</w:t>
            </w:r>
          </w:p>
        </w:tc>
        <w:tc>
          <w:tcPr>
            <w:tcW w:w="3773" w:type="dxa"/>
          </w:tcPr>
          <w:p w:rsidR="00DF688C" w:rsidRDefault="00437954">
            <w:pPr>
              <w:pStyle w:val="TableParagraph"/>
              <w:spacing w:before="120"/>
              <w:ind w:left="106"/>
              <w:rPr>
                <w:sz w:val="24"/>
              </w:rPr>
            </w:pPr>
            <w:r>
              <w:rPr>
                <w:sz w:val="24"/>
              </w:rPr>
              <w:t>Functionality</w:t>
            </w:r>
            <w:r>
              <w:rPr>
                <w:spacing w:val="-7"/>
                <w:sz w:val="24"/>
              </w:rPr>
              <w:t xml:space="preserve"> </w:t>
            </w:r>
            <w:r>
              <w:rPr>
                <w:spacing w:val="-4"/>
                <w:sz w:val="24"/>
              </w:rPr>
              <w:t>test</w:t>
            </w:r>
          </w:p>
        </w:tc>
      </w:tr>
      <w:tr w:rsidR="00DF688C">
        <w:trPr>
          <w:trHeight w:val="606"/>
        </w:trPr>
        <w:tc>
          <w:tcPr>
            <w:tcW w:w="883" w:type="dxa"/>
          </w:tcPr>
          <w:p w:rsidR="00DF688C" w:rsidRDefault="00437954">
            <w:pPr>
              <w:pStyle w:val="TableParagraph"/>
              <w:spacing w:before="118"/>
              <w:ind w:left="335" w:right="327"/>
              <w:jc w:val="center"/>
              <w:rPr>
                <w:sz w:val="24"/>
              </w:rPr>
            </w:pPr>
            <w:r>
              <w:rPr>
                <w:spacing w:val="-5"/>
                <w:sz w:val="24"/>
              </w:rPr>
              <w:t>4.</w:t>
            </w:r>
          </w:p>
        </w:tc>
        <w:tc>
          <w:tcPr>
            <w:tcW w:w="3676" w:type="dxa"/>
          </w:tcPr>
          <w:p w:rsidR="00DF688C" w:rsidRDefault="00437954">
            <w:pPr>
              <w:pStyle w:val="TableParagraph"/>
              <w:spacing w:before="118"/>
              <w:ind w:left="0" w:right="1484"/>
              <w:jc w:val="right"/>
              <w:rPr>
                <w:sz w:val="24"/>
              </w:rPr>
            </w:pPr>
            <w:r>
              <w:rPr>
                <w:spacing w:val="-2"/>
                <w:sz w:val="24"/>
              </w:rPr>
              <w:t>T1.004</w:t>
            </w:r>
          </w:p>
        </w:tc>
        <w:tc>
          <w:tcPr>
            <w:tcW w:w="3773" w:type="dxa"/>
          </w:tcPr>
          <w:p w:rsidR="00DF688C" w:rsidRDefault="00437954">
            <w:pPr>
              <w:pStyle w:val="TableParagraph"/>
              <w:spacing w:before="118"/>
              <w:ind w:left="106"/>
              <w:rPr>
                <w:sz w:val="24"/>
              </w:rPr>
            </w:pPr>
            <w:r>
              <w:rPr>
                <w:sz w:val="24"/>
              </w:rPr>
              <w:t>Functionality</w:t>
            </w:r>
            <w:r>
              <w:rPr>
                <w:spacing w:val="-7"/>
                <w:sz w:val="24"/>
              </w:rPr>
              <w:t xml:space="preserve"> </w:t>
            </w:r>
            <w:r>
              <w:rPr>
                <w:spacing w:val="-4"/>
                <w:sz w:val="24"/>
              </w:rPr>
              <w:t>test</w:t>
            </w:r>
          </w:p>
        </w:tc>
      </w:tr>
      <w:tr w:rsidR="00DF688C">
        <w:trPr>
          <w:trHeight w:val="606"/>
        </w:trPr>
        <w:tc>
          <w:tcPr>
            <w:tcW w:w="883" w:type="dxa"/>
          </w:tcPr>
          <w:p w:rsidR="00DF688C" w:rsidRDefault="00437954">
            <w:pPr>
              <w:pStyle w:val="TableParagraph"/>
              <w:ind w:left="335" w:right="327"/>
              <w:jc w:val="center"/>
              <w:rPr>
                <w:sz w:val="24"/>
              </w:rPr>
            </w:pPr>
            <w:r>
              <w:rPr>
                <w:spacing w:val="-5"/>
                <w:sz w:val="24"/>
              </w:rPr>
              <w:t>5.</w:t>
            </w:r>
          </w:p>
        </w:tc>
        <w:tc>
          <w:tcPr>
            <w:tcW w:w="3676" w:type="dxa"/>
          </w:tcPr>
          <w:p w:rsidR="00DF688C" w:rsidRDefault="00437954">
            <w:pPr>
              <w:pStyle w:val="TableParagraph"/>
              <w:ind w:left="0" w:right="1484"/>
              <w:jc w:val="right"/>
              <w:rPr>
                <w:sz w:val="24"/>
              </w:rPr>
            </w:pPr>
            <w:r>
              <w:rPr>
                <w:spacing w:val="-2"/>
                <w:sz w:val="24"/>
              </w:rPr>
              <w:t>T1.005</w:t>
            </w:r>
          </w:p>
        </w:tc>
        <w:tc>
          <w:tcPr>
            <w:tcW w:w="3773" w:type="dxa"/>
          </w:tcPr>
          <w:p w:rsidR="00DF688C" w:rsidRDefault="00437954">
            <w:pPr>
              <w:pStyle w:val="TableParagraph"/>
              <w:ind w:left="106"/>
              <w:rPr>
                <w:sz w:val="24"/>
              </w:rPr>
            </w:pPr>
            <w:r>
              <w:rPr>
                <w:sz w:val="24"/>
              </w:rPr>
              <w:t>Functionality</w:t>
            </w:r>
            <w:r>
              <w:rPr>
                <w:spacing w:val="-7"/>
                <w:sz w:val="24"/>
              </w:rPr>
              <w:t xml:space="preserve"> </w:t>
            </w:r>
            <w:r>
              <w:rPr>
                <w:spacing w:val="-4"/>
                <w:sz w:val="24"/>
              </w:rPr>
              <w:t>test</w:t>
            </w:r>
          </w:p>
        </w:tc>
      </w:tr>
      <w:tr w:rsidR="00DF688C">
        <w:trPr>
          <w:trHeight w:val="605"/>
        </w:trPr>
        <w:tc>
          <w:tcPr>
            <w:tcW w:w="883" w:type="dxa"/>
          </w:tcPr>
          <w:p w:rsidR="00DF688C" w:rsidRDefault="00437954">
            <w:pPr>
              <w:pStyle w:val="TableParagraph"/>
              <w:spacing w:before="120"/>
              <w:ind w:left="335" w:right="327"/>
              <w:jc w:val="center"/>
              <w:rPr>
                <w:sz w:val="24"/>
              </w:rPr>
            </w:pPr>
            <w:r>
              <w:rPr>
                <w:spacing w:val="-5"/>
                <w:sz w:val="24"/>
              </w:rPr>
              <w:t>6.</w:t>
            </w:r>
          </w:p>
        </w:tc>
        <w:tc>
          <w:tcPr>
            <w:tcW w:w="3676" w:type="dxa"/>
          </w:tcPr>
          <w:p w:rsidR="00DF688C" w:rsidRDefault="00437954">
            <w:pPr>
              <w:pStyle w:val="TableParagraph"/>
              <w:spacing w:before="120"/>
              <w:ind w:left="0" w:right="1484"/>
              <w:jc w:val="right"/>
              <w:rPr>
                <w:sz w:val="24"/>
              </w:rPr>
            </w:pPr>
            <w:r>
              <w:rPr>
                <w:spacing w:val="-2"/>
                <w:sz w:val="24"/>
              </w:rPr>
              <w:t>T1.006</w:t>
            </w:r>
          </w:p>
        </w:tc>
        <w:tc>
          <w:tcPr>
            <w:tcW w:w="3773" w:type="dxa"/>
          </w:tcPr>
          <w:p w:rsidR="00DF688C" w:rsidRDefault="00437954">
            <w:pPr>
              <w:pStyle w:val="TableParagraph"/>
              <w:spacing w:before="120"/>
              <w:ind w:left="106"/>
              <w:rPr>
                <w:sz w:val="24"/>
              </w:rPr>
            </w:pPr>
            <w:r>
              <w:rPr>
                <w:sz w:val="24"/>
              </w:rPr>
              <w:t>Functionality</w:t>
            </w:r>
            <w:r>
              <w:rPr>
                <w:spacing w:val="-7"/>
                <w:sz w:val="24"/>
              </w:rPr>
              <w:t xml:space="preserve"> </w:t>
            </w:r>
            <w:r>
              <w:rPr>
                <w:spacing w:val="-4"/>
                <w:sz w:val="24"/>
              </w:rPr>
              <w:t>test</w:t>
            </w:r>
          </w:p>
        </w:tc>
      </w:tr>
      <w:tr w:rsidR="00DF688C">
        <w:trPr>
          <w:trHeight w:val="605"/>
        </w:trPr>
        <w:tc>
          <w:tcPr>
            <w:tcW w:w="883" w:type="dxa"/>
          </w:tcPr>
          <w:p w:rsidR="00DF688C" w:rsidRDefault="00437954">
            <w:pPr>
              <w:pStyle w:val="TableParagraph"/>
              <w:spacing w:before="118"/>
              <w:ind w:left="335" w:right="327"/>
              <w:jc w:val="center"/>
              <w:rPr>
                <w:sz w:val="24"/>
              </w:rPr>
            </w:pPr>
            <w:r>
              <w:rPr>
                <w:spacing w:val="-5"/>
                <w:sz w:val="24"/>
              </w:rPr>
              <w:t>7.</w:t>
            </w:r>
          </w:p>
        </w:tc>
        <w:tc>
          <w:tcPr>
            <w:tcW w:w="3676" w:type="dxa"/>
          </w:tcPr>
          <w:p w:rsidR="00DF688C" w:rsidRDefault="00437954">
            <w:pPr>
              <w:pStyle w:val="TableParagraph"/>
              <w:spacing w:before="118"/>
              <w:ind w:left="0" w:right="1484"/>
              <w:jc w:val="right"/>
              <w:rPr>
                <w:sz w:val="24"/>
              </w:rPr>
            </w:pPr>
            <w:r>
              <w:rPr>
                <w:spacing w:val="-2"/>
                <w:sz w:val="24"/>
              </w:rPr>
              <w:t>T1.007</w:t>
            </w:r>
          </w:p>
        </w:tc>
        <w:tc>
          <w:tcPr>
            <w:tcW w:w="3773" w:type="dxa"/>
          </w:tcPr>
          <w:p w:rsidR="00DF688C" w:rsidRDefault="00437954">
            <w:pPr>
              <w:pStyle w:val="TableParagraph"/>
              <w:spacing w:before="118"/>
              <w:ind w:left="106"/>
              <w:rPr>
                <w:sz w:val="24"/>
              </w:rPr>
            </w:pPr>
            <w:r>
              <w:rPr>
                <w:sz w:val="24"/>
              </w:rPr>
              <w:t>Functionality</w:t>
            </w:r>
            <w:r>
              <w:rPr>
                <w:spacing w:val="-7"/>
                <w:sz w:val="24"/>
              </w:rPr>
              <w:t xml:space="preserve"> </w:t>
            </w:r>
            <w:r>
              <w:rPr>
                <w:spacing w:val="-4"/>
                <w:sz w:val="24"/>
              </w:rPr>
              <w:t>test</w:t>
            </w:r>
          </w:p>
        </w:tc>
      </w:tr>
      <w:tr w:rsidR="00DF688C">
        <w:trPr>
          <w:trHeight w:val="606"/>
        </w:trPr>
        <w:tc>
          <w:tcPr>
            <w:tcW w:w="883" w:type="dxa"/>
          </w:tcPr>
          <w:p w:rsidR="00DF688C" w:rsidRDefault="00437954">
            <w:pPr>
              <w:pStyle w:val="TableParagraph"/>
              <w:ind w:left="335" w:right="327"/>
              <w:jc w:val="center"/>
              <w:rPr>
                <w:sz w:val="24"/>
              </w:rPr>
            </w:pPr>
            <w:r>
              <w:rPr>
                <w:spacing w:val="-5"/>
                <w:sz w:val="24"/>
              </w:rPr>
              <w:t>8.</w:t>
            </w:r>
          </w:p>
        </w:tc>
        <w:tc>
          <w:tcPr>
            <w:tcW w:w="3676" w:type="dxa"/>
          </w:tcPr>
          <w:p w:rsidR="00DF688C" w:rsidRDefault="00437954">
            <w:pPr>
              <w:pStyle w:val="TableParagraph"/>
              <w:ind w:left="0" w:right="1484"/>
              <w:jc w:val="right"/>
              <w:rPr>
                <w:sz w:val="24"/>
              </w:rPr>
            </w:pPr>
            <w:r>
              <w:rPr>
                <w:spacing w:val="-2"/>
                <w:sz w:val="24"/>
              </w:rPr>
              <w:t>T1.008</w:t>
            </w:r>
          </w:p>
        </w:tc>
        <w:tc>
          <w:tcPr>
            <w:tcW w:w="3773" w:type="dxa"/>
          </w:tcPr>
          <w:p w:rsidR="00DF688C" w:rsidRDefault="00437954">
            <w:pPr>
              <w:pStyle w:val="TableParagraph"/>
              <w:ind w:left="106"/>
              <w:rPr>
                <w:sz w:val="24"/>
              </w:rPr>
            </w:pPr>
            <w:r>
              <w:rPr>
                <w:sz w:val="24"/>
              </w:rPr>
              <w:t>Functionality</w:t>
            </w:r>
            <w:r>
              <w:rPr>
                <w:spacing w:val="-7"/>
                <w:sz w:val="24"/>
              </w:rPr>
              <w:t xml:space="preserve"> </w:t>
            </w:r>
            <w:r>
              <w:rPr>
                <w:spacing w:val="-4"/>
                <w:sz w:val="24"/>
              </w:rPr>
              <w:t>test</w:t>
            </w:r>
          </w:p>
        </w:tc>
      </w:tr>
      <w:tr w:rsidR="00DF688C">
        <w:trPr>
          <w:trHeight w:val="606"/>
        </w:trPr>
        <w:tc>
          <w:tcPr>
            <w:tcW w:w="883" w:type="dxa"/>
          </w:tcPr>
          <w:p w:rsidR="00DF688C" w:rsidRDefault="00437954">
            <w:pPr>
              <w:pStyle w:val="TableParagraph"/>
              <w:spacing w:before="120"/>
              <w:ind w:left="335" w:right="327"/>
              <w:jc w:val="center"/>
              <w:rPr>
                <w:sz w:val="24"/>
              </w:rPr>
            </w:pPr>
            <w:r>
              <w:rPr>
                <w:spacing w:val="-5"/>
                <w:sz w:val="24"/>
              </w:rPr>
              <w:t>9.</w:t>
            </w:r>
          </w:p>
        </w:tc>
        <w:tc>
          <w:tcPr>
            <w:tcW w:w="3676" w:type="dxa"/>
          </w:tcPr>
          <w:p w:rsidR="00DF688C" w:rsidRDefault="00437954">
            <w:pPr>
              <w:pStyle w:val="TableParagraph"/>
              <w:spacing w:before="120"/>
              <w:ind w:left="0" w:right="1484"/>
              <w:jc w:val="right"/>
              <w:rPr>
                <w:sz w:val="24"/>
              </w:rPr>
            </w:pPr>
            <w:r>
              <w:rPr>
                <w:spacing w:val="-2"/>
                <w:sz w:val="24"/>
              </w:rPr>
              <w:t>T1.009</w:t>
            </w:r>
          </w:p>
        </w:tc>
        <w:tc>
          <w:tcPr>
            <w:tcW w:w="3773" w:type="dxa"/>
          </w:tcPr>
          <w:p w:rsidR="00DF688C" w:rsidRDefault="00437954">
            <w:pPr>
              <w:pStyle w:val="TableParagraph"/>
              <w:spacing w:before="120"/>
              <w:ind w:left="106"/>
              <w:rPr>
                <w:sz w:val="24"/>
              </w:rPr>
            </w:pPr>
            <w:r>
              <w:rPr>
                <w:sz w:val="24"/>
              </w:rPr>
              <w:t>Functionality</w:t>
            </w:r>
            <w:r>
              <w:rPr>
                <w:spacing w:val="-7"/>
                <w:sz w:val="24"/>
              </w:rPr>
              <w:t xml:space="preserve"> </w:t>
            </w:r>
            <w:r>
              <w:rPr>
                <w:spacing w:val="-4"/>
                <w:sz w:val="24"/>
              </w:rPr>
              <w:t>test</w:t>
            </w:r>
          </w:p>
        </w:tc>
      </w:tr>
      <w:tr w:rsidR="00DF688C">
        <w:trPr>
          <w:trHeight w:val="606"/>
        </w:trPr>
        <w:tc>
          <w:tcPr>
            <w:tcW w:w="883" w:type="dxa"/>
          </w:tcPr>
          <w:p w:rsidR="00DF688C" w:rsidRDefault="00437954">
            <w:pPr>
              <w:pStyle w:val="TableParagraph"/>
              <w:spacing w:before="118"/>
              <w:ind w:left="0" w:right="220"/>
              <w:jc w:val="right"/>
              <w:rPr>
                <w:sz w:val="24"/>
              </w:rPr>
            </w:pPr>
            <w:r>
              <w:rPr>
                <w:spacing w:val="-5"/>
                <w:sz w:val="24"/>
              </w:rPr>
              <w:t>10.</w:t>
            </w:r>
          </w:p>
        </w:tc>
        <w:tc>
          <w:tcPr>
            <w:tcW w:w="3676" w:type="dxa"/>
          </w:tcPr>
          <w:p w:rsidR="00DF688C" w:rsidRDefault="00437954">
            <w:pPr>
              <w:pStyle w:val="TableParagraph"/>
              <w:spacing w:before="118"/>
              <w:ind w:left="0" w:right="1484"/>
              <w:jc w:val="right"/>
              <w:rPr>
                <w:sz w:val="24"/>
              </w:rPr>
            </w:pPr>
            <w:r>
              <w:rPr>
                <w:spacing w:val="-2"/>
                <w:sz w:val="24"/>
              </w:rPr>
              <w:t>T1.010</w:t>
            </w:r>
          </w:p>
        </w:tc>
        <w:tc>
          <w:tcPr>
            <w:tcW w:w="3773" w:type="dxa"/>
          </w:tcPr>
          <w:p w:rsidR="00DF688C" w:rsidRDefault="00437954">
            <w:pPr>
              <w:pStyle w:val="TableParagraph"/>
              <w:spacing w:before="118"/>
              <w:ind w:left="106"/>
              <w:rPr>
                <w:sz w:val="24"/>
              </w:rPr>
            </w:pPr>
            <w:r>
              <w:rPr>
                <w:sz w:val="24"/>
              </w:rPr>
              <w:t>Functionality</w:t>
            </w:r>
            <w:r>
              <w:rPr>
                <w:spacing w:val="-7"/>
                <w:sz w:val="24"/>
              </w:rPr>
              <w:t xml:space="preserve"> </w:t>
            </w:r>
            <w:r>
              <w:rPr>
                <w:spacing w:val="-4"/>
                <w:sz w:val="24"/>
              </w:rPr>
              <w:t>test</w:t>
            </w:r>
          </w:p>
        </w:tc>
      </w:tr>
      <w:tr w:rsidR="00DF688C">
        <w:trPr>
          <w:trHeight w:val="605"/>
        </w:trPr>
        <w:tc>
          <w:tcPr>
            <w:tcW w:w="883" w:type="dxa"/>
          </w:tcPr>
          <w:p w:rsidR="00DF688C" w:rsidRDefault="00437954">
            <w:pPr>
              <w:pStyle w:val="TableParagraph"/>
              <w:ind w:left="0" w:right="229"/>
              <w:jc w:val="right"/>
              <w:rPr>
                <w:sz w:val="24"/>
              </w:rPr>
            </w:pPr>
            <w:r>
              <w:rPr>
                <w:spacing w:val="-5"/>
                <w:sz w:val="24"/>
              </w:rPr>
              <w:t>11.</w:t>
            </w:r>
          </w:p>
        </w:tc>
        <w:tc>
          <w:tcPr>
            <w:tcW w:w="3676" w:type="dxa"/>
          </w:tcPr>
          <w:p w:rsidR="00DF688C" w:rsidRDefault="00437954">
            <w:pPr>
              <w:pStyle w:val="TableParagraph"/>
              <w:ind w:left="0" w:right="1484"/>
              <w:jc w:val="right"/>
              <w:rPr>
                <w:sz w:val="24"/>
              </w:rPr>
            </w:pPr>
            <w:r>
              <w:rPr>
                <w:spacing w:val="-2"/>
                <w:sz w:val="24"/>
              </w:rPr>
              <w:t>T1.011</w:t>
            </w:r>
          </w:p>
        </w:tc>
        <w:tc>
          <w:tcPr>
            <w:tcW w:w="3773" w:type="dxa"/>
          </w:tcPr>
          <w:p w:rsidR="00DF688C" w:rsidRDefault="00437954">
            <w:pPr>
              <w:pStyle w:val="TableParagraph"/>
              <w:ind w:left="106"/>
              <w:rPr>
                <w:sz w:val="24"/>
              </w:rPr>
            </w:pPr>
            <w:r>
              <w:rPr>
                <w:sz w:val="24"/>
              </w:rPr>
              <w:t>Functionality</w:t>
            </w:r>
            <w:r>
              <w:rPr>
                <w:spacing w:val="-7"/>
                <w:sz w:val="24"/>
              </w:rPr>
              <w:t xml:space="preserve"> </w:t>
            </w:r>
            <w:r>
              <w:rPr>
                <w:spacing w:val="-4"/>
                <w:sz w:val="24"/>
              </w:rPr>
              <w:t>test</w:t>
            </w:r>
          </w:p>
        </w:tc>
      </w:tr>
      <w:tr w:rsidR="00DF688C">
        <w:trPr>
          <w:trHeight w:val="606"/>
        </w:trPr>
        <w:tc>
          <w:tcPr>
            <w:tcW w:w="883" w:type="dxa"/>
          </w:tcPr>
          <w:p w:rsidR="00DF688C" w:rsidRDefault="00437954">
            <w:pPr>
              <w:pStyle w:val="TableParagraph"/>
              <w:spacing w:before="120"/>
              <w:ind w:left="0" w:right="220"/>
              <w:jc w:val="right"/>
              <w:rPr>
                <w:sz w:val="24"/>
              </w:rPr>
            </w:pPr>
            <w:r>
              <w:rPr>
                <w:spacing w:val="-5"/>
                <w:sz w:val="24"/>
              </w:rPr>
              <w:t>12.</w:t>
            </w:r>
          </w:p>
        </w:tc>
        <w:tc>
          <w:tcPr>
            <w:tcW w:w="3676" w:type="dxa"/>
          </w:tcPr>
          <w:p w:rsidR="00DF688C" w:rsidRDefault="00437954">
            <w:pPr>
              <w:pStyle w:val="TableParagraph"/>
              <w:spacing w:before="120"/>
              <w:ind w:left="0" w:right="1484"/>
              <w:jc w:val="right"/>
              <w:rPr>
                <w:sz w:val="24"/>
              </w:rPr>
            </w:pPr>
            <w:r>
              <w:rPr>
                <w:spacing w:val="-2"/>
                <w:sz w:val="24"/>
              </w:rPr>
              <w:t>T1.012</w:t>
            </w:r>
          </w:p>
        </w:tc>
        <w:tc>
          <w:tcPr>
            <w:tcW w:w="3773" w:type="dxa"/>
          </w:tcPr>
          <w:p w:rsidR="00DF688C" w:rsidRDefault="00437954">
            <w:pPr>
              <w:pStyle w:val="TableParagraph"/>
              <w:spacing w:before="120"/>
              <w:ind w:left="106"/>
              <w:rPr>
                <w:sz w:val="24"/>
              </w:rPr>
            </w:pPr>
            <w:r>
              <w:rPr>
                <w:sz w:val="24"/>
              </w:rPr>
              <w:t>Functionality</w:t>
            </w:r>
            <w:r>
              <w:rPr>
                <w:spacing w:val="-7"/>
                <w:sz w:val="24"/>
              </w:rPr>
              <w:t xml:space="preserve"> </w:t>
            </w:r>
            <w:r>
              <w:rPr>
                <w:spacing w:val="-4"/>
                <w:sz w:val="24"/>
              </w:rPr>
              <w:t>test</w:t>
            </w:r>
          </w:p>
        </w:tc>
      </w:tr>
      <w:tr w:rsidR="00DF688C">
        <w:trPr>
          <w:trHeight w:val="606"/>
        </w:trPr>
        <w:tc>
          <w:tcPr>
            <w:tcW w:w="883" w:type="dxa"/>
          </w:tcPr>
          <w:p w:rsidR="00DF688C" w:rsidRDefault="00437954">
            <w:pPr>
              <w:pStyle w:val="TableParagraph"/>
              <w:spacing w:before="118"/>
              <w:ind w:left="0" w:right="220"/>
              <w:jc w:val="right"/>
              <w:rPr>
                <w:sz w:val="24"/>
              </w:rPr>
            </w:pPr>
            <w:r>
              <w:rPr>
                <w:spacing w:val="-5"/>
                <w:sz w:val="24"/>
              </w:rPr>
              <w:t>13.</w:t>
            </w:r>
          </w:p>
        </w:tc>
        <w:tc>
          <w:tcPr>
            <w:tcW w:w="3676" w:type="dxa"/>
          </w:tcPr>
          <w:p w:rsidR="00DF688C" w:rsidRDefault="00437954">
            <w:pPr>
              <w:pStyle w:val="TableParagraph"/>
              <w:spacing w:before="118"/>
              <w:ind w:left="0" w:right="1484"/>
              <w:jc w:val="right"/>
              <w:rPr>
                <w:sz w:val="24"/>
              </w:rPr>
            </w:pPr>
            <w:r>
              <w:rPr>
                <w:spacing w:val="-2"/>
                <w:sz w:val="24"/>
              </w:rPr>
              <w:t>T1.013</w:t>
            </w:r>
          </w:p>
        </w:tc>
        <w:tc>
          <w:tcPr>
            <w:tcW w:w="3773" w:type="dxa"/>
          </w:tcPr>
          <w:p w:rsidR="00DF688C" w:rsidRDefault="00437954">
            <w:pPr>
              <w:pStyle w:val="TableParagraph"/>
              <w:spacing w:before="118"/>
              <w:ind w:left="106"/>
              <w:rPr>
                <w:sz w:val="24"/>
              </w:rPr>
            </w:pPr>
            <w:r>
              <w:rPr>
                <w:sz w:val="24"/>
              </w:rPr>
              <w:t>Functionality</w:t>
            </w:r>
            <w:r>
              <w:rPr>
                <w:spacing w:val="-7"/>
                <w:sz w:val="24"/>
              </w:rPr>
              <w:t xml:space="preserve"> </w:t>
            </w:r>
            <w:r>
              <w:rPr>
                <w:spacing w:val="-4"/>
                <w:sz w:val="24"/>
              </w:rPr>
              <w:t>test</w:t>
            </w:r>
          </w:p>
        </w:tc>
      </w:tr>
      <w:tr w:rsidR="00DF688C">
        <w:trPr>
          <w:trHeight w:val="605"/>
        </w:trPr>
        <w:tc>
          <w:tcPr>
            <w:tcW w:w="883" w:type="dxa"/>
          </w:tcPr>
          <w:p w:rsidR="00DF688C" w:rsidRDefault="00437954">
            <w:pPr>
              <w:pStyle w:val="TableParagraph"/>
              <w:ind w:left="0" w:right="220"/>
              <w:jc w:val="right"/>
              <w:rPr>
                <w:sz w:val="24"/>
              </w:rPr>
            </w:pPr>
            <w:r>
              <w:rPr>
                <w:spacing w:val="-5"/>
                <w:sz w:val="24"/>
              </w:rPr>
              <w:t>14.</w:t>
            </w:r>
          </w:p>
        </w:tc>
        <w:tc>
          <w:tcPr>
            <w:tcW w:w="3676" w:type="dxa"/>
          </w:tcPr>
          <w:p w:rsidR="00DF688C" w:rsidRDefault="00437954">
            <w:pPr>
              <w:pStyle w:val="TableParagraph"/>
              <w:ind w:left="0" w:right="1484"/>
              <w:jc w:val="right"/>
              <w:rPr>
                <w:sz w:val="24"/>
              </w:rPr>
            </w:pPr>
            <w:r>
              <w:rPr>
                <w:spacing w:val="-2"/>
                <w:sz w:val="24"/>
              </w:rPr>
              <w:t>T1.014</w:t>
            </w:r>
          </w:p>
        </w:tc>
        <w:tc>
          <w:tcPr>
            <w:tcW w:w="3773" w:type="dxa"/>
          </w:tcPr>
          <w:p w:rsidR="00DF688C" w:rsidRDefault="00437954">
            <w:pPr>
              <w:pStyle w:val="TableParagraph"/>
              <w:ind w:left="106"/>
              <w:rPr>
                <w:sz w:val="24"/>
              </w:rPr>
            </w:pPr>
            <w:r>
              <w:rPr>
                <w:sz w:val="24"/>
              </w:rPr>
              <w:t>Functionality</w:t>
            </w:r>
            <w:r>
              <w:rPr>
                <w:spacing w:val="-7"/>
                <w:sz w:val="24"/>
              </w:rPr>
              <w:t xml:space="preserve"> </w:t>
            </w:r>
            <w:r>
              <w:rPr>
                <w:spacing w:val="-4"/>
                <w:sz w:val="24"/>
              </w:rPr>
              <w:t>test</w:t>
            </w:r>
          </w:p>
        </w:tc>
      </w:tr>
      <w:tr w:rsidR="00DF688C">
        <w:trPr>
          <w:trHeight w:val="605"/>
        </w:trPr>
        <w:tc>
          <w:tcPr>
            <w:tcW w:w="883" w:type="dxa"/>
          </w:tcPr>
          <w:p w:rsidR="00DF688C" w:rsidRDefault="00437954">
            <w:pPr>
              <w:pStyle w:val="TableParagraph"/>
              <w:spacing w:before="121"/>
              <w:ind w:left="0" w:right="220"/>
              <w:jc w:val="right"/>
              <w:rPr>
                <w:sz w:val="24"/>
              </w:rPr>
            </w:pPr>
            <w:r>
              <w:rPr>
                <w:spacing w:val="-5"/>
                <w:sz w:val="24"/>
              </w:rPr>
              <w:t>15.</w:t>
            </w:r>
          </w:p>
        </w:tc>
        <w:tc>
          <w:tcPr>
            <w:tcW w:w="3676" w:type="dxa"/>
          </w:tcPr>
          <w:p w:rsidR="00DF688C" w:rsidRDefault="00437954">
            <w:pPr>
              <w:pStyle w:val="TableParagraph"/>
              <w:spacing w:before="121"/>
              <w:ind w:left="0" w:right="1484"/>
              <w:jc w:val="right"/>
              <w:rPr>
                <w:sz w:val="24"/>
              </w:rPr>
            </w:pPr>
            <w:r>
              <w:rPr>
                <w:spacing w:val="-2"/>
                <w:sz w:val="24"/>
              </w:rPr>
              <w:t>T1.015</w:t>
            </w:r>
          </w:p>
        </w:tc>
        <w:tc>
          <w:tcPr>
            <w:tcW w:w="3773" w:type="dxa"/>
          </w:tcPr>
          <w:p w:rsidR="00DF688C" w:rsidRDefault="00437954">
            <w:pPr>
              <w:pStyle w:val="TableParagraph"/>
              <w:spacing w:before="121"/>
              <w:ind w:left="106"/>
              <w:rPr>
                <w:sz w:val="24"/>
              </w:rPr>
            </w:pPr>
            <w:r>
              <w:rPr>
                <w:sz w:val="24"/>
              </w:rPr>
              <w:t>Functionality</w:t>
            </w:r>
            <w:r>
              <w:rPr>
                <w:spacing w:val="-7"/>
                <w:sz w:val="24"/>
              </w:rPr>
              <w:t xml:space="preserve"> </w:t>
            </w:r>
            <w:r>
              <w:rPr>
                <w:spacing w:val="-4"/>
                <w:sz w:val="24"/>
              </w:rPr>
              <w:t>test</w:t>
            </w:r>
          </w:p>
        </w:tc>
      </w:tr>
      <w:tr w:rsidR="00DF688C">
        <w:trPr>
          <w:trHeight w:val="605"/>
        </w:trPr>
        <w:tc>
          <w:tcPr>
            <w:tcW w:w="883" w:type="dxa"/>
          </w:tcPr>
          <w:p w:rsidR="00DF688C" w:rsidRDefault="00437954">
            <w:pPr>
              <w:pStyle w:val="TableParagraph"/>
              <w:ind w:left="0" w:right="220"/>
              <w:jc w:val="right"/>
              <w:rPr>
                <w:sz w:val="24"/>
              </w:rPr>
            </w:pPr>
            <w:r>
              <w:rPr>
                <w:spacing w:val="-5"/>
                <w:sz w:val="24"/>
              </w:rPr>
              <w:t>16.</w:t>
            </w:r>
          </w:p>
        </w:tc>
        <w:tc>
          <w:tcPr>
            <w:tcW w:w="3676" w:type="dxa"/>
          </w:tcPr>
          <w:p w:rsidR="00DF688C" w:rsidRDefault="00437954">
            <w:pPr>
              <w:pStyle w:val="TableParagraph"/>
              <w:ind w:left="0" w:right="1484"/>
              <w:jc w:val="right"/>
              <w:rPr>
                <w:sz w:val="24"/>
              </w:rPr>
            </w:pPr>
            <w:r>
              <w:rPr>
                <w:spacing w:val="-2"/>
                <w:sz w:val="24"/>
              </w:rPr>
              <w:t>T1.016</w:t>
            </w:r>
          </w:p>
        </w:tc>
        <w:tc>
          <w:tcPr>
            <w:tcW w:w="3773" w:type="dxa"/>
          </w:tcPr>
          <w:p w:rsidR="00DF688C" w:rsidRDefault="00437954">
            <w:pPr>
              <w:pStyle w:val="TableParagraph"/>
              <w:ind w:left="106"/>
              <w:rPr>
                <w:sz w:val="24"/>
              </w:rPr>
            </w:pPr>
            <w:r>
              <w:rPr>
                <w:sz w:val="24"/>
              </w:rPr>
              <w:t>Functionality</w:t>
            </w:r>
            <w:r>
              <w:rPr>
                <w:spacing w:val="-7"/>
                <w:sz w:val="24"/>
              </w:rPr>
              <w:t xml:space="preserve"> </w:t>
            </w:r>
            <w:r>
              <w:rPr>
                <w:spacing w:val="-4"/>
                <w:sz w:val="24"/>
              </w:rPr>
              <w:t>test</w:t>
            </w:r>
          </w:p>
        </w:tc>
      </w:tr>
      <w:tr w:rsidR="00DF688C">
        <w:trPr>
          <w:trHeight w:val="606"/>
        </w:trPr>
        <w:tc>
          <w:tcPr>
            <w:tcW w:w="883" w:type="dxa"/>
          </w:tcPr>
          <w:p w:rsidR="00DF688C" w:rsidRDefault="00437954">
            <w:pPr>
              <w:pStyle w:val="TableParagraph"/>
              <w:spacing w:before="120"/>
              <w:ind w:left="0" w:right="220"/>
              <w:jc w:val="right"/>
              <w:rPr>
                <w:sz w:val="24"/>
              </w:rPr>
            </w:pPr>
            <w:r>
              <w:rPr>
                <w:spacing w:val="-5"/>
                <w:sz w:val="24"/>
              </w:rPr>
              <w:t>17.</w:t>
            </w:r>
          </w:p>
        </w:tc>
        <w:tc>
          <w:tcPr>
            <w:tcW w:w="3676" w:type="dxa"/>
          </w:tcPr>
          <w:p w:rsidR="00DF688C" w:rsidRDefault="00437954">
            <w:pPr>
              <w:pStyle w:val="TableParagraph"/>
              <w:spacing w:before="120"/>
              <w:ind w:left="0" w:right="1484"/>
              <w:jc w:val="right"/>
              <w:rPr>
                <w:sz w:val="24"/>
              </w:rPr>
            </w:pPr>
            <w:r>
              <w:rPr>
                <w:spacing w:val="-2"/>
                <w:sz w:val="24"/>
              </w:rPr>
              <w:t>T1.017</w:t>
            </w:r>
          </w:p>
        </w:tc>
        <w:tc>
          <w:tcPr>
            <w:tcW w:w="3773" w:type="dxa"/>
          </w:tcPr>
          <w:p w:rsidR="00DF688C" w:rsidRDefault="00437954">
            <w:pPr>
              <w:pStyle w:val="TableParagraph"/>
              <w:spacing w:before="120"/>
              <w:ind w:left="106"/>
              <w:rPr>
                <w:sz w:val="24"/>
              </w:rPr>
            </w:pPr>
            <w:r>
              <w:rPr>
                <w:sz w:val="24"/>
              </w:rPr>
              <w:t>Functionality</w:t>
            </w:r>
            <w:r>
              <w:rPr>
                <w:spacing w:val="-7"/>
                <w:sz w:val="24"/>
              </w:rPr>
              <w:t xml:space="preserve"> </w:t>
            </w:r>
            <w:r>
              <w:rPr>
                <w:spacing w:val="-4"/>
                <w:sz w:val="24"/>
              </w:rPr>
              <w:t>test</w:t>
            </w:r>
          </w:p>
        </w:tc>
      </w:tr>
      <w:tr w:rsidR="00DF688C">
        <w:trPr>
          <w:trHeight w:val="605"/>
        </w:trPr>
        <w:tc>
          <w:tcPr>
            <w:tcW w:w="883" w:type="dxa"/>
          </w:tcPr>
          <w:p w:rsidR="00DF688C" w:rsidRDefault="00437954">
            <w:pPr>
              <w:pStyle w:val="TableParagraph"/>
              <w:spacing w:before="121"/>
              <w:ind w:left="0" w:right="220"/>
              <w:jc w:val="right"/>
              <w:rPr>
                <w:sz w:val="24"/>
              </w:rPr>
            </w:pPr>
            <w:r>
              <w:rPr>
                <w:spacing w:val="-5"/>
                <w:sz w:val="24"/>
              </w:rPr>
              <w:t>18.</w:t>
            </w:r>
          </w:p>
        </w:tc>
        <w:tc>
          <w:tcPr>
            <w:tcW w:w="3676" w:type="dxa"/>
          </w:tcPr>
          <w:p w:rsidR="00DF688C" w:rsidRDefault="00437954">
            <w:pPr>
              <w:pStyle w:val="TableParagraph"/>
              <w:spacing w:before="121"/>
              <w:ind w:left="0" w:right="1484"/>
              <w:jc w:val="right"/>
              <w:rPr>
                <w:sz w:val="24"/>
              </w:rPr>
            </w:pPr>
            <w:r>
              <w:rPr>
                <w:spacing w:val="-2"/>
                <w:sz w:val="24"/>
              </w:rPr>
              <w:t>T1.018</w:t>
            </w:r>
          </w:p>
        </w:tc>
        <w:tc>
          <w:tcPr>
            <w:tcW w:w="3773" w:type="dxa"/>
          </w:tcPr>
          <w:p w:rsidR="00DF688C" w:rsidRDefault="00437954">
            <w:pPr>
              <w:pStyle w:val="TableParagraph"/>
              <w:spacing w:before="121"/>
              <w:ind w:left="106"/>
              <w:rPr>
                <w:sz w:val="24"/>
              </w:rPr>
            </w:pPr>
            <w:r>
              <w:rPr>
                <w:sz w:val="24"/>
              </w:rPr>
              <w:t>Output</w:t>
            </w:r>
            <w:r>
              <w:rPr>
                <w:spacing w:val="-3"/>
                <w:sz w:val="24"/>
              </w:rPr>
              <w:t xml:space="preserve"> </w:t>
            </w:r>
            <w:r>
              <w:rPr>
                <w:spacing w:val="-2"/>
                <w:sz w:val="24"/>
              </w:rPr>
              <w:t>correctness</w:t>
            </w:r>
          </w:p>
        </w:tc>
      </w:tr>
      <w:tr w:rsidR="00DF688C">
        <w:trPr>
          <w:trHeight w:val="606"/>
        </w:trPr>
        <w:tc>
          <w:tcPr>
            <w:tcW w:w="883" w:type="dxa"/>
          </w:tcPr>
          <w:p w:rsidR="00DF688C" w:rsidRDefault="00437954">
            <w:pPr>
              <w:pStyle w:val="TableParagraph"/>
              <w:ind w:left="0" w:right="220"/>
              <w:jc w:val="right"/>
              <w:rPr>
                <w:sz w:val="24"/>
              </w:rPr>
            </w:pPr>
            <w:r>
              <w:rPr>
                <w:spacing w:val="-5"/>
                <w:sz w:val="24"/>
              </w:rPr>
              <w:t>19.</w:t>
            </w:r>
          </w:p>
        </w:tc>
        <w:tc>
          <w:tcPr>
            <w:tcW w:w="3676" w:type="dxa"/>
          </w:tcPr>
          <w:p w:rsidR="00DF688C" w:rsidRDefault="00437954">
            <w:pPr>
              <w:pStyle w:val="TableParagraph"/>
              <w:ind w:left="0" w:right="1484"/>
              <w:jc w:val="right"/>
              <w:rPr>
                <w:sz w:val="24"/>
              </w:rPr>
            </w:pPr>
            <w:r>
              <w:rPr>
                <w:spacing w:val="-2"/>
                <w:sz w:val="24"/>
              </w:rPr>
              <w:t>T1.019</w:t>
            </w:r>
          </w:p>
        </w:tc>
        <w:tc>
          <w:tcPr>
            <w:tcW w:w="3773" w:type="dxa"/>
          </w:tcPr>
          <w:p w:rsidR="00DF688C" w:rsidRDefault="00437954">
            <w:pPr>
              <w:pStyle w:val="TableParagraph"/>
              <w:ind w:left="106"/>
              <w:rPr>
                <w:sz w:val="24"/>
              </w:rPr>
            </w:pPr>
            <w:r>
              <w:rPr>
                <w:sz w:val="24"/>
              </w:rPr>
              <w:t>Output</w:t>
            </w:r>
            <w:r>
              <w:rPr>
                <w:spacing w:val="-3"/>
                <w:sz w:val="24"/>
              </w:rPr>
              <w:t xml:space="preserve"> </w:t>
            </w:r>
            <w:r>
              <w:rPr>
                <w:spacing w:val="-2"/>
                <w:sz w:val="24"/>
              </w:rPr>
              <w:t>correctness</w:t>
            </w:r>
          </w:p>
        </w:tc>
      </w:tr>
      <w:tr w:rsidR="00DF688C">
        <w:trPr>
          <w:trHeight w:val="605"/>
        </w:trPr>
        <w:tc>
          <w:tcPr>
            <w:tcW w:w="883" w:type="dxa"/>
          </w:tcPr>
          <w:p w:rsidR="00DF688C" w:rsidRDefault="00437954">
            <w:pPr>
              <w:pStyle w:val="TableParagraph"/>
              <w:spacing w:before="120"/>
              <w:ind w:left="0" w:right="220"/>
              <w:jc w:val="right"/>
              <w:rPr>
                <w:sz w:val="24"/>
              </w:rPr>
            </w:pPr>
            <w:r>
              <w:rPr>
                <w:spacing w:val="-5"/>
                <w:sz w:val="24"/>
              </w:rPr>
              <w:t>20.</w:t>
            </w:r>
          </w:p>
        </w:tc>
        <w:tc>
          <w:tcPr>
            <w:tcW w:w="3676" w:type="dxa"/>
          </w:tcPr>
          <w:p w:rsidR="00DF688C" w:rsidRDefault="00437954">
            <w:pPr>
              <w:pStyle w:val="TableParagraph"/>
              <w:spacing w:before="120"/>
              <w:ind w:left="0" w:right="1484"/>
              <w:jc w:val="right"/>
              <w:rPr>
                <w:sz w:val="24"/>
              </w:rPr>
            </w:pPr>
            <w:r>
              <w:rPr>
                <w:spacing w:val="-2"/>
                <w:sz w:val="24"/>
              </w:rPr>
              <w:t>T1.020</w:t>
            </w:r>
          </w:p>
        </w:tc>
        <w:tc>
          <w:tcPr>
            <w:tcW w:w="3773" w:type="dxa"/>
          </w:tcPr>
          <w:p w:rsidR="00DF688C" w:rsidRDefault="00437954">
            <w:pPr>
              <w:pStyle w:val="TableParagraph"/>
              <w:spacing w:before="120"/>
              <w:ind w:left="106"/>
              <w:rPr>
                <w:sz w:val="24"/>
              </w:rPr>
            </w:pPr>
            <w:r>
              <w:rPr>
                <w:sz w:val="24"/>
              </w:rPr>
              <w:t>Output</w:t>
            </w:r>
            <w:r>
              <w:rPr>
                <w:spacing w:val="-3"/>
                <w:sz w:val="24"/>
              </w:rPr>
              <w:t xml:space="preserve"> </w:t>
            </w:r>
            <w:r>
              <w:rPr>
                <w:spacing w:val="-2"/>
                <w:sz w:val="24"/>
              </w:rPr>
              <w:t>correctness</w:t>
            </w:r>
          </w:p>
        </w:tc>
      </w:tr>
      <w:tr w:rsidR="00DF688C">
        <w:trPr>
          <w:trHeight w:val="604"/>
        </w:trPr>
        <w:tc>
          <w:tcPr>
            <w:tcW w:w="883" w:type="dxa"/>
          </w:tcPr>
          <w:p w:rsidR="00DF688C" w:rsidRDefault="00437954">
            <w:pPr>
              <w:pStyle w:val="TableParagraph"/>
              <w:spacing w:before="121"/>
              <w:ind w:left="0" w:right="220"/>
              <w:jc w:val="right"/>
              <w:rPr>
                <w:sz w:val="24"/>
              </w:rPr>
            </w:pPr>
            <w:r>
              <w:rPr>
                <w:spacing w:val="-5"/>
                <w:sz w:val="24"/>
              </w:rPr>
              <w:t>21.</w:t>
            </w:r>
          </w:p>
        </w:tc>
        <w:tc>
          <w:tcPr>
            <w:tcW w:w="3676" w:type="dxa"/>
          </w:tcPr>
          <w:p w:rsidR="00DF688C" w:rsidRDefault="00437954">
            <w:pPr>
              <w:pStyle w:val="TableParagraph"/>
              <w:spacing w:before="121"/>
              <w:ind w:left="0" w:right="1484"/>
              <w:jc w:val="right"/>
              <w:rPr>
                <w:sz w:val="24"/>
              </w:rPr>
            </w:pPr>
            <w:r>
              <w:rPr>
                <w:spacing w:val="-2"/>
                <w:sz w:val="24"/>
              </w:rPr>
              <w:t>T1.021</w:t>
            </w:r>
          </w:p>
        </w:tc>
        <w:tc>
          <w:tcPr>
            <w:tcW w:w="3773" w:type="dxa"/>
          </w:tcPr>
          <w:p w:rsidR="00DF688C" w:rsidRDefault="00437954">
            <w:pPr>
              <w:pStyle w:val="TableParagraph"/>
              <w:spacing w:before="121"/>
              <w:ind w:left="106"/>
              <w:rPr>
                <w:sz w:val="24"/>
              </w:rPr>
            </w:pPr>
            <w:r>
              <w:rPr>
                <w:sz w:val="24"/>
              </w:rPr>
              <w:t>Functionality</w:t>
            </w:r>
            <w:r>
              <w:rPr>
                <w:spacing w:val="-7"/>
                <w:sz w:val="24"/>
              </w:rPr>
              <w:t xml:space="preserve"> </w:t>
            </w:r>
            <w:r>
              <w:rPr>
                <w:spacing w:val="-4"/>
                <w:sz w:val="24"/>
              </w:rPr>
              <w:t>test</w:t>
            </w:r>
          </w:p>
        </w:tc>
      </w:tr>
    </w:tbl>
    <w:p w:rsidR="00DF688C" w:rsidRDefault="00DF688C">
      <w:pPr>
        <w:rPr>
          <w:sz w:val="24"/>
        </w:rPr>
        <w:sectPr w:rsidR="00DF688C">
          <w:pgSz w:w="11910" w:h="16840"/>
          <w:pgMar w:top="1320" w:right="1200" w:bottom="1150" w:left="1680" w:header="720" w:footer="720" w:gutter="0"/>
          <w:cols w:space="720"/>
        </w:sectPr>
      </w:pPr>
    </w:p>
    <w:tbl>
      <w:tblPr>
        <w:tblW w:w="0" w:type="auto"/>
        <w:tblInd w:w="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3"/>
        <w:gridCol w:w="3676"/>
        <w:gridCol w:w="3773"/>
      </w:tblGrid>
      <w:tr w:rsidR="00DF688C">
        <w:trPr>
          <w:trHeight w:val="605"/>
        </w:trPr>
        <w:tc>
          <w:tcPr>
            <w:tcW w:w="883" w:type="dxa"/>
          </w:tcPr>
          <w:p w:rsidR="00DF688C" w:rsidRDefault="00437954">
            <w:pPr>
              <w:pStyle w:val="TableParagraph"/>
              <w:ind w:left="0" w:right="220"/>
              <w:jc w:val="right"/>
              <w:rPr>
                <w:sz w:val="24"/>
              </w:rPr>
            </w:pPr>
            <w:r>
              <w:rPr>
                <w:spacing w:val="-5"/>
                <w:sz w:val="24"/>
              </w:rPr>
              <w:lastRenderedPageBreak/>
              <w:t>22.</w:t>
            </w:r>
          </w:p>
        </w:tc>
        <w:tc>
          <w:tcPr>
            <w:tcW w:w="3676" w:type="dxa"/>
          </w:tcPr>
          <w:p w:rsidR="00DF688C" w:rsidRDefault="00437954">
            <w:pPr>
              <w:pStyle w:val="TableParagraph"/>
              <w:ind w:left="0" w:right="1484"/>
              <w:jc w:val="right"/>
              <w:rPr>
                <w:sz w:val="24"/>
              </w:rPr>
            </w:pPr>
            <w:r>
              <w:rPr>
                <w:spacing w:val="-2"/>
                <w:sz w:val="24"/>
              </w:rPr>
              <w:t>T1.022</w:t>
            </w:r>
          </w:p>
        </w:tc>
        <w:tc>
          <w:tcPr>
            <w:tcW w:w="3773" w:type="dxa"/>
          </w:tcPr>
          <w:p w:rsidR="00DF688C" w:rsidRDefault="00437954">
            <w:pPr>
              <w:pStyle w:val="TableParagraph"/>
              <w:ind w:left="106"/>
              <w:rPr>
                <w:sz w:val="24"/>
              </w:rPr>
            </w:pPr>
            <w:r>
              <w:rPr>
                <w:sz w:val="24"/>
              </w:rPr>
              <w:t>Security</w:t>
            </w:r>
            <w:r>
              <w:rPr>
                <w:spacing w:val="-5"/>
                <w:sz w:val="24"/>
              </w:rPr>
              <w:t xml:space="preserve"> </w:t>
            </w:r>
            <w:r>
              <w:rPr>
                <w:spacing w:val="-4"/>
                <w:sz w:val="24"/>
              </w:rPr>
              <w:t>test</w:t>
            </w:r>
          </w:p>
        </w:tc>
      </w:tr>
      <w:tr w:rsidR="00DF688C">
        <w:trPr>
          <w:trHeight w:val="605"/>
        </w:trPr>
        <w:tc>
          <w:tcPr>
            <w:tcW w:w="883" w:type="dxa"/>
          </w:tcPr>
          <w:p w:rsidR="00DF688C" w:rsidRDefault="00437954">
            <w:pPr>
              <w:pStyle w:val="TableParagraph"/>
              <w:ind w:left="0" w:right="220"/>
              <w:jc w:val="right"/>
              <w:rPr>
                <w:sz w:val="24"/>
              </w:rPr>
            </w:pPr>
            <w:r>
              <w:rPr>
                <w:spacing w:val="-5"/>
                <w:sz w:val="24"/>
              </w:rPr>
              <w:t>23.</w:t>
            </w:r>
          </w:p>
        </w:tc>
        <w:tc>
          <w:tcPr>
            <w:tcW w:w="3676" w:type="dxa"/>
          </w:tcPr>
          <w:p w:rsidR="00DF688C" w:rsidRDefault="00437954">
            <w:pPr>
              <w:pStyle w:val="TableParagraph"/>
              <w:ind w:left="0" w:right="1484"/>
              <w:jc w:val="right"/>
              <w:rPr>
                <w:sz w:val="24"/>
              </w:rPr>
            </w:pPr>
            <w:r>
              <w:rPr>
                <w:spacing w:val="-2"/>
                <w:sz w:val="24"/>
              </w:rPr>
              <w:t>T2.023</w:t>
            </w:r>
          </w:p>
        </w:tc>
        <w:tc>
          <w:tcPr>
            <w:tcW w:w="3773" w:type="dxa"/>
          </w:tcPr>
          <w:p w:rsidR="00DF688C" w:rsidRDefault="00437954">
            <w:pPr>
              <w:pStyle w:val="TableParagraph"/>
              <w:ind w:left="106"/>
              <w:rPr>
                <w:sz w:val="24"/>
              </w:rPr>
            </w:pPr>
            <w:r>
              <w:rPr>
                <w:sz w:val="24"/>
              </w:rPr>
              <w:t>Security</w:t>
            </w:r>
            <w:r>
              <w:rPr>
                <w:spacing w:val="-5"/>
                <w:sz w:val="24"/>
              </w:rPr>
              <w:t xml:space="preserve"> </w:t>
            </w:r>
            <w:r>
              <w:rPr>
                <w:spacing w:val="-4"/>
                <w:sz w:val="24"/>
              </w:rPr>
              <w:t>test</w:t>
            </w:r>
          </w:p>
        </w:tc>
      </w:tr>
      <w:tr w:rsidR="00DF688C">
        <w:trPr>
          <w:trHeight w:val="606"/>
        </w:trPr>
        <w:tc>
          <w:tcPr>
            <w:tcW w:w="883" w:type="dxa"/>
          </w:tcPr>
          <w:p w:rsidR="00DF688C" w:rsidRDefault="00437954">
            <w:pPr>
              <w:pStyle w:val="TableParagraph"/>
              <w:spacing w:before="118"/>
              <w:ind w:left="0" w:right="220"/>
              <w:jc w:val="right"/>
              <w:rPr>
                <w:sz w:val="24"/>
              </w:rPr>
            </w:pPr>
            <w:r>
              <w:rPr>
                <w:spacing w:val="-5"/>
                <w:sz w:val="24"/>
              </w:rPr>
              <w:t>24.</w:t>
            </w:r>
          </w:p>
        </w:tc>
        <w:tc>
          <w:tcPr>
            <w:tcW w:w="3676" w:type="dxa"/>
          </w:tcPr>
          <w:p w:rsidR="00DF688C" w:rsidRDefault="00437954">
            <w:pPr>
              <w:pStyle w:val="TableParagraph"/>
              <w:spacing w:before="118"/>
              <w:ind w:left="0" w:right="1484"/>
              <w:jc w:val="right"/>
              <w:rPr>
                <w:sz w:val="24"/>
              </w:rPr>
            </w:pPr>
            <w:r>
              <w:rPr>
                <w:spacing w:val="-2"/>
                <w:sz w:val="24"/>
              </w:rPr>
              <w:t>T2.024</w:t>
            </w:r>
          </w:p>
        </w:tc>
        <w:tc>
          <w:tcPr>
            <w:tcW w:w="3773" w:type="dxa"/>
          </w:tcPr>
          <w:p w:rsidR="00DF688C" w:rsidRDefault="00437954">
            <w:pPr>
              <w:pStyle w:val="TableParagraph"/>
              <w:spacing w:before="118"/>
              <w:ind w:left="106"/>
              <w:rPr>
                <w:sz w:val="24"/>
              </w:rPr>
            </w:pPr>
            <w:r>
              <w:rPr>
                <w:sz w:val="24"/>
              </w:rPr>
              <w:t>Security</w:t>
            </w:r>
            <w:r>
              <w:rPr>
                <w:spacing w:val="-5"/>
                <w:sz w:val="24"/>
              </w:rPr>
              <w:t xml:space="preserve"> </w:t>
            </w:r>
            <w:r>
              <w:rPr>
                <w:spacing w:val="-4"/>
                <w:sz w:val="24"/>
              </w:rPr>
              <w:t>test</w:t>
            </w:r>
          </w:p>
        </w:tc>
      </w:tr>
      <w:tr w:rsidR="00DF688C">
        <w:trPr>
          <w:trHeight w:val="605"/>
        </w:trPr>
        <w:tc>
          <w:tcPr>
            <w:tcW w:w="883" w:type="dxa"/>
          </w:tcPr>
          <w:p w:rsidR="00DF688C" w:rsidRDefault="00437954">
            <w:pPr>
              <w:pStyle w:val="TableParagraph"/>
              <w:ind w:left="0" w:right="220"/>
              <w:jc w:val="right"/>
              <w:rPr>
                <w:sz w:val="24"/>
              </w:rPr>
            </w:pPr>
            <w:r>
              <w:rPr>
                <w:spacing w:val="-5"/>
                <w:sz w:val="24"/>
              </w:rPr>
              <w:t>25.</w:t>
            </w:r>
          </w:p>
        </w:tc>
        <w:tc>
          <w:tcPr>
            <w:tcW w:w="3676" w:type="dxa"/>
          </w:tcPr>
          <w:p w:rsidR="00DF688C" w:rsidRDefault="00437954">
            <w:pPr>
              <w:pStyle w:val="TableParagraph"/>
              <w:ind w:left="0" w:right="1484"/>
              <w:jc w:val="right"/>
              <w:rPr>
                <w:sz w:val="24"/>
              </w:rPr>
            </w:pPr>
            <w:r>
              <w:rPr>
                <w:spacing w:val="-2"/>
                <w:sz w:val="24"/>
              </w:rPr>
              <w:t>T2.025</w:t>
            </w:r>
          </w:p>
        </w:tc>
        <w:tc>
          <w:tcPr>
            <w:tcW w:w="3773" w:type="dxa"/>
          </w:tcPr>
          <w:p w:rsidR="00DF688C" w:rsidRDefault="00437954">
            <w:pPr>
              <w:pStyle w:val="TableParagraph"/>
              <w:ind w:left="106"/>
              <w:rPr>
                <w:sz w:val="24"/>
              </w:rPr>
            </w:pPr>
            <w:r>
              <w:rPr>
                <w:sz w:val="24"/>
              </w:rPr>
              <w:t>Functionality</w:t>
            </w:r>
            <w:r>
              <w:rPr>
                <w:spacing w:val="-7"/>
                <w:sz w:val="24"/>
              </w:rPr>
              <w:t xml:space="preserve"> </w:t>
            </w:r>
            <w:r>
              <w:rPr>
                <w:spacing w:val="-4"/>
                <w:sz w:val="24"/>
              </w:rPr>
              <w:t>test</w:t>
            </w:r>
          </w:p>
        </w:tc>
      </w:tr>
      <w:tr w:rsidR="00DF688C">
        <w:trPr>
          <w:trHeight w:val="606"/>
        </w:trPr>
        <w:tc>
          <w:tcPr>
            <w:tcW w:w="883" w:type="dxa"/>
          </w:tcPr>
          <w:p w:rsidR="00DF688C" w:rsidRDefault="00437954">
            <w:pPr>
              <w:pStyle w:val="TableParagraph"/>
              <w:ind w:left="0" w:right="220"/>
              <w:jc w:val="right"/>
              <w:rPr>
                <w:sz w:val="24"/>
              </w:rPr>
            </w:pPr>
            <w:r>
              <w:rPr>
                <w:spacing w:val="-5"/>
                <w:sz w:val="24"/>
              </w:rPr>
              <w:t>26.</w:t>
            </w:r>
          </w:p>
        </w:tc>
        <w:tc>
          <w:tcPr>
            <w:tcW w:w="3676" w:type="dxa"/>
          </w:tcPr>
          <w:p w:rsidR="00DF688C" w:rsidRDefault="00437954">
            <w:pPr>
              <w:pStyle w:val="TableParagraph"/>
              <w:ind w:left="0" w:right="1484"/>
              <w:jc w:val="right"/>
              <w:rPr>
                <w:sz w:val="24"/>
              </w:rPr>
            </w:pPr>
            <w:r>
              <w:rPr>
                <w:spacing w:val="-2"/>
                <w:sz w:val="24"/>
              </w:rPr>
              <w:t>T2.026</w:t>
            </w:r>
          </w:p>
        </w:tc>
        <w:tc>
          <w:tcPr>
            <w:tcW w:w="3773" w:type="dxa"/>
          </w:tcPr>
          <w:p w:rsidR="00DF688C" w:rsidRDefault="00437954">
            <w:pPr>
              <w:pStyle w:val="TableParagraph"/>
              <w:ind w:left="106"/>
              <w:rPr>
                <w:sz w:val="24"/>
              </w:rPr>
            </w:pPr>
            <w:r>
              <w:rPr>
                <w:sz w:val="24"/>
              </w:rPr>
              <w:t>Functionality</w:t>
            </w:r>
            <w:r>
              <w:rPr>
                <w:spacing w:val="-7"/>
                <w:sz w:val="24"/>
              </w:rPr>
              <w:t xml:space="preserve"> </w:t>
            </w:r>
            <w:r>
              <w:rPr>
                <w:spacing w:val="-4"/>
                <w:sz w:val="24"/>
              </w:rPr>
              <w:t>test</w:t>
            </w:r>
          </w:p>
        </w:tc>
      </w:tr>
      <w:tr w:rsidR="00DF688C">
        <w:trPr>
          <w:trHeight w:val="605"/>
        </w:trPr>
        <w:tc>
          <w:tcPr>
            <w:tcW w:w="883" w:type="dxa"/>
          </w:tcPr>
          <w:p w:rsidR="00DF688C" w:rsidRDefault="00437954">
            <w:pPr>
              <w:pStyle w:val="TableParagraph"/>
              <w:spacing w:before="118"/>
              <w:ind w:left="0" w:right="220"/>
              <w:jc w:val="right"/>
              <w:rPr>
                <w:sz w:val="24"/>
              </w:rPr>
            </w:pPr>
            <w:r>
              <w:rPr>
                <w:spacing w:val="-5"/>
                <w:sz w:val="24"/>
              </w:rPr>
              <w:t>27.</w:t>
            </w:r>
          </w:p>
        </w:tc>
        <w:tc>
          <w:tcPr>
            <w:tcW w:w="3676" w:type="dxa"/>
          </w:tcPr>
          <w:p w:rsidR="00DF688C" w:rsidRDefault="00437954">
            <w:pPr>
              <w:pStyle w:val="TableParagraph"/>
              <w:spacing w:before="118"/>
              <w:ind w:left="0" w:right="1484"/>
              <w:jc w:val="right"/>
              <w:rPr>
                <w:sz w:val="24"/>
              </w:rPr>
            </w:pPr>
            <w:r>
              <w:rPr>
                <w:spacing w:val="-2"/>
                <w:sz w:val="24"/>
              </w:rPr>
              <w:t>T2.027</w:t>
            </w:r>
          </w:p>
        </w:tc>
        <w:tc>
          <w:tcPr>
            <w:tcW w:w="3773" w:type="dxa"/>
          </w:tcPr>
          <w:p w:rsidR="00DF688C" w:rsidRDefault="00437954">
            <w:pPr>
              <w:pStyle w:val="TableParagraph"/>
              <w:spacing w:before="118"/>
              <w:ind w:left="106"/>
              <w:rPr>
                <w:sz w:val="24"/>
              </w:rPr>
            </w:pPr>
            <w:r>
              <w:rPr>
                <w:sz w:val="24"/>
              </w:rPr>
              <w:t>Functionality</w:t>
            </w:r>
            <w:r>
              <w:rPr>
                <w:spacing w:val="-7"/>
                <w:sz w:val="24"/>
              </w:rPr>
              <w:t xml:space="preserve"> </w:t>
            </w:r>
            <w:r>
              <w:rPr>
                <w:spacing w:val="-4"/>
                <w:sz w:val="24"/>
              </w:rPr>
              <w:t>test</w:t>
            </w:r>
          </w:p>
        </w:tc>
      </w:tr>
      <w:tr w:rsidR="00DF688C">
        <w:trPr>
          <w:trHeight w:val="605"/>
        </w:trPr>
        <w:tc>
          <w:tcPr>
            <w:tcW w:w="883" w:type="dxa"/>
          </w:tcPr>
          <w:p w:rsidR="00DF688C" w:rsidRDefault="00437954">
            <w:pPr>
              <w:pStyle w:val="TableParagraph"/>
              <w:ind w:left="0" w:right="220"/>
              <w:jc w:val="right"/>
              <w:rPr>
                <w:sz w:val="24"/>
              </w:rPr>
            </w:pPr>
            <w:r>
              <w:rPr>
                <w:spacing w:val="-5"/>
                <w:sz w:val="24"/>
              </w:rPr>
              <w:t>28.</w:t>
            </w:r>
          </w:p>
        </w:tc>
        <w:tc>
          <w:tcPr>
            <w:tcW w:w="3676" w:type="dxa"/>
          </w:tcPr>
          <w:p w:rsidR="00DF688C" w:rsidRDefault="00437954">
            <w:pPr>
              <w:pStyle w:val="TableParagraph"/>
              <w:ind w:left="0" w:right="1484"/>
              <w:jc w:val="right"/>
              <w:rPr>
                <w:sz w:val="24"/>
              </w:rPr>
            </w:pPr>
            <w:r>
              <w:rPr>
                <w:spacing w:val="-2"/>
                <w:sz w:val="24"/>
              </w:rPr>
              <w:t>T2.028</w:t>
            </w:r>
          </w:p>
        </w:tc>
        <w:tc>
          <w:tcPr>
            <w:tcW w:w="3773" w:type="dxa"/>
          </w:tcPr>
          <w:p w:rsidR="00DF688C" w:rsidRDefault="00437954">
            <w:pPr>
              <w:pStyle w:val="TableParagraph"/>
              <w:ind w:left="106"/>
              <w:rPr>
                <w:sz w:val="24"/>
              </w:rPr>
            </w:pPr>
            <w:r>
              <w:rPr>
                <w:sz w:val="24"/>
              </w:rPr>
              <w:t>Functionality</w:t>
            </w:r>
            <w:r>
              <w:rPr>
                <w:spacing w:val="-7"/>
                <w:sz w:val="24"/>
              </w:rPr>
              <w:t xml:space="preserve"> </w:t>
            </w:r>
            <w:r>
              <w:rPr>
                <w:spacing w:val="-4"/>
                <w:sz w:val="24"/>
              </w:rPr>
              <w:t>test</w:t>
            </w:r>
          </w:p>
        </w:tc>
      </w:tr>
      <w:tr w:rsidR="00DF688C">
        <w:trPr>
          <w:trHeight w:val="606"/>
        </w:trPr>
        <w:tc>
          <w:tcPr>
            <w:tcW w:w="883" w:type="dxa"/>
          </w:tcPr>
          <w:p w:rsidR="00DF688C" w:rsidRDefault="00437954">
            <w:pPr>
              <w:pStyle w:val="TableParagraph"/>
              <w:ind w:left="0" w:right="220"/>
              <w:jc w:val="right"/>
              <w:rPr>
                <w:sz w:val="24"/>
              </w:rPr>
            </w:pPr>
            <w:r>
              <w:rPr>
                <w:spacing w:val="-5"/>
                <w:sz w:val="24"/>
              </w:rPr>
              <w:t>29.</w:t>
            </w:r>
          </w:p>
        </w:tc>
        <w:tc>
          <w:tcPr>
            <w:tcW w:w="3676" w:type="dxa"/>
          </w:tcPr>
          <w:p w:rsidR="00DF688C" w:rsidRDefault="00437954">
            <w:pPr>
              <w:pStyle w:val="TableParagraph"/>
              <w:ind w:left="0" w:right="1484"/>
              <w:jc w:val="right"/>
              <w:rPr>
                <w:sz w:val="24"/>
              </w:rPr>
            </w:pPr>
            <w:r>
              <w:rPr>
                <w:spacing w:val="-2"/>
                <w:sz w:val="24"/>
              </w:rPr>
              <w:t>T2.029</w:t>
            </w:r>
          </w:p>
        </w:tc>
        <w:tc>
          <w:tcPr>
            <w:tcW w:w="3773" w:type="dxa"/>
          </w:tcPr>
          <w:p w:rsidR="00DF688C" w:rsidRDefault="00437954">
            <w:pPr>
              <w:pStyle w:val="TableParagraph"/>
              <w:ind w:left="106"/>
              <w:rPr>
                <w:sz w:val="24"/>
              </w:rPr>
            </w:pPr>
            <w:r>
              <w:rPr>
                <w:sz w:val="24"/>
              </w:rPr>
              <w:t>Functionality</w:t>
            </w:r>
            <w:r>
              <w:rPr>
                <w:spacing w:val="-7"/>
                <w:sz w:val="24"/>
              </w:rPr>
              <w:t xml:space="preserve"> </w:t>
            </w:r>
            <w:r>
              <w:rPr>
                <w:spacing w:val="-4"/>
                <w:sz w:val="24"/>
              </w:rPr>
              <w:t>test</w:t>
            </w:r>
          </w:p>
        </w:tc>
      </w:tr>
      <w:tr w:rsidR="00DF688C">
        <w:trPr>
          <w:trHeight w:val="606"/>
        </w:trPr>
        <w:tc>
          <w:tcPr>
            <w:tcW w:w="883" w:type="dxa"/>
          </w:tcPr>
          <w:p w:rsidR="00DF688C" w:rsidRDefault="00437954">
            <w:pPr>
              <w:pStyle w:val="TableParagraph"/>
              <w:spacing w:before="118"/>
              <w:ind w:left="0" w:right="220"/>
              <w:jc w:val="right"/>
              <w:rPr>
                <w:sz w:val="24"/>
              </w:rPr>
            </w:pPr>
            <w:r>
              <w:rPr>
                <w:spacing w:val="-5"/>
                <w:sz w:val="24"/>
              </w:rPr>
              <w:t>30.</w:t>
            </w:r>
          </w:p>
        </w:tc>
        <w:tc>
          <w:tcPr>
            <w:tcW w:w="3676" w:type="dxa"/>
          </w:tcPr>
          <w:p w:rsidR="00DF688C" w:rsidRDefault="00437954">
            <w:pPr>
              <w:pStyle w:val="TableParagraph"/>
              <w:spacing w:before="118"/>
              <w:ind w:left="0" w:right="1484"/>
              <w:jc w:val="right"/>
              <w:rPr>
                <w:sz w:val="24"/>
              </w:rPr>
            </w:pPr>
            <w:r>
              <w:rPr>
                <w:spacing w:val="-2"/>
                <w:sz w:val="24"/>
              </w:rPr>
              <w:t>T2.030</w:t>
            </w:r>
          </w:p>
        </w:tc>
        <w:tc>
          <w:tcPr>
            <w:tcW w:w="3773" w:type="dxa"/>
          </w:tcPr>
          <w:p w:rsidR="00DF688C" w:rsidRDefault="00437954">
            <w:pPr>
              <w:pStyle w:val="TableParagraph"/>
              <w:spacing w:before="118"/>
              <w:ind w:left="106"/>
              <w:rPr>
                <w:sz w:val="24"/>
              </w:rPr>
            </w:pPr>
            <w:r>
              <w:rPr>
                <w:sz w:val="24"/>
              </w:rPr>
              <w:t>Functionality</w:t>
            </w:r>
            <w:r>
              <w:rPr>
                <w:spacing w:val="-7"/>
                <w:sz w:val="24"/>
              </w:rPr>
              <w:t xml:space="preserve"> </w:t>
            </w:r>
            <w:r>
              <w:rPr>
                <w:spacing w:val="-4"/>
                <w:sz w:val="24"/>
              </w:rPr>
              <w:t>test</w:t>
            </w:r>
          </w:p>
        </w:tc>
      </w:tr>
      <w:tr w:rsidR="00DF688C">
        <w:trPr>
          <w:trHeight w:val="605"/>
        </w:trPr>
        <w:tc>
          <w:tcPr>
            <w:tcW w:w="883" w:type="dxa"/>
          </w:tcPr>
          <w:p w:rsidR="00DF688C" w:rsidRDefault="00437954">
            <w:pPr>
              <w:pStyle w:val="TableParagraph"/>
              <w:ind w:left="0" w:right="220"/>
              <w:jc w:val="right"/>
              <w:rPr>
                <w:sz w:val="24"/>
              </w:rPr>
            </w:pPr>
            <w:r>
              <w:rPr>
                <w:spacing w:val="-5"/>
                <w:sz w:val="24"/>
              </w:rPr>
              <w:t>31.</w:t>
            </w:r>
          </w:p>
        </w:tc>
        <w:tc>
          <w:tcPr>
            <w:tcW w:w="3676" w:type="dxa"/>
          </w:tcPr>
          <w:p w:rsidR="00DF688C" w:rsidRDefault="00437954">
            <w:pPr>
              <w:pStyle w:val="TableParagraph"/>
              <w:ind w:left="0" w:right="1484"/>
              <w:jc w:val="right"/>
              <w:rPr>
                <w:sz w:val="24"/>
              </w:rPr>
            </w:pPr>
            <w:r>
              <w:rPr>
                <w:spacing w:val="-2"/>
                <w:sz w:val="24"/>
              </w:rPr>
              <w:t>T2.031</w:t>
            </w:r>
          </w:p>
        </w:tc>
        <w:tc>
          <w:tcPr>
            <w:tcW w:w="3773" w:type="dxa"/>
          </w:tcPr>
          <w:p w:rsidR="00DF688C" w:rsidRDefault="00437954">
            <w:pPr>
              <w:pStyle w:val="TableParagraph"/>
              <w:ind w:left="106"/>
              <w:rPr>
                <w:sz w:val="24"/>
              </w:rPr>
            </w:pPr>
            <w:r>
              <w:rPr>
                <w:sz w:val="24"/>
              </w:rPr>
              <w:t>Functionality</w:t>
            </w:r>
            <w:r>
              <w:rPr>
                <w:spacing w:val="-7"/>
                <w:sz w:val="24"/>
              </w:rPr>
              <w:t xml:space="preserve"> </w:t>
            </w:r>
            <w:r>
              <w:rPr>
                <w:spacing w:val="-4"/>
                <w:sz w:val="24"/>
              </w:rPr>
              <w:t>test</w:t>
            </w:r>
          </w:p>
        </w:tc>
      </w:tr>
      <w:tr w:rsidR="00DF688C">
        <w:trPr>
          <w:trHeight w:val="606"/>
        </w:trPr>
        <w:tc>
          <w:tcPr>
            <w:tcW w:w="883" w:type="dxa"/>
          </w:tcPr>
          <w:p w:rsidR="00DF688C" w:rsidRDefault="00437954">
            <w:pPr>
              <w:pStyle w:val="TableParagraph"/>
              <w:ind w:left="0" w:right="220"/>
              <w:jc w:val="right"/>
              <w:rPr>
                <w:sz w:val="24"/>
              </w:rPr>
            </w:pPr>
            <w:r>
              <w:rPr>
                <w:spacing w:val="-5"/>
                <w:sz w:val="24"/>
              </w:rPr>
              <w:t>32.</w:t>
            </w:r>
          </w:p>
        </w:tc>
        <w:tc>
          <w:tcPr>
            <w:tcW w:w="3676" w:type="dxa"/>
          </w:tcPr>
          <w:p w:rsidR="00DF688C" w:rsidRDefault="00437954">
            <w:pPr>
              <w:pStyle w:val="TableParagraph"/>
              <w:ind w:left="0" w:right="1484"/>
              <w:jc w:val="right"/>
              <w:rPr>
                <w:sz w:val="24"/>
              </w:rPr>
            </w:pPr>
            <w:r>
              <w:rPr>
                <w:spacing w:val="-2"/>
                <w:sz w:val="24"/>
              </w:rPr>
              <w:t>T2.032</w:t>
            </w:r>
          </w:p>
        </w:tc>
        <w:tc>
          <w:tcPr>
            <w:tcW w:w="3773" w:type="dxa"/>
          </w:tcPr>
          <w:p w:rsidR="00DF688C" w:rsidRDefault="00437954">
            <w:pPr>
              <w:pStyle w:val="TableParagraph"/>
              <w:ind w:left="106"/>
              <w:rPr>
                <w:sz w:val="24"/>
              </w:rPr>
            </w:pPr>
            <w:r>
              <w:rPr>
                <w:sz w:val="24"/>
              </w:rPr>
              <w:t>Functionality</w:t>
            </w:r>
            <w:r>
              <w:rPr>
                <w:spacing w:val="-7"/>
                <w:sz w:val="24"/>
              </w:rPr>
              <w:t xml:space="preserve"> </w:t>
            </w:r>
            <w:r>
              <w:rPr>
                <w:spacing w:val="-4"/>
                <w:sz w:val="24"/>
              </w:rPr>
              <w:t>test</w:t>
            </w:r>
          </w:p>
        </w:tc>
      </w:tr>
      <w:tr w:rsidR="00DF688C">
        <w:trPr>
          <w:trHeight w:val="606"/>
        </w:trPr>
        <w:tc>
          <w:tcPr>
            <w:tcW w:w="883" w:type="dxa"/>
          </w:tcPr>
          <w:p w:rsidR="00DF688C" w:rsidRDefault="00437954">
            <w:pPr>
              <w:pStyle w:val="TableParagraph"/>
              <w:spacing w:before="118"/>
              <w:ind w:left="0" w:right="220"/>
              <w:jc w:val="right"/>
              <w:rPr>
                <w:sz w:val="24"/>
              </w:rPr>
            </w:pPr>
            <w:r>
              <w:rPr>
                <w:spacing w:val="-5"/>
                <w:sz w:val="24"/>
              </w:rPr>
              <w:t>33.</w:t>
            </w:r>
          </w:p>
        </w:tc>
        <w:tc>
          <w:tcPr>
            <w:tcW w:w="3676" w:type="dxa"/>
          </w:tcPr>
          <w:p w:rsidR="00DF688C" w:rsidRDefault="00437954">
            <w:pPr>
              <w:pStyle w:val="TableParagraph"/>
              <w:spacing w:before="118"/>
              <w:ind w:left="0" w:right="1484"/>
              <w:jc w:val="right"/>
              <w:rPr>
                <w:sz w:val="24"/>
              </w:rPr>
            </w:pPr>
            <w:r>
              <w:rPr>
                <w:spacing w:val="-2"/>
                <w:sz w:val="24"/>
              </w:rPr>
              <w:t>T2.033</w:t>
            </w:r>
          </w:p>
        </w:tc>
        <w:tc>
          <w:tcPr>
            <w:tcW w:w="3773" w:type="dxa"/>
          </w:tcPr>
          <w:p w:rsidR="00DF688C" w:rsidRDefault="00437954">
            <w:pPr>
              <w:pStyle w:val="TableParagraph"/>
              <w:spacing w:before="118"/>
              <w:ind w:left="106"/>
              <w:rPr>
                <w:sz w:val="24"/>
              </w:rPr>
            </w:pPr>
            <w:r>
              <w:rPr>
                <w:sz w:val="24"/>
              </w:rPr>
              <w:t>Security</w:t>
            </w:r>
            <w:r>
              <w:rPr>
                <w:spacing w:val="-5"/>
                <w:sz w:val="24"/>
              </w:rPr>
              <w:t xml:space="preserve"> </w:t>
            </w:r>
            <w:r>
              <w:rPr>
                <w:spacing w:val="-4"/>
                <w:sz w:val="24"/>
              </w:rPr>
              <w:t>test</w:t>
            </w:r>
          </w:p>
        </w:tc>
      </w:tr>
      <w:tr w:rsidR="00DF688C">
        <w:trPr>
          <w:trHeight w:val="606"/>
        </w:trPr>
        <w:tc>
          <w:tcPr>
            <w:tcW w:w="883" w:type="dxa"/>
          </w:tcPr>
          <w:p w:rsidR="00DF688C" w:rsidRDefault="00437954">
            <w:pPr>
              <w:pStyle w:val="TableParagraph"/>
              <w:ind w:left="0" w:right="220"/>
              <w:jc w:val="right"/>
              <w:rPr>
                <w:sz w:val="24"/>
              </w:rPr>
            </w:pPr>
            <w:r>
              <w:rPr>
                <w:spacing w:val="-5"/>
                <w:sz w:val="24"/>
              </w:rPr>
              <w:t>34.</w:t>
            </w:r>
          </w:p>
        </w:tc>
        <w:tc>
          <w:tcPr>
            <w:tcW w:w="3676" w:type="dxa"/>
          </w:tcPr>
          <w:p w:rsidR="00DF688C" w:rsidRDefault="00437954">
            <w:pPr>
              <w:pStyle w:val="TableParagraph"/>
              <w:ind w:left="0" w:right="1484"/>
              <w:jc w:val="right"/>
              <w:rPr>
                <w:sz w:val="24"/>
              </w:rPr>
            </w:pPr>
            <w:r>
              <w:rPr>
                <w:spacing w:val="-2"/>
                <w:sz w:val="24"/>
              </w:rPr>
              <w:t>T3.034</w:t>
            </w:r>
          </w:p>
        </w:tc>
        <w:tc>
          <w:tcPr>
            <w:tcW w:w="3773" w:type="dxa"/>
          </w:tcPr>
          <w:p w:rsidR="00DF688C" w:rsidRDefault="00437954">
            <w:pPr>
              <w:pStyle w:val="TableParagraph"/>
              <w:ind w:left="106"/>
              <w:rPr>
                <w:sz w:val="24"/>
              </w:rPr>
            </w:pPr>
            <w:r>
              <w:rPr>
                <w:sz w:val="24"/>
              </w:rPr>
              <w:t>Functionality</w:t>
            </w:r>
            <w:r>
              <w:rPr>
                <w:spacing w:val="-7"/>
                <w:sz w:val="24"/>
              </w:rPr>
              <w:t xml:space="preserve"> </w:t>
            </w:r>
            <w:r>
              <w:rPr>
                <w:spacing w:val="-4"/>
                <w:sz w:val="24"/>
              </w:rPr>
              <w:t>test</w:t>
            </w:r>
          </w:p>
        </w:tc>
      </w:tr>
      <w:tr w:rsidR="00DF688C">
        <w:trPr>
          <w:trHeight w:val="606"/>
        </w:trPr>
        <w:tc>
          <w:tcPr>
            <w:tcW w:w="883" w:type="dxa"/>
          </w:tcPr>
          <w:p w:rsidR="00DF688C" w:rsidRDefault="00437954">
            <w:pPr>
              <w:pStyle w:val="TableParagraph"/>
              <w:ind w:left="0" w:right="220"/>
              <w:jc w:val="right"/>
              <w:rPr>
                <w:sz w:val="24"/>
              </w:rPr>
            </w:pPr>
            <w:r>
              <w:rPr>
                <w:spacing w:val="-5"/>
                <w:sz w:val="24"/>
              </w:rPr>
              <w:t>35.</w:t>
            </w:r>
          </w:p>
        </w:tc>
        <w:tc>
          <w:tcPr>
            <w:tcW w:w="3676" w:type="dxa"/>
          </w:tcPr>
          <w:p w:rsidR="00DF688C" w:rsidRDefault="00437954">
            <w:pPr>
              <w:pStyle w:val="TableParagraph"/>
              <w:ind w:left="0" w:right="1484"/>
              <w:jc w:val="right"/>
              <w:rPr>
                <w:sz w:val="24"/>
              </w:rPr>
            </w:pPr>
            <w:r>
              <w:rPr>
                <w:spacing w:val="-2"/>
                <w:sz w:val="24"/>
              </w:rPr>
              <w:t>T3.035</w:t>
            </w:r>
          </w:p>
        </w:tc>
        <w:tc>
          <w:tcPr>
            <w:tcW w:w="3773" w:type="dxa"/>
          </w:tcPr>
          <w:p w:rsidR="00DF688C" w:rsidRDefault="00437954">
            <w:pPr>
              <w:pStyle w:val="TableParagraph"/>
              <w:ind w:left="106"/>
              <w:rPr>
                <w:sz w:val="24"/>
              </w:rPr>
            </w:pPr>
            <w:r>
              <w:rPr>
                <w:sz w:val="24"/>
              </w:rPr>
              <w:t>Security</w:t>
            </w:r>
            <w:r>
              <w:rPr>
                <w:spacing w:val="-5"/>
                <w:sz w:val="24"/>
              </w:rPr>
              <w:t xml:space="preserve"> </w:t>
            </w:r>
            <w:r>
              <w:rPr>
                <w:spacing w:val="-4"/>
                <w:sz w:val="24"/>
              </w:rPr>
              <w:t>test</w:t>
            </w:r>
          </w:p>
        </w:tc>
      </w:tr>
      <w:tr w:rsidR="00DF688C">
        <w:trPr>
          <w:trHeight w:val="604"/>
        </w:trPr>
        <w:tc>
          <w:tcPr>
            <w:tcW w:w="883" w:type="dxa"/>
          </w:tcPr>
          <w:p w:rsidR="00DF688C" w:rsidRDefault="00437954">
            <w:pPr>
              <w:pStyle w:val="TableParagraph"/>
              <w:spacing w:before="118"/>
              <w:ind w:left="0" w:right="220"/>
              <w:jc w:val="right"/>
              <w:rPr>
                <w:sz w:val="24"/>
              </w:rPr>
            </w:pPr>
            <w:r>
              <w:rPr>
                <w:spacing w:val="-5"/>
                <w:sz w:val="24"/>
              </w:rPr>
              <w:t>36.</w:t>
            </w:r>
          </w:p>
        </w:tc>
        <w:tc>
          <w:tcPr>
            <w:tcW w:w="3676" w:type="dxa"/>
          </w:tcPr>
          <w:p w:rsidR="00DF688C" w:rsidRDefault="00437954">
            <w:pPr>
              <w:pStyle w:val="TableParagraph"/>
              <w:spacing w:before="118"/>
              <w:ind w:left="0" w:right="1484"/>
              <w:jc w:val="right"/>
              <w:rPr>
                <w:sz w:val="24"/>
              </w:rPr>
            </w:pPr>
            <w:r>
              <w:rPr>
                <w:spacing w:val="-2"/>
                <w:sz w:val="24"/>
              </w:rPr>
              <w:t>T3.036</w:t>
            </w:r>
          </w:p>
        </w:tc>
        <w:tc>
          <w:tcPr>
            <w:tcW w:w="3773" w:type="dxa"/>
          </w:tcPr>
          <w:p w:rsidR="00DF688C" w:rsidRDefault="00437954">
            <w:pPr>
              <w:pStyle w:val="TableParagraph"/>
              <w:spacing w:before="118"/>
              <w:ind w:left="106"/>
              <w:rPr>
                <w:sz w:val="24"/>
              </w:rPr>
            </w:pPr>
            <w:r>
              <w:rPr>
                <w:sz w:val="24"/>
              </w:rPr>
              <w:t>Security</w:t>
            </w:r>
            <w:r>
              <w:rPr>
                <w:spacing w:val="-5"/>
                <w:sz w:val="24"/>
              </w:rPr>
              <w:t xml:space="preserve"> </w:t>
            </w:r>
            <w:r>
              <w:rPr>
                <w:spacing w:val="-4"/>
                <w:sz w:val="24"/>
              </w:rPr>
              <w:t>test</w:t>
            </w:r>
          </w:p>
        </w:tc>
      </w:tr>
      <w:tr w:rsidR="00DF688C">
        <w:trPr>
          <w:trHeight w:val="606"/>
        </w:trPr>
        <w:tc>
          <w:tcPr>
            <w:tcW w:w="883" w:type="dxa"/>
          </w:tcPr>
          <w:p w:rsidR="00DF688C" w:rsidRDefault="00437954">
            <w:pPr>
              <w:pStyle w:val="TableParagraph"/>
              <w:spacing w:before="120"/>
              <w:ind w:left="0" w:right="220"/>
              <w:jc w:val="right"/>
              <w:rPr>
                <w:sz w:val="24"/>
              </w:rPr>
            </w:pPr>
            <w:r>
              <w:rPr>
                <w:spacing w:val="-5"/>
                <w:sz w:val="24"/>
              </w:rPr>
              <w:t>37.</w:t>
            </w:r>
          </w:p>
        </w:tc>
        <w:tc>
          <w:tcPr>
            <w:tcW w:w="3676" w:type="dxa"/>
          </w:tcPr>
          <w:p w:rsidR="00DF688C" w:rsidRDefault="00437954">
            <w:pPr>
              <w:pStyle w:val="TableParagraph"/>
              <w:spacing w:before="120"/>
              <w:ind w:left="0" w:right="1484"/>
              <w:jc w:val="right"/>
              <w:rPr>
                <w:sz w:val="24"/>
              </w:rPr>
            </w:pPr>
            <w:r>
              <w:rPr>
                <w:spacing w:val="-2"/>
                <w:sz w:val="24"/>
              </w:rPr>
              <w:t>T3.037</w:t>
            </w:r>
          </w:p>
        </w:tc>
        <w:tc>
          <w:tcPr>
            <w:tcW w:w="3773" w:type="dxa"/>
          </w:tcPr>
          <w:p w:rsidR="00DF688C" w:rsidRDefault="00437954">
            <w:pPr>
              <w:pStyle w:val="TableParagraph"/>
              <w:spacing w:before="120"/>
              <w:ind w:left="106"/>
              <w:rPr>
                <w:sz w:val="24"/>
              </w:rPr>
            </w:pPr>
            <w:r>
              <w:rPr>
                <w:sz w:val="24"/>
              </w:rPr>
              <w:t>Functionality</w:t>
            </w:r>
            <w:r>
              <w:rPr>
                <w:spacing w:val="-7"/>
                <w:sz w:val="24"/>
              </w:rPr>
              <w:t xml:space="preserve"> </w:t>
            </w:r>
            <w:r>
              <w:rPr>
                <w:spacing w:val="-4"/>
                <w:sz w:val="24"/>
              </w:rPr>
              <w:t>test</w:t>
            </w:r>
          </w:p>
        </w:tc>
      </w:tr>
      <w:tr w:rsidR="00DF688C">
        <w:trPr>
          <w:trHeight w:val="605"/>
        </w:trPr>
        <w:tc>
          <w:tcPr>
            <w:tcW w:w="883" w:type="dxa"/>
          </w:tcPr>
          <w:p w:rsidR="00DF688C" w:rsidRDefault="00437954">
            <w:pPr>
              <w:pStyle w:val="TableParagraph"/>
              <w:spacing w:before="120"/>
              <w:ind w:left="0" w:right="220"/>
              <w:jc w:val="right"/>
              <w:rPr>
                <w:sz w:val="24"/>
              </w:rPr>
            </w:pPr>
            <w:r>
              <w:rPr>
                <w:spacing w:val="-5"/>
                <w:sz w:val="24"/>
              </w:rPr>
              <w:t>38.</w:t>
            </w:r>
          </w:p>
        </w:tc>
        <w:tc>
          <w:tcPr>
            <w:tcW w:w="3676" w:type="dxa"/>
          </w:tcPr>
          <w:p w:rsidR="00DF688C" w:rsidRDefault="00437954">
            <w:pPr>
              <w:pStyle w:val="TableParagraph"/>
              <w:spacing w:before="120"/>
              <w:ind w:left="0" w:right="1484"/>
              <w:jc w:val="right"/>
              <w:rPr>
                <w:sz w:val="24"/>
              </w:rPr>
            </w:pPr>
            <w:r>
              <w:rPr>
                <w:spacing w:val="-2"/>
                <w:sz w:val="24"/>
              </w:rPr>
              <w:t>T3.038</w:t>
            </w:r>
          </w:p>
        </w:tc>
        <w:tc>
          <w:tcPr>
            <w:tcW w:w="3773" w:type="dxa"/>
          </w:tcPr>
          <w:p w:rsidR="00DF688C" w:rsidRDefault="00437954">
            <w:pPr>
              <w:pStyle w:val="TableParagraph"/>
              <w:spacing w:before="120"/>
              <w:ind w:left="106"/>
              <w:rPr>
                <w:sz w:val="24"/>
              </w:rPr>
            </w:pPr>
            <w:r>
              <w:rPr>
                <w:sz w:val="24"/>
              </w:rPr>
              <w:t>Functionality</w:t>
            </w:r>
            <w:r>
              <w:rPr>
                <w:spacing w:val="-7"/>
                <w:sz w:val="24"/>
              </w:rPr>
              <w:t xml:space="preserve"> </w:t>
            </w:r>
            <w:r>
              <w:rPr>
                <w:spacing w:val="-4"/>
                <w:sz w:val="24"/>
              </w:rPr>
              <w:t>test</w:t>
            </w:r>
          </w:p>
        </w:tc>
      </w:tr>
      <w:tr w:rsidR="00DF688C">
        <w:trPr>
          <w:trHeight w:val="606"/>
        </w:trPr>
        <w:tc>
          <w:tcPr>
            <w:tcW w:w="883" w:type="dxa"/>
          </w:tcPr>
          <w:p w:rsidR="00DF688C" w:rsidRDefault="00437954">
            <w:pPr>
              <w:pStyle w:val="TableParagraph"/>
              <w:ind w:left="0" w:right="220"/>
              <w:jc w:val="right"/>
              <w:rPr>
                <w:sz w:val="24"/>
              </w:rPr>
            </w:pPr>
            <w:r>
              <w:rPr>
                <w:spacing w:val="-5"/>
                <w:sz w:val="24"/>
              </w:rPr>
              <w:t>39.</w:t>
            </w:r>
          </w:p>
        </w:tc>
        <w:tc>
          <w:tcPr>
            <w:tcW w:w="3676" w:type="dxa"/>
          </w:tcPr>
          <w:p w:rsidR="00DF688C" w:rsidRDefault="00437954">
            <w:pPr>
              <w:pStyle w:val="TableParagraph"/>
              <w:ind w:left="0" w:right="1484"/>
              <w:jc w:val="right"/>
              <w:rPr>
                <w:sz w:val="24"/>
              </w:rPr>
            </w:pPr>
            <w:r>
              <w:rPr>
                <w:spacing w:val="-2"/>
                <w:sz w:val="24"/>
              </w:rPr>
              <w:t>T3.039</w:t>
            </w:r>
          </w:p>
        </w:tc>
        <w:tc>
          <w:tcPr>
            <w:tcW w:w="3773" w:type="dxa"/>
          </w:tcPr>
          <w:p w:rsidR="00DF688C" w:rsidRDefault="00437954">
            <w:pPr>
              <w:pStyle w:val="TableParagraph"/>
              <w:ind w:left="106"/>
              <w:rPr>
                <w:sz w:val="24"/>
              </w:rPr>
            </w:pPr>
            <w:r>
              <w:rPr>
                <w:sz w:val="24"/>
              </w:rPr>
              <w:t>Functionality</w:t>
            </w:r>
            <w:r>
              <w:rPr>
                <w:spacing w:val="-7"/>
                <w:sz w:val="24"/>
              </w:rPr>
              <w:t xml:space="preserve"> </w:t>
            </w:r>
            <w:r>
              <w:rPr>
                <w:spacing w:val="-4"/>
                <w:sz w:val="24"/>
              </w:rPr>
              <w:t>test</w:t>
            </w:r>
          </w:p>
        </w:tc>
      </w:tr>
      <w:tr w:rsidR="00DF688C">
        <w:trPr>
          <w:trHeight w:val="605"/>
        </w:trPr>
        <w:tc>
          <w:tcPr>
            <w:tcW w:w="883" w:type="dxa"/>
          </w:tcPr>
          <w:p w:rsidR="00DF688C" w:rsidRDefault="00437954">
            <w:pPr>
              <w:pStyle w:val="TableParagraph"/>
              <w:spacing w:before="120"/>
              <w:ind w:left="0" w:right="220"/>
              <w:jc w:val="right"/>
              <w:rPr>
                <w:sz w:val="24"/>
              </w:rPr>
            </w:pPr>
            <w:r>
              <w:rPr>
                <w:spacing w:val="-5"/>
                <w:sz w:val="24"/>
              </w:rPr>
              <w:t>40.</w:t>
            </w:r>
          </w:p>
        </w:tc>
        <w:tc>
          <w:tcPr>
            <w:tcW w:w="3676" w:type="dxa"/>
          </w:tcPr>
          <w:p w:rsidR="00DF688C" w:rsidRDefault="00437954">
            <w:pPr>
              <w:pStyle w:val="TableParagraph"/>
              <w:spacing w:before="120"/>
              <w:ind w:left="0" w:right="1484"/>
              <w:jc w:val="right"/>
              <w:rPr>
                <w:sz w:val="24"/>
              </w:rPr>
            </w:pPr>
            <w:r>
              <w:rPr>
                <w:spacing w:val="-2"/>
                <w:sz w:val="24"/>
              </w:rPr>
              <w:t>T3.040</w:t>
            </w:r>
          </w:p>
        </w:tc>
        <w:tc>
          <w:tcPr>
            <w:tcW w:w="3773" w:type="dxa"/>
          </w:tcPr>
          <w:p w:rsidR="00DF688C" w:rsidRDefault="00437954">
            <w:pPr>
              <w:pStyle w:val="TableParagraph"/>
              <w:spacing w:before="120"/>
              <w:ind w:left="106"/>
              <w:rPr>
                <w:sz w:val="24"/>
              </w:rPr>
            </w:pPr>
            <w:r>
              <w:rPr>
                <w:sz w:val="24"/>
              </w:rPr>
              <w:t>Functionality</w:t>
            </w:r>
            <w:r>
              <w:rPr>
                <w:spacing w:val="-7"/>
                <w:sz w:val="24"/>
              </w:rPr>
              <w:t xml:space="preserve"> </w:t>
            </w:r>
            <w:r>
              <w:rPr>
                <w:spacing w:val="-4"/>
                <w:sz w:val="24"/>
              </w:rPr>
              <w:t>test</w:t>
            </w:r>
          </w:p>
        </w:tc>
      </w:tr>
      <w:tr w:rsidR="00DF688C">
        <w:trPr>
          <w:trHeight w:val="605"/>
        </w:trPr>
        <w:tc>
          <w:tcPr>
            <w:tcW w:w="883" w:type="dxa"/>
          </w:tcPr>
          <w:p w:rsidR="00DF688C" w:rsidRDefault="00437954">
            <w:pPr>
              <w:pStyle w:val="TableParagraph"/>
              <w:spacing w:before="120"/>
              <w:ind w:left="0" w:right="220"/>
              <w:jc w:val="right"/>
              <w:rPr>
                <w:sz w:val="24"/>
              </w:rPr>
            </w:pPr>
            <w:r>
              <w:rPr>
                <w:spacing w:val="-5"/>
                <w:sz w:val="24"/>
              </w:rPr>
              <w:t>41.</w:t>
            </w:r>
          </w:p>
        </w:tc>
        <w:tc>
          <w:tcPr>
            <w:tcW w:w="3676" w:type="dxa"/>
          </w:tcPr>
          <w:p w:rsidR="00DF688C" w:rsidRDefault="00437954">
            <w:pPr>
              <w:pStyle w:val="TableParagraph"/>
              <w:spacing w:before="120"/>
              <w:ind w:left="0" w:right="1484"/>
              <w:jc w:val="right"/>
              <w:rPr>
                <w:sz w:val="24"/>
              </w:rPr>
            </w:pPr>
            <w:r>
              <w:rPr>
                <w:spacing w:val="-2"/>
                <w:sz w:val="24"/>
              </w:rPr>
              <w:t>T3.041</w:t>
            </w:r>
          </w:p>
        </w:tc>
        <w:tc>
          <w:tcPr>
            <w:tcW w:w="3773" w:type="dxa"/>
          </w:tcPr>
          <w:p w:rsidR="00DF688C" w:rsidRDefault="00437954">
            <w:pPr>
              <w:pStyle w:val="TableParagraph"/>
              <w:spacing w:before="120"/>
              <w:ind w:left="106"/>
              <w:rPr>
                <w:sz w:val="24"/>
              </w:rPr>
            </w:pPr>
            <w:r>
              <w:rPr>
                <w:sz w:val="24"/>
              </w:rPr>
              <w:t>Security</w:t>
            </w:r>
            <w:r>
              <w:rPr>
                <w:spacing w:val="-8"/>
                <w:sz w:val="24"/>
              </w:rPr>
              <w:t xml:space="preserve"> </w:t>
            </w:r>
            <w:r>
              <w:rPr>
                <w:spacing w:val="-4"/>
                <w:sz w:val="24"/>
              </w:rPr>
              <w:t>Test</w:t>
            </w:r>
          </w:p>
        </w:tc>
      </w:tr>
    </w:tbl>
    <w:p w:rsidR="00DF688C" w:rsidRDefault="00DF688C">
      <w:pPr>
        <w:rPr>
          <w:sz w:val="24"/>
        </w:rPr>
        <w:sectPr w:rsidR="00DF688C">
          <w:type w:val="continuous"/>
          <w:pgSz w:w="11910" w:h="16840"/>
          <w:pgMar w:top="1380" w:right="1200" w:bottom="280" w:left="1680" w:header="720" w:footer="720" w:gutter="0"/>
          <w:cols w:space="720"/>
        </w:sectPr>
      </w:pPr>
    </w:p>
    <w:p w:rsidR="00DF688C" w:rsidRDefault="00437954">
      <w:pPr>
        <w:pStyle w:val="ListParagraph"/>
        <w:numPr>
          <w:ilvl w:val="1"/>
          <w:numId w:val="1"/>
        </w:numPr>
        <w:tabs>
          <w:tab w:val="left" w:pos="947"/>
          <w:tab w:val="left" w:pos="948"/>
        </w:tabs>
        <w:spacing w:before="70"/>
        <w:ind w:left="948" w:hanging="720"/>
        <w:jc w:val="left"/>
        <w:rPr>
          <w:b/>
          <w:sz w:val="24"/>
        </w:rPr>
      </w:pPr>
      <w:r>
        <w:rPr>
          <w:b/>
          <w:sz w:val="24"/>
        </w:rPr>
        <w:lastRenderedPageBreak/>
        <w:t>TEST</w:t>
      </w:r>
      <w:r>
        <w:rPr>
          <w:b/>
          <w:spacing w:val="-5"/>
          <w:sz w:val="24"/>
        </w:rPr>
        <w:t xml:space="preserve"> </w:t>
      </w:r>
      <w:r>
        <w:rPr>
          <w:b/>
          <w:spacing w:val="-2"/>
          <w:sz w:val="24"/>
        </w:rPr>
        <w:t>DESIGN</w:t>
      </w:r>
    </w:p>
    <w:p w:rsidR="00DF688C" w:rsidRDefault="00437954">
      <w:pPr>
        <w:pStyle w:val="ListParagraph"/>
        <w:numPr>
          <w:ilvl w:val="2"/>
          <w:numId w:val="1"/>
        </w:numPr>
        <w:tabs>
          <w:tab w:val="left" w:pos="947"/>
          <w:tab w:val="left" w:pos="948"/>
        </w:tabs>
        <w:spacing w:before="137"/>
        <w:jc w:val="left"/>
        <w:rPr>
          <w:b/>
          <w:sz w:val="24"/>
        </w:rPr>
      </w:pPr>
      <w:r>
        <w:rPr>
          <w:b/>
          <w:sz w:val="24"/>
        </w:rPr>
        <w:t>TEST</w:t>
      </w:r>
      <w:r>
        <w:rPr>
          <w:b/>
          <w:spacing w:val="-5"/>
          <w:sz w:val="24"/>
        </w:rPr>
        <w:t xml:space="preserve"> </w:t>
      </w:r>
      <w:r>
        <w:rPr>
          <w:b/>
          <w:spacing w:val="-2"/>
          <w:sz w:val="24"/>
        </w:rPr>
        <w:t>DESCRIPTION</w:t>
      </w:r>
    </w:p>
    <w:p w:rsidR="00DF688C" w:rsidRDefault="00DF688C">
      <w:pPr>
        <w:pStyle w:val="BodyText"/>
        <w:spacing w:before="0"/>
        <w:rPr>
          <w:b/>
          <w:sz w:val="20"/>
        </w:rPr>
      </w:pPr>
    </w:p>
    <w:p w:rsidR="00DF688C" w:rsidRDefault="00DF688C">
      <w:pPr>
        <w:pStyle w:val="BodyText"/>
        <w:rPr>
          <w:b/>
          <w:sz w:val="28"/>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1"/>
        <w:gridCol w:w="4625"/>
        <w:gridCol w:w="3335"/>
        <w:gridCol w:w="3358"/>
      </w:tblGrid>
      <w:tr w:rsidR="00DF688C">
        <w:trPr>
          <w:trHeight w:val="653"/>
        </w:trPr>
        <w:tc>
          <w:tcPr>
            <w:tcW w:w="2051" w:type="dxa"/>
            <w:shd w:val="clear" w:color="auto" w:fill="E7E6E6"/>
          </w:tcPr>
          <w:p w:rsidR="00DF688C" w:rsidRDefault="00437954">
            <w:pPr>
              <w:pStyle w:val="TableParagraph"/>
              <w:spacing w:before="120"/>
              <w:rPr>
                <w:b/>
                <w:sz w:val="24"/>
              </w:rPr>
            </w:pPr>
            <w:r>
              <w:rPr>
                <w:b/>
                <w:sz w:val="24"/>
              </w:rPr>
              <w:t>Test</w:t>
            </w:r>
            <w:r>
              <w:rPr>
                <w:b/>
                <w:spacing w:val="-2"/>
                <w:sz w:val="24"/>
              </w:rPr>
              <w:t xml:space="preserve"> </w:t>
            </w:r>
            <w:r>
              <w:rPr>
                <w:b/>
                <w:spacing w:val="-5"/>
                <w:sz w:val="24"/>
              </w:rPr>
              <w:t>ID</w:t>
            </w:r>
          </w:p>
        </w:tc>
        <w:tc>
          <w:tcPr>
            <w:tcW w:w="11318" w:type="dxa"/>
            <w:gridSpan w:val="3"/>
          </w:tcPr>
          <w:p w:rsidR="00DF688C" w:rsidRDefault="00437954">
            <w:pPr>
              <w:pStyle w:val="TableParagraph"/>
              <w:spacing w:before="120"/>
              <w:ind w:left="108"/>
              <w:rPr>
                <w:sz w:val="24"/>
              </w:rPr>
            </w:pPr>
            <w:r>
              <w:rPr>
                <w:spacing w:val="-2"/>
                <w:sz w:val="24"/>
              </w:rPr>
              <w:t>T1.001</w:t>
            </w:r>
          </w:p>
        </w:tc>
      </w:tr>
      <w:tr w:rsidR="00DF688C">
        <w:trPr>
          <w:trHeight w:val="654"/>
        </w:trPr>
        <w:tc>
          <w:tcPr>
            <w:tcW w:w="2051" w:type="dxa"/>
            <w:shd w:val="clear" w:color="auto" w:fill="E7E6E6"/>
          </w:tcPr>
          <w:p w:rsidR="00DF688C" w:rsidRDefault="00437954">
            <w:pPr>
              <w:pStyle w:val="TableParagraph"/>
              <w:spacing w:before="118"/>
              <w:rPr>
                <w:b/>
                <w:sz w:val="24"/>
              </w:rPr>
            </w:pPr>
            <w:r>
              <w:rPr>
                <w:b/>
                <w:sz w:val="24"/>
              </w:rPr>
              <w:t>Module</w:t>
            </w:r>
            <w:r>
              <w:rPr>
                <w:b/>
                <w:spacing w:val="-7"/>
                <w:sz w:val="24"/>
              </w:rPr>
              <w:t xml:space="preserve"> </w:t>
            </w:r>
            <w:r>
              <w:rPr>
                <w:b/>
                <w:spacing w:val="-4"/>
                <w:sz w:val="24"/>
              </w:rPr>
              <w:t>Name</w:t>
            </w:r>
          </w:p>
        </w:tc>
        <w:tc>
          <w:tcPr>
            <w:tcW w:w="11318" w:type="dxa"/>
            <w:gridSpan w:val="3"/>
          </w:tcPr>
          <w:p w:rsidR="00DF688C" w:rsidRDefault="00437954">
            <w:pPr>
              <w:pStyle w:val="TableParagraph"/>
              <w:spacing w:before="118"/>
              <w:ind w:left="108"/>
              <w:rPr>
                <w:sz w:val="24"/>
              </w:rPr>
            </w:pPr>
            <w:r>
              <w:rPr>
                <w:sz w:val="24"/>
              </w:rPr>
              <w:t>Admin</w:t>
            </w:r>
            <w:r>
              <w:rPr>
                <w:spacing w:val="-4"/>
                <w:sz w:val="24"/>
              </w:rPr>
              <w:t xml:space="preserve"> </w:t>
            </w:r>
            <w:r>
              <w:rPr>
                <w:spacing w:val="-2"/>
                <w:sz w:val="24"/>
              </w:rPr>
              <w:t>Login</w:t>
            </w:r>
          </w:p>
        </w:tc>
      </w:tr>
      <w:tr w:rsidR="00DF688C">
        <w:trPr>
          <w:trHeight w:val="653"/>
        </w:trPr>
        <w:tc>
          <w:tcPr>
            <w:tcW w:w="2051" w:type="dxa"/>
            <w:shd w:val="clear" w:color="auto" w:fill="E7E6E6"/>
          </w:tcPr>
          <w:p w:rsidR="00DF688C" w:rsidRDefault="00437954">
            <w:pPr>
              <w:pStyle w:val="TableParagraph"/>
              <w:rPr>
                <w:b/>
                <w:sz w:val="24"/>
              </w:rPr>
            </w:pPr>
            <w:r>
              <w:rPr>
                <w:b/>
                <w:sz w:val="24"/>
              </w:rPr>
              <w:t>Test</w:t>
            </w:r>
            <w:r>
              <w:rPr>
                <w:b/>
                <w:spacing w:val="-2"/>
                <w:sz w:val="24"/>
              </w:rPr>
              <w:t xml:space="preserve"> Description</w:t>
            </w:r>
          </w:p>
        </w:tc>
        <w:tc>
          <w:tcPr>
            <w:tcW w:w="11318" w:type="dxa"/>
            <w:gridSpan w:val="3"/>
          </w:tcPr>
          <w:p w:rsidR="00DF688C" w:rsidRDefault="00437954">
            <w:pPr>
              <w:pStyle w:val="TableParagraph"/>
              <w:ind w:left="108"/>
              <w:rPr>
                <w:sz w:val="24"/>
              </w:rPr>
            </w:pPr>
            <w:r>
              <w:rPr>
                <w:sz w:val="24"/>
              </w:rPr>
              <w:t>To</w:t>
            </w:r>
            <w:r>
              <w:rPr>
                <w:spacing w:val="-5"/>
                <w:sz w:val="24"/>
              </w:rPr>
              <w:t xml:space="preserve"> </w:t>
            </w:r>
            <w:r>
              <w:rPr>
                <w:sz w:val="24"/>
              </w:rPr>
              <w:t>access</w:t>
            </w:r>
            <w:r>
              <w:rPr>
                <w:spacing w:val="1"/>
                <w:sz w:val="24"/>
              </w:rPr>
              <w:t xml:space="preserve"> </w:t>
            </w:r>
            <w:r>
              <w:rPr>
                <w:sz w:val="24"/>
              </w:rPr>
              <w:t>the</w:t>
            </w:r>
            <w:r>
              <w:rPr>
                <w:spacing w:val="-3"/>
                <w:sz w:val="24"/>
              </w:rPr>
              <w:t xml:space="preserve"> </w:t>
            </w:r>
            <w:r>
              <w:rPr>
                <w:sz w:val="24"/>
              </w:rPr>
              <w:t>administration</w:t>
            </w:r>
            <w:r>
              <w:rPr>
                <w:spacing w:val="-1"/>
                <w:sz w:val="24"/>
              </w:rPr>
              <w:t xml:space="preserve"> </w:t>
            </w:r>
            <w:r>
              <w:rPr>
                <w:sz w:val="24"/>
              </w:rPr>
              <w:t>main</w:t>
            </w:r>
            <w:r>
              <w:rPr>
                <w:spacing w:val="-1"/>
                <w:sz w:val="24"/>
              </w:rPr>
              <w:t xml:space="preserve"> </w:t>
            </w:r>
            <w:r>
              <w:rPr>
                <w:spacing w:val="-4"/>
                <w:sz w:val="24"/>
              </w:rPr>
              <w:t>page.</w:t>
            </w:r>
          </w:p>
        </w:tc>
      </w:tr>
      <w:tr w:rsidR="00DF688C">
        <w:trPr>
          <w:trHeight w:val="654"/>
        </w:trPr>
        <w:tc>
          <w:tcPr>
            <w:tcW w:w="2051" w:type="dxa"/>
            <w:shd w:val="clear" w:color="auto" w:fill="E7E6E6"/>
          </w:tcPr>
          <w:p w:rsidR="00DF688C" w:rsidRDefault="00437954">
            <w:pPr>
              <w:pStyle w:val="TableParagraph"/>
              <w:spacing w:before="120"/>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4625" w:type="dxa"/>
            <w:shd w:val="clear" w:color="auto" w:fill="E7E6E6"/>
          </w:tcPr>
          <w:p w:rsidR="00DF688C" w:rsidRDefault="00437954">
            <w:pPr>
              <w:pStyle w:val="TableParagraph"/>
              <w:spacing w:before="120"/>
              <w:ind w:left="108"/>
              <w:rPr>
                <w:b/>
                <w:sz w:val="24"/>
              </w:rPr>
            </w:pPr>
            <w:r>
              <w:rPr>
                <w:b/>
                <w:sz w:val="24"/>
              </w:rPr>
              <w:t>Test</w:t>
            </w:r>
            <w:r>
              <w:rPr>
                <w:b/>
                <w:spacing w:val="-5"/>
                <w:sz w:val="24"/>
              </w:rPr>
              <w:t xml:space="preserve"> </w:t>
            </w:r>
            <w:r>
              <w:rPr>
                <w:b/>
                <w:sz w:val="24"/>
              </w:rPr>
              <w:t xml:space="preserve">Case </w:t>
            </w:r>
            <w:r>
              <w:rPr>
                <w:b/>
                <w:spacing w:val="-2"/>
                <w:sz w:val="24"/>
              </w:rPr>
              <w:t>Description</w:t>
            </w:r>
          </w:p>
        </w:tc>
        <w:tc>
          <w:tcPr>
            <w:tcW w:w="3335" w:type="dxa"/>
            <w:shd w:val="clear" w:color="auto" w:fill="E7E6E6"/>
          </w:tcPr>
          <w:p w:rsidR="00DF688C" w:rsidRDefault="00437954">
            <w:pPr>
              <w:pStyle w:val="TableParagraph"/>
              <w:spacing w:before="120"/>
              <w:ind w:left="108"/>
              <w:rPr>
                <w:b/>
                <w:sz w:val="24"/>
              </w:rPr>
            </w:pPr>
            <w:r>
              <w:rPr>
                <w:b/>
                <w:spacing w:val="-2"/>
                <w:sz w:val="24"/>
              </w:rPr>
              <w:t>Procedures</w:t>
            </w:r>
          </w:p>
        </w:tc>
        <w:tc>
          <w:tcPr>
            <w:tcW w:w="3358" w:type="dxa"/>
            <w:shd w:val="clear" w:color="auto" w:fill="E7E6E6"/>
          </w:tcPr>
          <w:p w:rsidR="00DF688C" w:rsidRDefault="00437954">
            <w:pPr>
              <w:pStyle w:val="TableParagraph"/>
              <w:spacing w:before="120"/>
              <w:rPr>
                <w:b/>
                <w:sz w:val="24"/>
              </w:rPr>
            </w:pPr>
            <w:r>
              <w:rPr>
                <w:b/>
                <w:sz w:val="24"/>
              </w:rPr>
              <w:t>Expected</w:t>
            </w:r>
            <w:r>
              <w:rPr>
                <w:b/>
                <w:spacing w:val="-4"/>
                <w:sz w:val="24"/>
              </w:rPr>
              <w:t xml:space="preserve"> </w:t>
            </w:r>
            <w:r>
              <w:rPr>
                <w:b/>
                <w:spacing w:val="-2"/>
                <w:sz w:val="24"/>
              </w:rPr>
              <w:t>Result</w:t>
            </w:r>
          </w:p>
        </w:tc>
      </w:tr>
      <w:tr w:rsidR="00DF688C">
        <w:trPr>
          <w:trHeight w:val="1896"/>
        </w:trPr>
        <w:tc>
          <w:tcPr>
            <w:tcW w:w="2051" w:type="dxa"/>
          </w:tcPr>
          <w:p w:rsidR="00DF688C" w:rsidRDefault="00437954">
            <w:pPr>
              <w:pStyle w:val="TableParagraph"/>
              <w:spacing w:before="118"/>
              <w:ind w:left="602"/>
              <w:rPr>
                <w:sz w:val="24"/>
              </w:rPr>
            </w:pPr>
            <w:r>
              <w:rPr>
                <w:spacing w:val="-2"/>
                <w:sz w:val="24"/>
              </w:rPr>
              <w:t>TC1.001</w:t>
            </w:r>
          </w:p>
        </w:tc>
        <w:tc>
          <w:tcPr>
            <w:tcW w:w="4625" w:type="dxa"/>
          </w:tcPr>
          <w:p w:rsidR="00DF688C" w:rsidRDefault="00437954">
            <w:pPr>
              <w:pStyle w:val="TableParagraph"/>
              <w:spacing w:before="118" w:line="360" w:lineRule="auto"/>
              <w:ind w:left="108"/>
              <w:rPr>
                <w:sz w:val="24"/>
              </w:rPr>
            </w:pPr>
            <w:r>
              <w:rPr>
                <w:sz w:val="24"/>
              </w:rPr>
              <w:t>Test the login process with a registered IC or email address and a valid password.</w:t>
            </w:r>
          </w:p>
        </w:tc>
        <w:tc>
          <w:tcPr>
            <w:tcW w:w="3335" w:type="dxa"/>
          </w:tcPr>
          <w:p w:rsidR="00DF688C" w:rsidRDefault="00437954">
            <w:pPr>
              <w:pStyle w:val="TableParagraph"/>
              <w:spacing w:before="118" w:line="360" w:lineRule="auto"/>
              <w:ind w:left="108" w:right="96"/>
              <w:jc w:val="both"/>
              <w:rPr>
                <w:sz w:val="24"/>
              </w:rPr>
            </w:pPr>
            <w:r>
              <w:rPr>
                <w:sz w:val="24"/>
              </w:rPr>
              <w:t>The admin clicks the Login button after entering the valid</w:t>
            </w:r>
            <w:r>
              <w:rPr>
                <w:spacing w:val="40"/>
                <w:sz w:val="24"/>
              </w:rPr>
              <w:t xml:space="preserve"> </w:t>
            </w:r>
            <w:r>
              <w:rPr>
                <w:sz w:val="24"/>
              </w:rPr>
              <w:t xml:space="preserve">IC or email address and </w:t>
            </w:r>
            <w:r>
              <w:rPr>
                <w:spacing w:val="-2"/>
                <w:sz w:val="24"/>
              </w:rPr>
              <w:t>password.</w:t>
            </w:r>
          </w:p>
        </w:tc>
        <w:tc>
          <w:tcPr>
            <w:tcW w:w="3358" w:type="dxa"/>
          </w:tcPr>
          <w:p w:rsidR="00DF688C" w:rsidRDefault="00437954">
            <w:pPr>
              <w:pStyle w:val="TableParagraph"/>
              <w:spacing w:before="118" w:line="360" w:lineRule="auto"/>
              <w:rPr>
                <w:sz w:val="24"/>
              </w:rPr>
            </w:pPr>
            <w:r>
              <w:rPr>
                <w:sz w:val="24"/>
              </w:rPr>
              <w:t>Redirect</w:t>
            </w:r>
            <w:r>
              <w:rPr>
                <w:spacing w:val="21"/>
                <w:sz w:val="24"/>
              </w:rPr>
              <w:t xml:space="preserve"> </w:t>
            </w:r>
            <w:r>
              <w:rPr>
                <w:sz w:val="24"/>
              </w:rPr>
              <w:t>to administration main page (Report Page).</w:t>
            </w:r>
          </w:p>
        </w:tc>
      </w:tr>
      <w:tr w:rsidR="00DF688C">
        <w:trPr>
          <w:trHeight w:val="1895"/>
        </w:trPr>
        <w:tc>
          <w:tcPr>
            <w:tcW w:w="2051" w:type="dxa"/>
          </w:tcPr>
          <w:p w:rsidR="00DF688C" w:rsidRDefault="00437954">
            <w:pPr>
              <w:pStyle w:val="TableParagraph"/>
              <w:spacing w:before="118"/>
              <w:ind w:left="602"/>
              <w:rPr>
                <w:sz w:val="24"/>
              </w:rPr>
            </w:pPr>
            <w:r>
              <w:rPr>
                <w:spacing w:val="-2"/>
                <w:sz w:val="24"/>
              </w:rPr>
              <w:t>TC1.002</w:t>
            </w:r>
          </w:p>
        </w:tc>
        <w:tc>
          <w:tcPr>
            <w:tcW w:w="4625" w:type="dxa"/>
          </w:tcPr>
          <w:p w:rsidR="00DF688C" w:rsidRDefault="00437954">
            <w:pPr>
              <w:pStyle w:val="TableParagraph"/>
              <w:spacing w:before="118" w:line="360" w:lineRule="auto"/>
              <w:ind w:left="108"/>
              <w:rPr>
                <w:sz w:val="24"/>
              </w:rPr>
            </w:pPr>
            <w:r>
              <w:rPr>
                <w:sz w:val="24"/>
              </w:rPr>
              <w:t>Test the login process with a registered IC or email address and an invalid password.</w:t>
            </w:r>
          </w:p>
        </w:tc>
        <w:tc>
          <w:tcPr>
            <w:tcW w:w="3335" w:type="dxa"/>
          </w:tcPr>
          <w:p w:rsidR="00DF688C" w:rsidRDefault="00437954">
            <w:pPr>
              <w:pStyle w:val="TableParagraph"/>
              <w:spacing w:before="118" w:line="360" w:lineRule="auto"/>
              <w:ind w:left="108" w:right="95"/>
              <w:jc w:val="both"/>
              <w:rPr>
                <w:sz w:val="24"/>
              </w:rPr>
            </w:pPr>
            <w:r>
              <w:rPr>
                <w:sz w:val="24"/>
              </w:rPr>
              <w:t>The admin clicks the Login button after entering the valid</w:t>
            </w:r>
            <w:r>
              <w:rPr>
                <w:spacing w:val="40"/>
                <w:sz w:val="24"/>
              </w:rPr>
              <w:t xml:space="preserve"> </w:t>
            </w:r>
            <w:r>
              <w:rPr>
                <w:sz w:val="24"/>
              </w:rPr>
              <w:t>IC or email address but the password is incorrect.</w:t>
            </w:r>
          </w:p>
        </w:tc>
        <w:tc>
          <w:tcPr>
            <w:tcW w:w="3358" w:type="dxa"/>
          </w:tcPr>
          <w:p w:rsidR="00DF688C" w:rsidRDefault="00437954">
            <w:pPr>
              <w:pStyle w:val="TableParagraph"/>
              <w:spacing w:before="118" w:line="360" w:lineRule="auto"/>
              <w:rPr>
                <w:sz w:val="24"/>
              </w:rPr>
            </w:pPr>
            <w:r>
              <w:rPr>
                <w:sz w:val="24"/>
              </w:rPr>
              <w:t>Display</w:t>
            </w:r>
            <w:r>
              <w:rPr>
                <w:spacing w:val="80"/>
                <w:sz w:val="24"/>
              </w:rPr>
              <w:t xml:space="preserve"> </w:t>
            </w:r>
            <w:r>
              <w:rPr>
                <w:sz w:val="24"/>
              </w:rPr>
              <w:t>“Invalid</w:t>
            </w:r>
            <w:r>
              <w:rPr>
                <w:spacing w:val="80"/>
                <w:sz w:val="24"/>
              </w:rPr>
              <w:t xml:space="preserve"> </w:t>
            </w:r>
            <w:r>
              <w:rPr>
                <w:sz w:val="24"/>
              </w:rPr>
              <w:t>IC/Email</w:t>
            </w:r>
            <w:r>
              <w:rPr>
                <w:spacing w:val="80"/>
                <w:sz w:val="24"/>
              </w:rPr>
              <w:t xml:space="preserve"> </w:t>
            </w:r>
            <w:r>
              <w:rPr>
                <w:sz w:val="24"/>
              </w:rPr>
              <w:t xml:space="preserve">or </w:t>
            </w:r>
            <w:r>
              <w:rPr>
                <w:spacing w:val="-2"/>
                <w:sz w:val="24"/>
              </w:rPr>
              <w:t>Password”.</w:t>
            </w:r>
          </w:p>
        </w:tc>
      </w:tr>
      <w:tr w:rsidR="00DF688C">
        <w:trPr>
          <w:trHeight w:val="1065"/>
        </w:trPr>
        <w:tc>
          <w:tcPr>
            <w:tcW w:w="2051" w:type="dxa"/>
          </w:tcPr>
          <w:p w:rsidR="00DF688C" w:rsidRDefault="00437954">
            <w:pPr>
              <w:pStyle w:val="TableParagraph"/>
              <w:spacing w:before="121"/>
              <w:ind w:left="602"/>
              <w:rPr>
                <w:sz w:val="24"/>
              </w:rPr>
            </w:pPr>
            <w:r>
              <w:rPr>
                <w:spacing w:val="-2"/>
                <w:sz w:val="24"/>
              </w:rPr>
              <w:t>TC1.003</w:t>
            </w:r>
          </w:p>
        </w:tc>
        <w:tc>
          <w:tcPr>
            <w:tcW w:w="4625" w:type="dxa"/>
          </w:tcPr>
          <w:p w:rsidR="00DF688C" w:rsidRDefault="00437954">
            <w:pPr>
              <w:pStyle w:val="TableParagraph"/>
              <w:spacing w:before="121" w:line="360" w:lineRule="auto"/>
              <w:ind w:left="108"/>
              <w:rPr>
                <w:sz w:val="24"/>
              </w:rPr>
            </w:pPr>
            <w:r>
              <w:rPr>
                <w:sz w:val="24"/>
              </w:rPr>
              <w:t>Test</w:t>
            </w:r>
            <w:r>
              <w:rPr>
                <w:spacing w:val="40"/>
                <w:sz w:val="24"/>
              </w:rPr>
              <w:t xml:space="preserve"> </w:t>
            </w:r>
            <w:r>
              <w:rPr>
                <w:sz w:val="24"/>
              </w:rPr>
              <w:t>the</w:t>
            </w:r>
            <w:r>
              <w:rPr>
                <w:spacing w:val="40"/>
                <w:sz w:val="24"/>
              </w:rPr>
              <w:t xml:space="preserve"> </w:t>
            </w:r>
            <w:r>
              <w:rPr>
                <w:sz w:val="24"/>
              </w:rPr>
              <w:t>login</w:t>
            </w:r>
            <w:r>
              <w:rPr>
                <w:spacing w:val="40"/>
                <w:sz w:val="24"/>
              </w:rPr>
              <w:t xml:space="preserve"> </w:t>
            </w:r>
            <w:r>
              <w:rPr>
                <w:sz w:val="24"/>
              </w:rPr>
              <w:t>process</w:t>
            </w:r>
            <w:r>
              <w:rPr>
                <w:spacing w:val="40"/>
                <w:sz w:val="24"/>
              </w:rPr>
              <w:t xml:space="preserve"> </w:t>
            </w:r>
            <w:r>
              <w:rPr>
                <w:sz w:val="24"/>
              </w:rPr>
              <w:t>with</w:t>
            </w:r>
            <w:r>
              <w:rPr>
                <w:spacing w:val="38"/>
                <w:sz w:val="24"/>
              </w:rPr>
              <w:t xml:space="preserve"> </w:t>
            </w:r>
            <w:r>
              <w:rPr>
                <w:sz w:val="24"/>
              </w:rPr>
              <w:t>an</w:t>
            </w:r>
            <w:r>
              <w:rPr>
                <w:spacing w:val="40"/>
                <w:sz w:val="24"/>
              </w:rPr>
              <w:t xml:space="preserve"> </w:t>
            </w:r>
            <w:r>
              <w:rPr>
                <w:sz w:val="24"/>
              </w:rPr>
              <w:t>unregistered IC or email address and a valid password.</w:t>
            </w:r>
          </w:p>
        </w:tc>
        <w:tc>
          <w:tcPr>
            <w:tcW w:w="3335" w:type="dxa"/>
          </w:tcPr>
          <w:p w:rsidR="00DF688C" w:rsidRDefault="00437954">
            <w:pPr>
              <w:pStyle w:val="TableParagraph"/>
              <w:spacing w:before="121" w:line="360" w:lineRule="auto"/>
              <w:ind w:left="108"/>
              <w:rPr>
                <w:sz w:val="24"/>
              </w:rPr>
            </w:pPr>
            <w:r>
              <w:rPr>
                <w:sz w:val="24"/>
              </w:rPr>
              <w:t>The</w:t>
            </w:r>
            <w:r>
              <w:rPr>
                <w:spacing w:val="80"/>
                <w:sz w:val="24"/>
              </w:rPr>
              <w:t xml:space="preserve"> </w:t>
            </w:r>
            <w:r>
              <w:rPr>
                <w:sz w:val="24"/>
              </w:rPr>
              <w:t>admin</w:t>
            </w:r>
            <w:r>
              <w:rPr>
                <w:spacing w:val="80"/>
                <w:sz w:val="24"/>
              </w:rPr>
              <w:t xml:space="preserve"> </w:t>
            </w:r>
            <w:r>
              <w:rPr>
                <w:sz w:val="24"/>
              </w:rPr>
              <w:t>clicks</w:t>
            </w:r>
            <w:r>
              <w:rPr>
                <w:spacing w:val="80"/>
                <w:sz w:val="24"/>
              </w:rPr>
              <w:t xml:space="preserve"> </w:t>
            </w:r>
            <w:r>
              <w:rPr>
                <w:sz w:val="24"/>
              </w:rPr>
              <w:t>the</w:t>
            </w:r>
            <w:r>
              <w:rPr>
                <w:spacing w:val="80"/>
                <w:sz w:val="24"/>
              </w:rPr>
              <w:t xml:space="preserve"> </w:t>
            </w:r>
            <w:r>
              <w:rPr>
                <w:sz w:val="24"/>
              </w:rPr>
              <w:t>Login button</w:t>
            </w:r>
            <w:r>
              <w:rPr>
                <w:spacing w:val="12"/>
                <w:sz w:val="24"/>
              </w:rPr>
              <w:t xml:space="preserve"> </w:t>
            </w:r>
            <w:r>
              <w:rPr>
                <w:sz w:val="24"/>
              </w:rPr>
              <w:t>after</w:t>
            </w:r>
            <w:r>
              <w:rPr>
                <w:spacing w:val="22"/>
                <w:sz w:val="24"/>
              </w:rPr>
              <w:t xml:space="preserve"> </w:t>
            </w:r>
            <w:r>
              <w:rPr>
                <w:sz w:val="24"/>
              </w:rPr>
              <w:t>entering</w:t>
            </w:r>
            <w:r>
              <w:rPr>
                <w:spacing w:val="19"/>
                <w:sz w:val="24"/>
              </w:rPr>
              <w:t xml:space="preserve"> </w:t>
            </w:r>
            <w:r>
              <w:rPr>
                <w:sz w:val="24"/>
              </w:rPr>
              <w:t>the</w:t>
            </w:r>
            <w:r>
              <w:rPr>
                <w:spacing w:val="17"/>
                <w:sz w:val="24"/>
              </w:rPr>
              <w:t xml:space="preserve"> </w:t>
            </w:r>
            <w:r>
              <w:rPr>
                <w:spacing w:val="-2"/>
                <w:sz w:val="24"/>
              </w:rPr>
              <w:t>invalid</w:t>
            </w:r>
          </w:p>
        </w:tc>
        <w:tc>
          <w:tcPr>
            <w:tcW w:w="3358" w:type="dxa"/>
          </w:tcPr>
          <w:p w:rsidR="00DF688C" w:rsidRDefault="00437954">
            <w:pPr>
              <w:pStyle w:val="TableParagraph"/>
              <w:spacing w:before="121" w:line="360" w:lineRule="auto"/>
              <w:rPr>
                <w:sz w:val="24"/>
              </w:rPr>
            </w:pPr>
            <w:r>
              <w:rPr>
                <w:sz w:val="24"/>
              </w:rPr>
              <w:t>Display</w:t>
            </w:r>
            <w:r>
              <w:rPr>
                <w:spacing w:val="80"/>
                <w:sz w:val="24"/>
              </w:rPr>
              <w:t xml:space="preserve"> </w:t>
            </w:r>
            <w:r>
              <w:rPr>
                <w:sz w:val="24"/>
              </w:rPr>
              <w:t>“Invalid</w:t>
            </w:r>
            <w:r>
              <w:rPr>
                <w:spacing w:val="80"/>
                <w:sz w:val="24"/>
              </w:rPr>
              <w:t xml:space="preserve"> </w:t>
            </w:r>
            <w:r>
              <w:rPr>
                <w:sz w:val="24"/>
              </w:rPr>
              <w:t>IC/Email</w:t>
            </w:r>
            <w:r>
              <w:rPr>
                <w:spacing w:val="80"/>
                <w:sz w:val="24"/>
              </w:rPr>
              <w:t xml:space="preserve"> </w:t>
            </w:r>
            <w:r>
              <w:rPr>
                <w:sz w:val="24"/>
              </w:rPr>
              <w:t xml:space="preserve">or </w:t>
            </w:r>
            <w:r>
              <w:rPr>
                <w:spacing w:val="-2"/>
                <w:sz w:val="24"/>
              </w:rPr>
              <w:t>Password”.</w:t>
            </w:r>
          </w:p>
        </w:tc>
      </w:tr>
    </w:tbl>
    <w:p w:rsidR="00DF688C" w:rsidRDefault="00DF688C">
      <w:pPr>
        <w:spacing w:line="360" w:lineRule="auto"/>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1"/>
        <w:gridCol w:w="4625"/>
        <w:gridCol w:w="3335"/>
        <w:gridCol w:w="3358"/>
      </w:tblGrid>
      <w:tr w:rsidR="00DF688C">
        <w:trPr>
          <w:trHeight w:val="947"/>
        </w:trPr>
        <w:tc>
          <w:tcPr>
            <w:tcW w:w="2051" w:type="dxa"/>
          </w:tcPr>
          <w:p w:rsidR="00DF688C" w:rsidRDefault="00DF688C">
            <w:pPr>
              <w:pStyle w:val="TableParagraph"/>
              <w:spacing w:before="0"/>
              <w:ind w:left="0"/>
              <w:rPr>
                <w:sz w:val="24"/>
              </w:rPr>
            </w:pPr>
          </w:p>
        </w:tc>
        <w:tc>
          <w:tcPr>
            <w:tcW w:w="4625" w:type="dxa"/>
          </w:tcPr>
          <w:p w:rsidR="00DF688C" w:rsidRDefault="00DF688C">
            <w:pPr>
              <w:pStyle w:val="TableParagraph"/>
              <w:spacing w:before="0"/>
              <w:ind w:left="0"/>
              <w:rPr>
                <w:sz w:val="24"/>
              </w:rPr>
            </w:pPr>
          </w:p>
        </w:tc>
        <w:tc>
          <w:tcPr>
            <w:tcW w:w="3335" w:type="dxa"/>
          </w:tcPr>
          <w:p w:rsidR="00DF688C" w:rsidRDefault="00437954">
            <w:pPr>
              <w:pStyle w:val="TableParagraph"/>
              <w:spacing w:before="0" w:line="360" w:lineRule="auto"/>
              <w:ind w:left="108"/>
              <w:rPr>
                <w:sz w:val="24"/>
              </w:rPr>
            </w:pPr>
            <w:r>
              <w:rPr>
                <w:sz w:val="24"/>
              </w:rPr>
              <w:t>IC</w:t>
            </w:r>
            <w:r>
              <w:rPr>
                <w:spacing w:val="80"/>
                <w:sz w:val="24"/>
              </w:rPr>
              <w:t xml:space="preserve"> </w:t>
            </w:r>
            <w:r>
              <w:rPr>
                <w:sz w:val="24"/>
              </w:rPr>
              <w:t>or</w:t>
            </w:r>
            <w:r>
              <w:rPr>
                <w:spacing w:val="80"/>
                <w:sz w:val="24"/>
              </w:rPr>
              <w:t xml:space="preserve"> </w:t>
            </w:r>
            <w:r>
              <w:rPr>
                <w:sz w:val="24"/>
              </w:rPr>
              <w:t>email</w:t>
            </w:r>
            <w:r>
              <w:rPr>
                <w:spacing w:val="80"/>
                <w:sz w:val="24"/>
              </w:rPr>
              <w:t xml:space="preserve"> </w:t>
            </w:r>
            <w:r>
              <w:rPr>
                <w:sz w:val="24"/>
              </w:rPr>
              <w:t>address</w:t>
            </w:r>
            <w:r>
              <w:rPr>
                <w:spacing w:val="80"/>
                <w:sz w:val="24"/>
              </w:rPr>
              <w:t xml:space="preserve"> </w:t>
            </w:r>
            <w:r>
              <w:rPr>
                <w:sz w:val="24"/>
              </w:rPr>
              <w:t>but</w:t>
            </w:r>
            <w:r>
              <w:rPr>
                <w:spacing w:val="80"/>
                <w:sz w:val="24"/>
              </w:rPr>
              <w:t xml:space="preserve"> </w:t>
            </w:r>
            <w:r>
              <w:rPr>
                <w:sz w:val="24"/>
              </w:rPr>
              <w:t>the password is correct.</w:t>
            </w:r>
          </w:p>
        </w:tc>
        <w:tc>
          <w:tcPr>
            <w:tcW w:w="3358" w:type="dxa"/>
          </w:tcPr>
          <w:p w:rsidR="00DF688C" w:rsidRDefault="00DF688C">
            <w:pPr>
              <w:pStyle w:val="TableParagraph"/>
              <w:spacing w:before="0"/>
              <w:ind w:left="0"/>
              <w:rPr>
                <w:sz w:val="24"/>
              </w:rPr>
            </w:pPr>
          </w:p>
        </w:tc>
      </w:tr>
      <w:tr w:rsidR="00DF688C">
        <w:trPr>
          <w:trHeight w:val="1895"/>
        </w:trPr>
        <w:tc>
          <w:tcPr>
            <w:tcW w:w="2051" w:type="dxa"/>
          </w:tcPr>
          <w:p w:rsidR="00DF688C" w:rsidRDefault="00437954">
            <w:pPr>
              <w:pStyle w:val="TableParagraph"/>
              <w:spacing w:before="118"/>
              <w:ind w:left="602"/>
              <w:rPr>
                <w:sz w:val="24"/>
              </w:rPr>
            </w:pPr>
            <w:r>
              <w:rPr>
                <w:spacing w:val="-2"/>
                <w:sz w:val="24"/>
              </w:rPr>
              <w:t>TC1.004</w:t>
            </w:r>
          </w:p>
        </w:tc>
        <w:tc>
          <w:tcPr>
            <w:tcW w:w="4625" w:type="dxa"/>
          </w:tcPr>
          <w:p w:rsidR="00DF688C" w:rsidRDefault="00437954">
            <w:pPr>
              <w:pStyle w:val="TableParagraph"/>
              <w:spacing w:before="118" w:line="360" w:lineRule="auto"/>
              <w:ind w:left="108"/>
              <w:rPr>
                <w:sz w:val="24"/>
              </w:rPr>
            </w:pPr>
            <w:r>
              <w:rPr>
                <w:sz w:val="24"/>
              </w:rPr>
              <w:t>Test</w:t>
            </w:r>
            <w:r>
              <w:rPr>
                <w:spacing w:val="40"/>
                <w:sz w:val="24"/>
              </w:rPr>
              <w:t xml:space="preserve"> </w:t>
            </w:r>
            <w:r>
              <w:rPr>
                <w:sz w:val="24"/>
              </w:rPr>
              <w:t>the</w:t>
            </w:r>
            <w:r>
              <w:rPr>
                <w:spacing w:val="40"/>
                <w:sz w:val="24"/>
              </w:rPr>
              <w:t xml:space="preserve"> </w:t>
            </w:r>
            <w:r>
              <w:rPr>
                <w:sz w:val="24"/>
              </w:rPr>
              <w:t>login</w:t>
            </w:r>
            <w:r>
              <w:rPr>
                <w:spacing w:val="40"/>
                <w:sz w:val="24"/>
              </w:rPr>
              <w:t xml:space="preserve"> </w:t>
            </w:r>
            <w:r>
              <w:rPr>
                <w:sz w:val="24"/>
              </w:rPr>
              <w:t>process</w:t>
            </w:r>
            <w:r>
              <w:rPr>
                <w:spacing w:val="40"/>
                <w:sz w:val="24"/>
              </w:rPr>
              <w:t xml:space="preserve"> </w:t>
            </w:r>
            <w:r>
              <w:rPr>
                <w:sz w:val="24"/>
              </w:rPr>
              <w:t>with</w:t>
            </w:r>
            <w:r>
              <w:rPr>
                <w:spacing w:val="38"/>
                <w:sz w:val="24"/>
              </w:rPr>
              <w:t xml:space="preserve"> </w:t>
            </w:r>
            <w:r>
              <w:rPr>
                <w:sz w:val="24"/>
              </w:rPr>
              <w:t>an</w:t>
            </w:r>
            <w:r>
              <w:rPr>
                <w:spacing w:val="40"/>
                <w:sz w:val="24"/>
              </w:rPr>
              <w:t xml:space="preserve"> </w:t>
            </w:r>
            <w:r>
              <w:rPr>
                <w:sz w:val="24"/>
              </w:rPr>
              <w:t>unregistered IC or email address and an invalid password.</w:t>
            </w:r>
          </w:p>
        </w:tc>
        <w:tc>
          <w:tcPr>
            <w:tcW w:w="3335" w:type="dxa"/>
          </w:tcPr>
          <w:p w:rsidR="00DF688C" w:rsidRDefault="00437954">
            <w:pPr>
              <w:pStyle w:val="TableParagraph"/>
              <w:spacing w:before="118" w:line="360" w:lineRule="auto"/>
              <w:ind w:left="108" w:right="96"/>
              <w:jc w:val="both"/>
              <w:rPr>
                <w:sz w:val="24"/>
              </w:rPr>
            </w:pPr>
            <w:r>
              <w:rPr>
                <w:sz w:val="24"/>
              </w:rPr>
              <w:t xml:space="preserve">The admin clicks the Login button after entering the invalid IC or email address and </w:t>
            </w:r>
            <w:r>
              <w:rPr>
                <w:spacing w:val="-2"/>
                <w:sz w:val="24"/>
              </w:rPr>
              <w:t>password.</w:t>
            </w:r>
          </w:p>
        </w:tc>
        <w:tc>
          <w:tcPr>
            <w:tcW w:w="3358" w:type="dxa"/>
          </w:tcPr>
          <w:p w:rsidR="00DF688C" w:rsidRDefault="00437954">
            <w:pPr>
              <w:pStyle w:val="TableParagraph"/>
              <w:spacing w:before="118" w:line="360" w:lineRule="auto"/>
              <w:rPr>
                <w:sz w:val="24"/>
              </w:rPr>
            </w:pPr>
            <w:r>
              <w:rPr>
                <w:sz w:val="24"/>
              </w:rPr>
              <w:t>Display</w:t>
            </w:r>
            <w:r>
              <w:rPr>
                <w:spacing w:val="80"/>
                <w:sz w:val="24"/>
              </w:rPr>
              <w:t xml:space="preserve"> </w:t>
            </w:r>
            <w:r>
              <w:rPr>
                <w:sz w:val="24"/>
              </w:rPr>
              <w:t>“Invalid</w:t>
            </w:r>
            <w:r>
              <w:rPr>
                <w:spacing w:val="80"/>
                <w:sz w:val="24"/>
              </w:rPr>
              <w:t xml:space="preserve"> </w:t>
            </w:r>
            <w:r>
              <w:rPr>
                <w:sz w:val="24"/>
              </w:rPr>
              <w:t>IC/Email</w:t>
            </w:r>
            <w:r>
              <w:rPr>
                <w:spacing w:val="80"/>
                <w:sz w:val="24"/>
              </w:rPr>
              <w:t xml:space="preserve"> </w:t>
            </w:r>
            <w:r>
              <w:rPr>
                <w:sz w:val="24"/>
              </w:rPr>
              <w:t xml:space="preserve">or </w:t>
            </w:r>
            <w:r>
              <w:rPr>
                <w:spacing w:val="-2"/>
                <w:sz w:val="24"/>
              </w:rPr>
              <w:t>Password”.</w:t>
            </w:r>
          </w:p>
        </w:tc>
      </w:tr>
    </w:tbl>
    <w:p w:rsidR="00DF688C" w:rsidRDefault="00DF688C">
      <w:pPr>
        <w:pStyle w:val="BodyText"/>
        <w:spacing w:before="0"/>
        <w:rPr>
          <w:b/>
          <w:sz w:val="20"/>
        </w:rPr>
      </w:pPr>
    </w:p>
    <w:p w:rsidR="00DF688C" w:rsidRDefault="00DF688C">
      <w:pPr>
        <w:pStyle w:val="BodyText"/>
        <w:rPr>
          <w:b/>
          <w:sz w:val="1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1"/>
        <w:gridCol w:w="4625"/>
        <w:gridCol w:w="3335"/>
        <w:gridCol w:w="3358"/>
      </w:tblGrid>
      <w:tr w:rsidR="00DF688C">
        <w:trPr>
          <w:trHeight w:val="653"/>
        </w:trPr>
        <w:tc>
          <w:tcPr>
            <w:tcW w:w="2051"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18" w:type="dxa"/>
            <w:gridSpan w:val="3"/>
          </w:tcPr>
          <w:p w:rsidR="00DF688C" w:rsidRDefault="00437954">
            <w:pPr>
              <w:pStyle w:val="TableParagraph"/>
              <w:ind w:left="108"/>
              <w:rPr>
                <w:sz w:val="24"/>
              </w:rPr>
            </w:pPr>
            <w:r>
              <w:rPr>
                <w:spacing w:val="-2"/>
                <w:sz w:val="24"/>
              </w:rPr>
              <w:t>T1.002</w:t>
            </w:r>
          </w:p>
        </w:tc>
      </w:tr>
      <w:tr w:rsidR="00DF688C">
        <w:trPr>
          <w:trHeight w:val="653"/>
        </w:trPr>
        <w:tc>
          <w:tcPr>
            <w:tcW w:w="2051" w:type="dxa"/>
            <w:shd w:val="clear" w:color="auto" w:fill="E7E6E6"/>
          </w:tcPr>
          <w:p w:rsidR="00DF688C" w:rsidRDefault="00437954">
            <w:pPr>
              <w:pStyle w:val="TableParagraph"/>
              <w:rPr>
                <w:b/>
                <w:sz w:val="24"/>
              </w:rPr>
            </w:pPr>
            <w:r>
              <w:rPr>
                <w:b/>
                <w:sz w:val="24"/>
              </w:rPr>
              <w:t>Module</w:t>
            </w:r>
            <w:r>
              <w:rPr>
                <w:b/>
                <w:spacing w:val="-7"/>
                <w:sz w:val="24"/>
              </w:rPr>
              <w:t xml:space="preserve"> </w:t>
            </w:r>
            <w:r>
              <w:rPr>
                <w:b/>
                <w:spacing w:val="-4"/>
                <w:sz w:val="24"/>
              </w:rPr>
              <w:t>Name</w:t>
            </w:r>
          </w:p>
        </w:tc>
        <w:tc>
          <w:tcPr>
            <w:tcW w:w="11318" w:type="dxa"/>
            <w:gridSpan w:val="3"/>
          </w:tcPr>
          <w:p w:rsidR="00DF688C" w:rsidRDefault="00437954">
            <w:pPr>
              <w:pStyle w:val="TableParagraph"/>
              <w:ind w:left="108"/>
              <w:rPr>
                <w:sz w:val="24"/>
              </w:rPr>
            </w:pPr>
            <w:r>
              <w:rPr>
                <w:sz w:val="24"/>
              </w:rPr>
              <w:t>Admin</w:t>
            </w:r>
            <w:r>
              <w:rPr>
                <w:spacing w:val="-5"/>
                <w:sz w:val="24"/>
              </w:rPr>
              <w:t xml:space="preserve"> </w:t>
            </w:r>
            <w:r>
              <w:rPr>
                <w:sz w:val="24"/>
              </w:rPr>
              <w:t>Forget</w:t>
            </w:r>
            <w:r>
              <w:rPr>
                <w:spacing w:val="-1"/>
                <w:sz w:val="24"/>
              </w:rPr>
              <w:t xml:space="preserve"> </w:t>
            </w:r>
            <w:r>
              <w:rPr>
                <w:spacing w:val="-2"/>
                <w:sz w:val="24"/>
              </w:rPr>
              <w:t>Password</w:t>
            </w:r>
          </w:p>
        </w:tc>
      </w:tr>
      <w:tr w:rsidR="00DF688C">
        <w:trPr>
          <w:trHeight w:val="653"/>
        </w:trPr>
        <w:tc>
          <w:tcPr>
            <w:tcW w:w="2051" w:type="dxa"/>
            <w:shd w:val="clear" w:color="auto" w:fill="E7E6E6"/>
          </w:tcPr>
          <w:p w:rsidR="00DF688C" w:rsidRDefault="00437954">
            <w:pPr>
              <w:pStyle w:val="TableParagraph"/>
              <w:spacing w:before="118"/>
              <w:rPr>
                <w:b/>
                <w:sz w:val="24"/>
              </w:rPr>
            </w:pPr>
            <w:r>
              <w:rPr>
                <w:b/>
                <w:sz w:val="24"/>
              </w:rPr>
              <w:t>Test</w:t>
            </w:r>
            <w:r>
              <w:rPr>
                <w:b/>
                <w:spacing w:val="-2"/>
                <w:sz w:val="24"/>
              </w:rPr>
              <w:t xml:space="preserve"> Description</w:t>
            </w:r>
          </w:p>
        </w:tc>
        <w:tc>
          <w:tcPr>
            <w:tcW w:w="11318" w:type="dxa"/>
            <w:gridSpan w:val="3"/>
          </w:tcPr>
          <w:p w:rsidR="00DF688C" w:rsidRDefault="00437954">
            <w:pPr>
              <w:pStyle w:val="TableParagraph"/>
              <w:spacing w:before="118"/>
              <w:ind w:left="108"/>
              <w:rPr>
                <w:sz w:val="24"/>
              </w:rPr>
            </w:pPr>
            <w:r>
              <w:rPr>
                <w:sz w:val="24"/>
              </w:rPr>
              <w:t>To</w:t>
            </w:r>
            <w:r>
              <w:rPr>
                <w:spacing w:val="-6"/>
                <w:sz w:val="24"/>
              </w:rPr>
              <w:t xml:space="preserve"> </w:t>
            </w:r>
            <w:r>
              <w:rPr>
                <w:sz w:val="24"/>
              </w:rPr>
              <w:t>reset</w:t>
            </w:r>
            <w:r>
              <w:rPr>
                <w:spacing w:val="-1"/>
                <w:sz w:val="24"/>
              </w:rPr>
              <w:t xml:space="preserve"> </w:t>
            </w:r>
            <w:r>
              <w:rPr>
                <w:sz w:val="24"/>
              </w:rPr>
              <w:t xml:space="preserve">admin's </w:t>
            </w:r>
            <w:r>
              <w:rPr>
                <w:spacing w:val="-2"/>
                <w:sz w:val="24"/>
              </w:rPr>
              <w:t>password.</w:t>
            </w:r>
          </w:p>
        </w:tc>
      </w:tr>
      <w:tr w:rsidR="00DF688C">
        <w:trPr>
          <w:trHeight w:val="654"/>
        </w:trPr>
        <w:tc>
          <w:tcPr>
            <w:tcW w:w="2051" w:type="dxa"/>
            <w:shd w:val="clear" w:color="auto" w:fill="E7E6E6"/>
          </w:tcPr>
          <w:p w:rsidR="00DF688C" w:rsidRDefault="00437954">
            <w:pPr>
              <w:pStyle w:val="TableParagraph"/>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4625" w:type="dxa"/>
            <w:shd w:val="clear" w:color="auto" w:fill="E7E6E6"/>
          </w:tcPr>
          <w:p w:rsidR="00DF688C" w:rsidRDefault="00437954">
            <w:pPr>
              <w:pStyle w:val="TableParagraph"/>
              <w:ind w:left="108"/>
              <w:rPr>
                <w:b/>
                <w:sz w:val="24"/>
              </w:rPr>
            </w:pPr>
            <w:r>
              <w:rPr>
                <w:b/>
                <w:sz w:val="24"/>
              </w:rPr>
              <w:t>Test</w:t>
            </w:r>
            <w:r>
              <w:rPr>
                <w:b/>
                <w:spacing w:val="-5"/>
                <w:sz w:val="24"/>
              </w:rPr>
              <w:t xml:space="preserve"> </w:t>
            </w:r>
            <w:r>
              <w:rPr>
                <w:b/>
                <w:sz w:val="24"/>
              </w:rPr>
              <w:t xml:space="preserve">Case </w:t>
            </w:r>
            <w:r>
              <w:rPr>
                <w:b/>
                <w:spacing w:val="-2"/>
                <w:sz w:val="24"/>
              </w:rPr>
              <w:t>Description</w:t>
            </w:r>
          </w:p>
        </w:tc>
        <w:tc>
          <w:tcPr>
            <w:tcW w:w="3335" w:type="dxa"/>
            <w:shd w:val="clear" w:color="auto" w:fill="E7E6E6"/>
          </w:tcPr>
          <w:p w:rsidR="00DF688C" w:rsidRDefault="00437954">
            <w:pPr>
              <w:pStyle w:val="TableParagraph"/>
              <w:ind w:left="108"/>
              <w:rPr>
                <w:b/>
                <w:sz w:val="24"/>
              </w:rPr>
            </w:pPr>
            <w:r>
              <w:rPr>
                <w:b/>
                <w:spacing w:val="-2"/>
                <w:sz w:val="24"/>
              </w:rPr>
              <w:t>Procedures</w:t>
            </w:r>
          </w:p>
        </w:tc>
        <w:tc>
          <w:tcPr>
            <w:tcW w:w="3358" w:type="dxa"/>
            <w:shd w:val="clear" w:color="auto" w:fill="E7E6E6"/>
          </w:tcPr>
          <w:p w:rsidR="00DF688C" w:rsidRDefault="00437954">
            <w:pPr>
              <w:pStyle w:val="TableParagraph"/>
              <w:rPr>
                <w:b/>
                <w:sz w:val="24"/>
              </w:rPr>
            </w:pPr>
            <w:r>
              <w:rPr>
                <w:b/>
                <w:sz w:val="24"/>
              </w:rPr>
              <w:t>Expected</w:t>
            </w:r>
            <w:r>
              <w:rPr>
                <w:b/>
                <w:spacing w:val="-4"/>
                <w:sz w:val="24"/>
              </w:rPr>
              <w:t xml:space="preserve"> </w:t>
            </w:r>
            <w:r>
              <w:rPr>
                <w:b/>
                <w:spacing w:val="-2"/>
                <w:sz w:val="24"/>
              </w:rPr>
              <w:t>Result</w:t>
            </w:r>
          </w:p>
        </w:tc>
      </w:tr>
      <w:tr w:rsidR="00DF688C">
        <w:trPr>
          <w:trHeight w:val="2720"/>
        </w:trPr>
        <w:tc>
          <w:tcPr>
            <w:tcW w:w="2051" w:type="dxa"/>
          </w:tcPr>
          <w:p w:rsidR="00DF688C" w:rsidRDefault="00437954">
            <w:pPr>
              <w:pStyle w:val="TableParagraph"/>
              <w:ind w:left="602"/>
              <w:rPr>
                <w:sz w:val="24"/>
              </w:rPr>
            </w:pPr>
            <w:r>
              <w:rPr>
                <w:spacing w:val="-2"/>
                <w:sz w:val="24"/>
              </w:rPr>
              <w:t>TC2.001</w:t>
            </w:r>
          </w:p>
        </w:tc>
        <w:tc>
          <w:tcPr>
            <w:tcW w:w="4625" w:type="dxa"/>
          </w:tcPr>
          <w:p w:rsidR="00DF688C" w:rsidRDefault="00437954">
            <w:pPr>
              <w:pStyle w:val="TableParagraph"/>
              <w:spacing w:line="360" w:lineRule="auto"/>
              <w:ind w:left="108" w:right="96"/>
              <w:jc w:val="both"/>
              <w:rPr>
                <w:sz w:val="24"/>
              </w:rPr>
            </w:pPr>
            <w:r>
              <w:rPr>
                <w:sz w:val="24"/>
              </w:rPr>
              <w:t>Test the reset password process with a registered IC number, valid email address</w:t>
            </w:r>
            <w:r>
              <w:rPr>
                <w:spacing w:val="40"/>
                <w:sz w:val="24"/>
              </w:rPr>
              <w:t xml:space="preserve"> </w:t>
            </w:r>
            <w:r>
              <w:rPr>
                <w:sz w:val="24"/>
              </w:rPr>
              <w:t xml:space="preserve">and phone number, new and confirm password is the same and follow the required </w:t>
            </w:r>
            <w:r>
              <w:rPr>
                <w:spacing w:val="-2"/>
                <w:sz w:val="24"/>
              </w:rPr>
              <w:t>rules.</w:t>
            </w:r>
          </w:p>
        </w:tc>
        <w:tc>
          <w:tcPr>
            <w:tcW w:w="3335" w:type="dxa"/>
          </w:tcPr>
          <w:p w:rsidR="00DF688C" w:rsidRDefault="00437954">
            <w:pPr>
              <w:pStyle w:val="TableParagraph"/>
              <w:spacing w:line="360" w:lineRule="auto"/>
              <w:ind w:left="108" w:right="96"/>
              <w:jc w:val="both"/>
              <w:rPr>
                <w:sz w:val="24"/>
              </w:rPr>
            </w:pPr>
            <w:r>
              <w:rPr>
                <w:sz w:val="24"/>
              </w:rPr>
              <w:t>The admin clicks the Reset Password button after entering the valid IC, email address and phone number, and new and confirm password is the same and follow the required rules.</w:t>
            </w:r>
          </w:p>
        </w:tc>
        <w:tc>
          <w:tcPr>
            <w:tcW w:w="3358" w:type="dxa"/>
          </w:tcPr>
          <w:p w:rsidR="00DF688C" w:rsidRDefault="00437954">
            <w:pPr>
              <w:pStyle w:val="TableParagraph"/>
              <w:spacing w:line="360" w:lineRule="auto"/>
              <w:ind w:right="97"/>
              <w:jc w:val="both"/>
              <w:rPr>
                <w:sz w:val="24"/>
              </w:rPr>
            </w:pPr>
            <w:r>
              <w:rPr>
                <w:sz w:val="24"/>
              </w:rPr>
              <w:t>Display “Password has been changed successfully! Please Login First.”</w:t>
            </w:r>
          </w:p>
        </w:tc>
      </w:tr>
    </w:tbl>
    <w:p w:rsidR="00DF688C" w:rsidRDefault="00DF688C">
      <w:pPr>
        <w:spacing w:line="360" w:lineRule="auto"/>
        <w:jc w:val="both"/>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1"/>
        <w:gridCol w:w="4625"/>
        <w:gridCol w:w="3335"/>
        <w:gridCol w:w="3358"/>
      </w:tblGrid>
      <w:tr w:rsidR="00DF688C">
        <w:trPr>
          <w:trHeight w:val="469"/>
        </w:trPr>
        <w:tc>
          <w:tcPr>
            <w:tcW w:w="2051" w:type="dxa"/>
            <w:tcBorders>
              <w:bottom w:val="nil"/>
            </w:tcBorders>
          </w:tcPr>
          <w:p w:rsidR="00DF688C" w:rsidRDefault="00437954">
            <w:pPr>
              <w:pStyle w:val="TableParagraph"/>
              <w:ind w:left="530" w:right="520"/>
              <w:jc w:val="center"/>
              <w:rPr>
                <w:sz w:val="24"/>
              </w:rPr>
            </w:pPr>
            <w:r>
              <w:rPr>
                <w:spacing w:val="-2"/>
                <w:sz w:val="24"/>
              </w:rPr>
              <w:t>TC2.002</w:t>
            </w:r>
          </w:p>
        </w:tc>
        <w:tc>
          <w:tcPr>
            <w:tcW w:w="4625" w:type="dxa"/>
            <w:tcBorders>
              <w:bottom w:val="nil"/>
            </w:tcBorders>
          </w:tcPr>
          <w:p w:rsidR="00DF688C" w:rsidRDefault="00437954">
            <w:pPr>
              <w:pStyle w:val="TableParagraph"/>
              <w:ind w:left="108"/>
              <w:rPr>
                <w:sz w:val="24"/>
              </w:rPr>
            </w:pPr>
            <w:r>
              <w:rPr>
                <w:sz w:val="24"/>
              </w:rPr>
              <w:t>Test</w:t>
            </w:r>
            <w:r>
              <w:rPr>
                <w:spacing w:val="69"/>
                <w:w w:val="150"/>
                <w:sz w:val="24"/>
              </w:rPr>
              <w:t xml:space="preserve"> </w:t>
            </w:r>
            <w:r>
              <w:rPr>
                <w:sz w:val="24"/>
              </w:rPr>
              <w:t>the</w:t>
            </w:r>
            <w:r>
              <w:rPr>
                <w:spacing w:val="67"/>
                <w:w w:val="150"/>
                <w:sz w:val="24"/>
              </w:rPr>
              <w:t xml:space="preserve"> </w:t>
            </w:r>
            <w:r>
              <w:rPr>
                <w:sz w:val="24"/>
              </w:rPr>
              <w:t>reset</w:t>
            </w:r>
            <w:r>
              <w:rPr>
                <w:spacing w:val="74"/>
                <w:w w:val="150"/>
                <w:sz w:val="24"/>
              </w:rPr>
              <w:t xml:space="preserve"> </w:t>
            </w:r>
            <w:r>
              <w:rPr>
                <w:sz w:val="24"/>
              </w:rPr>
              <w:t>password</w:t>
            </w:r>
            <w:r>
              <w:rPr>
                <w:spacing w:val="70"/>
                <w:w w:val="150"/>
                <w:sz w:val="24"/>
              </w:rPr>
              <w:t xml:space="preserve"> </w:t>
            </w:r>
            <w:r>
              <w:rPr>
                <w:sz w:val="24"/>
              </w:rPr>
              <w:t>process</w:t>
            </w:r>
            <w:r>
              <w:rPr>
                <w:spacing w:val="71"/>
                <w:w w:val="150"/>
                <w:sz w:val="24"/>
              </w:rPr>
              <w:t xml:space="preserve"> </w:t>
            </w:r>
            <w:r>
              <w:rPr>
                <w:sz w:val="24"/>
              </w:rPr>
              <w:t>with</w:t>
            </w:r>
            <w:r>
              <w:rPr>
                <w:spacing w:val="69"/>
                <w:w w:val="150"/>
                <w:sz w:val="24"/>
              </w:rPr>
              <w:t xml:space="preserve"> </w:t>
            </w:r>
            <w:r>
              <w:rPr>
                <w:spacing w:val="-5"/>
                <w:sz w:val="24"/>
              </w:rPr>
              <w:t>an</w:t>
            </w:r>
          </w:p>
        </w:tc>
        <w:tc>
          <w:tcPr>
            <w:tcW w:w="3335" w:type="dxa"/>
            <w:tcBorders>
              <w:bottom w:val="nil"/>
            </w:tcBorders>
          </w:tcPr>
          <w:p w:rsidR="00DF688C" w:rsidRDefault="00437954">
            <w:pPr>
              <w:pStyle w:val="TableParagraph"/>
              <w:ind w:left="108"/>
              <w:rPr>
                <w:sz w:val="24"/>
              </w:rPr>
            </w:pPr>
            <w:r>
              <w:rPr>
                <w:sz w:val="24"/>
              </w:rPr>
              <w:t>The</w:t>
            </w:r>
            <w:r>
              <w:rPr>
                <w:spacing w:val="33"/>
                <w:sz w:val="24"/>
              </w:rPr>
              <w:t xml:space="preserve">  </w:t>
            </w:r>
            <w:r>
              <w:rPr>
                <w:sz w:val="24"/>
              </w:rPr>
              <w:t>admin</w:t>
            </w:r>
            <w:r>
              <w:rPr>
                <w:spacing w:val="34"/>
                <w:sz w:val="24"/>
              </w:rPr>
              <w:t xml:space="preserve">  </w:t>
            </w:r>
            <w:r>
              <w:rPr>
                <w:sz w:val="24"/>
              </w:rPr>
              <w:t>clicks</w:t>
            </w:r>
            <w:r>
              <w:rPr>
                <w:spacing w:val="34"/>
                <w:sz w:val="24"/>
              </w:rPr>
              <w:t xml:space="preserve">  </w:t>
            </w:r>
            <w:r>
              <w:rPr>
                <w:sz w:val="24"/>
              </w:rPr>
              <w:t>the</w:t>
            </w:r>
            <w:r>
              <w:rPr>
                <w:spacing w:val="35"/>
                <w:sz w:val="24"/>
              </w:rPr>
              <w:t xml:space="preserve">  </w:t>
            </w:r>
            <w:r>
              <w:rPr>
                <w:spacing w:val="-4"/>
                <w:sz w:val="24"/>
              </w:rPr>
              <w:t>Reset</w:t>
            </w:r>
          </w:p>
        </w:tc>
        <w:tc>
          <w:tcPr>
            <w:tcW w:w="3358" w:type="dxa"/>
            <w:tcBorders>
              <w:bottom w:val="nil"/>
            </w:tcBorders>
          </w:tcPr>
          <w:p w:rsidR="00DF688C" w:rsidRDefault="00437954">
            <w:pPr>
              <w:pStyle w:val="TableParagraph"/>
              <w:rPr>
                <w:sz w:val="24"/>
              </w:rPr>
            </w:pPr>
            <w:r>
              <w:rPr>
                <w:sz w:val="24"/>
              </w:rPr>
              <w:t>Display</w:t>
            </w:r>
            <w:r>
              <w:rPr>
                <w:spacing w:val="75"/>
                <w:w w:val="150"/>
                <w:sz w:val="24"/>
              </w:rPr>
              <w:t xml:space="preserve"> </w:t>
            </w:r>
            <w:r>
              <w:rPr>
                <w:sz w:val="24"/>
              </w:rPr>
              <w:t>“Uh-Oh!</w:t>
            </w:r>
            <w:r>
              <w:rPr>
                <w:spacing w:val="77"/>
                <w:w w:val="150"/>
                <w:sz w:val="24"/>
              </w:rPr>
              <w:t xml:space="preserve"> </w:t>
            </w:r>
            <w:r>
              <w:rPr>
                <w:sz w:val="24"/>
              </w:rPr>
              <w:t>No</w:t>
            </w:r>
            <w:r>
              <w:rPr>
                <w:spacing w:val="76"/>
                <w:w w:val="150"/>
                <w:sz w:val="24"/>
              </w:rPr>
              <w:t xml:space="preserve"> </w:t>
            </w:r>
            <w:r>
              <w:rPr>
                <w:spacing w:val="-2"/>
                <w:sz w:val="24"/>
              </w:rPr>
              <w:t>account</w:t>
            </w:r>
          </w:p>
        </w:tc>
      </w:tr>
      <w:tr w:rsidR="00DF688C">
        <w:trPr>
          <w:trHeight w:val="413"/>
        </w:trPr>
        <w:tc>
          <w:tcPr>
            <w:tcW w:w="2051" w:type="dxa"/>
            <w:tcBorders>
              <w:top w:val="nil"/>
              <w:bottom w:val="nil"/>
            </w:tcBorders>
          </w:tcPr>
          <w:p w:rsidR="00DF688C" w:rsidRDefault="00DF688C">
            <w:pPr>
              <w:pStyle w:val="TableParagraph"/>
              <w:spacing w:before="0"/>
              <w:ind w:left="0"/>
              <w:rPr>
                <w:sz w:val="24"/>
              </w:rPr>
            </w:pPr>
          </w:p>
        </w:tc>
        <w:tc>
          <w:tcPr>
            <w:tcW w:w="4625" w:type="dxa"/>
            <w:tcBorders>
              <w:top w:val="nil"/>
              <w:bottom w:val="nil"/>
            </w:tcBorders>
          </w:tcPr>
          <w:p w:rsidR="00DF688C" w:rsidRDefault="00437954">
            <w:pPr>
              <w:pStyle w:val="TableParagraph"/>
              <w:spacing w:before="64"/>
              <w:ind w:left="108"/>
              <w:rPr>
                <w:sz w:val="24"/>
              </w:rPr>
            </w:pPr>
            <w:r>
              <w:rPr>
                <w:sz w:val="24"/>
              </w:rPr>
              <w:t>unregistered</w:t>
            </w:r>
            <w:r>
              <w:rPr>
                <w:spacing w:val="30"/>
                <w:sz w:val="24"/>
              </w:rPr>
              <w:t xml:space="preserve"> </w:t>
            </w:r>
            <w:r>
              <w:rPr>
                <w:sz w:val="24"/>
              </w:rPr>
              <w:t>IC</w:t>
            </w:r>
            <w:r>
              <w:rPr>
                <w:spacing w:val="31"/>
                <w:sz w:val="24"/>
              </w:rPr>
              <w:t xml:space="preserve"> </w:t>
            </w:r>
            <w:r>
              <w:rPr>
                <w:sz w:val="24"/>
              </w:rPr>
              <w:t>number,</w:t>
            </w:r>
            <w:r>
              <w:rPr>
                <w:spacing w:val="28"/>
                <w:sz w:val="24"/>
              </w:rPr>
              <w:t xml:space="preserve"> </w:t>
            </w:r>
            <w:r>
              <w:rPr>
                <w:sz w:val="24"/>
              </w:rPr>
              <w:t>valid</w:t>
            </w:r>
            <w:r>
              <w:rPr>
                <w:spacing w:val="28"/>
                <w:sz w:val="24"/>
              </w:rPr>
              <w:t xml:space="preserve"> </w:t>
            </w:r>
            <w:r>
              <w:rPr>
                <w:sz w:val="24"/>
              </w:rPr>
              <w:t>email</w:t>
            </w:r>
            <w:r>
              <w:rPr>
                <w:spacing w:val="32"/>
                <w:sz w:val="24"/>
              </w:rPr>
              <w:t xml:space="preserve"> </w:t>
            </w:r>
            <w:r>
              <w:rPr>
                <w:spacing w:val="-2"/>
                <w:sz w:val="24"/>
              </w:rPr>
              <w:t>address</w:t>
            </w:r>
          </w:p>
        </w:tc>
        <w:tc>
          <w:tcPr>
            <w:tcW w:w="3335" w:type="dxa"/>
            <w:tcBorders>
              <w:top w:val="nil"/>
              <w:bottom w:val="nil"/>
            </w:tcBorders>
          </w:tcPr>
          <w:p w:rsidR="00DF688C" w:rsidRDefault="00437954">
            <w:pPr>
              <w:pStyle w:val="TableParagraph"/>
              <w:spacing w:before="64"/>
              <w:ind w:left="108"/>
              <w:rPr>
                <w:sz w:val="24"/>
              </w:rPr>
            </w:pPr>
            <w:r>
              <w:rPr>
                <w:sz w:val="24"/>
              </w:rPr>
              <w:t>Password</w:t>
            </w:r>
            <w:r>
              <w:rPr>
                <w:spacing w:val="57"/>
                <w:sz w:val="24"/>
              </w:rPr>
              <w:t xml:space="preserve"> </w:t>
            </w:r>
            <w:r>
              <w:rPr>
                <w:sz w:val="24"/>
              </w:rPr>
              <w:t>button</w:t>
            </w:r>
            <w:r>
              <w:rPr>
                <w:spacing w:val="56"/>
                <w:sz w:val="24"/>
              </w:rPr>
              <w:t xml:space="preserve"> </w:t>
            </w:r>
            <w:r>
              <w:rPr>
                <w:sz w:val="24"/>
              </w:rPr>
              <w:t>after</w:t>
            </w:r>
            <w:r>
              <w:rPr>
                <w:spacing w:val="59"/>
                <w:sz w:val="24"/>
              </w:rPr>
              <w:t xml:space="preserve"> </w:t>
            </w:r>
            <w:r>
              <w:rPr>
                <w:spacing w:val="-2"/>
                <w:sz w:val="24"/>
              </w:rPr>
              <w:t>entering</w:t>
            </w:r>
          </w:p>
        </w:tc>
        <w:tc>
          <w:tcPr>
            <w:tcW w:w="3358" w:type="dxa"/>
            <w:tcBorders>
              <w:top w:val="nil"/>
              <w:bottom w:val="nil"/>
            </w:tcBorders>
          </w:tcPr>
          <w:p w:rsidR="00DF688C" w:rsidRDefault="00437954">
            <w:pPr>
              <w:pStyle w:val="TableParagraph"/>
              <w:spacing w:before="64"/>
              <w:rPr>
                <w:sz w:val="24"/>
              </w:rPr>
            </w:pPr>
            <w:proofErr w:type="gramStart"/>
            <w:r>
              <w:rPr>
                <w:spacing w:val="-2"/>
                <w:sz w:val="24"/>
              </w:rPr>
              <w:t>found</w:t>
            </w:r>
            <w:proofErr w:type="gramEnd"/>
            <w:r>
              <w:rPr>
                <w:spacing w:val="-2"/>
                <w:sz w:val="24"/>
              </w:rPr>
              <w:t>.”</w:t>
            </w:r>
          </w:p>
        </w:tc>
      </w:tr>
      <w:tr w:rsidR="00DF688C">
        <w:trPr>
          <w:trHeight w:val="413"/>
        </w:trPr>
        <w:tc>
          <w:tcPr>
            <w:tcW w:w="2051" w:type="dxa"/>
            <w:tcBorders>
              <w:top w:val="nil"/>
              <w:bottom w:val="nil"/>
            </w:tcBorders>
          </w:tcPr>
          <w:p w:rsidR="00DF688C" w:rsidRDefault="00DF688C">
            <w:pPr>
              <w:pStyle w:val="TableParagraph"/>
              <w:spacing w:before="0"/>
              <w:ind w:left="0"/>
              <w:rPr>
                <w:sz w:val="24"/>
              </w:rPr>
            </w:pPr>
          </w:p>
        </w:tc>
        <w:tc>
          <w:tcPr>
            <w:tcW w:w="4625" w:type="dxa"/>
            <w:tcBorders>
              <w:top w:val="nil"/>
              <w:bottom w:val="nil"/>
            </w:tcBorders>
          </w:tcPr>
          <w:p w:rsidR="00DF688C" w:rsidRDefault="00437954">
            <w:pPr>
              <w:pStyle w:val="TableParagraph"/>
              <w:tabs>
                <w:tab w:val="left" w:pos="689"/>
                <w:tab w:val="left" w:pos="1510"/>
                <w:tab w:val="left" w:pos="2539"/>
                <w:tab w:val="left" w:pos="3173"/>
                <w:tab w:val="left" w:pos="3756"/>
              </w:tabs>
              <w:spacing w:before="63"/>
              <w:ind w:left="108"/>
              <w:rPr>
                <w:sz w:val="24"/>
              </w:rPr>
            </w:pPr>
            <w:r>
              <w:rPr>
                <w:spacing w:val="-5"/>
                <w:sz w:val="24"/>
              </w:rPr>
              <w:t>and</w:t>
            </w:r>
            <w:r>
              <w:rPr>
                <w:sz w:val="24"/>
              </w:rPr>
              <w:tab/>
            </w:r>
            <w:r>
              <w:rPr>
                <w:spacing w:val="-2"/>
                <w:sz w:val="24"/>
              </w:rPr>
              <w:t>phone</w:t>
            </w:r>
            <w:r>
              <w:rPr>
                <w:sz w:val="24"/>
              </w:rPr>
              <w:tab/>
            </w:r>
            <w:r>
              <w:rPr>
                <w:spacing w:val="-2"/>
                <w:sz w:val="24"/>
              </w:rPr>
              <w:t>number,</w:t>
            </w:r>
            <w:r>
              <w:rPr>
                <w:sz w:val="24"/>
              </w:rPr>
              <w:tab/>
            </w:r>
            <w:r>
              <w:rPr>
                <w:spacing w:val="-5"/>
                <w:sz w:val="24"/>
              </w:rPr>
              <w:t>new</w:t>
            </w:r>
            <w:r>
              <w:rPr>
                <w:sz w:val="24"/>
              </w:rPr>
              <w:tab/>
            </w:r>
            <w:r>
              <w:rPr>
                <w:spacing w:val="-5"/>
                <w:sz w:val="24"/>
              </w:rPr>
              <w:t>and</w:t>
            </w:r>
            <w:r>
              <w:rPr>
                <w:sz w:val="24"/>
              </w:rPr>
              <w:tab/>
            </w:r>
            <w:r>
              <w:rPr>
                <w:spacing w:val="-2"/>
                <w:sz w:val="24"/>
              </w:rPr>
              <w:t>confirm</w:t>
            </w:r>
          </w:p>
        </w:tc>
        <w:tc>
          <w:tcPr>
            <w:tcW w:w="3335" w:type="dxa"/>
            <w:tcBorders>
              <w:top w:val="nil"/>
              <w:bottom w:val="nil"/>
            </w:tcBorders>
          </w:tcPr>
          <w:p w:rsidR="00DF688C" w:rsidRDefault="00437954">
            <w:pPr>
              <w:pStyle w:val="TableParagraph"/>
              <w:tabs>
                <w:tab w:val="left" w:pos="612"/>
                <w:tab w:val="left" w:pos="1488"/>
                <w:tab w:val="left" w:pos="2002"/>
                <w:tab w:val="left" w:pos="2693"/>
              </w:tabs>
              <w:spacing w:before="63"/>
              <w:ind w:left="108"/>
              <w:rPr>
                <w:sz w:val="24"/>
              </w:rPr>
            </w:pPr>
            <w:r>
              <w:rPr>
                <w:spacing w:val="-5"/>
                <w:sz w:val="24"/>
              </w:rPr>
              <w:t>the</w:t>
            </w:r>
            <w:r>
              <w:rPr>
                <w:sz w:val="24"/>
              </w:rPr>
              <w:tab/>
            </w:r>
            <w:r>
              <w:rPr>
                <w:spacing w:val="-2"/>
                <w:sz w:val="24"/>
              </w:rPr>
              <w:t>invalid</w:t>
            </w:r>
            <w:r>
              <w:rPr>
                <w:sz w:val="24"/>
              </w:rPr>
              <w:tab/>
            </w:r>
            <w:r>
              <w:rPr>
                <w:spacing w:val="-5"/>
                <w:sz w:val="24"/>
              </w:rPr>
              <w:t>IC,</w:t>
            </w:r>
            <w:r>
              <w:rPr>
                <w:sz w:val="24"/>
              </w:rPr>
              <w:tab/>
            </w:r>
            <w:r>
              <w:rPr>
                <w:spacing w:val="-4"/>
                <w:sz w:val="24"/>
              </w:rPr>
              <w:t>valid</w:t>
            </w:r>
            <w:r>
              <w:rPr>
                <w:sz w:val="24"/>
              </w:rPr>
              <w:tab/>
            </w:r>
            <w:r>
              <w:rPr>
                <w:spacing w:val="-4"/>
                <w:sz w:val="24"/>
              </w:rPr>
              <w:t>email</w:t>
            </w:r>
          </w:p>
        </w:tc>
        <w:tc>
          <w:tcPr>
            <w:tcW w:w="3358" w:type="dxa"/>
            <w:tcBorders>
              <w:top w:val="nil"/>
              <w:bottom w:val="nil"/>
            </w:tcBorders>
          </w:tcPr>
          <w:p w:rsidR="00DF688C" w:rsidRDefault="00DF688C">
            <w:pPr>
              <w:pStyle w:val="TableParagraph"/>
              <w:spacing w:before="0"/>
              <w:ind w:left="0"/>
              <w:rPr>
                <w:sz w:val="24"/>
              </w:rPr>
            </w:pPr>
          </w:p>
        </w:tc>
      </w:tr>
      <w:tr w:rsidR="00DF688C">
        <w:trPr>
          <w:trHeight w:val="413"/>
        </w:trPr>
        <w:tc>
          <w:tcPr>
            <w:tcW w:w="2051" w:type="dxa"/>
            <w:tcBorders>
              <w:top w:val="nil"/>
              <w:bottom w:val="nil"/>
            </w:tcBorders>
          </w:tcPr>
          <w:p w:rsidR="00DF688C" w:rsidRDefault="00DF688C">
            <w:pPr>
              <w:pStyle w:val="TableParagraph"/>
              <w:spacing w:before="0"/>
              <w:ind w:left="0"/>
              <w:rPr>
                <w:sz w:val="24"/>
              </w:rPr>
            </w:pPr>
          </w:p>
        </w:tc>
        <w:tc>
          <w:tcPr>
            <w:tcW w:w="4625" w:type="dxa"/>
            <w:tcBorders>
              <w:top w:val="nil"/>
              <w:bottom w:val="nil"/>
            </w:tcBorders>
          </w:tcPr>
          <w:p w:rsidR="00DF688C" w:rsidRDefault="00437954">
            <w:pPr>
              <w:pStyle w:val="TableParagraph"/>
              <w:spacing w:before="64"/>
              <w:ind w:left="108"/>
              <w:rPr>
                <w:sz w:val="24"/>
              </w:rPr>
            </w:pPr>
            <w:r>
              <w:rPr>
                <w:sz w:val="24"/>
              </w:rPr>
              <w:t>password</w:t>
            </w:r>
            <w:r>
              <w:rPr>
                <w:spacing w:val="8"/>
                <w:sz w:val="24"/>
              </w:rPr>
              <w:t xml:space="preserve"> </w:t>
            </w:r>
            <w:r>
              <w:rPr>
                <w:sz w:val="24"/>
              </w:rPr>
              <w:t>is</w:t>
            </w:r>
            <w:r>
              <w:rPr>
                <w:spacing w:val="8"/>
                <w:sz w:val="24"/>
              </w:rPr>
              <w:t xml:space="preserve"> </w:t>
            </w:r>
            <w:r>
              <w:rPr>
                <w:sz w:val="24"/>
              </w:rPr>
              <w:t>the</w:t>
            </w:r>
            <w:r>
              <w:rPr>
                <w:spacing w:val="7"/>
                <w:sz w:val="24"/>
              </w:rPr>
              <w:t xml:space="preserve"> </w:t>
            </w:r>
            <w:r>
              <w:rPr>
                <w:sz w:val="24"/>
              </w:rPr>
              <w:t>same</w:t>
            </w:r>
            <w:r>
              <w:rPr>
                <w:spacing w:val="10"/>
                <w:sz w:val="24"/>
              </w:rPr>
              <w:t xml:space="preserve"> </w:t>
            </w:r>
            <w:r>
              <w:rPr>
                <w:sz w:val="24"/>
              </w:rPr>
              <w:t>and</w:t>
            </w:r>
            <w:r>
              <w:rPr>
                <w:spacing w:val="11"/>
                <w:sz w:val="24"/>
              </w:rPr>
              <w:t xml:space="preserve"> </w:t>
            </w:r>
            <w:r>
              <w:rPr>
                <w:sz w:val="24"/>
              </w:rPr>
              <w:t>follow</w:t>
            </w:r>
            <w:r>
              <w:rPr>
                <w:spacing w:val="8"/>
                <w:sz w:val="24"/>
              </w:rPr>
              <w:t xml:space="preserve"> </w:t>
            </w:r>
            <w:r>
              <w:rPr>
                <w:sz w:val="24"/>
              </w:rPr>
              <w:t>the</w:t>
            </w:r>
            <w:r>
              <w:rPr>
                <w:spacing w:val="8"/>
                <w:sz w:val="24"/>
              </w:rPr>
              <w:t xml:space="preserve"> </w:t>
            </w:r>
            <w:r>
              <w:rPr>
                <w:spacing w:val="-2"/>
                <w:sz w:val="24"/>
              </w:rPr>
              <w:t>required</w:t>
            </w:r>
          </w:p>
        </w:tc>
        <w:tc>
          <w:tcPr>
            <w:tcW w:w="3335" w:type="dxa"/>
            <w:tcBorders>
              <w:top w:val="nil"/>
              <w:bottom w:val="nil"/>
            </w:tcBorders>
          </w:tcPr>
          <w:p w:rsidR="00DF688C" w:rsidRDefault="00437954">
            <w:pPr>
              <w:pStyle w:val="TableParagraph"/>
              <w:spacing w:before="64"/>
              <w:ind w:left="108"/>
              <w:rPr>
                <w:sz w:val="24"/>
              </w:rPr>
            </w:pPr>
            <w:r>
              <w:rPr>
                <w:sz w:val="24"/>
              </w:rPr>
              <w:t>address</w:t>
            </w:r>
            <w:r>
              <w:rPr>
                <w:spacing w:val="19"/>
                <w:sz w:val="24"/>
              </w:rPr>
              <w:t xml:space="preserve"> </w:t>
            </w:r>
            <w:r>
              <w:rPr>
                <w:sz w:val="24"/>
              </w:rPr>
              <w:t>and</w:t>
            </w:r>
            <w:r>
              <w:rPr>
                <w:spacing w:val="23"/>
                <w:sz w:val="24"/>
              </w:rPr>
              <w:t xml:space="preserve"> </w:t>
            </w:r>
            <w:r>
              <w:rPr>
                <w:sz w:val="24"/>
              </w:rPr>
              <w:t>phone</w:t>
            </w:r>
            <w:r>
              <w:rPr>
                <w:spacing w:val="18"/>
                <w:sz w:val="24"/>
              </w:rPr>
              <w:t xml:space="preserve"> </w:t>
            </w:r>
            <w:r>
              <w:rPr>
                <w:sz w:val="24"/>
              </w:rPr>
              <w:t>number,</w:t>
            </w:r>
            <w:r>
              <w:rPr>
                <w:spacing w:val="23"/>
                <w:sz w:val="24"/>
              </w:rPr>
              <w:t xml:space="preserve"> </w:t>
            </w:r>
            <w:r>
              <w:rPr>
                <w:spacing w:val="-5"/>
                <w:sz w:val="24"/>
              </w:rPr>
              <w:t>and</w:t>
            </w:r>
          </w:p>
        </w:tc>
        <w:tc>
          <w:tcPr>
            <w:tcW w:w="3358" w:type="dxa"/>
            <w:tcBorders>
              <w:top w:val="nil"/>
              <w:bottom w:val="nil"/>
            </w:tcBorders>
          </w:tcPr>
          <w:p w:rsidR="00DF688C" w:rsidRDefault="00DF688C">
            <w:pPr>
              <w:pStyle w:val="TableParagraph"/>
              <w:spacing w:before="0"/>
              <w:ind w:left="0"/>
              <w:rPr>
                <w:sz w:val="24"/>
              </w:rPr>
            </w:pPr>
          </w:p>
        </w:tc>
      </w:tr>
      <w:tr w:rsidR="00DF688C">
        <w:trPr>
          <w:trHeight w:val="413"/>
        </w:trPr>
        <w:tc>
          <w:tcPr>
            <w:tcW w:w="2051" w:type="dxa"/>
            <w:tcBorders>
              <w:top w:val="nil"/>
              <w:bottom w:val="nil"/>
            </w:tcBorders>
          </w:tcPr>
          <w:p w:rsidR="00DF688C" w:rsidRDefault="00DF688C">
            <w:pPr>
              <w:pStyle w:val="TableParagraph"/>
              <w:spacing w:before="0"/>
              <w:ind w:left="0"/>
              <w:rPr>
                <w:sz w:val="24"/>
              </w:rPr>
            </w:pPr>
          </w:p>
        </w:tc>
        <w:tc>
          <w:tcPr>
            <w:tcW w:w="4625" w:type="dxa"/>
            <w:tcBorders>
              <w:top w:val="nil"/>
              <w:bottom w:val="nil"/>
            </w:tcBorders>
          </w:tcPr>
          <w:p w:rsidR="00DF688C" w:rsidRDefault="00437954">
            <w:pPr>
              <w:pStyle w:val="TableParagraph"/>
              <w:spacing w:before="63"/>
              <w:ind w:left="108"/>
              <w:rPr>
                <w:sz w:val="24"/>
              </w:rPr>
            </w:pPr>
            <w:proofErr w:type="gramStart"/>
            <w:r>
              <w:rPr>
                <w:spacing w:val="-2"/>
                <w:sz w:val="24"/>
              </w:rPr>
              <w:t>rules</w:t>
            </w:r>
            <w:proofErr w:type="gramEnd"/>
            <w:r>
              <w:rPr>
                <w:spacing w:val="-2"/>
                <w:sz w:val="24"/>
              </w:rPr>
              <w:t>.</w:t>
            </w:r>
          </w:p>
        </w:tc>
        <w:tc>
          <w:tcPr>
            <w:tcW w:w="3335" w:type="dxa"/>
            <w:tcBorders>
              <w:top w:val="nil"/>
              <w:bottom w:val="nil"/>
            </w:tcBorders>
          </w:tcPr>
          <w:p w:rsidR="00DF688C" w:rsidRDefault="00437954">
            <w:pPr>
              <w:pStyle w:val="TableParagraph"/>
              <w:spacing w:before="63"/>
              <w:ind w:left="108"/>
              <w:rPr>
                <w:sz w:val="24"/>
              </w:rPr>
            </w:pPr>
            <w:r>
              <w:rPr>
                <w:sz w:val="24"/>
              </w:rPr>
              <w:t>new</w:t>
            </w:r>
            <w:r>
              <w:rPr>
                <w:spacing w:val="74"/>
                <w:sz w:val="24"/>
              </w:rPr>
              <w:t xml:space="preserve"> </w:t>
            </w:r>
            <w:r>
              <w:rPr>
                <w:sz w:val="24"/>
              </w:rPr>
              <w:t>and</w:t>
            </w:r>
            <w:r>
              <w:rPr>
                <w:spacing w:val="74"/>
                <w:sz w:val="24"/>
              </w:rPr>
              <w:t xml:space="preserve"> </w:t>
            </w:r>
            <w:r>
              <w:rPr>
                <w:sz w:val="24"/>
              </w:rPr>
              <w:t>confirm</w:t>
            </w:r>
            <w:r>
              <w:rPr>
                <w:spacing w:val="76"/>
                <w:sz w:val="24"/>
              </w:rPr>
              <w:t xml:space="preserve"> </w:t>
            </w:r>
            <w:r>
              <w:rPr>
                <w:sz w:val="24"/>
              </w:rPr>
              <w:t>password</w:t>
            </w:r>
            <w:r>
              <w:rPr>
                <w:spacing w:val="75"/>
                <w:sz w:val="24"/>
              </w:rPr>
              <w:t xml:space="preserve"> </w:t>
            </w:r>
            <w:r>
              <w:rPr>
                <w:spacing w:val="-5"/>
                <w:sz w:val="24"/>
              </w:rPr>
              <w:t>is</w:t>
            </w:r>
          </w:p>
        </w:tc>
        <w:tc>
          <w:tcPr>
            <w:tcW w:w="3358" w:type="dxa"/>
            <w:tcBorders>
              <w:top w:val="nil"/>
              <w:bottom w:val="nil"/>
            </w:tcBorders>
          </w:tcPr>
          <w:p w:rsidR="00DF688C" w:rsidRDefault="00DF688C">
            <w:pPr>
              <w:pStyle w:val="TableParagraph"/>
              <w:spacing w:before="0"/>
              <w:ind w:left="0"/>
              <w:rPr>
                <w:sz w:val="24"/>
              </w:rPr>
            </w:pPr>
          </w:p>
        </w:tc>
      </w:tr>
      <w:tr w:rsidR="00DF688C">
        <w:trPr>
          <w:trHeight w:val="414"/>
        </w:trPr>
        <w:tc>
          <w:tcPr>
            <w:tcW w:w="2051" w:type="dxa"/>
            <w:tcBorders>
              <w:top w:val="nil"/>
              <w:bottom w:val="nil"/>
            </w:tcBorders>
          </w:tcPr>
          <w:p w:rsidR="00DF688C" w:rsidRDefault="00DF688C">
            <w:pPr>
              <w:pStyle w:val="TableParagraph"/>
              <w:spacing w:before="0"/>
              <w:ind w:left="0"/>
              <w:rPr>
                <w:sz w:val="24"/>
              </w:rPr>
            </w:pPr>
          </w:p>
        </w:tc>
        <w:tc>
          <w:tcPr>
            <w:tcW w:w="4625" w:type="dxa"/>
            <w:tcBorders>
              <w:top w:val="nil"/>
              <w:bottom w:val="nil"/>
            </w:tcBorders>
          </w:tcPr>
          <w:p w:rsidR="00DF688C" w:rsidRDefault="00DF688C">
            <w:pPr>
              <w:pStyle w:val="TableParagraph"/>
              <w:spacing w:before="0"/>
              <w:ind w:left="0"/>
              <w:rPr>
                <w:sz w:val="24"/>
              </w:rPr>
            </w:pPr>
          </w:p>
        </w:tc>
        <w:tc>
          <w:tcPr>
            <w:tcW w:w="3335" w:type="dxa"/>
            <w:tcBorders>
              <w:top w:val="nil"/>
              <w:bottom w:val="nil"/>
            </w:tcBorders>
          </w:tcPr>
          <w:p w:rsidR="00DF688C" w:rsidRDefault="00437954">
            <w:pPr>
              <w:pStyle w:val="TableParagraph"/>
              <w:tabs>
                <w:tab w:val="left" w:pos="667"/>
                <w:tab w:val="left" w:pos="1426"/>
                <w:tab w:val="left" w:pos="2040"/>
                <w:tab w:val="left" w:pos="2933"/>
              </w:tabs>
              <w:spacing w:before="64"/>
              <w:ind w:left="108"/>
              <w:rPr>
                <w:sz w:val="24"/>
              </w:rPr>
            </w:pPr>
            <w:r>
              <w:rPr>
                <w:spacing w:val="-5"/>
                <w:sz w:val="24"/>
              </w:rPr>
              <w:t>the</w:t>
            </w:r>
            <w:r>
              <w:rPr>
                <w:sz w:val="24"/>
              </w:rPr>
              <w:tab/>
            </w:r>
            <w:r>
              <w:rPr>
                <w:spacing w:val="-4"/>
                <w:sz w:val="24"/>
              </w:rPr>
              <w:t>same</w:t>
            </w:r>
            <w:r>
              <w:rPr>
                <w:sz w:val="24"/>
              </w:rPr>
              <w:tab/>
            </w:r>
            <w:r>
              <w:rPr>
                <w:spacing w:val="-5"/>
                <w:sz w:val="24"/>
              </w:rPr>
              <w:t>and</w:t>
            </w:r>
            <w:r>
              <w:rPr>
                <w:sz w:val="24"/>
              </w:rPr>
              <w:tab/>
            </w:r>
            <w:r>
              <w:rPr>
                <w:spacing w:val="-2"/>
                <w:sz w:val="24"/>
              </w:rPr>
              <w:t>follow</w:t>
            </w:r>
            <w:r>
              <w:rPr>
                <w:sz w:val="24"/>
              </w:rPr>
              <w:tab/>
            </w:r>
            <w:r>
              <w:rPr>
                <w:spacing w:val="-5"/>
                <w:sz w:val="24"/>
              </w:rPr>
              <w:t>the</w:t>
            </w:r>
            <w:ins w:id="19" w:author="Microsoft account" w:date="2022-09-02T07:30:00Z">
              <w:r w:rsidR="008A06C8">
                <w:rPr>
                  <w:spacing w:val="-5"/>
                  <w:sz w:val="24"/>
                </w:rPr>
                <w:t xml:space="preserve"> </w:t>
              </w:r>
            </w:ins>
          </w:p>
        </w:tc>
        <w:tc>
          <w:tcPr>
            <w:tcW w:w="3358" w:type="dxa"/>
            <w:tcBorders>
              <w:top w:val="nil"/>
              <w:bottom w:val="nil"/>
            </w:tcBorders>
          </w:tcPr>
          <w:p w:rsidR="00DF688C" w:rsidRDefault="00DF688C">
            <w:pPr>
              <w:pStyle w:val="TableParagraph"/>
              <w:spacing w:before="0"/>
              <w:ind w:left="0"/>
              <w:rPr>
                <w:sz w:val="24"/>
              </w:rPr>
            </w:pPr>
          </w:p>
        </w:tc>
      </w:tr>
      <w:tr w:rsidR="00DF688C">
        <w:trPr>
          <w:trHeight w:val="598"/>
        </w:trPr>
        <w:tc>
          <w:tcPr>
            <w:tcW w:w="2051" w:type="dxa"/>
            <w:tcBorders>
              <w:top w:val="nil"/>
            </w:tcBorders>
          </w:tcPr>
          <w:p w:rsidR="00DF688C" w:rsidRDefault="00DF688C">
            <w:pPr>
              <w:pStyle w:val="TableParagraph"/>
              <w:spacing w:before="0"/>
              <w:ind w:left="0"/>
              <w:rPr>
                <w:sz w:val="24"/>
              </w:rPr>
            </w:pPr>
          </w:p>
        </w:tc>
        <w:tc>
          <w:tcPr>
            <w:tcW w:w="4625" w:type="dxa"/>
            <w:tcBorders>
              <w:top w:val="nil"/>
            </w:tcBorders>
          </w:tcPr>
          <w:p w:rsidR="00DF688C" w:rsidRDefault="00DF688C">
            <w:pPr>
              <w:pStyle w:val="TableParagraph"/>
              <w:spacing w:before="0"/>
              <w:ind w:left="0"/>
              <w:rPr>
                <w:sz w:val="24"/>
              </w:rPr>
            </w:pPr>
          </w:p>
        </w:tc>
        <w:tc>
          <w:tcPr>
            <w:tcW w:w="3335" w:type="dxa"/>
            <w:tcBorders>
              <w:top w:val="nil"/>
            </w:tcBorders>
          </w:tcPr>
          <w:p w:rsidR="00DF688C" w:rsidRDefault="00437954">
            <w:pPr>
              <w:pStyle w:val="TableParagraph"/>
              <w:spacing w:before="63"/>
              <w:ind w:left="108"/>
              <w:rPr>
                <w:sz w:val="24"/>
              </w:rPr>
            </w:pPr>
            <w:proofErr w:type="gramStart"/>
            <w:r>
              <w:rPr>
                <w:sz w:val="24"/>
              </w:rPr>
              <w:t>required</w:t>
            </w:r>
            <w:proofErr w:type="gramEnd"/>
            <w:r>
              <w:rPr>
                <w:spacing w:val="-2"/>
                <w:sz w:val="24"/>
              </w:rPr>
              <w:t xml:space="preserve"> rules.</w:t>
            </w:r>
          </w:p>
        </w:tc>
        <w:tc>
          <w:tcPr>
            <w:tcW w:w="3358" w:type="dxa"/>
            <w:tcBorders>
              <w:top w:val="nil"/>
            </w:tcBorders>
          </w:tcPr>
          <w:p w:rsidR="00DF688C" w:rsidRDefault="00DF688C">
            <w:pPr>
              <w:pStyle w:val="TableParagraph"/>
              <w:spacing w:before="0"/>
              <w:ind w:left="0"/>
              <w:rPr>
                <w:sz w:val="24"/>
              </w:rPr>
            </w:pPr>
          </w:p>
        </w:tc>
      </w:tr>
      <w:tr w:rsidR="00DF688C">
        <w:trPr>
          <w:trHeight w:val="469"/>
        </w:trPr>
        <w:tc>
          <w:tcPr>
            <w:tcW w:w="2051" w:type="dxa"/>
            <w:tcBorders>
              <w:bottom w:val="nil"/>
            </w:tcBorders>
          </w:tcPr>
          <w:p w:rsidR="00DF688C" w:rsidRDefault="00437954">
            <w:pPr>
              <w:pStyle w:val="TableParagraph"/>
              <w:ind w:left="530" w:right="520"/>
              <w:jc w:val="center"/>
              <w:rPr>
                <w:sz w:val="24"/>
              </w:rPr>
            </w:pPr>
            <w:r>
              <w:rPr>
                <w:spacing w:val="-2"/>
                <w:sz w:val="24"/>
              </w:rPr>
              <w:t>TC2.003</w:t>
            </w:r>
          </w:p>
        </w:tc>
        <w:tc>
          <w:tcPr>
            <w:tcW w:w="4625" w:type="dxa"/>
            <w:tcBorders>
              <w:bottom w:val="nil"/>
            </w:tcBorders>
          </w:tcPr>
          <w:p w:rsidR="00DF688C" w:rsidRDefault="00437954">
            <w:pPr>
              <w:pStyle w:val="TableParagraph"/>
              <w:ind w:left="108"/>
              <w:rPr>
                <w:sz w:val="24"/>
              </w:rPr>
            </w:pPr>
            <w:r>
              <w:rPr>
                <w:sz w:val="24"/>
              </w:rPr>
              <w:t>Test</w:t>
            </w:r>
            <w:r>
              <w:rPr>
                <w:spacing w:val="29"/>
                <w:sz w:val="24"/>
              </w:rPr>
              <w:t xml:space="preserve">  </w:t>
            </w:r>
            <w:r>
              <w:rPr>
                <w:sz w:val="24"/>
              </w:rPr>
              <w:t>the</w:t>
            </w:r>
            <w:r>
              <w:rPr>
                <w:spacing w:val="29"/>
                <w:sz w:val="24"/>
              </w:rPr>
              <w:t xml:space="preserve">  </w:t>
            </w:r>
            <w:r>
              <w:rPr>
                <w:sz w:val="24"/>
              </w:rPr>
              <w:t>reset</w:t>
            </w:r>
            <w:r>
              <w:rPr>
                <w:spacing w:val="32"/>
                <w:sz w:val="24"/>
              </w:rPr>
              <w:t xml:space="preserve">  </w:t>
            </w:r>
            <w:r>
              <w:rPr>
                <w:sz w:val="24"/>
              </w:rPr>
              <w:t>password</w:t>
            </w:r>
            <w:r>
              <w:rPr>
                <w:spacing w:val="30"/>
                <w:sz w:val="24"/>
              </w:rPr>
              <w:t xml:space="preserve">  </w:t>
            </w:r>
            <w:r>
              <w:rPr>
                <w:sz w:val="24"/>
              </w:rPr>
              <w:t>process</w:t>
            </w:r>
            <w:r>
              <w:rPr>
                <w:spacing w:val="31"/>
                <w:sz w:val="24"/>
              </w:rPr>
              <w:t xml:space="preserve">  </w:t>
            </w:r>
            <w:r>
              <w:rPr>
                <w:sz w:val="24"/>
              </w:rPr>
              <w:t>with</w:t>
            </w:r>
            <w:r>
              <w:rPr>
                <w:spacing w:val="29"/>
                <w:sz w:val="24"/>
              </w:rPr>
              <w:t xml:space="preserve">  </w:t>
            </w:r>
            <w:r>
              <w:rPr>
                <w:spacing w:val="-10"/>
                <w:sz w:val="24"/>
              </w:rPr>
              <w:t>a</w:t>
            </w:r>
          </w:p>
        </w:tc>
        <w:tc>
          <w:tcPr>
            <w:tcW w:w="3335" w:type="dxa"/>
            <w:tcBorders>
              <w:bottom w:val="nil"/>
            </w:tcBorders>
          </w:tcPr>
          <w:p w:rsidR="00DF688C" w:rsidRDefault="00437954">
            <w:pPr>
              <w:pStyle w:val="TableParagraph"/>
              <w:ind w:left="108"/>
              <w:rPr>
                <w:sz w:val="24"/>
              </w:rPr>
            </w:pPr>
            <w:r>
              <w:rPr>
                <w:sz w:val="24"/>
              </w:rPr>
              <w:t>The</w:t>
            </w:r>
            <w:r>
              <w:rPr>
                <w:spacing w:val="33"/>
                <w:sz w:val="24"/>
              </w:rPr>
              <w:t xml:space="preserve">  </w:t>
            </w:r>
            <w:r>
              <w:rPr>
                <w:sz w:val="24"/>
              </w:rPr>
              <w:t>admin</w:t>
            </w:r>
            <w:r>
              <w:rPr>
                <w:spacing w:val="34"/>
                <w:sz w:val="24"/>
              </w:rPr>
              <w:t xml:space="preserve">  </w:t>
            </w:r>
            <w:r>
              <w:rPr>
                <w:sz w:val="24"/>
              </w:rPr>
              <w:t>clicks</w:t>
            </w:r>
            <w:r>
              <w:rPr>
                <w:spacing w:val="34"/>
                <w:sz w:val="24"/>
              </w:rPr>
              <w:t xml:space="preserve">  </w:t>
            </w:r>
            <w:r>
              <w:rPr>
                <w:sz w:val="24"/>
              </w:rPr>
              <w:t>the</w:t>
            </w:r>
            <w:r>
              <w:rPr>
                <w:spacing w:val="35"/>
                <w:sz w:val="24"/>
              </w:rPr>
              <w:t xml:space="preserve">  </w:t>
            </w:r>
            <w:r>
              <w:rPr>
                <w:spacing w:val="-4"/>
                <w:sz w:val="24"/>
              </w:rPr>
              <w:t>Reset</w:t>
            </w:r>
          </w:p>
        </w:tc>
        <w:tc>
          <w:tcPr>
            <w:tcW w:w="3358" w:type="dxa"/>
            <w:tcBorders>
              <w:bottom w:val="nil"/>
            </w:tcBorders>
          </w:tcPr>
          <w:p w:rsidR="00DF688C" w:rsidRDefault="00437954">
            <w:pPr>
              <w:pStyle w:val="TableParagraph"/>
              <w:rPr>
                <w:sz w:val="24"/>
              </w:rPr>
            </w:pPr>
            <w:r>
              <w:rPr>
                <w:sz w:val="24"/>
              </w:rPr>
              <w:t>Display</w:t>
            </w:r>
            <w:r>
              <w:rPr>
                <w:spacing w:val="75"/>
                <w:w w:val="150"/>
                <w:sz w:val="24"/>
              </w:rPr>
              <w:t xml:space="preserve"> </w:t>
            </w:r>
            <w:r>
              <w:rPr>
                <w:sz w:val="24"/>
              </w:rPr>
              <w:t>“Uh-Oh!</w:t>
            </w:r>
            <w:r>
              <w:rPr>
                <w:spacing w:val="77"/>
                <w:w w:val="150"/>
                <w:sz w:val="24"/>
              </w:rPr>
              <w:t xml:space="preserve"> </w:t>
            </w:r>
            <w:r>
              <w:rPr>
                <w:sz w:val="24"/>
              </w:rPr>
              <w:t>No</w:t>
            </w:r>
            <w:r>
              <w:rPr>
                <w:spacing w:val="76"/>
                <w:w w:val="150"/>
                <w:sz w:val="24"/>
              </w:rPr>
              <w:t xml:space="preserve"> </w:t>
            </w:r>
            <w:r>
              <w:rPr>
                <w:spacing w:val="-2"/>
                <w:sz w:val="24"/>
              </w:rPr>
              <w:t>account</w:t>
            </w:r>
          </w:p>
        </w:tc>
      </w:tr>
      <w:tr w:rsidR="00DF688C">
        <w:trPr>
          <w:trHeight w:val="412"/>
        </w:trPr>
        <w:tc>
          <w:tcPr>
            <w:tcW w:w="2051" w:type="dxa"/>
            <w:tcBorders>
              <w:top w:val="nil"/>
              <w:bottom w:val="nil"/>
            </w:tcBorders>
          </w:tcPr>
          <w:p w:rsidR="00DF688C" w:rsidRDefault="00DF688C">
            <w:pPr>
              <w:pStyle w:val="TableParagraph"/>
              <w:spacing w:before="0"/>
              <w:ind w:left="0"/>
              <w:rPr>
                <w:sz w:val="24"/>
              </w:rPr>
            </w:pPr>
          </w:p>
        </w:tc>
        <w:tc>
          <w:tcPr>
            <w:tcW w:w="4625" w:type="dxa"/>
            <w:tcBorders>
              <w:top w:val="nil"/>
              <w:bottom w:val="nil"/>
            </w:tcBorders>
          </w:tcPr>
          <w:p w:rsidR="00DF688C" w:rsidRDefault="00437954">
            <w:pPr>
              <w:pStyle w:val="TableParagraph"/>
              <w:spacing w:before="63"/>
              <w:ind w:left="108"/>
              <w:rPr>
                <w:sz w:val="24"/>
              </w:rPr>
            </w:pPr>
            <w:r>
              <w:rPr>
                <w:sz w:val="24"/>
              </w:rPr>
              <w:t>registered</w:t>
            </w:r>
            <w:r>
              <w:rPr>
                <w:spacing w:val="40"/>
                <w:sz w:val="24"/>
              </w:rPr>
              <w:t xml:space="preserve"> </w:t>
            </w:r>
            <w:r>
              <w:rPr>
                <w:sz w:val="24"/>
              </w:rPr>
              <w:t>IC</w:t>
            </w:r>
            <w:r>
              <w:rPr>
                <w:spacing w:val="43"/>
                <w:sz w:val="24"/>
              </w:rPr>
              <w:t xml:space="preserve"> </w:t>
            </w:r>
            <w:r>
              <w:rPr>
                <w:sz w:val="24"/>
              </w:rPr>
              <w:t>number,</w:t>
            </w:r>
            <w:r>
              <w:rPr>
                <w:spacing w:val="40"/>
                <w:sz w:val="24"/>
              </w:rPr>
              <w:t xml:space="preserve"> </w:t>
            </w:r>
            <w:r>
              <w:rPr>
                <w:sz w:val="24"/>
              </w:rPr>
              <w:t>invalid</w:t>
            </w:r>
            <w:r>
              <w:rPr>
                <w:spacing w:val="37"/>
                <w:sz w:val="24"/>
              </w:rPr>
              <w:t xml:space="preserve"> </w:t>
            </w:r>
            <w:r>
              <w:rPr>
                <w:sz w:val="24"/>
              </w:rPr>
              <w:t>email</w:t>
            </w:r>
            <w:r>
              <w:rPr>
                <w:spacing w:val="39"/>
                <w:sz w:val="24"/>
              </w:rPr>
              <w:t xml:space="preserve"> </w:t>
            </w:r>
            <w:r>
              <w:rPr>
                <w:spacing w:val="-2"/>
                <w:sz w:val="24"/>
              </w:rPr>
              <w:t>address</w:t>
            </w:r>
          </w:p>
        </w:tc>
        <w:tc>
          <w:tcPr>
            <w:tcW w:w="3335" w:type="dxa"/>
            <w:tcBorders>
              <w:top w:val="nil"/>
              <w:bottom w:val="nil"/>
            </w:tcBorders>
          </w:tcPr>
          <w:p w:rsidR="00DF688C" w:rsidRDefault="00437954">
            <w:pPr>
              <w:pStyle w:val="TableParagraph"/>
              <w:spacing w:before="63"/>
              <w:ind w:left="108"/>
              <w:rPr>
                <w:sz w:val="24"/>
              </w:rPr>
            </w:pPr>
            <w:r>
              <w:rPr>
                <w:sz w:val="24"/>
              </w:rPr>
              <w:t>Password</w:t>
            </w:r>
            <w:r>
              <w:rPr>
                <w:spacing w:val="57"/>
                <w:sz w:val="24"/>
              </w:rPr>
              <w:t xml:space="preserve"> </w:t>
            </w:r>
            <w:r>
              <w:rPr>
                <w:sz w:val="24"/>
              </w:rPr>
              <w:t>button</w:t>
            </w:r>
            <w:r>
              <w:rPr>
                <w:spacing w:val="56"/>
                <w:sz w:val="24"/>
              </w:rPr>
              <w:t xml:space="preserve"> </w:t>
            </w:r>
            <w:r>
              <w:rPr>
                <w:sz w:val="24"/>
              </w:rPr>
              <w:t>after</w:t>
            </w:r>
            <w:r>
              <w:rPr>
                <w:spacing w:val="59"/>
                <w:sz w:val="24"/>
              </w:rPr>
              <w:t xml:space="preserve"> </w:t>
            </w:r>
            <w:r>
              <w:rPr>
                <w:spacing w:val="-2"/>
                <w:sz w:val="24"/>
              </w:rPr>
              <w:t>entering</w:t>
            </w:r>
          </w:p>
        </w:tc>
        <w:tc>
          <w:tcPr>
            <w:tcW w:w="3358" w:type="dxa"/>
            <w:tcBorders>
              <w:top w:val="nil"/>
              <w:bottom w:val="nil"/>
            </w:tcBorders>
          </w:tcPr>
          <w:p w:rsidR="00DF688C" w:rsidRDefault="00437954">
            <w:pPr>
              <w:pStyle w:val="TableParagraph"/>
              <w:spacing w:before="63"/>
              <w:rPr>
                <w:sz w:val="24"/>
              </w:rPr>
            </w:pPr>
            <w:proofErr w:type="gramStart"/>
            <w:r>
              <w:rPr>
                <w:spacing w:val="-2"/>
                <w:sz w:val="24"/>
              </w:rPr>
              <w:t>found</w:t>
            </w:r>
            <w:proofErr w:type="gramEnd"/>
            <w:r>
              <w:rPr>
                <w:spacing w:val="-2"/>
                <w:sz w:val="24"/>
              </w:rPr>
              <w:t>.”</w:t>
            </w:r>
          </w:p>
        </w:tc>
      </w:tr>
      <w:tr w:rsidR="00DF688C">
        <w:trPr>
          <w:trHeight w:val="414"/>
        </w:trPr>
        <w:tc>
          <w:tcPr>
            <w:tcW w:w="2051" w:type="dxa"/>
            <w:tcBorders>
              <w:top w:val="nil"/>
              <w:bottom w:val="nil"/>
            </w:tcBorders>
          </w:tcPr>
          <w:p w:rsidR="00DF688C" w:rsidRDefault="00DF688C">
            <w:pPr>
              <w:pStyle w:val="TableParagraph"/>
              <w:spacing w:before="0"/>
              <w:ind w:left="0"/>
              <w:rPr>
                <w:sz w:val="24"/>
              </w:rPr>
            </w:pPr>
          </w:p>
        </w:tc>
        <w:tc>
          <w:tcPr>
            <w:tcW w:w="4625" w:type="dxa"/>
            <w:tcBorders>
              <w:top w:val="nil"/>
              <w:bottom w:val="nil"/>
            </w:tcBorders>
          </w:tcPr>
          <w:p w:rsidR="00DF688C" w:rsidRDefault="00437954">
            <w:pPr>
              <w:pStyle w:val="TableParagraph"/>
              <w:tabs>
                <w:tab w:val="left" w:pos="689"/>
                <w:tab w:val="left" w:pos="1510"/>
                <w:tab w:val="left" w:pos="2539"/>
                <w:tab w:val="left" w:pos="3173"/>
                <w:tab w:val="left" w:pos="3756"/>
              </w:tabs>
              <w:spacing w:before="63"/>
              <w:ind w:left="108"/>
              <w:rPr>
                <w:sz w:val="24"/>
              </w:rPr>
            </w:pPr>
            <w:r>
              <w:rPr>
                <w:spacing w:val="-5"/>
                <w:sz w:val="24"/>
              </w:rPr>
              <w:t>and</w:t>
            </w:r>
            <w:r>
              <w:rPr>
                <w:sz w:val="24"/>
              </w:rPr>
              <w:tab/>
            </w:r>
            <w:r>
              <w:rPr>
                <w:spacing w:val="-2"/>
                <w:sz w:val="24"/>
              </w:rPr>
              <w:t>phone</w:t>
            </w:r>
            <w:r>
              <w:rPr>
                <w:sz w:val="24"/>
              </w:rPr>
              <w:tab/>
            </w:r>
            <w:r>
              <w:rPr>
                <w:spacing w:val="-2"/>
                <w:sz w:val="24"/>
              </w:rPr>
              <w:t>number,</w:t>
            </w:r>
            <w:r>
              <w:rPr>
                <w:sz w:val="24"/>
              </w:rPr>
              <w:tab/>
            </w:r>
            <w:r>
              <w:rPr>
                <w:spacing w:val="-5"/>
                <w:sz w:val="24"/>
              </w:rPr>
              <w:t>new</w:t>
            </w:r>
            <w:r>
              <w:rPr>
                <w:sz w:val="24"/>
              </w:rPr>
              <w:tab/>
            </w:r>
            <w:r>
              <w:rPr>
                <w:spacing w:val="-5"/>
                <w:sz w:val="24"/>
              </w:rPr>
              <w:t>and</w:t>
            </w:r>
            <w:r>
              <w:rPr>
                <w:sz w:val="24"/>
              </w:rPr>
              <w:tab/>
            </w:r>
            <w:r>
              <w:rPr>
                <w:spacing w:val="-2"/>
                <w:sz w:val="24"/>
              </w:rPr>
              <w:t>confirm</w:t>
            </w:r>
          </w:p>
        </w:tc>
        <w:tc>
          <w:tcPr>
            <w:tcW w:w="3335" w:type="dxa"/>
            <w:tcBorders>
              <w:top w:val="nil"/>
              <w:bottom w:val="nil"/>
            </w:tcBorders>
          </w:tcPr>
          <w:p w:rsidR="00DF688C" w:rsidRDefault="00437954">
            <w:pPr>
              <w:pStyle w:val="TableParagraph"/>
              <w:tabs>
                <w:tab w:val="left" w:pos="612"/>
                <w:tab w:val="left" w:pos="1303"/>
                <w:tab w:val="left" w:pos="1814"/>
                <w:tab w:val="left" w:pos="2693"/>
              </w:tabs>
              <w:spacing w:before="63"/>
              <w:ind w:left="108"/>
              <w:rPr>
                <w:sz w:val="24"/>
              </w:rPr>
            </w:pPr>
            <w:r>
              <w:rPr>
                <w:spacing w:val="-5"/>
                <w:sz w:val="24"/>
              </w:rPr>
              <w:t>the</w:t>
            </w:r>
            <w:r>
              <w:rPr>
                <w:sz w:val="24"/>
              </w:rPr>
              <w:tab/>
            </w:r>
            <w:r>
              <w:rPr>
                <w:spacing w:val="-2"/>
                <w:sz w:val="24"/>
              </w:rPr>
              <w:t>valid</w:t>
            </w:r>
            <w:r>
              <w:rPr>
                <w:sz w:val="24"/>
              </w:rPr>
              <w:tab/>
            </w:r>
            <w:r>
              <w:rPr>
                <w:spacing w:val="-5"/>
                <w:sz w:val="24"/>
              </w:rPr>
              <w:t>IC,</w:t>
            </w:r>
            <w:r>
              <w:rPr>
                <w:sz w:val="24"/>
              </w:rPr>
              <w:tab/>
            </w:r>
            <w:r>
              <w:rPr>
                <w:spacing w:val="-2"/>
                <w:sz w:val="24"/>
              </w:rPr>
              <w:t>invalid</w:t>
            </w:r>
            <w:r>
              <w:rPr>
                <w:sz w:val="24"/>
              </w:rPr>
              <w:tab/>
            </w:r>
            <w:r>
              <w:rPr>
                <w:spacing w:val="-4"/>
                <w:sz w:val="24"/>
              </w:rPr>
              <w:t>email</w:t>
            </w:r>
          </w:p>
        </w:tc>
        <w:tc>
          <w:tcPr>
            <w:tcW w:w="3358" w:type="dxa"/>
            <w:tcBorders>
              <w:top w:val="nil"/>
              <w:bottom w:val="nil"/>
            </w:tcBorders>
          </w:tcPr>
          <w:p w:rsidR="00DF688C" w:rsidRDefault="00DF688C">
            <w:pPr>
              <w:pStyle w:val="TableParagraph"/>
              <w:spacing w:before="0"/>
              <w:ind w:left="0"/>
              <w:rPr>
                <w:sz w:val="24"/>
              </w:rPr>
            </w:pPr>
          </w:p>
        </w:tc>
      </w:tr>
      <w:tr w:rsidR="00DF688C">
        <w:trPr>
          <w:trHeight w:val="413"/>
        </w:trPr>
        <w:tc>
          <w:tcPr>
            <w:tcW w:w="2051" w:type="dxa"/>
            <w:tcBorders>
              <w:top w:val="nil"/>
              <w:bottom w:val="nil"/>
            </w:tcBorders>
          </w:tcPr>
          <w:p w:rsidR="00DF688C" w:rsidRDefault="00DF688C">
            <w:pPr>
              <w:pStyle w:val="TableParagraph"/>
              <w:spacing w:before="0"/>
              <w:ind w:left="0"/>
              <w:rPr>
                <w:sz w:val="24"/>
              </w:rPr>
            </w:pPr>
          </w:p>
        </w:tc>
        <w:tc>
          <w:tcPr>
            <w:tcW w:w="4625" w:type="dxa"/>
            <w:tcBorders>
              <w:top w:val="nil"/>
              <w:bottom w:val="nil"/>
            </w:tcBorders>
          </w:tcPr>
          <w:p w:rsidR="00DF688C" w:rsidRDefault="00437954">
            <w:pPr>
              <w:pStyle w:val="TableParagraph"/>
              <w:spacing w:before="64"/>
              <w:ind w:left="108"/>
              <w:rPr>
                <w:sz w:val="24"/>
              </w:rPr>
            </w:pPr>
            <w:r>
              <w:rPr>
                <w:sz w:val="24"/>
              </w:rPr>
              <w:t>password</w:t>
            </w:r>
            <w:r>
              <w:rPr>
                <w:spacing w:val="8"/>
                <w:sz w:val="24"/>
              </w:rPr>
              <w:t xml:space="preserve"> </w:t>
            </w:r>
            <w:r>
              <w:rPr>
                <w:sz w:val="24"/>
              </w:rPr>
              <w:t>is</w:t>
            </w:r>
            <w:r>
              <w:rPr>
                <w:spacing w:val="8"/>
                <w:sz w:val="24"/>
              </w:rPr>
              <w:t xml:space="preserve"> </w:t>
            </w:r>
            <w:r>
              <w:rPr>
                <w:sz w:val="24"/>
              </w:rPr>
              <w:t>the</w:t>
            </w:r>
            <w:r>
              <w:rPr>
                <w:spacing w:val="7"/>
                <w:sz w:val="24"/>
              </w:rPr>
              <w:t xml:space="preserve"> </w:t>
            </w:r>
            <w:r>
              <w:rPr>
                <w:sz w:val="24"/>
              </w:rPr>
              <w:t>same</w:t>
            </w:r>
            <w:r>
              <w:rPr>
                <w:spacing w:val="10"/>
                <w:sz w:val="24"/>
              </w:rPr>
              <w:t xml:space="preserve"> </w:t>
            </w:r>
            <w:r>
              <w:rPr>
                <w:sz w:val="24"/>
              </w:rPr>
              <w:t>and</w:t>
            </w:r>
            <w:r>
              <w:rPr>
                <w:spacing w:val="11"/>
                <w:sz w:val="24"/>
              </w:rPr>
              <w:t xml:space="preserve"> </w:t>
            </w:r>
            <w:r>
              <w:rPr>
                <w:sz w:val="24"/>
              </w:rPr>
              <w:t>follow</w:t>
            </w:r>
            <w:r>
              <w:rPr>
                <w:spacing w:val="8"/>
                <w:sz w:val="24"/>
              </w:rPr>
              <w:t xml:space="preserve"> </w:t>
            </w:r>
            <w:r>
              <w:rPr>
                <w:sz w:val="24"/>
              </w:rPr>
              <w:t>the</w:t>
            </w:r>
            <w:r>
              <w:rPr>
                <w:spacing w:val="8"/>
                <w:sz w:val="24"/>
              </w:rPr>
              <w:t xml:space="preserve"> </w:t>
            </w:r>
            <w:r>
              <w:rPr>
                <w:spacing w:val="-2"/>
                <w:sz w:val="24"/>
              </w:rPr>
              <w:t>required</w:t>
            </w:r>
          </w:p>
        </w:tc>
        <w:tc>
          <w:tcPr>
            <w:tcW w:w="3335" w:type="dxa"/>
            <w:tcBorders>
              <w:top w:val="nil"/>
              <w:bottom w:val="nil"/>
            </w:tcBorders>
          </w:tcPr>
          <w:p w:rsidR="00DF688C" w:rsidRDefault="00437954">
            <w:pPr>
              <w:pStyle w:val="TableParagraph"/>
              <w:spacing w:before="64"/>
              <w:ind w:left="108"/>
              <w:rPr>
                <w:sz w:val="24"/>
              </w:rPr>
            </w:pPr>
            <w:r>
              <w:rPr>
                <w:sz w:val="24"/>
              </w:rPr>
              <w:t>address</w:t>
            </w:r>
            <w:r>
              <w:rPr>
                <w:spacing w:val="34"/>
                <w:sz w:val="24"/>
              </w:rPr>
              <w:t xml:space="preserve"> </w:t>
            </w:r>
            <w:r>
              <w:rPr>
                <w:sz w:val="24"/>
              </w:rPr>
              <w:t>and</w:t>
            </w:r>
            <w:r>
              <w:rPr>
                <w:spacing w:val="35"/>
                <w:sz w:val="24"/>
              </w:rPr>
              <w:t xml:space="preserve"> </w:t>
            </w:r>
            <w:r>
              <w:rPr>
                <w:sz w:val="24"/>
              </w:rPr>
              <w:t>phone</w:t>
            </w:r>
            <w:r>
              <w:rPr>
                <w:spacing w:val="36"/>
                <w:sz w:val="24"/>
              </w:rPr>
              <w:t xml:space="preserve"> </w:t>
            </w:r>
            <w:r>
              <w:rPr>
                <w:sz w:val="24"/>
              </w:rPr>
              <w:t>number</w:t>
            </w:r>
            <w:r>
              <w:rPr>
                <w:spacing w:val="36"/>
                <w:sz w:val="24"/>
              </w:rPr>
              <w:t xml:space="preserve"> </w:t>
            </w:r>
            <w:r>
              <w:rPr>
                <w:spacing w:val="-5"/>
                <w:sz w:val="24"/>
              </w:rPr>
              <w:t>and</w:t>
            </w:r>
          </w:p>
        </w:tc>
        <w:tc>
          <w:tcPr>
            <w:tcW w:w="3358" w:type="dxa"/>
            <w:tcBorders>
              <w:top w:val="nil"/>
              <w:bottom w:val="nil"/>
            </w:tcBorders>
          </w:tcPr>
          <w:p w:rsidR="00DF688C" w:rsidRDefault="00DF688C">
            <w:pPr>
              <w:pStyle w:val="TableParagraph"/>
              <w:spacing w:before="0"/>
              <w:ind w:left="0"/>
              <w:rPr>
                <w:sz w:val="24"/>
              </w:rPr>
            </w:pPr>
          </w:p>
        </w:tc>
      </w:tr>
      <w:tr w:rsidR="00DF688C">
        <w:trPr>
          <w:trHeight w:val="414"/>
        </w:trPr>
        <w:tc>
          <w:tcPr>
            <w:tcW w:w="2051" w:type="dxa"/>
            <w:tcBorders>
              <w:top w:val="nil"/>
              <w:bottom w:val="nil"/>
            </w:tcBorders>
          </w:tcPr>
          <w:p w:rsidR="00DF688C" w:rsidRDefault="00DF688C">
            <w:pPr>
              <w:pStyle w:val="TableParagraph"/>
              <w:spacing w:before="0"/>
              <w:ind w:left="0"/>
              <w:rPr>
                <w:sz w:val="24"/>
              </w:rPr>
            </w:pPr>
          </w:p>
        </w:tc>
        <w:tc>
          <w:tcPr>
            <w:tcW w:w="4625" w:type="dxa"/>
            <w:tcBorders>
              <w:top w:val="nil"/>
              <w:bottom w:val="nil"/>
            </w:tcBorders>
          </w:tcPr>
          <w:p w:rsidR="00DF688C" w:rsidRDefault="00437954">
            <w:pPr>
              <w:pStyle w:val="TableParagraph"/>
              <w:spacing w:before="63"/>
              <w:ind w:left="108"/>
              <w:rPr>
                <w:sz w:val="24"/>
              </w:rPr>
            </w:pPr>
            <w:proofErr w:type="gramStart"/>
            <w:r>
              <w:rPr>
                <w:spacing w:val="-2"/>
                <w:sz w:val="24"/>
              </w:rPr>
              <w:t>rules</w:t>
            </w:r>
            <w:proofErr w:type="gramEnd"/>
            <w:r>
              <w:rPr>
                <w:spacing w:val="-2"/>
                <w:sz w:val="24"/>
              </w:rPr>
              <w:t>.</w:t>
            </w:r>
          </w:p>
        </w:tc>
        <w:tc>
          <w:tcPr>
            <w:tcW w:w="3335" w:type="dxa"/>
            <w:tcBorders>
              <w:top w:val="nil"/>
              <w:bottom w:val="nil"/>
            </w:tcBorders>
          </w:tcPr>
          <w:p w:rsidR="00DF688C" w:rsidRDefault="00437954">
            <w:pPr>
              <w:pStyle w:val="TableParagraph"/>
              <w:spacing w:before="63"/>
              <w:ind w:left="108"/>
              <w:rPr>
                <w:sz w:val="24"/>
              </w:rPr>
            </w:pPr>
            <w:r>
              <w:rPr>
                <w:sz w:val="24"/>
              </w:rPr>
              <w:t>new</w:t>
            </w:r>
            <w:r>
              <w:rPr>
                <w:spacing w:val="74"/>
                <w:sz w:val="24"/>
              </w:rPr>
              <w:t xml:space="preserve"> </w:t>
            </w:r>
            <w:r>
              <w:rPr>
                <w:sz w:val="24"/>
              </w:rPr>
              <w:t>and</w:t>
            </w:r>
            <w:r>
              <w:rPr>
                <w:spacing w:val="74"/>
                <w:sz w:val="24"/>
              </w:rPr>
              <w:t xml:space="preserve"> </w:t>
            </w:r>
            <w:r>
              <w:rPr>
                <w:sz w:val="24"/>
              </w:rPr>
              <w:t>confirm</w:t>
            </w:r>
            <w:r>
              <w:rPr>
                <w:spacing w:val="76"/>
                <w:sz w:val="24"/>
              </w:rPr>
              <w:t xml:space="preserve"> </w:t>
            </w:r>
            <w:r>
              <w:rPr>
                <w:sz w:val="24"/>
              </w:rPr>
              <w:t>password</w:t>
            </w:r>
            <w:r>
              <w:rPr>
                <w:spacing w:val="75"/>
                <w:sz w:val="24"/>
              </w:rPr>
              <w:t xml:space="preserve"> </w:t>
            </w:r>
            <w:r>
              <w:rPr>
                <w:spacing w:val="-5"/>
                <w:sz w:val="24"/>
              </w:rPr>
              <w:t>is</w:t>
            </w:r>
          </w:p>
        </w:tc>
        <w:tc>
          <w:tcPr>
            <w:tcW w:w="3358" w:type="dxa"/>
            <w:tcBorders>
              <w:top w:val="nil"/>
              <w:bottom w:val="nil"/>
            </w:tcBorders>
          </w:tcPr>
          <w:p w:rsidR="00DF688C" w:rsidRDefault="00DF688C">
            <w:pPr>
              <w:pStyle w:val="TableParagraph"/>
              <w:spacing w:before="0"/>
              <w:ind w:left="0"/>
              <w:rPr>
                <w:sz w:val="24"/>
              </w:rPr>
            </w:pPr>
          </w:p>
        </w:tc>
      </w:tr>
      <w:tr w:rsidR="00DF688C">
        <w:trPr>
          <w:trHeight w:val="413"/>
        </w:trPr>
        <w:tc>
          <w:tcPr>
            <w:tcW w:w="2051" w:type="dxa"/>
            <w:tcBorders>
              <w:top w:val="nil"/>
              <w:bottom w:val="nil"/>
            </w:tcBorders>
          </w:tcPr>
          <w:p w:rsidR="00DF688C" w:rsidRDefault="00DF688C">
            <w:pPr>
              <w:pStyle w:val="TableParagraph"/>
              <w:spacing w:before="0"/>
              <w:ind w:left="0"/>
              <w:rPr>
                <w:sz w:val="24"/>
              </w:rPr>
            </w:pPr>
          </w:p>
        </w:tc>
        <w:tc>
          <w:tcPr>
            <w:tcW w:w="4625" w:type="dxa"/>
            <w:tcBorders>
              <w:top w:val="nil"/>
              <w:bottom w:val="nil"/>
            </w:tcBorders>
          </w:tcPr>
          <w:p w:rsidR="00DF688C" w:rsidRDefault="00DF688C">
            <w:pPr>
              <w:pStyle w:val="TableParagraph"/>
              <w:spacing w:before="0"/>
              <w:ind w:left="0"/>
              <w:rPr>
                <w:sz w:val="24"/>
              </w:rPr>
            </w:pPr>
          </w:p>
        </w:tc>
        <w:tc>
          <w:tcPr>
            <w:tcW w:w="3335" w:type="dxa"/>
            <w:tcBorders>
              <w:top w:val="nil"/>
              <w:bottom w:val="nil"/>
            </w:tcBorders>
          </w:tcPr>
          <w:p w:rsidR="00DF688C" w:rsidRDefault="00437954">
            <w:pPr>
              <w:pStyle w:val="TableParagraph"/>
              <w:tabs>
                <w:tab w:val="left" w:pos="667"/>
                <w:tab w:val="left" w:pos="1426"/>
                <w:tab w:val="left" w:pos="2040"/>
                <w:tab w:val="left" w:pos="2933"/>
              </w:tabs>
              <w:spacing w:before="64"/>
              <w:ind w:left="108"/>
              <w:rPr>
                <w:sz w:val="24"/>
              </w:rPr>
            </w:pPr>
            <w:r>
              <w:rPr>
                <w:spacing w:val="-5"/>
                <w:sz w:val="24"/>
              </w:rPr>
              <w:t>the</w:t>
            </w:r>
            <w:r>
              <w:rPr>
                <w:sz w:val="24"/>
              </w:rPr>
              <w:tab/>
            </w:r>
            <w:r>
              <w:rPr>
                <w:spacing w:val="-4"/>
                <w:sz w:val="24"/>
              </w:rPr>
              <w:t>same</w:t>
            </w:r>
            <w:r>
              <w:rPr>
                <w:sz w:val="24"/>
              </w:rPr>
              <w:tab/>
            </w:r>
            <w:r>
              <w:rPr>
                <w:spacing w:val="-5"/>
                <w:sz w:val="24"/>
              </w:rPr>
              <w:t>and</w:t>
            </w:r>
            <w:r>
              <w:rPr>
                <w:sz w:val="24"/>
              </w:rPr>
              <w:tab/>
            </w:r>
            <w:r>
              <w:rPr>
                <w:spacing w:val="-2"/>
                <w:sz w:val="24"/>
              </w:rPr>
              <w:t>follow</w:t>
            </w:r>
            <w:r>
              <w:rPr>
                <w:sz w:val="24"/>
              </w:rPr>
              <w:tab/>
            </w:r>
            <w:r>
              <w:rPr>
                <w:spacing w:val="-5"/>
                <w:sz w:val="24"/>
              </w:rPr>
              <w:t>the</w:t>
            </w:r>
          </w:p>
        </w:tc>
        <w:tc>
          <w:tcPr>
            <w:tcW w:w="3358" w:type="dxa"/>
            <w:tcBorders>
              <w:top w:val="nil"/>
              <w:bottom w:val="nil"/>
            </w:tcBorders>
          </w:tcPr>
          <w:p w:rsidR="00DF688C" w:rsidRDefault="00DF688C">
            <w:pPr>
              <w:pStyle w:val="TableParagraph"/>
              <w:spacing w:before="0"/>
              <w:ind w:left="0"/>
              <w:rPr>
                <w:sz w:val="24"/>
              </w:rPr>
            </w:pPr>
          </w:p>
        </w:tc>
      </w:tr>
      <w:tr w:rsidR="00DF688C">
        <w:trPr>
          <w:trHeight w:val="599"/>
        </w:trPr>
        <w:tc>
          <w:tcPr>
            <w:tcW w:w="2051" w:type="dxa"/>
            <w:tcBorders>
              <w:top w:val="nil"/>
            </w:tcBorders>
          </w:tcPr>
          <w:p w:rsidR="00DF688C" w:rsidRDefault="00DF688C">
            <w:pPr>
              <w:pStyle w:val="TableParagraph"/>
              <w:spacing w:before="0"/>
              <w:ind w:left="0"/>
              <w:rPr>
                <w:sz w:val="24"/>
              </w:rPr>
            </w:pPr>
          </w:p>
        </w:tc>
        <w:tc>
          <w:tcPr>
            <w:tcW w:w="4625" w:type="dxa"/>
            <w:tcBorders>
              <w:top w:val="nil"/>
            </w:tcBorders>
          </w:tcPr>
          <w:p w:rsidR="00DF688C" w:rsidRDefault="00DF688C">
            <w:pPr>
              <w:pStyle w:val="TableParagraph"/>
              <w:spacing w:before="0"/>
              <w:ind w:left="0"/>
              <w:rPr>
                <w:sz w:val="24"/>
              </w:rPr>
            </w:pPr>
          </w:p>
        </w:tc>
        <w:tc>
          <w:tcPr>
            <w:tcW w:w="3335" w:type="dxa"/>
            <w:tcBorders>
              <w:top w:val="nil"/>
            </w:tcBorders>
          </w:tcPr>
          <w:p w:rsidR="00DF688C" w:rsidRDefault="00437954">
            <w:pPr>
              <w:pStyle w:val="TableParagraph"/>
              <w:spacing w:before="63"/>
              <w:ind w:left="108"/>
              <w:rPr>
                <w:sz w:val="24"/>
              </w:rPr>
            </w:pPr>
            <w:proofErr w:type="gramStart"/>
            <w:r>
              <w:rPr>
                <w:sz w:val="24"/>
              </w:rPr>
              <w:t>required</w:t>
            </w:r>
            <w:proofErr w:type="gramEnd"/>
            <w:r>
              <w:rPr>
                <w:spacing w:val="-2"/>
                <w:sz w:val="24"/>
              </w:rPr>
              <w:t xml:space="preserve"> rules.</w:t>
            </w:r>
          </w:p>
        </w:tc>
        <w:tc>
          <w:tcPr>
            <w:tcW w:w="3358" w:type="dxa"/>
            <w:tcBorders>
              <w:top w:val="nil"/>
            </w:tcBorders>
          </w:tcPr>
          <w:p w:rsidR="00DF688C" w:rsidRDefault="00DF688C">
            <w:pPr>
              <w:pStyle w:val="TableParagraph"/>
              <w:spacing w:before="0"/>
              <w:ind w:left="0"/>
              <w:rPr>
                <w:sz w:val="24"/>
              </w:rPr>
            </w:pPr>
          </w:p>
        </w:tc>
      </w:tr>
      <w:tr w:rsidR="00DF688C">
        <w:trPr>
          <w:trHeight w:val="467"/>
        </w:trPr>
        <w:tc>
          <w:tcPr>
            <w:tcW w:w="2051" w:type="dxa"/>
            <w:tcBorders>
              <w:bottom w:val="nil"/>
            </w:tcBorders>
          </w:tcPr>
          <w:p w:rsidR="00DF688C" w:rsidRDefault="00437954">
            <w:pPr>
              <w:pStyle w:val="TableParagraph"/>
              <w:spacing w:before="118"/>
              <w:ind w:left="530" w:right="520"/>
              <w:jc w:val="center"/>
              <w:rPr>
                <w:sz w:val="24"/>
              </w:rPr>
            </w:pPr>
            <w:r>
              <w:rPr>
                <w:spacing w:val="-2"/>
                <w:sz w:val="24"/>
              </w:rPr>
              <w:t>TC2.004</w:t>
            </w:r>
          </w:p>
        </w:tc>
        <w:tc>
          <w:tcPr>
            <w:tcW w:w="4625" w:type="dxa"/>
            <w:tcBorders>
              <w:bottom w:val="nil"/>
            </w:tcBorders>
          </w:tcPr>
          <w:p w:rsidR="00DF688C" w:rsidRDefault="00437954">
            <w:pPr>
              <w:pStyle w:val="TableParagraph"/>
              <w:spacing w:before="118"/>
              <w:ind w:left="108"/>
              <w:rPr>
                <w:sz w:val="24"/>
              </w:rPr>
            </w:pPr>
            <w:r>
              <w:rPr>
                <w:sz w:val="24"/>
              </w:rPr>
              <w:t>Test</w:t>
            </w:r>
            <w:r>
              <w:rPr>
                <w:spacing w:val="69"/>
                <w:w w:val="150"/>
                <w:sz w:val="24"/>
              </w:rPr>
              <w:t xml:space="preserve"> </w:t>
            </w:r>
            <w:r>
              <w:rPr>
                <w:sz w:val="24"/>
              </w:rPr>
              <w:t>the</w:t>
            </w:r>
            <w:r>
              <w:rPr>
                <w:spacing w:val="67"/>
                <w:w w:val="150"/>
                <w:sz w:val="24"/>
              </w:rPr>
              <w:t xml:space="preserve"> </w:t>
            </w:r>
            <w:r>
              <w:rPr>
                <w:sz w:val="24"/>
              </w:rPr>
              <w:t>reset</w:t>
            </w:r>
            <w:r>
              <w:rPr>
                <w:spacing w:val="74"/>
                <w:w w:val="150"/>
                <w:sz w:val="24"/>
              </w:rPr>
              <w:t xml:space="preserve"> </w:t>
            </w:r>
            <w:r>
              <w:rPr>
                <w:sz w:val="24"/>
              </w:rPr>
              <w:t>password</w:t>
            </w:r>
            <w:r>
              <w:rPr>
                <w:spacing w:val="70"/>
                <w:w w:val="150"/>
                <w:sz w:val="24"/>
              </w:rPr>
              <w:t xml:space="preserve"> </w:t>
            </w:r>
            <w:r>
              <w:rPr>
                <w:sz w:val="24"/>
              </w:rPr>
              <w:t>process</w:t>
            </w:r>
            <w:r>
              <w:rPr>
                <w:spacing w:val="71"/>
                <w:w w:val="150"/>
                <w:sz w:val="24"/>
              </w:rPr>
              <w:t xml:space="preserve"> </w:t>
            </w:r>
            <w:r>
              <w:rPr>
                <w:sz w:val="24"/>
              </w:rPr>
              <w:t>with</w:t>
            </w:r>
            <w:r>
              <w:rPr>
                <w:spacing w:val="69"/>
                <w:w w:val="150"/>
                <w:sz w:val="24"/>
              </w:rPr>
              <w:t xml:space="preserve"> </w:t>
            </w:r>
            <w:r>
              <w:rPr>
                <w:spacing w:val="-5"/>
                <w:sz w:val="24"/>
              </w:rPr>
              <w:t>an</w:t>
            </w:r>
          </w:p>
        </w:tc>
        <w:tc>
          <w:tcPr>
            <w:tcW w:w="3335" w:type="dxa"/>
            <w:tcBorders>
              <w:bottom w:val="nil"/>
            </w:tcBorders>
          </w:tcPr>
          <w:p w:rsidR="00DF688C" w:rsidRDefault="00437954">
            <w:pPr>
              <w:pStyle w:val="TableParagraph"/>
              <w:spacing w:before="118"/>
              <w:ind w:left="108"/>
              <w:rPr>
                <w:sz w:val="24"/>
              </w:rPr>
            </w:pPr>
            <w:r>
              <w:rPr>
                <w:sz w:val="24"/>
              </w:rPr>
              <w:t>The</w:t>
            </w:r>
            <w:r>
              <w:rPr>
                <w:spacing w:val="33"/>
                <w:sz w:val="24"/>
              </w:rPr>
              <w:t xml:space="preserve">  </w:t>
            </w:r>
            <w:r>
              <w:rPr>
                <w:sz w:val="24"/>
              </w:rPr>
              <w:t>admin</w:t>
            </w:r>
            <w:r>
              <w:rPr>
                <w:spacing w:val="34"/>
                <w:sz w:val="24"/>
              </w:rPr>
              <w:t xml:space="preserve">  </w:t>
            </w:r>
            <w:r>
              <w:rPr>
                <w:sz w:val="24"/>
              </w:rPr>
              <w:t>clicks</w:t>
            </w:r>
            <w:r>
              <w:rPr>
                <w:spacing w:val="34"/>
                <w:sz w:val="24"/>
              </w:rPr>
              <w:t xml:space="preserve">  </w:t>
            </w:r>
            <w:r>
              <w:rPr>
                <w:sz w:val="24"/>
              </w:rPr>
              <w:t>the</w:t>
            </w:r>
            <w:r>
              <w:rPr>
                <w:spacing w:val="35"/>
                <w:sz w:val="24"/>
              </w:rPr>
              <w:t xml:space="preserve">  </w:t>
            </w:r>
            <w:r>
              <w:rPr>
                <w:spacing w:val="-4"/>
                <w:sz w:val="24"/>
              </w:rPr>
              <w:t>Reset</w:t>
            </w:r>
          </w:p>
        </w:tc>
        <w:tc>
          <w:tcPr>
            <w:tcW w:w="3358" w:type="dxa"/>
            <w:tcBorders>
              <w:bottom w:val="nil"/>
            </w:tcBorders>
          </w:tcPr>
          <w:p w:rsidR="00DF688C" w:rsidRDefault="00437954">
            <w:pPr>
              <w:pStyle w:val="TableParagraph"/>
              <w:spacing w:before="118"/>
              <w:rPr>
                <w:sz w:val="24"/>
              </w:rPr>
            </w:pPr>
            <w:r>
              <w:rPr>
                <w:sz w:val="24"/>
              </w:rPr>
              <w:t>Display</w:t>
            </w:r>
            <w:r>
              <w:rPr>
                <w:spacing w:val="75"/>
                <w:w w:val="150"/>
                <w:sz w:val="24"/>
              </w:rPr>
              <w:t xml:space="preserve"> </w:t>
            </w:r>
            <w:r>
              <w:rPr>
                <w:sz w:val="24"/>
              </w:rPr>
              <w:t>“Uh-Oh!</w:t>
            </w:r>
            <w:r>
              <w:rPr>
                <w:spacing w:val="77"/>
                <w:w w:val="150"/>
                <w:sz w:val="24"/>
              </w:rPr>
              <w:t xml:space="preserve"> </w:t>
            </w:r>
            <w:r>
              <w:rPr>
                <w:sz w:val="24"/>
              </w:rPr>
              <w:t>No</w:t>
            </w:r>
            <w:r>
              <w:rPr>
                <w:spacing w:val="76"/>
                <w:w w:val="150"/>
                <w:sz w:val="24"/>
              </w:rPr>
              <w:t xml:space="preserve"> </w:t>
            </w:r>
            <w:r>
              <w:rPr>
                <w:spacing w:val="-2"/>
                <w:sz w:val="24"/>
              </w:rPr>
              <w:t>account</w:t>
            </w:r>
          </w:p>
        </w:tc>
      </w:tr>
      <w:tr w:rsidR="00DF688C">
        <w:trPr>
          <w:trHeight w:val="413"/>
        </w:trPr>
        <w:tc>
          <w:tcPr>
            <w:tcW w:w="2051" w:type="dxa"/>
            <w:tcBorders>
              <w:top w:val="nil"/>
              <w:bottom w:val="nil"/>
            </w:tcBorders>
          </w:tcPr>
          <w:p w:rsidR="00DF688C" w:rsidRDefault="00DF688C">
            <w:pPr>
              <w:pStyle w:val="TableParagraph"/>
              <w:spacing w:before="0"/>
              <w:ind w:left="0"/>
              <w:rPr>
                <w:sz w:val="24"/>
              </w:rPr>
            </w:pPr>
          </w:p>
        </w:tc>
        <w:tc>
          <w:tcPr>
            <w:tcW w:w="4625" w:type="dxa"/>
            <w:tcBorders>
              <w:top w:val="nil"/>
              <w:bottom w:val="nil"/>
            </w:tcBorders>
          </w:tcPr>
          <w:p w:rsidR="00DF688C" w:rsidRDefault="00437954">
            <w:pPr>
              <w:pStyle w:val="TableParagraph"/>
              <w:tabs>
                <w:tab w:val="left" w:pos="1541"/>
                <w:tab w:val="left" w:pos="2028"/>
                <w:tab w:val="left" w:pos="3067"/>
                <w:tab w:val="left" w:pos="3982"/>
              </w:tabs>
              <w:spacing w:before="63"/>
              <w:ind w:left="108"/>
              <w:rPr>
                <w:sz w:val="24"/>
              </w:rPr>
            </w:pPr>
            <w:r>
              <w:rPr>
                <w:spacing w:val="-2"/>
                <w:sz w:val="24"/>
              </w:rPr>
              <w:t>unregistered</w:t>
            </w:r>
            <w:r>
              <w:rPr>
                <w:sz w:val="24"/>
              </w:rPr>
              <w:tab/>
            </w:r>
            <w:r>
              <w:rPr>
                <w:spacing w:val="-5"/>
                <w:sz w:val="24"/>
              </w:rPr>
              <w:t>IC</w:t>
            </w:r>
            <w:r>
              <w:rPr>
                <w:sz w:val="24"/>
              </w:rPr>
              <w:tab/>
            </w:r>
            <w:r>
              <w:rPr>
                <w:spacing w:val="-2"/>
                <w:sz w:val="24"/>
              </w:rPr>
              <w:t>number,</w:t>
            </w:r>
            <w:r>
              <w:rPr>
                <w:sz w:val="24"/>
              </w:rPr>
              <w:tab/>
            </w:r>
            <w:r>
              <w:rPr>
                <w:spacing w:val="-2"/>
                <w:sz w:val="24"/>
              </w:rPr>
              <w:t>invalid</w:t>
            </w:r>
            <w:r>
              <w:rPr>
                <w:sz w:val="24"/>
              </w:rPr>
              <w:tab/>
            </w:r>
            <w:r>
              <w:rPr>
                <w:spacing w:val="-4"/>
                <w:sz w:val="24"/>
              </w:rPr>
              <w:t>email</w:t>
            </w:r>
          </w:p>
        </w:tc>
        <w:tc>
          <w:tcPr>
            <w:tcW w:w="3335" w:type="dxa"/>
            <w:tcBorders>
              <w:top w:val="nil"/>
              <w:bottom w:val="nil"/>
            </w:tcBorders>
          </w:tcPr>
          <w:p w:rsidR="00DF688C" w:rsidRDefault="00437954">
            <w:pPr>
              <w:pStyle w:val="TableParagraph"/>
              <w:spacing w:before="63"/>
              <w:ind w:left="108"/>
              <w:rPr>
                <w:sz w:val="24"/>
              </w:rPr>
            </w:pPr>
            <w:r>
              <w:rPr>
                <w:sz w:val="24"/>
              </w:rPr>
              <w:t>Password</w:t>
            </w:r>
            <w:r>
              <w:rPr>
                <w:spacing w:val="57"/>
                <w:sz w:val="24"/>
              </w:rPr>
              <w:t xml:space="preserve"> </w:t>
            </w:r>
            <w:r>
              <w:rPr>
                <w:sz w:val="24"/>
              </w:rPr>
              <w:t>button</w:t>
            </w:r>
            <w:r>
              <w:rPr>
                <w:spacing w:val="56"/>
                <w:sz w:val="24"/>
              </w:rPr>
              <w:t xml:space="preserve"> </w:t>
            </w:r>
            <w:r>
              <w:rPr>
                <w:sz w:val="24"/>
              </w:rPr>
              <w:t>after</w:t>
            </w:r>
            <w:r>
              <w:rPr>
                <w:spacing w:val="59"/>
                <w:sz w:val="24"/>
              </w:rPr>
              <w:t xml:space="preserve"> </w:t>
            </w:r>
            <w:r>
              <w:rPr>
                <w:spacing w:val="-2"/>
                <w:sz w:val="24"/>
              </w:rPr>
              <w:t>entering</w:t>
            </w:r>
          </w:p>
        </w:tc>
        <w:tc>
          <w:tcPr>
            <w:tcW w:w="3358" w:type="dxa"/>
            <w:tcBorders>
              <w:top w:val="nil"/>
              <w:bottom w:val="nil"/>
            </w:tcBorders>
          </w:tcPr>
          <w:p w:rsidR="00DF688C" w:rsidRDefault="00437954">
            <w:pPr>
              <w:pStyle w:val="TableParagraph"/>
              <w:spacing w:before="63"/>
              <w:rPr>
                <w:sz w:val="24"/>
              </w:rPr>
            </w:pPr>
            <w:proofErr w:type="gramStart"/>
            <w:r>
              <w:rPr>
                <w:spacing w:val="-2"/>
                <w:sz w:val="24"/>
              </w:rPr>
              <w:t>found</w:t>
            </w:r>
            <w:proofErr w:type="gramEnd"/>
            <w:r>
              <w:rPr>
                <w:spacing w:val="-2"/>
                <w:sz w:val="24"/>
              </w:rPr>
              <w:t>.”</w:t>
            </w:r>
          </w:p>
        </w:tc>
      </w:tr>
      <w:tr w:rsidR="00DF688C">
        <w:trPr>
          <w:trHeight w:val="414"/>
        </w:trPr>
        <w:tc>
          <w:tcPr>
            <w:tcW w:w="2051" w:type="dxa"/>
            <w:tcBorders>
              <w:top w:val="nil"/>
              <w:bottom w:val="nil"/>
            </w:tcBorders>
          </w:tcPr>
          <w:p w:rsidR="00DF688C" w:rsidRDefault="00DF688C">
            <w:pPr>
              <w:pStyle w:val="TableParagraph"/>
              <w:spacing w:before="0"/>
              <w:ind w:left="0"/>
              <w:rPr>
                <w:sz w:val="24"/>
              </w:rPr>
            </w:pPr>
          </w:p>
        </w:tc>
        <w:tc>
          <w:tcPr>
            <w:tcW w:w="4625" w:type="dxa"/>
            <w:tcBorders>
              <w:top w:val="nil"/>
              <w:bottom w:val="nil"/>
            </w:tcBorders>
          </w:tcPr>
          <w:p w:rsidR="00DF688C" w:rsidRDefault="00437954">
            <w:pPr>
              <w:pStyle w:val="TableParagraph"/>
              <w:spacing w:before="64"/>
              <w:ind w:left="108"/>
              <w:rPr>
                <w:sz w:val="24"/>
              </w:rPr>
            </w:pPr>
            <w:r>
              <w:rPr>
                <w:sz w:val="24"/>
              </w:rPr>
              <w:t>address</w:t>
            </w:r>
            <w:r>
              <w:rPr>
                <w:spacing w:val="15"/>
                <w:sz w:val="24"/>
              </w:rPr>
              <w:t xml:space="preserve"> </w:t>
            </w:r>
            <w:r>
              <w:rPr>
                <w:sz w:val="24"/>
              </w:rPr>
              <w:t>and</w:t>
            </w:r>
            <w:r>
              <w:rPr>
                <w:spacing w:val="15"/>
                <w:sz w:val="24"/>
              </w:rPr>
              <w:t xml:space="preserve"> </w:t>
            </w:r>
            <w:r>
              <w:rPr>
                <w:sz w:val="24"/>
              </w:rPr>
              <w:t>phone</w:t>
            </w:r>
            <w:r>
              <w:rPr>
                <w:spacing w:val="14"/>
                <w:sz w:val="24"/>
              </w:rPr>
              <w:t xml:space="preserve"> </w:t>
            </w:r>
            <w:r>
              <w:rPr>
                <w:sz w:val="24"/>
              </w:rPr>
              <w:t>number,</w:t>
            </w:r>
            <w:r>
              <w:rPr>
                <w:spacing w:val="14"/>
                <w:sz w:val="24"/>
              </w:rPr>
              <w:t xml:space="preserve"> </w:t>
            </w:r>
            <w:r>
              <w:rPr>
                <w:sz w:val="24"/>
              </w:rPr>
              <w:t>new</w:t>
            </w:r>
            <w:r>
              <w:rPr>
                <w:spacing w:val="17"/>
                <w:sz w:val="24"/>
              </w:rPr>
              <w:t xml:space="preserve"> </w:t>
            </w:r>
            <w:r>
              <w:rPr>
                <w:sz w:val="24"/>
              </w:rPr>
              <w:t>and</w:t>
            </w:r>
            <w:r>
              <w:rPr>
                <w:spacing w:val="15"/>
                <w:sz w:val="24"/>
              </w:rPr>
              <w:t xml:space="preserve"> </w:t>
            </w:r>
            <w:r>
              <w:rPr>
                <w:spacing w:val="-2"/>
                <w:sz w:val="24"/>
              </w:rPr>
              <w:t>confirm</w:t>
            </w:r>
          </w:p>
        </w:tc>
        <w:tc>
          <w:tcPr>
            <w:tcW w:w="3335" w:type="dxa"/>
            <w:tcBorders>
              <w:top w:val="nil"/>
              <w:bottom w:val="nil"/>
            </w:tcBorders>
          </w:tcPr>
          <w:p w:rsidR="00DF688C" w:rsidRDefault="00437954">
            <w:pPr>
              <w:pStyle w:val="TableParagraph"/>
              <w:spacing w:before="64"/>
              <w:ind w:left="108"/>
              <w:rPr>
                <w:sz w:val="24"/>
              </w:rPr>
            </w:pPr>
            <w:r>
              <w:rPr>
                <w:sz w:val="24"/>
              </w:rPr>
              <w:t>the</w:t>
            </w:r>
            <w:r>
              <w:rPr>
                <w:spacing w:val="58"/>
                <w:w w:val="150"/>
                <w:sz w:val="24"/>
              </w:rPr>
              <w:t xml:space="preserve"> </w:t>
            </w:r>
            <w:r>
              <w:rPr>
                <w:sz w:val="24"/>
              </w:rPr>
              <w:t>invalid</w:t>
            </w:r>
            <w:r>
              <w:rPr>
                <w:spacing w:val="56"/>
                <w:w w:val="150"/>
                <w:sz w:val="24"/>
              </w:rPr>
              <w:t xml:space="preserve"> </w:t>
            </w:r>
            <w:r>
              <w:rPr>
                <w:sz w:val="24"/>
              </w:rPr>
              <w:t>IC,</w:t>
            </w:r>
            <w:r>
              <w:rPr>
                <w:spacing w:val="63"/>
                <w:w w:val="150"/>
                <w:sz w:val="24"/>
              </w:rPr>
              <w:t xml:space="preserve"> </w:t>
            </w:r>
            <w:r>
              <w:rPr>
                <w:sz w:val="24"/>
              </w:rPr>
              <w:t>email</w:t>
            </w:r>
            <w:r>
              <w:rPr>
                <w:spacing w:val="60"/>
                <w:w w:val="150"/>
                <w:sz w:val="24"/>
              </w:rPr>
              <w:t xml:space="preserve"> </w:t>
            </w:r>
            <w:r>
              <w:rPr>
                <w:spacing w:val="-2"/>
                <w:sz w:val="24"/>
              </w:rPr>
              <w:t>address</w:t>
            </w:r>
          </w:p>
        </w:tc>
        <w:tc>
          <w:tcPr>
            <w:tcW w:w="3358" w:type="dxa"/>
            <w:tcBorders>
              <w:top w:val="nil"/>
              <w:bottom w:val="nil"/>
            </w:tcBorders>
          </w:tcPr>
          <w:p w:rsidR="00DF688C" w:rsidRDefault="00DF688C">
            <w:pPr>
              <w:pStyle w:val="TableParagraph"/>
              <w:spacing w:before="0"/>
              <w:ind w:left="0"/>
              <w:rPr>
                <w:sz w:val="24"/>
              </w:rPr>
            </w:pPr>
          </w:p>
        </w:tc>
      </w:tr>
      <w:tr w:rsidR="00DF688C">
        <w:trPr>
          <w:trHeight w:val="414"/>
        </w:trPr>
        <w:tc>
          <w:tcPr>
            <w:tcW w:w="2051" w:type="dxa"/>
            <w:tcBorders>
              <w:top w:val="nil"/>
              <w:bottom w:val="nil"/>
            </w:tcBorders>
          </w:tcPr>
          <w:p w:rsidR="00DF688C" w:rsidRDefault="00DF688C">
            <w:pPr>
              <w:pStyle w:val="TableParagraph"/>
              <w:spacing w:before="0"/>
              <w:ind w:left="0"/>
              <w:rPr>
                <w:sz w:val="24"/>
              </w:rPr>
            </w:pPr>
          </w:p>
        </w:tc>
        <w:tc>
          <w:tcPr>
            <w:tcW w:w="4625" w:type="dxa"/>
            <w:tcBorders>
              <w:top w:val="nil"/>
              <w:bottom w:val="nil"/>
            </w:tcBorders>
          </w:tcPr>
          <w:p w:rsidR="00DF688C" w:rsidRDefault="00437954">
            <w:pPr>
              <w:pStyle w:val="TableParagraph"/>
              <w:spacing w:before="63"/>
              <w:ind w:left="108"/>
              <w:rPr>
                <w:sz w:val="24"/>
              </w:rPr>
            </w:pPr>
            <w:r>
              <w:rPr>
                <w:sz w:val="24"/>
              </w:rPr>
              <w:t>password</w:t>
            </w:r>
            <w:r>
              <w:rPr>
                <w:spacing w:val="8"/>
                <w:sz w:val="24"/>
              </w:rPr>
              <w:t xml:space="preserve"> </w:t>
            </w:r>
            <w:r>
              <w:rPr>
                <w:sz w:val="24"/>
              </w:rPr>
              <w:t>is</w:t>
            </w:r>
            <w:r>
              <w:rPr>
                <w:spacing w:val="8"/>
                <w:sz w:val="24"/>
              </w:rPr>
              <w:t xml:space="preserve"> </w:t>
            </w:r>
            <w:r>
              <w:rPr>
                <w:sz w:val="24"/>
              </w:rPr>
              <w:t>the</w:t>
            </w:r>
            <w:r>
              <w:rPr>
                <w:spacing w:val="7"/>
                <w:sz w:val="24"/>
              </w:rPr>
              <w:t xml:space="preserve"> </w:t>
            </w:r>
            <w:r>
              <w:rPr>
                <w:sz w:val="24"/>
              </w:rPr>
              <w:t>same</w:t>
            </w:r>
            <w:r>
              <w:rPr>
                <w:spacing w:val="10"/>
                <w:sz w:val="24"/>
              </w:rPr>
              <w:t xml:space="preserve"> </w:t>
            </w:r>
            <w:r>
              <w:rPr>
                <w:sz w:val="24"/>
              </w:rPr>
              <w:t>and</w:t>
            </w:r>
            <w:r>
              <w:rPr>
                <w:spacing w:val="11"/>
                <w:sz w:val="24"/>
              </w:rPr>
              <w:t xml:space="preserve"> </w:t>
            </w:r>
            <w:r>
              <w:rPr>
                <w:sz w:val="24"/>
              </w:rPr>
              <w:t>follow</w:t>
            </w:r>
            <w:r>
              <w:rPr>
                <w:spacing w:val="8"/>
                <w:sz w:val="24"/>
              </w:rPr>
              <w:t xml:space="preserve"> </w:t>
            </w:r>
            <w:r>
              <w:rPr>
                <w:sz w:val="24"/>
              </w:rPr>
              <w:t>the</w:t>
            </w:r>
            <w:r>
              <w:rPr>
                <w:spacing w:val="8"/>
                <w:sz w:val="24"/>
              </w:rPr>
              <w:t xml:space="preserve"> </w:t>
            </w:r>
            <w:r>
              <w:rPr>
                <w:spacing w:val="-2"/>
                <w:sz w:val="24"/>
              </w:rPr>
              <w:t>required</w:t>
            </w:r>
          </w:p>
        </w:tc>
        <w:tc>
          <w:tcPr>
            <w:tcW w:w="3335" w:type="dxa"/>
            <w:tcBorders>
              <w:top w:val="nil"/>
              <w:bottom w:val="nil"/>
            </w:tcBorders>
          </w:tcPr>
          <w:p w:rsidR="00DF688C" w:rsidRDefault="00437954">
            <w:pPr>
              <w:pStyle w:val="TableParagraph"/>
              <w:spacing w:before="63"/>
              <w:ind w:left="108"/>
              <w:rPr>
                <w:sz w:val="24"/>
              </w:rPr>
            </w:pPr>
            <w:r>
              <w:rPr>
                <w:sz w:val="24"/>
              </w:rPr>
              <w:t>and</w:t>
            </w:r>
            <w:r>
              <w:rPr>
                <w:spacing w:val="69"/>
                <w:w w:val="150"/>
                <w:sz w:val="24"/>
              </w:rPr>
              <w:t xml:space="preserve"> </w:t>
            </w:r>
            <w:r>
              <w:rPr>
                <w:sz w:val="24"/>
              </w:rPr>
              <w:t>phone</w:t>
            </w:r>
            <w:r>
              <w:rPr>
                <w:spacing w:val="71"/>
                <w:w w:val="150"/>
                <w:sz w:val="24"/>
              </w:rPr>
              <w:t xml:space="preserve"> </w:t>
            </w:r>
            <w:r>
              <w:rPr>
                <w:sz w:val="24"/>
              </w:rPr>
              <w:t>number,</w:t>
            </w:r>
            <w:r>
              <w:rPr>
                <w:spacing w:val="69"/>
                <w:w w:val="150"/>
                <w:sz w:val="24"/>
              </w:rPr>
              <w:t xml:space="preserve"> </w:t>
            </w:r>
            <w:r>
              <w:rPr>
                <w:sz w:val="24"/>
              </w:rPr>
              <w:t>and</w:t>
            </w:r>
            <w:r>
              <w:rPr>
                <w:spacing w:val="72"/>
                <w:w w:val="150"/>
                <w:sz w:val="24"/>
              </w:rPr>
              <w:t xml:space="preserve"> </w:t>
            </w:r>
            <w:r>
              <w:rPr>
                <w:spacing w:val="-5"/>
                <w:sz w:val="24"/>
              </w:rPr>
              <w:t>new</w:t>
            </w:r>
          </w:p>
        </w:tc>
        <w:tc>
          <w:tcPr>
            <w:tcW w:w="3358" w:type="dxa"/>
            <w:tcBorders>
              <w:top w:val="nil"/>
              <w:bottom w:val="nil"/>
            </w:tcBorders>
          </w:tcPr>
          <w:p w:rsidR="00DF688C" w:rsidRDefault="00DF688C">
            <w:pPr>
              <w:pStyle w:val="TableParagraph"/>
              <w:spacing w:before="0"/>
              <w:ind w:left="0"/>
              <w:rPr>
                <w:sz w:val="24"/>
              </w:rPr>
            </w:pPr>
          </w:p>
        </w:tc>
      </w:tr>
      <w:tr w:rsidR="00DF688C">
        <w:trPr>
          <w:trHeight w:val="413"/>
        </w:trPr>
        <w:tc>
          <w:tcPr>
            <w:tcW w:w="2051" w:type="dxa"/>
            <w:tcBorders>
              <w:top w:val="nil"/>
              <w:bottom w:val="nil"/>
            </w:tcBorders>
          </w:tcPr>
          <w:p w:rsidR="00DF688C" w:rsidRDefault="00DF688C">
            <w:pPr>
              <w:pStyle w:val="TableParagraph"/>
              <w:spacing w:before="0"/>
              <w:ind w:left="0"/>
              <w:rPr>
                <w:sz w:val="24"/>
              </w:rPr>
            </w:pPr>
          </w:p>
        </w:tc>
        <w:tc>
          <w:tcPr>
            <w:tcW w:w="4625" w:type="dxa"/>
            <w:tcBorders>
              <w:top w:val="nil"/>
              <w:bottom w:val="nil"/>
            </w:tcBorders>
          </w:tcPr>
          <w:p w:rsidR="00DF688C" w:rsidRDefault="00437954">
            <w:pPr>
              <w:pStyle w:val="TableParagraph"/>
              <w:spacing w:before="64"/>
              <w:ind w:left="108"/>
              <w:rPr>
                <w:sz w:val="24"/>
              </w:rPr>
            </w:pPr>
            <w:proofErr w:type="gramStart"/>
            <w:r>
              <w:rPr>
                <w:spacing w:val="-2"/>
                <w:sz w:val="24"/>
              </w:rPr>
              <w:t>rules</w:t>
            </w:r>
            <w:proofErr w:type="gramEnd"/>
            <w:r>
              <w:rPr>
                <w:spacing w:val="-2"/>
                <w:sz w:val="24"/>
              </w:rPr>
              <w:t>.</w:t>
            </w:r>
          </w:p>
        </w:tc>
        <w:tc>
          <w:tcPr>
            <w:tcW w:w="3335" w:type="dxa"/>
            <w:tcBorders>
              <w:top w:val="nil"/>
              <w:bottom w:val="nil"/>
            </w:tcBorders>
          </w:tcPr>
          <w:p w:rsidR="00DF688C" w:rsidRDefault="00437954">
            <w:pPr>
              <w:pStyle w:val="TableParagraph"/>
              <w:spacing w:before="64"/>
              <w:ind w:left="108"/>
              <w:rPr>
                <w:sz w:val="24"/>
              </w:rPr>
            </w:pPr>
            <w:r>
              <w:rPr>
                <w:sz w:val="24"/>
              </w:rPr>
              <w:t>and</w:t>
            </w:r>
            <w:r>
              <w:rPr>
                <w:spacing w:val="71"/>
                <w:w w:val="150"/>
                <w:sz w:val="24"/>
              </w:rPr>
              <w:t xml:space="preserve"> </w:t>
            </w:r>
            <w:r>
              <w:rPr>
                <w:sz w:val="24"/>
              </w:rPr>
              <w:t>confirm</w:t>
            </w:r>
            <w:r>
              <w:rPr>
                <w:spacing w:val="71"/>
                <w:w w:val="150"/>
                <w:sz w:val="24"/>
              </w:rPr>
              <w:t xml:space="preserve"> </w:t>
            </w:r>
            <w:r>
              <w:rPr>
                <w:sz w:val="24"/>
              </w:rPr>
              <w:t>password</w:t>
            </w:r>
            <w:r>
              <w:rPr>
                <w:spacing w:val="73"/>
                <w:w w:val="150"/>
                <w:sz w:val="24"/>
              </w:rPr>
              <w:t xml:space="preserve"> </w:t>
            </w:r>
            <w:r>
              <w:rPr>
                <w:sz w:val="24"/>
              </w:rPr>
              <w:t>is</w:t>
            </w:r>
            <w:r>
              <w:rPr>
                <w:spacing w:val="72"/>
                <w:w w:val="150"/>
                <w:sz w:val="24"/>
              </w:rPr>
              <w:t xml:space="preserve"> </w:t>
            </w:r>
            <w:r>
              <w:rPr>
                <w:spacing w:val="-5"/>
                <w:sz w:val="24"/>
              </w:rPr>
              <w:t>the</w:t>
            </w:r>
          </w:p>
        </w:tc>
        <w:tc>
          <w:tcPr>
            <w:tcW w:w="3358" w:type="dxa"/>
            <w:tcBorders>
              <w:top w:val="nil"/>
              <w:bottom w:val="nil"/>
            </w:tcBorders>
          </w:tcPr>
          <w:p w:rsidR="00DF688C" w:rsidRDefault="00DF688C">
            <w:pPr>
              <w:pStyle w:val="TableParagraph"/>
              <w:spacing w:before="0"/>
              <w:ind w:left="0"/>
              <w:rPr>
                <w:sz w:val="24"/>
              </w:rPr>
            </w:pPr>
          </w:p>
        </w:tc>
      </w:tr>
      <w:tr w:rsidR="00DF688C">
        <w:trPr>
          <w:trHeight w:val="477"/>
        </w:trPr>
        <w:tc>
          <w:tcPr>
            <w:tcW w:w="2051" w:type="dxa"/>
            <w:tcBorders>
              <w:top w:val="nil"/>
            </w:tcBorders>
          </w:tcPr>
          <w:p w:rsidR="00DF688C" w:rsidRDefault="00DF688C">
            <w:pPr>
              <w:pStyle w:val="TableParagraph"/>
              <w:spacing w:before="0"/>
              <w:ind w:left="0"/>
              <w:rPr>
                <w:sz w:val="24"/>
              </w:rPr>
            </w:pPr>
          </w:p>
        </w:tc>
        <w:tc>
          <w:tcPr>
            <w:tcW w:w="4625" w:type="dxa"/>
            <w:tcBorders>
              <w:top w:val="nil"/>
            </w:tcBorders>
          </w:tcPr>
          <w:p w:rsidR="00DF688C" w:rsidRDefault="00DF688C">
            <w:pPr>
              <w:pStyle w:val="TableParagraph"/>
              <w:spacing w:before="0"/>
              <w:ind w:left="0"/>
              <w:rPr>
                <w:sz w:val="24"/>
              </w:rPr>
            </w:pPr>
          </w:p>
        </w:tc>
        <w:tc>
          <w:tcPr>
            <w:tcW w:w="3335" w:type="dxa"/>
            <w:tcBorders>
              <w:top w:val="nil"/>
            </w:tcBorders>
          </w:tcPr>
          <w:p w:rsidR="00DF688C" w:rsidRDefault="00437954">
            <w:pPr>
              <w:pStyle w:val="TableParagraph"/>
              <w:spacing w:before="63"/>
              <w:ind w:left="108"/>
              <w:rPr>
                <w:sz w:val="24"/>
              </w:rPr>
            </w:pPr>
            <w:r>
              <w:rPr>
                <w:sz w:val="24"/>
              </w:rPr>
              <w:t>same</w:t>
            </w:r>
            <w:r>
              <w:rPr>
                <w:spacing w:val="77"/>
                <w:sz w:val="24"/>
              </w:rPr>
              <w:t xml:space="preserve"> </w:t>
            </w:r>
            <w:r>
              <w:rPr>
                <w:sz w:val="24"/>
              </w:rPr>
              <w:t>and</w:t>
            </w:r>
            <w:r>
              <w:rPr>
                <w:spacing w:val="50"/>
                <w:w w:val="150"/>
                <w:sz w:val="24"/>
              </w:rPr>
              <w:t xml:space="preserve"> </w:t>
            </w:r>
            <w:r>
              <w:rPr>
                <w:sz w:val="24"/>
              </w:rPr>
              <w:t>follow</w:t>
            </w:r>
            <w:r>
              <w:rPr>
                <w:spacing w:val="77"/>
                <w:sz w:val="24"/>
              </w:rPr>
              <w:t xml:space="preserve"> </w:t>
            </w:r>
            <w:r>
              <w:rPr>
                <w:sz w:val="24"/>
              </w:rPr>
              <w:t>the</w:t>
            </w:r>
            <w:r>
              <w:rPr>
                <w:spacing w:val="50"/>
                <w:w w:val="150"/>
                <w:sz w:val="24"/>
              </w:rPr>
              <w:t xml:space="preserve"> </w:t>
            </w:r>
            <w:r>
              <w:rPr>
                <w:spacing w:val="-2"/>
                <w:sz w:val="24"/>
              </w:rPr>
              <w:t>required</w:t>
            </w:r>
          </w:p>
        </w:tc>
        <w:tc>
          <w:tcPr>
            <w:tcW w:w="3358" w:type="dxa"/>
            <w:tcBorders>
              <w:top w:val="nil"/>
            </w:tcBorders>
          </w:tcPr>
          <w:p w:rsidR="00DF688C" w:rsidRDefault="00DF688C">
            <w:pPr>
              <w:pStyle w:val="TableParagraph"/>
              <w:spacing w:before="0"/>
              <w:ind w:left="0"/>
              <w:rPr>
                <w:sz w:val="24"/>
              </w:rPr>
            </w:pPr>
          </w:p>
        </w:tc>
      </w:tr>
    </w:tbl>
    <w:p w:rsidR="00DF688C" w:rsidRDefault="00DF688C">
      <w:pPr>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Layout w:type="fixed"/>
        <w:tblCellMar>
          <w:left w:w="0" w:type="dxa"/>
          <w:right w:w="0" w:type="dxa"/>
        </w:tblCellMar>
        <w:tblLook w:val="01E0" w:firstRow="1" w:lastRow="1" w:firstColumn="1" w:lastColumn="1" w:noHBand="0" w:noVBand="0"/>
      </w:tblPr>
      <w:tblGrid>
        <w:gridCol w:w="2051"/>
        <w:gridCol w:w="4625"/>
        <w:gridCol w:w="3335"/>
        <w:gridCol w:w="1999"/>
        <w:gridCol w:w="824"/>
        <w:gridCol w:w="535"/>
      </w:tblGrid>
      <w:tr w:rsidR="00DF688C">
        <w:trPr>
          <w:trHeight w:val="533"/>
        </w:trPr>
        <w:tc>
          <w:tcPr>
            <w:tcW w:w="2051" w:type="dxa"/>
            <w:tcBorders>
              <w:top w:val="single" w:sz="4" w:space="0" w:color="000000"/>
              <w:left w:val="single" w:sz="4" w:space="0" w:color="000000"/>
              <w:bottom w:val="single" w:sz="4" w:space="0" w:color="000000"/>
              <w:right w:val="single" w:sz="4" w:space="0" w:color="000000"/>
            </w:tcBorders>
          </w:tcPr>
          <w:p w:rsidR="00DF688C" w:rsidRDefault="00DF688C">
            <w:pPr>
              <w:pStyle w:val="TableParagraph"/>
              <w:spacing w:before="0"/>
              <w:ind w:left="0"/>
              <w:rPr>
                <w:sz w:val="24"/>
              </w:rPr>
            </w:pPr>
          </w:p>
        </w:tc>
        <w:tc>
          <w:tcPr>
            <w:tcW w:w="4625" w:type="dxa"/>
            <w:tcBorders>
              <w:top w:val="single" w:sz="4" w:space="0" w:color="000000"/>
              <w:left w:val="single" w:sz="4" w:space="0" w:color="000000"/>
              <w:bottom w:val="single" w:sz="4" w:space="0" w:color="000000"/>
              <w:right w:val="single" w:sz="4" w:space="0" w:color="000000"/>
            </w:tcBorders>
          </w:tcPr>
          <w:p w:rsidR="00DF688C" w:rsidRDefault="00DF688C">
            <w:pPr>
              <w:pStyle w:val="TableParagraph"/>
              <w:spacing w:before="0"/>
              <w:ind w:left="0"/>
              <w:rPr>
                <w:sz w:val="24"/>
              </w:rPr>
            </w:pPr>
          </w:p>
        </w:tc>
        <w:tc>
          <w:tcPr>
            <w:tcW w:w="3335" w:type="dxa"/>
            <w:tcBorders>
              <w:top w:val="single" w:sz="4" w:space="0" w:color="000000"/>
              <w:left w:val="single" w:sz="4" w:space="0" w:color="000000"/>
              <w:bottom w:val="single" w:sz="4" w:space="0" w:color="000000"/>
              <w:right w:val="single" w:sz="4" w:space="0" w:color="000000"/>
            </w:tcBorders>
          </w:tcPr>
          <w:p w:rsidR="00DF688C" w:rsidRDefault="00437954">
            <w:pPr>
              <w:pStyle w:val="TableParagraph"/>
              <w:spacing w:before="0" w:line="275" w:lineRule="exact"/>
              <w:ind w:left="108"/>
              <w:rPr>
                <w:sz w:val="24"/>
              </w:rPr>
            </w:pPr>
            <w:proofErr w:type="gramStart"/>
            <w:r>
              <w:rPr>
                <w:spacing w:val="-2"/>
                <w:sz w:val="24"/>
              </w:rPr>
              <w:t>rules</w:t>
            </w:r>
            <w:proofErr w:type="gramEnd"/>
            <w:r>
              <w:rPr>
                <w:spacing w:val="-2"/>
                <w:sz w:val="24"/>
              </w:rPr>
              <w:t>.</w:t>
            </w:r>
          </w:p>
        </w:tc>
        <w:tc>
          <w:tcPr>
            <w:tcW w:w="3358" w:type="dxa"/>
            <w:gridSpan w:val="3"/>
            <w:tcBorders>
              <w:top w:val="single" w:sz="4" w:space="0" w:color="000000"/>
              <w:left w:val="single" w:sz="4" w:space="0" w:color="000000"/>
              <w:bottom w:val="single" w:sz="4" w:space="0" w:color="000000"/>
              <w:right w:val="single" w:sz="4" w:space="0" w:color="000000"/>
            </w:tcBorders>
          </w:tcPr>
          <w:p w:rsidR="00DF688C" w:rsidRDefault="00DF688C">
            <w:pPr>
              <w:pStyle w:val="TableParagraph"/>
              <w:spacing w:before="0"/>
              <w:ind w:left="0"/>
              <w:rPr>
                <w:sz w:val="24"/>
              </w:rPr>
            </w:pPr>
          </w:p>
        </w:tc>
      </w:tr>
      <w:tr w:rsidR="00DF688C">
        <w:trPr>
          <w:trHeight w:val="469"/>
        </w:trPr>
        <w:tc>
          <w:tcPr>
            <w:tcW w:w="2051" w:type="dxa"/>
            <w:tcBorders>
              <w:top w:val="single" w:sz="4" w:space="0" w:color="000000"/>
              <w:left w:val="single" w:sz="4" w:space="0" w:color="000000"/>
              <w:right w:val="single" w:sz="4" w:space="0" w:color="000000"/>
            </w:tcBorders>
          </w:tcPr>
          <w:p w:rsidR="00DF688C" w:rsidRDefault="00437954">
            <w:pPr>
              <w:pStyle w:val="TableParagraph"/>
              <w:ind w:left="530" w:right="520"/>
              <w:jc w:val="center"/>
              <w:rPr>
                <w:sz w:val="24"/>
              </w:rPr>
            </w:pPr>
            <w:r>
              <w:rPr>
                <w:spacing w:val="-2"/>
                <w:sz w:val="24"/>
              </w:rPr>
              <w:t>TC2.005</w:t>
            </w:r>
          </w:p>
        </w:tc>
        <w:tc>
          <w:tcPr>
            <w:tcW w:w="4625" w:type="dxa"/>
            <w:tcBorders>
              <w:top w:val="single" w:sz="4" w:space="0" w:color="000000"/>
              <w:left w:val="single" w:sz="4" w:space="0" w:color="000000"/>
              <w:right w:val="single" w:sz="4" w:space="0" w:color="000000"/>
            </w:tcBorders>
          </w:tcPr>
          <w:p w:rsidR="00DF688C" w:rsidRDefault="00437954">
            <w:pPr>
              <w:pStyle w:val="TableParagraph"/>
              <w:ind w:left="108"/>
              <w:rPr>
                <w:sz w:val="24"/>
              </w:rPr>
            </w:pPr>
            <w:r>
              <w:rPr>
                <w:sz w:val="24"/>
              </w:rPr>
              <w:t>Test</w:t>
            </w:r>
            <w:r>
              <w:rPr>
                <w:spacing w:val="69"/>
                <w:w w:val="150"/>
                <w:sz w:val="24"/>
              </w:rPr>
              <w:t xml:space="preserve"> </w:t>
            </w:r>
            <w:r>
              <w:rPr>
                <w:sz w:val="24"/>
              </w:rPr>
              <w:t>the</w:t>
            </w:r>
            <w:r>
              <w:rPr>
                <w:spacing w:val="67"/>
                <w:w w:val="150"/>
                <w:sz w:val="24"/>
              </w:rPr>
              <w:t xml:space="preserve"> </w:t>
            </w:r>
            <w:r>
              <w:rPr>
                <w:sz w:val="24"/>
              </w:rPr>
              <w:t>reset</w:t>
            </w:r>
            <w:r>
              <w:rPr>
                <w:spacing w:val="74"/>
                <w:w w:val="150"/>
                <w:sz w:val="24"/>
              </w:rPr>
              <w:t xml:space="preserve"> </w:t>
            </w:r>
            <w:r>
              <w:rPr>
                <w:sz w:val="24"/>
              </w:rPr>
              <w:t>password</w:t>
            </w:r>
            <w:r>
              <w:rPr>
                <w:spacing w:val="70"/>
                <w:w w:val="150"/>
                <w:sz w:val="24"/>
              </w:rPr>
              <w:t xml:space="preserve"> </w:t>
            </w:r>
            <w:r>
              <w:rPr>
                <w:sz w:val="24"/>
              </w:rPr>
              <w:t>process</w:t>
            </w:r>
            <w:r>
              <w:rPr>
                <w:spacing w:val="71"/>
                <w:w w:val="150"/>
                <w:sz w:val="24"/>
              </w:rPr>
              <w:t xml:space="preserve"> </w:t>
            </w:r>
            <w:r>
              <w:rPr>
                <w:sz w:val="24"/>
              </w:rPr>
              <w:t>with</w:t>
            </w:r>
            <w:r>
              <w:rPr>
                <w:spacing w:val="69"/>
                <w:w w:val="150"/>
                <w:sz w:val="24"/>
              </w:rPr>
              <w:t xml:space="preserve"> </w:t>
            </w:r>
            <w:r>
              <w:rPr>
                <w:spacing w:val="-5"/>
                <w:sz w:val="24"/>
              </w:rPr>
              <w:t>an</w:t>
            </w:r>
          </w:p>
        </w:tc>
        <w:tc>
          <w:tcPr>
            <w:tcW w:w="3335" w:type="dxa"/>
            <w:tcBorders>
              <w:top w:val="single" w:sz="4" w:space="0" w:color="000000"/>
              <w:left w:val="single" w:sz="4" w:space="0" w:color="000000"/>
              <w:right w:val="single" w:sz="4" w:space="0" w:color="000000"/>
            </w:tcBorders>
          </w:tcPr>
          <w:p w:rsidR="00DF688C" w:rsidRDefault="00437954">
            <w:pPr>
              <w:pStyle w:val="TableParagraph"/>
              <w:ind w:left="108"/>
              <w:rPr>
                <w:sz w:val="24"/>
              </w:rPr>
            </w:pPr>
            <w:r>
              <w:rPr>
                <w:sz w:val="24"/>
              </w:rPr>
              <w:t>The</w:t>
            </w:r>
            <w:r>
              <w:rPr>
                <w:spacing w:val="33"/>
                <w:sz w:val="24"/>
              </w:rPr>
              <w:t xml:space="preserve">  </w:t>
            </w:r>
            <w:r>
              <w:rPr>
                <w:sz w:val="24"/>
              </w:rPr>
              <w:t>admin</w:t>
            </w:r>
            <w:r>
              <w:rPr>
                <w:spacing w:val="34"/>
                <w:sz w:val="24"/>
              </w:rPr>
              <w:t xml:space="preserve">  </w:t>
            </w:r>
            <w:r>
              <w:rPr>
                <w:sz w:val="24"/>
              </w:rPr>
              <w:t>clicks</w:t>
            </w:r>
            <w:r>
              <w:rPr>
                <w:spacing w:val="34"/>
                <w:sz w:val="24"/>
              </w:rPr>
              <w:t xml:space="preserve">  </w:t>
            </w:r>
            <w:r>
              <w:rPr>
                <w:sz w:val="24"/>
              </w:rPr>
              <w:t>the</w:t>
            </w:r>
            <w:r>
              <w:rPr>
                <w:spacing w:val="35"/>
                <w:sz w:val="24"/>
              </w:rPr>
              <w:t xml:space="preserve">  </w:t>
            </w:r>
            <w:r>
              <w:rPr>
                <w:spacing w:val="-4"/>
                <w:sz w:val="24"/>
              </w:rPr>
              <w:t>Reset</w:t>
            </w:r>
          </w:p>
        </w:tc>
        <w:tc>
          <w:tcPr>
            <w:tcW w:w="1999" w:type="dxa"/>
            <w:tcBorders>
              <w:top w:val="single" w:sz="4" w:space="0" w:color="000000"/>
              <w:left w:val="single" w:sz="4" w:space="0" w:color="000000"/>
            </w:tcBorders>
          </w:tcPr>
          <w:p w:rsidR="00DF688C" w:rsidRDefault="00437954">
            <w:pPr>
              <w:pStyle w:val="TableParagraph"/>
              <w:tabs>
                <w:tab w:val="left" w:pos="1117"/>
              </w:tabs>
              <w:rPr>
                <w:sz w:val="24"/>
              </w:rPr>
            </w:pPr>
            <w:r>
              <w:rPr>
                <w:spacing w:val="-2"/>
                <w:sz w:val="24"/>
              </w:rPr>
              <w:t>Display</w:t>
            </w:r>
            <w:r>
              <w:rPr>
                <w:sz w:val="24"/>
              </w:rPr>
              <w:tab/>
            </w:r>
            <w:r>
              <w:rPr>
                <w:spacing w:val="-2"/>
                <w:sz w:val="24"/>
              </w:rPr>
              <w:t>“Please</w:t>
            </w:r>
          </w:p>
        </w:tc>
        <w:tc>
          <w:tcPr>
            <w:tcW w:w="824" w:type="dxa"/>
            <w:tcBorders>
              <w:top w:val="single" w:sz="4" w:space="0" w:color="000000"/>
            </w:tcBorders>
          </w:tcPr>
          <w:p w:rsidR="00DF688C" w:rsidRDefault="00437954">
            <w:pPr>
              <w:pStyle w:val="TableParagraph"/>
              <w:ind w:left="109"/>
              <w:rPr>
                <w:sz w:val="24"/>
              </w:rPr>
            </w:pPr>
            <w:r>
              <w:rPr>
                <w:spacing w:val="-2"/>
                <w:sz w:val="24"/>
              </w:rPr>
              <w:t>match</w:t>
            </w:r>
          </w:p>
        </w:tc>
        <w:tc>
          <w:tcPr>
            <w:tcW w:w="535" w:type="dxa"/>
            <w:tcBorders>
              <w:top w:val="single" w:sz="4" w:space="0" w:color="000000"/>
              <w:right w:val="single" w:sz="4" w:space="0" w:color="000000"/>
            </w:tcBorders>
          </w:tcPr>
          <w:p w:rsidR="00DF688C" w:rsidRDefault="00437954">
            <w:pPr>
              <w:pStyle w:val="TableParagraph"/>
              <w:ind w:left="132"/>
              <w:rPr>
                <w:sz w:val="24"/>
              </w:rPr>
            </w:pPr>
            <w:r>
              <w:rPr>
                <w:spacing w:val="-5"/>
                <w:sz w:val="24"/>
              </w:rPr>
              <w:t>the</w:t>
            </w:r>
          </w:p>
        </w:tc>
      </w:tr>
      <w:tr w:rsidR="00DF688C">
        <w:trPr>
          <w:trHeight w:val="412"/>
        </w:trPr>
        <w:tc>
          <w:tcPr>
            <w:tcW w:w="2051" w:type="dxa"/>
            <w:tcBorders>
              <w:left w:val="single" w:sz="4" w:space="0" w:color="000000"/>
              <w:right w:val="single" w:sz="4" w:space="0" w:color="000000"/>
            </w:tcBorders>
          </w:tcPr>
          <w:p w:rsidR="00DF688C" w:rsidRDefault="00DF688C">
            <w:pPr>
              <w:pStyle w:val="TableParagraph"/>
              <w:spacing w:before="0"/>
              <w:ind w:left="0"/>
              <w:rPr>
                <w:sz w:val="24"/>
              </w:rPr>
            </w:pPr>
          </w:p>
        </w:tc>
        <w:tc>
          <w:tcPr>
            <w:tcW w:w="4625" w:type="dxa"/>
            <w:tcBorders>
              <w:left w:val="single" w:sz="4" w:space="0" w:color="000000"/>
              <w:right w:val="single" w:sz="4" w:space="0" w:color="000000"/>
            </w:tcBorders>
          </w:tcPr>
          <w:p w:rsidR="00DF688C" w:rsidRDefault="00437954">
            <w:pPr>
              <w:pStyle w:val="TableParagraph"/>
              <w:tabs>
                <w:tab w:val="left" w:pos="1541"/>
                <w:tab w:val="left" w:pos="2028"/>
                <w:tab w:val="left" w:pos="3067"/>
                <w:tab w:val="left" w:pos="3982"/>
              </w:tabs>
              <w:spacing w:before="63"/>
              <w:ind w:left="108"/>
              <w:rPr>
                <w:sz w:val="24"/>
              </w:rPr>
            </w:pPr>
            <w:r>
              <w:rPr>
                <w:spacing w:val="-2"/>
                <w:sz w:val="24"/>
              </w:rPr>
              <w:t>unregistered</w:t>
            </w:r>
            <w:r>
              <w:rPr>
                <w:sz w:val="24"/>
              </w:rPr>
              <w:tab/>
            </w:r>
            <w:r>
              <w:rPr>
                <w:spacing w:val="-5"/>
                <w:sz w:val="24"/>
              </w:rPr>
              <w:t>IC</w:t>
            </w:r>
            <w:r>
              <w:rPr>
                <w:sz w:val="24"/>
              </w:rPr>
              <w:tab/>
            </w:r>
            <w:r>
              <w:rPr>
                <w:spacing w:val="-2"/>
                <w:sz w:val="24"/>
              </w:rPr>
              <w:t>number,</w:t>
            </w:r>
            <w:r>
              <w:rPr>
                <w:sz w:val="24"/>
              </w:rPr>
              <w:tab/>
            </w:r>
            <w:r>
              <w:rPr>
                <w:spacing w:val="-2"/>
                <w:sz w:val="24"/>
              </w:rPr>
              <w:t>invalid</w:t>
            </w:r>
            <w:r>
              <w:rPr>
                <w:sz w:val="24"/>
              </w:rPr>
              <w:tab/>
            </w:r>
            <w:r>
              <w:rPr>
                <w:spacing w:val="-4"/>
                <w:sz w:val="24"/>
              </w:rPr>
              <w:t>email</w:t>
            </w:r>
          </w:p>
        </w:tc>
        <w:tc>
          <w:tcPr>
            <w:tcW w:w="3335" w:type="dxa"/>
            <w:tcBorders>
              <w:left w:val="single" w:sz="4" w:space="0" w:color="000000"/>
              <w:right w:val="single" w:sz="4" w:space="0" w:color="000000"/>
            </w:tcBorders>
          </w:tcPr>
          <w:p w:rsidR="00DF688C" w:rsidRDefault="00437954">
            <w:pPr>
              <w:pStyle w:val="TableParagraph"/>
              <w:spacing w:before="63"/>
              <w:ind w:left="108"/>
              <w:rPr>
                <w:sz w:val="24"/>
              </w:rPr>
            </w:pPr>
            <w:r>
              <w:rPr>
                <w:sz w:val="24"/>
              </w:rPr>
              <w:t>Password</w:t>
            </w:r>
            <w:r>
              <w:rPr>
                <w:spacing w:val="57"/>
                <w:sz w:val="24"/>
              </w:rPr>
              <w:t xml:space="preserve"> </w:t>
            </w:r>
            <w:r>
              <w:rPr>
                <w:sz w:val="24"/>
              </w:rPr>
              <w:t>button</w:t>
            </w:r>
            <w:r>
              <w:rPr>
                <w:spacing w:val="56"/>
                <w:sz w:val="24"/>
              </w:rPr>
              <w:t xml:space="preserve"> </w:t>
            </w:r>
            <w:r>
              <w:rPr>
                <w:sz w:val="24"/>
              </w:rPr>
              <w:t>after</w:t>
            </w:r>
            <w:r>
              <w:rPr>
                <w:spacing w:val="59"/>
                <w:sz w:val="24"/>
              </w:rPr>
              <w:t xml:space="preserve"> </w:t>
            </w:r>
            <w:r>
              <w:rPr>
                <w:spacing w:val="-2"/>
                <w:sz w:val="24"/>
              </w:rPr>
              <w:t>entering</w:t>
            </w:r>
          </w:p>
        </w:tc>
        <w:tc>
          <w:tcPr>
            <w:tcW w:w="1999" w:type="dxa"/>
            <w:tcBorders>
              <w:left w:val="single" w:sz="4" w:space="0" w:color="000000"/>
            </w:tcBorders>
          </w:tcPr>
          <w:p w:rsidR="00DF688C" w:rsidRDefault="00437954">
            <w:pPr>
              <w:pStyle w:val="TableParagraph"/>
              <w:spacing w:before="63"/>
              <w:rPr>
                <w:sz w:val="24"/>
              </w:rPr>
            </w:pPr>
            <w:proofErr w:type="gramStart"/>
            <w:r>
              <w:rPr>
                <w:sz w:val="24"/>
              </w:rPr>
              <w:t>requested</w:t>
            </w:r>
            <w:proofErr w:type="gramEnd"/>
            <w:r>
              <w:rPr>
                <w:spacing w:val="-2"/>
                <w:sz w:val="24"/>
              </w:rPr>
              <w:t xml:space="preserve"> format.”</w:t>
            </w:r>
          </w:p>
        </w:tc>
        <w:tc>
          <w:tcPr>
            <w:tcW w:w="824" w:type="dxa"/>
          </w:tcPr>
          <w:p w:rsidR="00DF688C" w:rsidRDefault="00DF688C">
            <w:pPr>
              <w:pStyle w:val="TableParagraph"/>
              <w:spacing w:before="0"/>
              <w:ind w:left="0"/>
              <w:rPr>
                <w:sz w:val="24"/>
              </w:rPr>
            </w:pPr>
          </w:p>
        </w:tc>
        <w:tc>
          <w:tcPr>
            <w:tcW w:w="535" w:type="dxa"/>
            <w:tcBorders>
              <w:right w:val="single" w:sz="4" w:space="0" w:color="000000"/>
            </w:tcBorders>
          </w:tcPr>
          <w:p w:rsidR="00DF688C" w:rsidRDefault="00DF688C">
            <w:pPr>
              <w:pStyle w:val="TableParagraph"/>
              <w:spacing w:before="0"/>
              <w:ind w:left="0"/>
              <w:rPr>
                <w:sz w:val="24"/>
              </w:rPr>
            </w:pPr>
          </w:p>
        </w:tc>
      </w:tr>
      <w:tr w:rsidR="00DF688C">
        <w:trPr>
          <w:trHeight w:val="413"/>
        </w:trPr>
        <w:tc>
          <w:tcPr>
            <w:tcW w:w="2051" w:type="dxa"/>
            <w:tcBorders>
              <w:left w:val="single" w:sz="4" w:space="0" w:color="000000"/>
              <w:right w:val="single" w:sz="4" w:space="0" w:color="000000"/>
            </w:tcBorders>
          </w:tcPr>
          <w:p w:rsidR="00DF688C" w:rsidRDefault="00DF688C">
            <w:pPr>
              <w:pStyle w:val="TableParagraph"/>
              <w:spacing w:before="0"/>
              <w:ind w:left="0"/>
              <w:rPr>
                <w:sz w:val="24"/>
              </w:rPr>
            </w:pPr>
          </w:p>
        </w:tc>
        <w:tc>
          <w:tcPr>
            <w:tcW w:w="4625" w:type="dxa"/>
            <w:tcBorders>
              <w:left w:val="single" w:sz="4" w:space="0" w:color="000000"/>
              <w:right w:val="single" w:sz="4" w:space="0" w:color="000000"/>
            </w:tcBorders>
          </w:tcPr>
          <w:p w:rsidR="00DF688C" w:rsidRDefault="00437954">
            <w:pPr>
              <w:pStyle w:val="TableParagraph"/>
              <w:spacing w:before="63"/>
              <w:ind w:left="108"/>
              <w:rPr>
                <w:sz w:val="24"/>
              </w:rPr>
            </w:pPr>
            <w:r>
              <w:rPr>
                <w:sz w:val="24"/>
              </w:rPr>
              <w:t>address</w:t>
            </w:r>
            <w:r>
              <w:rPr>
                <w:spacing w:val="15"/>
                <w:sz w:val="24"/>
              </w:rPr>
              <w:t xml:space="preserve"> </w:t>
            </w:r>
            <w:r>
              <w:rPr>
                <w:sz w:val="24"/>
              </w:rPr>
              <w:t>and</w:t>
            </w:r>
            <w:r>
              <w:rPr>
                <w:spacing w:val="15"/>
                <w:sz w:val="24"/>
              </w:rPr>
              <w:t xml:space="preserve"> </w:t>
            </w:r>
            <w:r>
              <w:rPr>
                <w:sz w:val="24"/>
              </w:rPr>
              <w:t>phone</w:t>
            </w:r>
            <w:r>
              <w:rPr>
                <w:spacing w:val="14"/>
                <w:sz w:val="24"/>
              </w:rPr>
              <w:t xml:space="preserve"> </w:t>
            </w:r>
            <w:r>
              <w:rPr>
                <w:sz w:val="24"/>
              </w:rPr>
              <w:t>number,</w:t>
            </w:r>
            <w:r>
              <w:rPr>
                <w:spacing w:val="14"/>
                <w:sz w:val="24"/>
              </w:rPr>
              <w:t xml:space="preserve"> </w:t>
            </w:r>
            <w:r>
              <w:rPr>
                <w:sz w:val="24"/>
              </w:rPr>
              <w:t>new</w:t>
            </w:r>
            <w:r>
              <w:rPr>
                <w:spacing w:val="17"/>
                <w:sz w:val="24"/>
              </w:rPr>
              <w:t xml:space="preserve"> </w:t>
            </w:r>
            <w:r>
              <w:rPr>
                <w:sz w:val="24"/>
              </w:rPr>
              <w:t>and</w:t>
            </w:r>
            <w:r>
              <w:rPr>
                <w:spacing w:val="15"/>
                <w:sz w:val="24"/>
              </w:rPr>
              <w:t xml:space="preserve"> </w:t>
            </w:r>
            <w:r>
              <w:rPr>
                <w:spacing w:val="-2"/>
                <w:sz w:val="24"/>
              </w:rPr>
              <w:t>confirm</w:t>
            </w:r>
          </w:p>
        </w:tc>
        <w:tc>
          <w:tcPr>
            <w:tcW w:w="3335" w:type="dxa"/>
            <w:tcBorders>
              <w:left w:val="single" w:sz="4" w:space="0" w:color="000000"/>
              <w:right w:val="single" w:sz="4" w:space="0" w:color="000000"/>
            </w:tcBorders>
          </w:tcPr>
          <w:p w:rsidR="00DF688C" w:rsidRDefault="00437954">
            <w:pPr>
              <w:pStyle w:val="TableParagraph"/>
              <w:spacing w:before="63"/>
              <w:ind w:left="108"/>
              <w:rPr>
                <w:sz w:val="24"/>
              </w:rPr>
            </w:pPr>
            <w:r>
              <w:rPr>
                <w:sz w:val="24"/>
              </w:rPr>
              <w:t>the</w:t>
            </w:r>
            <w:r>
              <w:rPr>
                <w:spacing w:val="58"/>
                <w:w w:val="150"/>
                <w:sz w:val="24"/>
              </w:rPr>
              <w:t xml:space="preserve"> </w:t>
            </w:r>
            <w:r>
              <w:rPr>
                <w:sz w:val="24"/>
              </w:rPr>
              <w:t>invalid</w:t>
            </w:r>
            <w:r>
              <w:rPr>
                <w:spacing w:val="56"/>
                <w:w w:val="150"/>
                <w:sz w:val="24"/>
              </w:rPr>
              <w:t xml:space="preserve"> </w:t>
            </w:r>
            <w:r>
              <w:rPr>
                <w:sz w:val="24"/>
              </w:rPr>
              <w:t>IC,</w:t>
            </w:r>
            <w:r>
              <w:rPr>
                <w:spacing w:val="63"/>
                <w:w w:val="150"/>
                <w:sz w:val="24"/>
              </w:rPr>
              <w:t xml:space="preserve"> </w:t>
            </w:r>
            <w:r>
              <w:rPr>
                <w:sz w:val="24"/>
              </w:rPr>
              <w:t>email</w:t>
            </w:r>
            <w:r>
              <w:rPr>
                <w:spacing w:val="60"/>
                <w:w w:val="150"/>
                <w:sz w:val="24"/>
              </w:rPr>
              <w:t xml:space="preserve"> </w:t>
            </w:r>
            <w:r>
              <w:rPr>
                <w:spacing w:val="-2"/>
                <w:sz w:val="24"/>
              </w:rPr>
              <w:t>address</w:t>
            </w:r>
          </w:p>
        </w:tc>
        <w:tc>
          <w:tcPr>
            <w:tcW w:w="1999" w:type="dxa"/>
            <w:tcBorders>
              <w:left w:val="single" w:sz="4" w:space="0" w:color="000000"/>
            </w:tcBorders>
          </w:tcPr>
          <w:p w:rsidR="00DF688C" w:rsidRDefault="00DF688C">
            <w:pPr>
              <w:pStyle w:val="TableParagraph"/>
              <w:spacing w:before="0"/>
              <w:ind w:left="0"/>
              <w:rPr>
                <w:sz w:val="24"/>
              </w:rPr>
            </w:pPr>
          </w:p>
        </w:tc>
        <w:tc>
          <w:tcPr>
            <w:tcW w:w="824" w:type="dxa"/>
          </w:tcPr>
          <w:p w:rsidR="00DF688C" w:rsidRDefault="00DF688C">
            <w:pPr>
              <w:pStyle w:val="TableParagraph"/>
              <w:spacing w:before="0"/>
              <w:ind w:left="0"/>
              <w:rPr>
                <w:sz w:val="24"/>
              </w:rPr>
            </w:pPr>
          </w:p>
        </w:tc>
        <w:tc>
          <w:tcPr>
            <w:tcW w:w="535" w:type="dxa"/>
            <w:tcBorders>
              <w:right w:val="single" w:sz="4" w:space="0" w:color="000000"/>
            </w:tcBorders>
          </w:tcPr>
          <w:p w:rsidR="00DF688C" w:rsidRDefault="00DF688C">
            <w:pPr>
              <w:pStyle w:val="TableParagraph"/>
              <w:spacing w:before="0"/>
              <w:ind w:left="0"/>
              <w:rPr>
                <w:sz w:val="24"/>
              </w:rPr>
            </w:pPr>
          </w:p>
        </w:tc>
      </w:tr>
      <w:tr w:rsidR="00DF688C">
        <w:trPr>
          <w:trHeight w:val="413"/>
        </w:trPr>
        <w:tc>
          <w:tcPr>
            <w:tcW w:w="2051" w:type="dxa"/>
            <w:tcBorders>
              <w:left w:val="single" w:sz="4" w:space="0" w:color="000000"/>
              <w:right w:val="single" w:sz="4" w:space="0" w:color="000000"/>
            </w:tcBorders>
          </w:tcPr>
          <w:p w:rsidR="00DF688C" w:rsidRDefault="00DF688C">
            <w:pPr>
              <w:pStyle w:val="TableParagraph"/>
              <w:spacing w:before="0"/>
              <w:ind w:left="0"/>
              <w:rPr>
                <w:sz w:val="24"/>
              </w:rPr>
            </w:pPr>
          </w:p>
        </w:tc>
        <w:tc>
          <w:tcPr>
            <w:tcW w:w="4625" w:type="dxa"/>
            <w:tcBorders>
              <w:left w:val="single" w:sz="4" w:space="0" w:color="000000"/>
              <w:right w:val="single" w:sz="4" w:space="0" w:color="000000"/>
            </w:tcBorders>
          </w:tcPr>
          <w:p w:rsidR="00DF688C" w:rsidRDefault="00437954">
            <w:pPr>
              <w:pStyle w:val="TableParagraph"/>
              <w:spacing w:before="64"/>
              <w:ind w:left="108"/>
              <w:rPr>
                <w:sz w:val="24"/>
              </w:rPr>
            </w:pPr>
            <w:r>
              <w:rPr>
                <w:sz w:val="24"/>
              </w:rPr>
              <w:t>password</w:t>
            </w:r>
            <w:r>
              <w:rPr>
                <w:spacing w:val="21"/>
                <w:sz w:val="24"/>
              </w:rPr>
              <w:t xml:space="preserve"> </w:t>
            </w:r>
            <w:r>
              <w:rPr>
                <w:sz w:val="24"/>
              </w:rPr>
              <w:t>is</w:t>
            </w:r>
            <w:r>
              <w:rPr>
                <w:spacing w:val="23"/>
                <w:sz w:val="24"/>
              </w:rPr>
              <w:t xml:space="preserve"> </w:t>
            </w:r>
            <w:r>
              <w:rPr>
                <w:sz w:val="24"/>
              </w:rPr>
              <w:t>not</w:t>
            </w:r>
            <w:r>
              <w:rPr>
                <w:spacing w:val="23"/>
                <w:sz w:val="24"/>
              </w:rPr>
              <w:t xml:space="preserve"> </w:t>
            </w:r>
            <w:r>
              <w:rPr>
                <w:sz w:val="24"/>
              </w:rPr>
              <w:t>the</w:t>
            </w:r>
            <w:r>
              <w:rPr>
                <w:spacing w:val="25"/>
                <w:sz w:val="24"/>
              </w:rPr>
              <w:t xml:space="preserve"> </w:t>
            </w:r>
            <w:r>
              <w:rPr>
                <w:sz w:val="24"/>
              </w:rPr>
              <w:t>same</w:t>
            </w:r>
            <w:r>
              <w:rPr>
                <w:spacing w:val="22"/>
                <w:sz w:val="24"/>
              </w:rPr>
              <w:t xml:space="preserve"> </w:t>
            </w:r>
            <w:r>
              <w:rPr>
                <w:sz w:val="24"/>
              </w:rPr>
              <w:t>and</w:t>
            </w:r>
            <w:r>
              <w:rPr>
                <w:spacing w:val="25"/>
                <w:sz w:val="24"/>
              </w:rPr>
              <w:t xml:space="preserve"> </w:t>
            </w:r>
            <w:r>
              <w:rPr>
                <w:sz w:val="24"/>
              </w:rPr>
              <w:t>not</w:t>
            </w:r>
            <w:r>
              <w:rPr>
                <w:spacing w:val="23"/>
                <w:sz w:val="24"/>
              </w:rPr>
              <w:t xml:space="preserve"> </w:t>
            </w:r>
            <w:r>
              <w:rPr>
                <w:sz w:val="24"/>
              </w:rPr>
              <w:t>follow</w:t>
            </w:r>
            <w:r>
              <w:rPr>
                <w:spacing w:val="23"/>
                <w:sz w:val="24"/>
              </w:rPr>
              <w:t xml:space="preserve"> </w:t>
            </w:r>
            <w:r>
              <w:rPr>
                <w:spacing w:val="-5"/>
                <w:sz w:val="24"/>
              </w:rPr>
              <w:t>the</w:t>
            </w:r>
          </w:p>
        </w:tc>
        <w:tc>
          <w:tcPr>
            <w:tcW w:w="3335" w:type="dxa"/>
            <w:tcBorders>
              <w:left w:val="single" w:sz="4" w:space="0" w:color="000000"/>
              <w:right w:val="single" w:sz="4" w:space="0" w:color="000000"/>
            </w:tcBorders>
          </w:tcPr>
          <w:p w:rsidR="00DF688C" w:rsidRDefault="00437954">
            <w:pPr>
              <w:pStyle w:val="TableParagraph"/>
              <w:spacing w:before="64"/>
              <w:ind w:left="108"/>
              <w:rPr>
                <w:sz w:val="24"/>
              </w:rPr>
            </w:pPr>
            <w:r>
              <w:rPr>
                <w:sz w:val="24"/>
              </w:rPr>
              <w:t>and</w:t>
            </w:r>
            <w:r>
              <w:rPr>
                <w:spacing w:val="69"/>
                <w:w w:val="150"/>
                <w:sz w:val="24"/>
              </w:rPr>
              <w:t xml:space="preserve"> </w:t>
            </w:r>
            <w:r>
              <w:rPr>
                <w:sz w:val="24"/>
              </w:rPr>
              <w:t>phone</w:t>
            </w:r>
            <w:r>
              <w:rPr>
                <w:spacing w:val="71"/>
                <w:w w:val="150"/>
                <w:sz w:val="24"/>
              </w:rPr>
              <w:t xml:space="preserve"> </w:t>
            </w:r>
            <w:r>
              <w:rPr>
                <w:sz w:val="24"/>
              </w:rPr>
              <w:t>number,</w:t>
            </w:r>
            <w:r>
              <w:rPr>
                <w:spacing w:val="69"/>
                <w:w w:val="150"/>
                <w:sz w:val="24"/>
              </w:rPr>
              <w:t xml:space="preserve"> </w:t>
            </w:r>
            <w:r>
              <w:rPr>
                <w:sz w:val="24"/>
              </w:rPr>
              <w:t>and</w:t>
            </w:r>
            <w:r>
              <w:rPr>
                <w:spacing w:val="72"/>
                <w:w w:val="150"/>
                <w:sz w:val="24"/>
              </w:rPr>
              <w:t xml:space="preserve"> </w:t>
            </w:r>
            <w:r>
              <w:rPr>
                <w:spacing w:val="-5"/>
                <w:sz w:val="24"/>
              </w:rPr>
              <w:t>new</w:t>
            </w:r>
          </w:p>
        </w:tc>
        <w:tc>
          <w:tcPr>
            <w:tcW w:w="1999" w:type="dxa"/>
            <w:tcBorders>
              <w:left w:val="single" w:sz="4" w:space="0" w:color="000000"/>
            </w:tcBorders>
          </w:tcPr>
          <w:p w:rsidR="00DF688C" w:rsidRDefault="00DF688C">
            <w:pPr>
              <w:pStyle w:val="TableParagraph"/>
              <w:spacing w:before="0"/>
              <w:ind w:left="0"/>
              <w:rPr>
                <w:sz w:val="24"/>
              </w:rPr>
            </w:pPr>
          </w:p>
        </w:tc>
        <w:tc>
          <w:tcPr>
            <w:tcW w:w="824" w:type="dxa"/>
          </w:tcPr>
          <w:p w:rsidR="00DF688C" w:rsidRDefault="00DF688C">
            <w:pPr>
              <w:pStyle w:val="TableParagraph"/>
              <w:spacing w:before="0"/>
              <w:ind w:left="0"/>
              <w:rPr>
                <w:sz w:val="24"/>
              </w:rPr>
            </w:pPr>
          </w:p>
        </w:tc>
        <w:tc>
          <w:tcPr>
            <w:tcW w:w="535" w:type="dxa"/>
            <w:tcBorders>
              <w:right w:val="single" w:sz="4" w:space="0" w:color="000000"/>
            </w:tcBorders>
          </w:tcPr>
          <w:p w:rsidR="00DF688C" w:rsidRDefault="00DF688C">
            <w:pPr>
              <w:pStyle w:val="TableParagraph"/>
              <w:spacing w:before="0"/>
              <w:ind w:left="0"/>
              <w:rPr>
                <w:sz w:val="24"/>
              </w:rPr>
            </w:pPr>
          </w:p>
        </w:tc>
      </w:tr>
      <w:tr w:rsidR="00DF688C">
        <w:trPr>
          <w:trHeight w:val="413"/>
        </w:trPr>
        <w:tc>
          <w:tcPr>
            <w:tcW w:w="2051" w:type="dxa"/>
            <w:tcBorders>
              <w:left w:val="single" w:sz="4" w:space="0" w:color="000000"/>
              <w:right w:val="single" w:sz="4" w:space="0" w:color="000000"/>
            </w:tcBorders>
          </w:tcPr>
          <w:p w:rsidR="00DF688C" w:rsidRDefault="00DF688C">
            <w:pPr>
              <w:pStyle w:val="TableParagraph"/>
              <w:spacing w:before="0"/>
              <w:ind w:left="0"/>
              <w:rPr>
                <w:sz w:val="24"/>
              </w:rPr>
            </w:pPr>
          </w:p>
        </w:tc>
        <w:tc>
          <w:tcPr>
            <w:tcW w:w="4625" w:type="dxa"/>
            <w:tcBorders>
              <w:left w:val="single" w:sz="4" w:space="0" w:color="000000"/>
              <w:right w:val="single" w:sz="4" w:space="0" w:color="000000"/>
            </w:tcBorders>
          </w:tcPr>
          <w:p w:rsidR="00DF688C" w:rsidRDefault="00437954">
            <w:pPr>
              <w:pStyle w:val="TableParagraph"/>
              <w:spacing w:before="63"/>
              <w:ind w:left="108"/>
              <w:rPr>
                <w:sz w:val="24"/>
              </w:rPr>
            </w:pPr>
            <w:proofErr w:type="gramStart"/>
            <w:r>
              <w:rPr>
                <w:sz w:val="24"/>
              </w:rPr>
              <w:t>required</w:t>
            </w:r>
            <w:proofErr w:type="gramEnd"/>
            <w:r>
              <w:rPr>
                <w:spacing w:val="-4"/>
                <w:sz w:val="24"/>
              </w:rPr>
              <w:t xml:space="preserve"> </w:t>
            </w:r>
            <w:r>
              <w:rPr>
                <w:spacing w:val="-2"/>
                <w:sz w:val="24"/>
              </w:rPr>
              <w:t>rules.</w:t>
            </w:r>
          </w:p>
        </w:tc>
        <w:tc>
          <w:tcPr>
            <w:tcW w:w="3335" w:type="dxa"/>
            <w:tcBorders>
              <w:left w:val="single" w:sz="4" w:space="0" w:color="000000"/>
              <w:right w:val="single" w:sz="4" w:space="0" w:color="000000"/>
            </w:tcBorders>
          </w:tcPr>
          <w:p w:rsidR="00DF688C" w:rsidRDefault="00437954">
            <w:pPr>
              <w:pStyle w:val="TableParagraph"/>
              <w:spacing w:before="63"/>
              <w:ind w:left="108"/>
              <w:rPr>
                <w:sz w:val="24"/>
              </w:rPr>
            </w:pPr>
            <w:r>
              <w:rPr>
                <w:sz w:val="24"/>
              </w:rPr>
              <w:t>and</w:t>
            </w:r>
            <w:r>
              <w:rPr>
                <w:spacing w:val="7"/>
                <w:sz w:val="24"/>
              </w:rPr>
              <w:t xml:space="preserve"> </w:t>
            </w:r>
            <w:r>
              <w:rPr>
                <w:sz w:val="24"/>
              </w:rPr>
              <w:t>confirm</w:t>
            </w:r>
            <w:r>
              <w:rPr>
                <w:spacing w:val="9"/>
                <w:sz w:val="24"/>
              </w:rPr>
              <w:t xml:space="preserve"> </w:t>
            </w:r>
            <w:r>
              <w:rPr>
                <w:sz w:val="24"/>
              </w:rPr>
              <w:t>password</w:t>
            </w:r>
            <w:r>
              <w:rPr>
                <w:spacing w:val="10"/>
                <w:sz w:val="24"/>
              </w:rPr>
              <w:t xml:space="preserve"> </w:t>
            </w:r>
            <w:r>
              <w:rPr>
                <w:sz w:val="24"/>
              </w:rPr>
              <w:t>is</w:t>
            </w:r>
            <w:r>
              <w:rPr>
                <w:spacing w:val="6"/>
                <w:sz w:val="24"/>
              </w:rPr>
              <w:t xml:space="preserve"> </w:t>
            </w:r>
            <w:r>
              <w:rPr>
                <w:sz w:val="24"/>
              </w:rPr>
              <w:t>not</w:t>
            </w:r>
            <w:r>
              <w:rPr>
                <w:spacing w:val="9"/>
                <w:sz w:val="24"/>
              </w:rPr>
              <w:t xml:space="preserve"> </w:t>
            </w:r>
            <w:r>
              <w:rPr>
                <w:spacing w:val="-5"/>
                <w:sz w:val="24"/>
              </w:rPr>
              <w:t>the</w:t>
            </w:r>
          </w:p>
        </w:tc>
        <w:tc>
          <w:tcPr>
            <w:tcW w:w="1999" w:type="dxa"/>
            <w:tcBorders>
              <w:left w:val="single" w:sz="4" w:space="0" w:color="000000"/>
            </w:tcBorders>
          </w:tcPr>
          <w:p w:rsidR="00DF688C" w:rsidRDefault="00DF688C">
            <w:pPr>
              <w:pStyle w:val="TableParagraph"/>
              <w:spacing w:before="0"/>
              <w:ind w:left="0"/>
              <w:rPr>
                <w:sz w:val="24"/>
              </w:rPr>
            </w:pPr>
          </w:p>
        </w:tc>
        <w:tc>
          <w:tcPr>
            <w:tcW w:w="824" w:type="dxa"/>
          </w:tcPr>
          <w:p w:rsidR="00DF688C" w:rsidRDefault="00DF688C">
            <w:pPr>
              <w:pStyle w:val="TableParagraph"/>
              <w:spacing w:before="0"/>
              <w:ind w:left="0"/>
              <w:rPr>
                <w:sz w:val="24"/>
              </w:rPr>
            </w:pPr>
          </w:p>
        </w:tc>
        <w:tc>
          <w:tcPr>
            <w:tcW w:w="535" w:type="dxa"/>
            <w:tcBorders>
              <w:right w:val="single" w:sz="4" w:space="0" w:color="000000"/>
            </w:tcBorders>
          </w:tcPr>
          <w:p w:rsidR="00DF688C" w:rsidRDefault="00DF688C">
            <w:pPr>
              <w:pStyle w:val="TableParagraph"/>
              <w:spacing w:before="0"/>
              <w:ind w:left="0"/>
              <w:rPr>
                <w:sz w:val="24"/>
              </w:rPr>
            </w:pPr>
          </w:p>
        </w:tc>
      </w:tr>
      <w:tr w:rsidR="00DF688C">
        <w:trPr>
          <w:trHeight w:val="413"/>
        </w:trPr>
        <w:tc>
          <w:tcPr>
            <w:tcW w:w="2051" w:type="dxa"/>
            <w:tcBorders>
              <w:left w:val="single" w:sz="4" w:space="0" w:color="000000"/>
              <w:right w:val="single" w:sz="4" w:space="0" w:color="000000"/>
            </w:tcBorders>
          </w:tcPr>
          <w:p w:rsidR="00DF688C" w:rsidRDefault="00DF688C">
            <w:pPr>
              <w:pStyle w:val="TableParagraph"/>
              <w:spacing w:before="0"/>
              <w:ind w:left="0"/>
              <w:rPr>
                <w:sz w:val="24"/>
              </w:rPr>
            </w:pPr>
          </w:p>
        </w:tc>
        <w:tc>
          <w:tcPr>
            <w:tcW w:w="4625" w:type="dxa"/>
            <w:tcBorders>
              <w:left w:val="single" w:sz="4" w:space="0" w:color="000000"/>
              <w:right w:val="single" w:sz="4" w:space="0" w:color="000000"/>
            </w:tcBorders>
          </w:tcPr>
          <w:p w:rsidR="00DF688C" w:rsidRDefault="00DF688C">
            <w:pPr>
              <w:pStyle w:val="TableParagraph"/>
              <w:spacing w:before="0"/>
              <w:ind w:left="0"/>
              <w:rPr>
                <w:sz w:val="24"/>
              </w:rPr>
            </w:pPr>
          </w:p>
        </w:tc>
        <w:tc>
          <w:tcPr>
            <w:tcW w:w="3335" w:type="dxa"/>
            <w:tcBorders>
              <w:left w:val="single" w:sz="4" w:space="0" w:color="000000"/>
              <w:right w:val="single" w:sz="4" w:space="0" w:color="000000"/>
            </w:tcBorders>
          </w:tcPr>
          <w:p w:rsidR="00DF688C" w:rsidRDefault="00437954">
            <w:pPr>
              <w:pStyle w:val="TableParagraph"/>
              <w:tabs>
                <w:tab w:val="left" w:pos="864"/>
                <w:tab w:val="left" w:pos="1474"/>
                <w:tab w:val="left" w:pos="2042"/>
                <w:tab w:val="left" w:pos="2933"/>
              </w:tabs>
              <w:spacing w:before="64"/>
              <w:ind w:left="108"/>
              <w:rPr>
                <w:sz w:val="24"/>
              </w:rPr>
            </w:pPr>
            <w:r>
              <w:rPr>
                <w:spacing w:val="-4"/>
                <w:sz w:val="24"/>
              </w:rPr>
              <w:t>same</w:t>
            </w:r>
            <w:r>
              <w:rPr>
                <w:sz w:val="24"/>
              </w:rPr>
              <w:tab/>
            </w:r>
            <w:r>
              <w:rPr>
                <w:spacing w:val="-5"/>
                <w:sz w:val="24"/>
              </w:rPr>
              <w:t>and</w:t>
            </w:r>
            <w:r>
              <w:rPr>
                <w:sz w:val="24"/>
              </w:rPr>
              <w:tab/>
            </w:r>
            <w:r>
              <w:rPr>
                <w:spacing w:val="-5"/>
                <w:sz w:val="24"/>
              </w:rPr>
              <w:t>not</w:t>
            </w:r>
            <w:r>
              <w:rPr>
                <w:sz w:val="24"/>
              </w:rPr>
              <w:tab/>
            </w:r>
            <w:r>
              <w:rPr>
                <w:spacing w:val="-2"/>
                <w:sz w:val="24"/>
              </w:rPr>
              <w:t>follow</w:t>
            </w:r>
            <w:r>
              <w:rPr>
                <w:sz w:val="24"/>
              </w:rPr>
              <w:tab/>
            </w:r>
            <w:r>
              <w:rPr>
                <w:spacing w:val="-5"/>
                <w:sz w:val="24"/>
              </w:rPr>
              <w:t>the</w:t>
            </w:r>
          </w:p>
        </w:tc>
        <w:tc>
          <w:tcPr>
            <w:tcW w:w="1999" w:type="dxa"/>
            <w:tcBorders>
              <w:left w:val="single" w:sz="4" w:space="0" w:color="000000"/>
            </w:tcBorders>
          </w:tcPr>
          <w:p w:rsidR="00DF688C" w:rsidRDefault="00DF688C">
            <w:pPr>
              <w:pStyle w:val="TableParagraph"/>
              <w:spacing w:before="0"/>
              <w:ind w:left="0"/>
              <w:rPr>
                <w:sz w:val="24"/>
              </w:rPr>
            </w:pPr>
          </w:p>
        </w:tc>
        <w:tc>
          <w:tcPr>
            <w:tcW w:w="824" w:type="dxa"/>
          </w:tcPr>
          <w:p w:rsidR="00DF688C" w:rsidRDefault="00DF688C">
            <w:pPr>
              <w:pStyle w:val="TableParagraph"/>
              <w:spacing w:before="0"/>
              <w:ind w:left="0"/>
              <w:rPr>
                <w:sz w:val="24"/>
              </w:rPr>
            </w:pPr>
          </w:p>
        </w:tc>
        <w:tc>
          <w:tcPr>
            <w:tcW w:w="535" w:type="dxa"/>
            <w:tcBorders>
              <w:right w:val="single" w:sz="4" w:space="0" w:color="000000"/>
            </w:tcBorders>
          </w:tcPr>
          <w:p w:rsidR="00DF688C" w:rsidRDefault="00DF688C">
            <w:pPr>
              <w:pStyle w:val="TableParagraph"/>
              <w:spacing w:before="0"/>
              <w:ind w:left="0"/>
              <w:rPr>
                <w:sz w:val="24"/>
              </w:rPr>
            </w:pPr>
          </w:p>
        </w:tc>
      </w:tr>
      <w:tr w:rsidR="00DF688C">
        <w:trPr>
          <w:trHeight w:val="599"/>
        </w:trPr>
        <w:tc>
          <w:tcPr>
            <w:tcW w:w="2051" w:type="dxa"/>
            <w:tcBorders>
              <w:left w:val="single" w:sz="4" w:space="0" w:color="000000"/>
              <w:bottom w:val="single" w:sz="4" w:space="0" w:color="000000"/>
              <w:right w:val="single" w:sz="4" w:space="0" w:color="000000"/>
            </w:tcBorders>
          </w:tcPr>
          <w:p w:rsidR="00DF688C" w:rsidRDefault="00DF688C">
            <w:pPr>
              <w:pStyle w:val="TableParagraph"/>
              <w:spacing w:before="0"/>
              <w:ind w:left="0"/>
              <w:rPr>
                <w:sz w:val="24"/>
              </w:rPr>
            </w:pPr>
          </w:p>
        </w:tc>
        <w:tc>
          <w:tcPr>
            <w:tcW w:w="4625" w:type="dxa"/>
            <w:tcBorders>
              <w:left w:val="single" w:sz="4" w:space="0" w:color="000000"/>
              <w:bottom w:val="single" w:sz="4" w:space="0" w:color="000000"/>
              <w:right w:val="single" w:sz="4" w:space="0" w:color="000000"/>
            </w:tcBorders>
          </w:tcPr>
          <w:p w:rsidR="00DF688C" w:rsidRDefault="00DF688C">
            <w:pPr>
              <w:pStyle w:val="TableParagraph"/>
              <w:spacing w:before="0"/>
              <w:ind w:left="0"/>
              <w:rPr>
                <w:sz w:val="24"/>
              </w:rPr>
            </w:pPr>
          </w:p>
        </w:tc>
        <w:tc>
          <w:tcPr>
            <w:tcW w:w="3335" w:type="dxa"/>
            <w:tcBorders>
              <w:left w:val="single" w:sz="4" w:space="0" w:color="000000"/>
              <w:bottom w:val="single" w:sz="4" w:space="0" w:color="000000"/>
              <w:right w:val="single" w:sz="4" w:space="0" w:color="000000"/>
            </w:tcBorders>
          </w:tcPr>
          <w:p w:rsidR="00DF688C" w:rsidRDefault="00437954">
            <w:pPr>
              <w:pStyle w:val="TableParagraph"/>
              <w:spacing w:before="63"/>
              <w:ind w:left="108"/>
              <w:rPr>
                <w:sz w:val="24"/>
              </w:rPr>
            </w:pPr>
            <w:proofErr w:type="gramStart"/>
            <w:r>
              <w:rPr>
                <w:sz w:val="24"/>
              </w:rPr>
              <w:t>required</w:t>
            </w:r>
            <w:proofErr w:type="gramEnd"/>
            <w:r>
              <w:rPr>
                <w:spacing w:val="-2"/>
                <w:sz w:val="24"/>
              </w:rPr>
              <w:t xml:space="preserve"> rules.</w:t>
            </w:r>
          </w:p>
        </w:tc>
        <w:tc>
          <w:tcPr>
            <w:tcW w:w="1999" w:type="dxa"/>
            <w:tcBorders>
              <w:left w:val="single" w:sz="4" w:space="0" w:color="000000"/>
              <w:bottom w:val="single" w:sz="4" w:space="0" w:color="000000"/>
            </w:tcBorders>
          </w:tcPr>
          <w:p w:rsidR="00DF688C" w:rsidRDefault="00DF688C">
            <w:pPr>
              <w:pStyle w:val="TableParagraph"/>
              <w:spacing w:before="0"/>
              <w:ind w:left="0"/>
              <w:rPr>
                <w:sz w:val="24"/>
              </w:rPr>
            </w:pPr>
          </w:p>
        </w:tc>
        <w:tc>
          <w:tcPr>
            <w:tcW w:w="824" w:type="dxa"/>
            <w:tcBorders>
              <w:bottom w:val="single" w:sz="4" w:space="0" w:color="000000"/>
            </w:tcBorders>
          </w:tcPr>
          <w:p w:rsidR="00DF688C" w:rsidRDefault="00DF688C">
            <w:pPr>
              <w:pStyle w:val="TableParagraph"/>
              <w:spacing w:before="0"/>
              <w:ind w:left="0"/>
              <w:rPr>
                <w:sz w:val="24"/>
              </w:rPr>
            </w:pPr>
          </w:p>
        </w:tc>
        <w:tc>
          <w:tcPr>
            <w:tcW w:w="535" w:type="dxa"/>
            <w:tcBorders>
              <w:bottom w:val="single" w:sz="4" w:space="0" w:color="000000"/>
              <w:right w:val="single" w:sz="4" w:space="0" w:color="000000"/>
            </w:tcBorders>
          </w:tcPr>
          <w:p w:rsidR="00DF688C" w:rsidRDefault="00DF688C">
            <w:pPr>
              <w:pStyle w:val="TableParagraph"/>
              <w:spacing w:before="0"/>
              <w:ind w:left="0"/>
              <w:rPr>
                <w:sz w:val="24"/>
              </w:rPr>
            </w:pPr>
          </w:p>
        </w:tc>
      </w:tr>
      <w:tr w:rsidR="00DF688C">
        <w:trPr>
          <w:trHeight w:val="467"/>
        </w:trPr>
        <w:tc>
          <w:tcPr>
            <w:tcW w:w="2051" w:type="dxa"/>
            <w:tcBorders>
              <w:top w:val="single" w:sz="4" w:space="0" w:color="000000"/>
              <w:left w:val="single" w:sz="4" w:space="0" w:color="000000"/>
              <w:right w:val="single" w:sz="4" w:space="0" w:color="000000"/>
            </w:tcBorders>
          </w:tcPr>
          <w:p w:rsidR="00DF688C" w:rsidRDefault="00437954">
            <w:pPr>
              <w:pStyle w:val="TableParagraph"/>
              <w:spacing w:before="118"/>
              <w:ind w:left="530" w:right="520"/>
              <w:jc w:val="center"/>
              <w:rPr>
                <w:sz w:val="24"/>
              </w:rPr>
            </w:pPr>
            <w:r>
              <w:rPr>
                <w:spacing w:val="-2"/>
                <w:sz w:val="24"/>
              </w:rPr>
              <w:t>TC2.006</w:t>
            </w:r>
          </w:p>
        </w:tc>
        <w:tc>
          <w:tcPr>
            <w:tcW w:w="4625" w:type="dxa"/>
            <w:tcBorders>
              <w:top w:val="single" w:sz="4" w:space="0" w:color="000000"/>
              <w:left w:val="single" w:sz="4" w:space="0" w:color="000000"/>
              <w:right w:val="single" w:sz="4" w:space="0" w:color="000000"/>
            </w:tcBorders>
          </w:tcPr>
          <w:p w:rsidR="00DF688C" w:rsidRDefault="00437954">
            <w:pPr>
              <w:pStyle w:val="TableParagraph"/>
              <w:spacing w:before="118"/>
              <w:ind w:left="108"/>
              <w:rPr>
                <w:sz w:val="24"/>
              </w:rPr>
            </w:pPr>
            <w:r>
              <w:rPr>
                <w:sz w:val="24"/>
              </w:rPr>
              <w:t>Test</w:t>
            </w:r>
            <w:r>
              <w:rPr>
                <w:spacing w:val="29"/>
                <w:sz w:val="24"/>
              </w:rPr>
              <w:t xml:space="preserve">  </w:t>
            </w:r>
            <w:r>
              <w:rPr>
                <w:sz w:val="24"/>
              </w:rPr>
              <w:t>the</w:t>
            </w:r>
            <w:r>
              <w:rPr>
                <w:spacing w:val="29"/>
                <w:sz w:val="24"/>
              </w:rPr>
              <w:t xml:space="preserve">  </w:t>
            </w:r>
            <w:r>
              <w:rPr>
                <w:sz w:val="24"/>
              </w:rPr>
              <w:t>reset</w:t>
            </w:r>
            <w:r>
              <w:rPr>
                <w:spacing w:val="32"/>
                <w:sz w:val="24"/>
              </w:rPr>
              <w:t xml:space="preserve">  </w:t>
            </w:r>
            <w:r>
              <w:rPr>
                <w:sz w:val="24"/>
              </w:rPr>
              <w:t>password</w:t>
            </w:r>
            <w:r>
              <w:rPr>
                <w:spacing w:val="30"/>
                <w:sz w:val="24"/>
              </w:rPr>
              <w:t xml:space="preserve">  </w:t>
            </w:r>
            <w:r>
              <w:rPr>
                <w:sz w:val="24"/>
              </w:rPr>
              <w:t>process</w:t>
            </w:r>
            <w:r>
              <w:rPr>
                <w:spacing w:val="31"/>
                <w:sz w:val="24"/>
              </w:rPr>
              <w:t xml:space="preserve">  </w:t>
            </w:r>
            <w:r>
              <w:rPr>
                <w:sz w:val="24"/>
              </w:rPr>
              <w:t>with</w:t>
            </w:r>
            <w:r>
              <w:rPr>
                <w:spacing w:val="29"/>
                <w:sz w:val="24"/>
              </w:rPr>
              <w:t xml:space="preserve">  </w:t>
            </w:r>
            <w:r>
              <w:rPr>
                <w:spacing w:val="-10"/>
                <w:sz w:val="24"/>
              </w:rPr>
              <w:t>a</w:t>
            </w:r>
          </w:p>
        </w:tc>
        <w:tc>
          <w:tcPr>
            <w:tcW w:w="3335" w:type="dxa"/>
            <w:tcBorders>
              <w:top w:val="single" w:sz="4" w:space="0" w:color="000000"/>
              <w:left w:val="single" w:sz="4" w:space="0" w:color="000000"/>
              <w:right w:val="single" w:sz="4" w:space="0" w:color="000000"/>
            </w:tcBorders>
          </w:tcPr>
          <w:p w:rsidR="00DF688C" w:rsidRDefault="00437954">
            <w:pPr>
              <w:pStyle w:val="TableParagraph"/>
              <w:spacing w:before="118"/>
              <w:ind w:left="108"/>
              <w:rPr>
                <w:sz w:val="24"/>
              </w:rPr>
            </w:pPr>
            <w:r>
              <w:rPr>
                <w:sz w:val="24"/>
              </w:rPr>
              <w:t>The</w:t>
            </w:r>
            <w:r>
              <w:rPr>
                <w:spacing w:val="33"/>
                <w:sz w:val="24"/>
              </w:rPr>
              <w:t xml:space="preserve">  </w:t>
            </w:r>
            <w:r>
              <w:rPr>
                <w:sz w:val="24"/>
              </w:rPr>
              <w:t>admin</w:t>
            </w:r>
            <w:r>
              <w:rPr>
                <w:spacing w:val="34"/>
                <w:sz w:val="24"/>
              </w:rPr>
              <w:t xml:space="preserve">  </w:t>
            </w:r>
            <w:r>
              <w:rPr>
                <w:sz w:val="24"/>
              </w:rPr>
              <w:t>clicks</w:t>
            </w:r>
            <w:r>
              <w:rPr>
                <w:spacing w:val="34"/>
                <w:sz w:val="24"/>
              </w:rPr>
              <w:t xml:space="preserve">  </w:t>
            </w:r>
            <w:r>
              <w:rPr>
                <w:sz w:val="24"/>
              </w:rPr>
              <w:t>the</w:t>
            </w:r>
            <w:r>
              <w:rPr>
                <w:spacing w:val="35"/>
                <w:sz w:val="24"/>
              </w:rPr>
              <w:t xml:space="preserve">  </w:t>
            </w:r>
            <w:r>
              <w:rPr>
                <w:spacing w:val="-4"/>
                <w:sz w:val="24"/>
              </w:rPr>
              <w:t>Reset</w:t>
            </w:r>
          </w:p>
        </w:tc>
        <w:tc>
          <w:tcPr>
            <w:tcW w:w="3358" w:type="dxa"/>
            <w:gridSpan w:val="3"/>
            <w:tcBorders>
              <w:top w:val="single" w:sz="4" w:space="0" w:color="000000"/>
              <w:left w:val="single" w:sz="4" w:space="0" w:color="000000"/>
              <w:right w:val="single" w:sz="4" w:space="0" w:color="000000"/>
            </w:tcBorders>
          </w:tcPr>
          <w:p w:rsidR="00DF688C" w:rsidRDefault="00437954">
            <w:pPr>
              <w:pStyle w:val="TableParagraph"/>
              <w:spacing w:before="118"/>
              <w:rPr>
                <w:sz w:val="24"/>
              </w:rPr>
            </w:pPr>
            <w:r>
              <w:rPr>
                <w:sz w:val="24"/>
              </w:rPr>
              <w:t>Display</w:t>
            </w:r>
            <w:r>
              <w:rPr>
                <w:spacing w:val="26"/>
                <w:sz w:val="24"/>
              </w:rPr>
              <w:t xml:space="preserve"> </w:t>
            </w:r>
            <w:r>
              <w:rPr>
                <w:sz w:val="24"/>
              </w:rPr>
              <w:t>“Uh-Oh!</w:t>
            </w:r>
            <w:r>
              <w:rPr>
                <w:spacing w:val="30"/>
                <w:sz w:val="24"/>
              </w:rPr>
              <w:t xml:space="preserve"> </w:t>
            </w:r>
            <w:r>
              <w:rPr>
                <w:sz w:val="24"/>
              </w:rPr>
              <w:t>Password</w:t>
            </w:r>
            <w:r>
              <w:rPr>
                <w:spacing w:val="31"/>
                <w:sz w:val="24"/>
              </w:rPr>
              <w:t xml:space="preserve"> </w:t>
            </w:r>
            <w:r>
              <w:rPr>
                <w:spacing w:val="-5"/>
                <w:sz w:val="24"/>
              </w:rPr>
              <w:t>and</w:t>
            </w:r>
          </w:p>
        </w:tc>
      </w:tr>
      <w:tr w:rsidR="00DF688C">
        <w:trPr>
          <w:trHeight w:val="413"/>
        </w:trPr>
        <w:tc>
          <w:tcPr>
            <w:tcW w:w="2051" w:type="dxa"/>
            <w:tcBorders>
              <w:left w:val="single" w:sz="4" w:space="0" w:color="000000"/>
              <w:right w:val="single" w:sz="4" w:space="0" w:color="000000"/>
            </w:tcBorders>
          </w:tcPr>
          <w:p w:rsidR="00DF688C" w:rsidRDefault="00DF688C">
            <w:pPr>
              <w:pStyle w:val="TableParagraph"/>
              <w:spacing w:before="0"/>
              <w:ind w:left="0"/>
              <w:rPr>
                <w:sz w:val="24"/>
              </w:rPr>
            </w:pPr>
          </w:p>
        </w:tc>
        <w:tc>
          <w:tcPr>
            <w:tcW w:w="4625" w:type="dxa"/>
            <w:tcBorders>
              <w:left w:val="single" w:sz="4" w:space="0" w:color="000000"/>
              <w:right w:val="single" w:sz="4" w:space="0" w:color="000000"/>
            </w:tcBorders>
          </w:tcPr>
          <w:p w:rsidR="00DF688C" w:rsidRDefault="00437954">
            <w:pPr>
              <w:pStyle w:val="TableParagraph"/>
              <w:spacing w:before="63"/>
              <w:ind w:left="108"/>
              <w:rPr>
                <w:sz w:val="24"/>
              </w:rPr>
            </w:pPr>
            <w:r>
              <w:rPr>
                <w:sz w:val="24"/>
              </w:rPr>
              <w:t>registered</w:t>
            </w:r>
            <w:r>
              <w:rPr>
                <w:spacing w:val="76"/>
                <w:sz w:val="24"/>
              </w:rPr>
              <w:t xml:space="preserve"> </w:t>
            </w:r>
            <w:r>
              <w:rPr>
                <w:sz w:val="24"/>
              </w:rPr>
              <w:t>IC</w:t>
            </w:r>
            <w:r>
              <w:rPr>
                <w:spacing w:val="79"/>
                <w:sz w:val="24"/>
              </w:rPr>
              <w:t xml:space="preserve"> </w:t>
            </w:r>
            <w:r>
              <w:rPr>
                <w:sz w:val="24"/>
              </w:rPr>
              <w:t>number,</w:t>
            </w:r>
            <w:r>
              <w:rPr>
                <w:spacing w:val="76"/>
                <w:sz w:val="24"/>
              </w:rPr>
              <w:t xml:space="preserve"> </w:t>
            </w:r>
            <w:r>
              <w:rPr>
                <w:sz w:val="24"/>
              </w:rPr>
              <w:t>valid</w:t>
            </w:r>
            <w:r>
              <w:rPr>
                <w:spacing w:val="76"/>
                <w:sz w:val="24"/>
              </w:rPr>
              <w:t xml:space="preserve"> </w:t>
            </w:r>
            <w:r>
              <w:rPr>
                <w:sz w:val="24"/>
              </w:rPr>
              <w:t>email</w:t>
            </w:r>
            <w:r>
              <w:rPr>
                <w:spacing w:val="80"/>
                <w:sz w:val="24"/>
              </w:rPr>
              <w:t xml:space="preserve"> </w:t>
            </w:r>
            <w:r>
              <w:rPr>
                <w:spacing w:val="-2"/>
                <w:sz w:val="24"/>
              </w:rPr>
              <w:t>address</w:t>
            </w:r>
          </w:p>
        </w:tc>
        <w:tc>
          <w:tcPr>
            <w:tcW w:w="3335" w:type="dxa"/>
            <w:tcBorders>
              <w:left w:val="single" w:sz="4" w:space="0" w:color="000000"/>
              <w:right w:val="single" w:sz="4" w:space="0" w:color="000000"/>
            </w:tcBorders>
          </w:tcPr>
          <w:p w:rsidR="00DF688C" w:rsidRDefault="00437954">
            <w:pPr>
              <w:pStyle w:val="TableParagraph"/>
              <w:spacing w:before="63"/>
              <w:ind w:left="108"/>
              <w:rPr>
                <w:sz w:val="24"/>
              </w:rPr>
            </w:pPr>
            <w:r>
              <w:rPr>
                <w:sz w:val="24"/>
              </w:rPr>
              <w:t>Password</w:t>
            </w:r>
            <w:r>
              <w:rPr>
                <w:spacing w:val="57"/>
                <w:sz w:val="24"/>
              </w:rPr>
              <w:t xml:space="preserve"> </w:t>
            </w:r>
            <w:r>
              <w:rPr>
                <w:sz w:val="24"/>
              </w:rPr>
              <w:t>button</w:t>
            </w:r>
            <w:r>
              <w:rPr>
                <w:spacing w:val="56"/>
                <w:sz w:val="24"/>
              </w:rPr>
              <w:t xml:space="preserve"> </w:t>
            </w:r>
            <w:r>
              <w:rPr>
                <w:sz w:val="24"/>
              </w:rPr>
              <w:t>after</w:t>
            </w:r>
            <w:r>
              <w:rPr>
                <w:spacing w:val="59"/>
                <w:sz w:val="24"/>
              </w:rPr>
              <w:t xml:space="preserve"> </w:t>
            </w:r>
            <w:r>
              <w:rPr>
                <w:spacing w:val="-2"/>
                <w:sz w:val="24"/>
              </w:rPr>
              <w:t>entering</w:t>
            </w:r>
          </w:p>
        </w:tc>
        <w:tc>
          <w:tcPr>
            <w:tcW w:w="3358" w:type="dxa"/>
            <w:gridSpan w:val="3"/>
            <w:tcBorders>
              <w:left w:val="single" w:sz="4" w:space="0" w:color="000000"/>
              <w:right w:val="single" w:sz="4" w:space="0" w:color="000000"/>
            </w:tcBorders>
          </w:tcPr>
          <w:p w:rsidR="00DF688C" w:rsidRDefault="00437954">
            <w:pPr>
              <w:pStyle w:val="TableParagraph"/>
              <w:tabs>
                <w:tab w:val="left" w:pos="1146"/>
              </w:tabs>
              <w:spacing w:before="63"/>
              <w:rPr>
                <w:sz w:val="24"/>
              </w:rPr>
            </w:pPr>
            <w:r>
              <w:rPr>
                <w:spacing w:val="-2"/>
                <w:sz w:val="24"/>
              </w:rPr>
              <w:t>Re-</w:t>
            </w:r>
            <w:r>
              <w:rPr>
                <w:spacing w:val="-4"/>
                <w:sz w:val="24"/>
              </w:rPr>
              <w:t>Type</w:t>
            </w:r>
            <w:r>
              <w:rPr>
                <w:sz w:val="24"/>
              </w:rPr>
              <w:tab/>
              <w:t>Password</w:t>
            </w:r>
            <w:r>
              <w:rPr>
                <w:spacing w:val="38"/>
                <w:sz w:val="24"/>
              </w:rPr>
              <w:t xml:space="preserve">  </w:t>
            </w:r>
            <w:r>
              <w:rPr>
                <w:sz w:val="24"/>
              </w:rPr>
              <w:t>Field</w:t>
            </w:r>
            <w:r>
              <w:rPr>
                <w:spacing w:val="38"/>
                <w:sz w:val="24"/>
              </w:rPr>
              <w:t xml:space="preserve">  </w:t>
            </w:r>
            <w:r>
              <w:rPr>
                <w:spacing w:val="-5"/>
                <w:sz w:val="24"/>
              </w:rPr>
              <w:t>Do</w:t>
            </w:r>
          </w:p>
        </w:tc>
      </w:tr>
      <w:tr w:rsidR="00DF688C">
        <w:trPr>
          <w:trHeight w:val="413"/>
        </w:trPr>
        <w:tc>
          <w:tcPr>
            <w:tcW w:w="2051" w:type="dxa"/>
            <w:tcBorders>
              <w:left w:val="single" w:sz="4" w:space="0" w:color="000000"/>
              <w:right w:val="single" w:sz="4" w:space="0" w:color="000000"/>
            </w:tcBorders>
          </w:tcPr>
          <w:p w:rsidR="00DF688C" w:rsidRDefault="00DF688C">
            <w:pPr>
              <w:pStyle w:val="TableParagraph"/>
              <w:spacing w:before="0"/>
              <w:ind w:left="0"/>
              <w:rPr>
                <w:sz w:val="24"/>
              </w:rPr>
            </w:pPr>
          </w:p>
        </w:tc>
        <w:tc>
          <w:tcPr>
            <w:tcW w:w="4625" w:type="dxa"/>
            <w:tcBorders>
              <w:left w:val="single" w:sz="4" w:space="0" w:color="000000"/>
              <w:right w:val="single" w:sz="4" w:space="0" w:color="000000"/>
            </w:tcBorders>
          </w:tcPr>
          <w:p w:rsidR="00DF688C" w:rsidRDefault="00437954">
            <w:pPr>
              <w:pStyle w:val="TableParagraph"/>
              <w:tabs>
                <w:tab w:val="left" w:pos="689"/>
                <w:tab w:val="left" w:pos="1510"/>
                <w:tab w:val="left" w:pos="2539"/>
                <w:tab w:val="left" w:pos="3173"/>
                <w:tab w:val="left" w:pos="3756"/>
              </w:tabs>
              <w:spacing w:before="64"/>
              <w:ind w:left="108"/>
              <w:rPr>
                <w:sz w:val="24"/>
              </w:rPr>
            </w:pPr>
            <w:r>
              <w:rPr>
                <w:spacing w:val="-5"/>
                <w:sz w:val="24"/>
              </w:rPr>
              <w:t>and</w:t>
            </w:r>
            <w:r>
              <w:rPr>
                <w:sz w:val="24"/>
              </w:rPr>
              <w:tab/>
            </w:r>
            <w:r>
              <w:rPr>
                <w:spacing w:val="-2"/>
                <w:sz w:val="24"/>
              </w:rPr>
              <w:t>phone</w:t>
            </w:r>
            <w:r>
              <w:rPr>
                <w:sz w:val="24"/>
              </w:rPr>
              <w:tab/>
            </w:r>
            <w:r>
              <w:rPr>
                <w:spacing w:val="-2"/>
                <w:sz w:val="24"/>
              </w:rPr>
              <w:t>number,</w:t>
            </w:r>
            <w:r>
              <w:rPr>
                <w:sz w:val="24"/>
              </w:rPr>
              <w:tab/>
            </w:r>
            <w:r>
              <w:rPr>
                <w:spacing w:val="-5"/>
                <w:sz w:val="24"/>
              </w:rPr>
              <w:t>new</w:t>
            </w:r>
            <w:r>
              <w:rPr>
                <w:sz w:val="24"/>
              </w:rPr>
              <w:tab/>
            </w:r>
            <w:r>
              <w:rPr>
                <w:spacing w:val="-5"/>
                <w:sz w:val="24"/>
              </w:rPr>
              <w:t>and</w:t>
            </w:r>
            <w:r>
              <w:rPr>
                <w:sz w:val="24"/>
              </w:rPr>
              <w:tab/>
            </w:r>
            <w:r>
              <w:rPr>
                <w:spacing w:val="-2"/>
                <w:sz w:val="24"/>
              </w:rPr>
              <w:t>confirm</w:t>
            </w:r>
          </w:p>
        </w:tc>
        <w:tc>
          <w:tcPr>
            <w:tcW w:w="3335" w:type="dxa"/>
            <w:tcBorders>
              <w:left w:val="single" w:sz="4" w:space="0" w:color="000000"/>
              <w:right w:val="single" w:sz="4" w:space="0" w:color="000000"/>
            </w:tcBorders>
          </w:tcPr>
          <w:p w:rsidR="00DF688C" w:rsidRDefault="00437954">
            <w:pPr>
              <w:pStyle w:val="TableParagraph"/>
              <w:spacing w:before="64"/>
              <w:ind w:left="108"/>
              <w:rPr>
                <w:sz w:val="24"/>
              </w:rPr>
            </w:pPr>
            <w:r>
              <w:rPr>
                <w:sz w:val="24"/>
              </w:rPr>
              <w:t>the</w:t>
            </w:r>
            <w:r>
              <w:rPr>
                <w:spacing w:val="25"/>
                <w:sz w:val="24"/>
              </w:rPr>
              <w:t xml:space="preserve"> </w:t>
            </w:r>
            <w:r>
              <w:rPr>
                <w:sz w:val="24"/>
              </w:rPr>
              <w:t>valid</w:t>
            </w:r>
            <w:r>
              <w:rPr>
                <w:spacing w:val="26"/>
                <w:sz w:val="24"/>
              </w:rPr>
              <w:t xml:space="preserve"> </w:t>
            </w:r>
            <w:r>
              <w:rPr>
                <w:sz w:val="24"/>
              </w:rPr>
              <w:t>IC,</w:t>
            </w:r>
            <w:r>
              <w:rPr>
                <w:spacing w:val="29"/>
                <w:sz w:val="24"/>
              </w:rPr>
              <w:t xml:space="preserve"> </w:t>
            </w:r>
            <w:r>
              <w:rPr>
                <w:sz w:val="24"/>
              </w:rPr>
              <w:t>email</w:t>
            </w:r>
            <w:r>
              <w:rPr>
                <w:spacing w:val="29"/>
                <w:sz w:val="24"/>
              </w:rPr>
              <w:t xml:space="preserve"> </w:t>
            </w:r>
            <w:r>
              <w:rPr>
                <w:sz w:val="24"/>
              </w:rPr>
              <w:t>address</w:t>
            </w:r>
            <w:r>
              <w:rPr>
                <w:spacing w:val="29"/>
                <w:sz w:val="24"/>
              </w:rPr>
              <w:t xml:space="preserve"> </w:t>
            </w:r>
            <w:r>
              <w:rPr>
                <w:spacing w:val="-5"/>
                <w:sz w:val="24"/>
              </w:rPr>
              <w:t>and</w:t>
            </w:r>
          </w:p>
        </w:tc>
        <w:tc>
          <w:tcPr>
            <w:tcW w:w="3358" w:type="dxa"/>
            <w:gridSpan w:val="3"/>
            <w:tcBorders>
              <w:left w:val="single" w:sz="4" w:space="0" w:color="000000"/>
              <w:right w:val="single" w:sz="4" w:space="0" w:color="000000"/>
            </w:tcBorders>
          </w:tcPr>
          <w:p w:rsidR="00DF688C" w:rsidRDefault="00437954">
            <w:pPr>
              <w:pStyle w:val="TableParagraph"/>
              <w:spacing w:before="64"/>
              <w:rPr>
                <w:sz w:val="24"/>
              </w:rPr>
            </w:pPr>
            <w:r>
              <w:rPr>
                <w:sz w:val="24"/>
              </w:rPr>
              <w:t>Not</w:t>
            </w:r>
            <w:r>
              <w:rPr>
                <w:spacing w:val="-3"/>
                <w:sz w:val="24"/>
              </w:rPr>
              <w:t xml:space="preserve"> </w:t>
            </w:r>
            <w:r>
              <w:rPr>
                <w:spacing w:val="-2"/>
                <w:sz w:val="24"/>
              </w:rPr>
              <w:t>Match.”</w:t>
            </w:r>
          </w:p>
        </w:tc>
      </w:tr>
      <w:tr w:rsidR="00DF688C">
        <w:trPr>
          <w:trHeight w:val="414"/>
        </w:trPr>
        <w:tc>
          <w:tcPr>
            <w:tcW w:w="2051" w:type="dxa"/>
            <w:tcBorders>
              <w:left w:val="single" w:sz="4" w:space="0" w:color="000000"/>
              <w:right w:val="single" w:sz="4" w:space="0" w:color="000000"/>
            </w:tcBorders>
          </w:tcPr>
          <w:p w:rsidR="00DF688C" w:rsidRDefault="00DF688C">
            <w:pPr>
              <w:pStyle w:val="TableParagraph"/>
              <w:spacing w:before="0"/>
              <w:ind w:left="0"/>
              <w:rPr>
                <w:sz w:val="24"/>
              </w:rPr>
            </w:pPr>
          </w:p>
        </w:tc>
        <w:tc>
          <w:tcPr>
            <w:tcW w:w="4625" w:type="dxa"/>
            <w:tcBorders>
              <w:left w:val="single" w:sz="4" w:space="0" w:color="000000"/>
              <w:right w:val="single" w:sz="4" w:space="0" w:color="000000"/>
            </w:tcBorders>
          </w:tcPr>
          <w:p w:rsidR="00DF688C" w:rsidRDefault="00437954">
            <w:pPr>
              <w:pStyle w:val="TableParagraph"/>
              <w:spacing w:before="63"/>
              <w:ind w:left="108"/>
              <w:rPr>
                <w:sz w:val="24"/>
              </w:rPr>
            </w:pPr>
            <w:r>
              <w:rPr>
                <w:sz w:val="24"/>
              </w:rPr>
              <w:t>password</w:t>
            </w:r>
            <w:r>
              <w:rPr>
                <w:spacing w:val="78"/>
                <w:sz w:val="24"/>
              </w:rPr>
              <w:t xml:space="preserve"> </w:t>
            </w:r>
            <w:r>
              <w:rPr>
                <w:sz w:val="24"/>
              </w:rPr>
              <w:t>is</w:t>
            </w:r>
            <w:r>
              <w:rPr>
                <w:spacing w:val="50"/>
                <w:w w:val="150"/>
                <w:sz w:val="24"/>
              </w:rPr>
              <w:t xml:space="preserve"> </w:t>
            </w:r>
            <w:r>
              <w:rPr>
                <w:sz w:val="24"/>
              </w:rPr>
              <w:t>not</w:t>
            </w:r>
            <w:r>
              <w:rPr>
                <w:spacing w:val="78"/>
                <w:sz w:val="24"/>
              </w:rPr>
              <w:t xml:space="preserve"> </w:t>
            </w:r>
            <w:r>
              <w:rPr>
                <w:sz w:val="24"/>
              </w:rPr>
              <w:t>the</w:t>
            </w:r>
            <w:r>
              <w:rPr>
                <w:spacing w:val="79"/>
                <w:sz w:val="24"/>
              </w:rPr>
              <w:t xml:space="preserve"> </w:t>
            </w:r>
            <w:r>
              <w:rPr>
                <w:sz w:val="24"/>
              </w:rPr>
              <w:t>same</w:t>
            </w:r>
            <w:r>
              <w:rPr>
                <w:spacing w:val="79"/>
                <w:sz w:val="24"/>
              </w:rPr>
              <w:t xml:space="preserve"> </w:t>
            </w:r>
            <w:r>
              <w:rPr>
                <w:sz w:val="24"/>
              </w:rPr>
              <w:t>and</w:t>
            </w:r>
            <w:r>
              <w:rPr>
                <w:spacing w:val="50"/>
                <w:w w:val="150"/>
                <w:sz w:val="24"/>
              </w:rPr>
              <w:t xml:space="preserve"> </w:t>
            </w:r>
            <w:r>
              <w:rPr>
                <w:sz w:val="24"/>
              </w:rPr>
              <w:t>follow</w:t>
            </w:r>
            <w:r>
              <w:rPr>
                <w:spacing w:val="78"/>
                <w:sz w:val="24"/>
              </w:rPr>
              <w:t xml:space="preserve"> </w:t>
            </w:r>
            <w:r>
              <w:rPr>
                <w:spacing w:val="-5"/>
                <w:sz w:val="24"/>
              </w:rPr>
              <w:t>the</w:t>
            </w:r>
          </w:p>
        </w:tc>
        <w:tc>
          <w:tcPr>
            <w:tcW w:w="3335" w:type="dxa"/>
            <w:tcBorders>
              <w:left w:val="single" w:sz="4" w:space="0" w:color="000000"/>
              <w:right w:val="single" w:sz="4" w:space="0" w:color="000000"/>
            </w:tcBorders>
          </w:tcPr>
          <w:p w:rsidR="00DF688C" w:rsidRDefault="00437954">
            <w:pPr>
              <w:pStyle w:val="TableParagraph"/>
              <w:spacing w:before="63"/>
              <w:ind w:left="108"/>
              <w:rPr>
                <w:sz w:val="24"/>
              </w:rPr>
            </w:pPr>
            <w:r>
              <w:rPr>
                <w:sz w:val="24"/>
              </w:rPr>
              <w:t>phone</w:t>
            </w:r>
            <w:r>
              <w:rPr>
                <w:spacing w:val="68"/>
                <w:w w:val="150"/>
                <w:sz w:val="24"/>
              </w:rPr>
              <w:t xml:space="preserve"> </w:t>
            </w:r>
            <w:r>
              <w:rPr>
                <w:sz w:val="24"/>
              </w:rPr>
              <w:t>number,</w:t>
            </w:r>
            <w:r>
              <w:rPr>
                <w:spacing w:val="72"/>
                <w:w w:val="150"/>
                <w:sz w:val="24"/>
              </w:rPr>
              <w:t xml:space="preserve"> </w:t>
            </w:r>
            <w:r>
              <w:rPr>
                <w:sz w:val="24"/>
              </w:rPr>
              <w:t>and</w:t>
            </w:r>
            <w:r>
              <w:rPr>
                <w:spacing w:val="69"/>
                <w:w w:val="150"/>
                <w:sz w:val="24"/>
              </w:rPr>
              <w:t xml:space="preserve"> </w:t>
            </w:r>
            <w:r>
              <w:rPr>
                <w:sz w:val="24"/>
              </w:rPr>
              <w:t>new</w:t>
            </w:r>
            <w:r>
              <w:rPr>
                <w:spacing w:val="74"/>
                <w:w w:val="150"/>
                <w:sz w:val="24"/>
              </w:rPr>
              <w:t xml:space="preserve"> </w:t>
            </w:r>
            <w:r>
              <w:rPr>
                <w:spacing w:val="-5"/>
                <w:sz w:val="24"/>
              </w:rPr>
              <w:t>and</w:t>
            </w:r>
          </w:p>
        </w:tc>
        <w:tc>
          <w:tcPr>
            <w:tcW w:w="3358" w:type="dxa"/>
            <w:gridSpan w:val="3"/>
            <w:tcBorders>
              <w:left w:val="single" w:sz="4" w:space="0" w:color="000000"/>
              <w:right w:val="single" w:sz="4" w:space="0" w:color="000000"/>
            </w:tcBorders>
          </w:tcPr>
          <w:p w:rsidR="00DF688C" w:rsidRDefault="00DF688C">
            <w:pPr>
              <w:pStyle w:val="TableParagraph"/>
              <w:spacing w:before="0"/>
              <w:ind w:left="0"/>
              <w:rPr>
                <w:sz w:val="24"/>
              </w:rPr>
            </w:pPr>
          </w:p>
        </w:tc>
      </w:tr>
      <w:tr w:rsidR="00DF688C">
        <w:trPr>
          <w:trHeight w:val="414"/>
        </w:trPr>
        <w:tc>
          <w:tcPr>
            <w:tcW w:w="2051" w:type="dxa"/>
            <w:tcBorders>
              <w:left w:val="single" w:sz="4" w:space="0" w:color="000000"/>
              <w:right w:val="single" w:sz="4" w:space="0" w:color="000000"/>
            </w:tcBorders>
          </w:tcPr>
          <w:p w:rsidR="00DF688C" w:rsidRDefault="00DF688C">
            <w:pPr>
              <w:pStyle w:val="TableParagraph"/>
              <w:spacing w:before="0"/>
              <w:ind w:left="0"/>
              <w:rPr>
                <w:sz w:val="24"/>
              </w:rPr>
            </w:pPr>
          </w:p>
        </w:tc>
        <w:tc>
          <w:tcPr>
            <w:tcW w:w="4625" w:type="dxa"/>
            <w:tcBorders>
              <w:left w:val="single" w:sz="4" w:space="0" w:color="000000"/>
              <w:right w:val="single" w:sz="4" w:space="0" w:color="000000"/>
            </w:tcBorders>
          </w:tcPr>
          <w:p w:rsidR="00DF688C" w:rsidRDefault="00437954">
            <w:pPr>
              <w:pStyle w:val="TableParagraph"/>
              <w:spacing w:before="64"/>
              <w:ind w:left="108"/>
              <w:rPr>
                <w:sz w:val="24"/>
              </w:rPr>
            </w:pPr>
            <w:proofErr w:type="gramStart"/>
            <w:r>
              <w:rPr>
                <w:sz w:val="24"/>
              </w:rPr>
              <w:t>required</w:t>
            </w:r>
            <w:proofErr w:type="gramEnd"/>
            <w:r>
              <w:rPr>
                <w:spacing w:val="-4"/>
                <w:sz w:val="24"/>
              </w:rPr>
              <w:t xml:space="preserve"> </w:t>
            </w:r>
            <w:r>
              <w:rPr>
                <w:spacing w:val="-2"/>
                <w:sz w:val="24"/>
              </w:rPr>
              <w:t>rules.</w:t>
            </w:r>
          </w:p>
        </w:tc>
        <w:tc>
          <w:tcPr>
            <w:tcW w:w="3335" w:type="dxa"/>
            <w:tcBorders>
              <w:left w:val="single" w:sz="4" w:space="0" w:color="000000"/>
              <w:right w:val="single" w:sz="4" w:space="0" w:color="000000"/>
            </w:tcBorders>
          </w:tcPr>
          <w:p w:rsidR="00DF688C" w:rsidRDefault="00437954">
            <w:pPr>
              <w:pStyle w:val="TableParagraph"/>
              <w:spacing w:before="64"/>
              <w:ind w:left="108"/>
              <w:rPr>
                <w:sz w:val="24"/>
              </w:rPr>
            </w:pPr>
            <w:r>
              <w:rPr>
                <w:sz w:val="24"/>
              </w:rPr>
              <w:t>confirm</w:t>
            </w:r>
            <w:r>
              <w:rPr>
                <w:spacing w:val="25"/>
                <w:sz w:val="24"/>
              </w:rPr>
              <w:t xml:space="preserve">  </w:t>
            </w:r>
            <w:r>
              <w:rPr>
                <w:sz w:val="24"/>
              </w:rPr>
              <w:t>password</w:t>
            </w:r>
            <w:r>
              <w:rPr>
                <w:spacing w:val="27"/>
                <w:sz w:val="24"/>
              </w:rPr>
              <w:t xml:space="preserve">  </w:t>
            </w:r>
            <w:r>
              <w:rPr>
                <w:sz w:val="24"/>
              </w:rPr>
              <w:t>is</w:t>
            </w:r>
            <w:r>
              <w:rPr>
                <w:spacing w:val="26"/>
                <w:sz w:val="24"/>
              </w:rPr>
              <w:t xml:space="preserve">  </w:t>
            </w:r>
            <w:r>
              <w:rPr>
                <w:sz w:val="24"/>
              </w:rPr>
              <w:t>the</w:t>
            </w:r>
            <w:r>
              <w:rPr>
                <w:spacing w:val="25"/>
                <w:sz w:val="24"/>
              </w:rPr>
              <w:t xml:space="preserve">  </w:t>
            </w:r>
            <w:r>
              <w:rPr>
                <w:spacing w:val="-5"/>
                <w:sz w:val="24"/>
              </w:rPr>
              <w:t>not</w:t>
            </w:r>
          </w:p>
        </w:tc>
        <w:tc>
          <w:tcPr>
            <w:tcW w:w="3358" w:type="dxa"/>
            <w:gridSpan w:val="3"/>
            <w:tcBorders>
              <w:left w:val="single" w:sz="4" w:space="0" w:color="000000"/>
              <w:right w:val="single" w:sz="4" w:space="0" w:color="000000"/>
            </w:tcBorders>
          </w:tcPr>
          <w:p w:rsidR="00DF688C" w:rsidRDefault="00DF688C">
            <w:pPr>
              <w:pStyle w:val="TableParagraph"/>
              <w:spacing w:before="0"/>
              <w:ind w:left="0"/>
              <w:rPr>
                <w:sz w:val="24"/>
              </w:rPr>
            </w:pPr>
          </w:p>
        </w:tc>
      </w:tr>
      <w:tr w:rsidR="00DF688C">
        <w:trPr>
          <w:trHeight w:val="413"/>
        </w:trPr>
        <w:tc>
          <w:tcPr>
            <w:tcW w:w="2051" w:type="dxa"/>
            <w:tcBorders>
              <w:left w:val="single" w:sz="4" w:space="0" w:color="000000"/>
              <w:right w:val="single" w:sz="4" w:space="0" w:color="000000"/>
            </w:tcBorders>
          </w:tcPr>
          <w:p w:rsidR="00DF688C" w:rsidRDefault="00DF688C">
            <w:pPr>
              <w:pStyle w:val="TableParagraph"/>
              <w:spacing w:before="0"/>
              <w:ind w:left="0"/>
              <w:rPr>
                <w:sz w:val="24"/>
              </w:rPr>
            </w:pPr>
          </w:p>
        </w:tc>
        <w:tc>
          <w:tcPr>
            <w:tcW w:w="4625" w:type="dxa"/>
            <w:tcBorders>
              <w:left w:val="single" w:sz="4" w:space="0" w:color="000000"/>
              <w:right w:val="single" w:sz="4" w:space="0" w:color="000000"/>
            </w:tcBorders>
          </w:tcPr>
          <w:p w:rsidR="00DF688C" w:rsidRDefault="00DF688C">
            <w:pPr>
              <w:pStyle w:val="TableParagraph"/>
              <w:spacing w:before="0"/>
              <w:ind w:left="0"/>
              <w:rPr>
                <w:sz w:val="24"/>
              </w:rPr>
            </w:pPr>
          </w:p>
        </w:tc>
        <w:tc>
          <w:tcPr>
            <w:tcW w:w="3335" w:type="dxa"/>
            <w:tcBorders>
              <w:left w:val="single" w:sz="4" w:space="0" w:color="000000"/>
              <w:right w:val="single" w:sz="4" w:space="0" w:color="000000"/>
            </w:tcBorders>
          </w:tcPr>
          <w:p w:rsidR="00DF688C" w:rsidRDefault="00437954">
            <w:pPr>
              <w:pStyle w:val="TableParagraph"/>
              <w:spacing w:before="63"/>
              <w:ind w:left="108"/>
              <w:rPr>
                <w:sz w:val="24"/>
              </w:rPr>
            </w:pPr>
            <w:r>
              <w:rPr>
                <w:sz w:val="24"/>
              </w:rPr>
              <w:t>same</w:t>
            </w:r>
            <w:r>
              <w:rPr>
                <w:spacing w:val="77"/>
                <w:sz w:val="24"/>
              </w:rPr>
              <w:t xml:space="preserve"> </w:t>
            </w:r>
            <w:r>
              <w:rPr>
                <w:sz w:val="24"/>
              </w:rPr>
              <w:t>and</w:t>
            </w:r>
            <w:r>
              <w:rPr>
                <w:spacing w:val="50"/>
                <w:w w:val="150"/>
                <w:sz w:val="24"/>
              </w:rPr>
              <w:t xml:space="preserve"> </w:t>
            </w:r>
            <w:r>
              <w:rPr>
                <w:sz w:val="24"/>
              </w:rPr>
              <w:t>follow</w:t>
            </w:r>
            <w:r>
              <w:rPr>
                <w:spacing w:val="77"/>
                <w:sz w:val="24"/>
              </w:rPr>
              <w:t xml:space="preserve"> </w:t>
            </w:r>
            <w:r>
              <w:rPr>
                <w:sz w:val="24"/>
              </w:rPr>
              <w:t>the</w:t>
            </w:r>
            <w:r>
              <w:rPr>
                <w:spacing w:val="50"/>
                <w:w w:val="150"/>
                <w:sz w:val="24"/>
              </w:rPr>
              <w:t xml:space="preserve"> </w:t>
            </w:r>
            <w:r>
              <w:rPr>
                <w:spacing w:val="-2"/>
                <w:sz w:val="24"/>
              </w:rPr>
              <w:t>required</w:t>
            </w:r>
          </w:p>
        </w:tc>
        <w:tc>
          <w:tcPr>
            <w:tcW w:w="3358" w:type="dxa"/>
            <w:gridSpan w:val="3"/>
            <w:tcBorders>
              <w:left w:val="single" w:sz="4" w:space="0" w:color="000000"/>
              <w:right w:val="single" w:sz="4" w:space="0" w:color="000000"/>
            </w:tcBorders>
          </w:tcPr>
          <w:p w:rsidR="00DF688C" w:rsidRDefault="00DF688C">
            <w:pPr>
              <w:pStyle w:val="TableParagraph"/>
              <w:spacing w:before="0"/>
              <w:ind w:left="0"/>
              <w:rPr>
                <w:sz w:val="24"/>
              </w:rPr>
            </w:pPr>
          </w:p>
        </w:tc>
      </w:tr>
      <w:tr w:rsidR="00DF688C">
        <w:trPr>
          <w:trHeight w:val="599"/>
        </w:trPr>
        <w:tc>
          <w:tcPr>
            <w:tcW w:w="2051" w:type="dxa"/>
            <w:tcBorders>
              <w:left w:val="single" w:sz="4" w:space="0" w:color="000000"/>
              <w:bottom w:val="single" w:sz="4" w:space="0" w:color="000000"/>
              <w:right w:val="single" w:sz="4" w:space="0" w:color="000000"/>
            </w:tcBorders>
          </w:tcPr>
          <w:p w:rsidR="00DF688C" w:rsidRDefault="00DF688C">
            <w:pPr>
              <w:pStyle w:val="TableParagraph"/>
              <w:spacing w:before="0"/>
              <w:ind w:left="0"/>
              <w:rPr>
                <w:sz w:val="24"/>
              </w:rPr>
            </w:pPr>
          </w:p>
        </w:tc>
        <w:tc>
          <w:tcPr>
            <w:tcW w:w="4625" w:type="dxa"/>
            <w:tcBorders>
              <w:left w:val="single" w:sz="4" w:space="0" w:color="000000"/>
              <w:bottom w:val="single" w:sz="4" w:space="0" w:color="000000"/>
              <w:right w:val="single" w:sz="4" w:space="0" w:color="000000"/>
            </w:tcBorders>
          </w:tcPr>
          <w:p w:rsidR="00DF688C" w:rsidRDefault="00DF688C">
            <w:pPr>
              <w:pStyle w:val="TableParagraph"/>
              <w:spacing w:before="0"/>
              <w:ind w:left="0"/>
              <w:rPr>
                <w:sz w:val="24"/>
              </w:rPr>
            </w:pPr>
          </w:p>
        </w:tc>
        <w:tc>
          <w:tcPr>
            <w:tcW w:w="3335" w:type="dxa"/>
            <w:tcBorders>
              <w:left w:val="single" w:sz="4" w:space="0" w:color="000000"/>
              <w:bottom w:val="single" w:sz="4" w:space="0" w:color="000000"/>
              <w:right w:val="single" w:sz="4" w:space="0" w:color="000000"/>
            </w:tcBorders>
          </w:tcPr>
          <w:p w:rsidR="00DF688C" w:rsidRDefault="00437954">
            <w:pPr>
              <w:pStyle w:val="TableParagraph"/>
              <w:spacing w:before="64"/>
              <w:ind w:left="108"/>
              <w:rPr>
                <w:sz w:val="24"/>
              </w:rPr>
            </w:pPr>
            <w:proofErr w:type="gramStart"/>
            <w:r>
              <w:rPr>
                <w:spacing w:val="-2"/>
                <w:sz w:val="24"/>
              </w:rPr>
              <w:t>rules</w:t>
            </w:r>
            <w:proofErr w:type="gramEnd"/>
            <w:r>
              <w:rPr>
                <w:spacing w:val="-2"/>
                <w:sz w:val="24"/>
              </w:rPr>
              <w:t>.</w:t>
            </w:r>
          </w:p>
        </w:tc>
        <w:tc>
          <w:tcPr>
            <w:tcW w:w="3358" w:type="dxa"/>
            <w:gridSpan w:val="3"/>
            <w:tcBorders>
              <w:left w:val="single" w:sz="4" w:space="0" w:color="000000"/>
              <w:bottom w:val="single" w:sz="4" w:space="0" w:color="000000"/>
              <w:right w:val="single" w:sz="4" w:space="0" w:color="000000"/>
            </w:tcBorders>
          </w:tcPr>
          <w:p w:rsidR="00DF688C" w:rsidRDefault="00DF688C">
            <w:pPr>
              <w:pStyle w:val="TableParagraph"/>
              <w:spacing w:before="0"/>
              <w:ind w:left="0"/>
              <w:rPr>
                <w:sz w:val="24"/>
              </w:rPr>
            </w:pPr>
          </w:p>
        </w:tc>
      </w:tr>
    </w:tbl>
    <w:p w:rsidR="00DF688C" w:rsidRDefault="00DF688C">
      <w:pPr>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4627"/>
        <w:gridCol w:w="3336"/>
        <w:gridCol w:w="3354"/>
      </w:tblGrid>
      <w:tr w:rsidR="00DF688C">
        <w:trPr>
          <w:trHeight w:val="653"/>
        </w:trPr>
        <w:tc>
          <w:tcPr>
            <w:tcW w:w="2052"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17" w:type="dxa"/>
            <w:gridSpan w:val="3"/>
          </w:tcPr>
          <w:p w:rsidR="00DF688C" w:rsidRDefault="00437954">
            <w:pPr>
              <w:pStyle w:val="TableParagraph"/>
              <w:rPr>
                <w:sz w:val="24"/>
              </w:rPr>
            </w:pPr>
            <w:r>
              <w:rPr>
                <w:spacing w:val="-2"/>
                <w:sz w:val="24"/>
              </w:rPr>
              <w:t>T1.003</w:t>
            </w:r>
          </w:p>
        </w:tc>
      </w:tr>
      <w:tr w:rsidR="00DF688C">
        <w:trPr>
          <w:trHeight w:val="653"/>
        </w:trPr>
        <w:tc>
          <w:tcPr>
            <w:tcW w:w="2052" w:type="dxa"/>
            <w:shd w:val="clear" w:color="auto" w:fill="E7E6E6"/>
          </w:tcPr>
          <w:p w:rsidR="00DF688C" w:rsidRDefault="00437954">
            <w:pPr>
              <w:pStyle w:val="TableParagraph"/>
              <w:rPr>
                <w:b/>
                <w:sz w:val="24"/>
              </w:rPr>
            </w:pPr>
            <w:r>
              <w:rPr>
                <w:b/>
                <w:sz w:val="24"/>
              </w:rPr>
              <w:t>Module</w:t>
            </w:r>
            <w:r>
              <w:rPr>
                <w:b/>
                <w:spacing w:val="-7"/>
                <w:sz w:val="24"/>
              </w:rPr>
              <w:t xml:space="preserve"> </w:t>
            </w:r>
            <w:r>
              <w:rPr>
                <w:b/>
                <w:spacing w:val="-4"/>
                <w:sz w:val="24"/>
              </w:rPr>
              <w:t>Name</w:t>
            </w:r>
          </w:p>
        </w:tc>
        <w:tc>
          <w:tcPr>
            <w:tcW w:w="11317" w:type="dxa"/>
            <w:gridSpan w:val="3"/>
          </w:tcPr>
          <w:p w:rsidR="00DF688C" w:rsidRDefault="00437954">
            <w:pPr>
              <w:pStyle w:val="TableParagraph"/>
              <w:rPr>
                <w:sz w:val="24"/>
              </w:rPr>
            </w:pPr>
            <w:r>
              <w:rPr>
                <w:sz w:val="24"/>
              </w:rPr>
              <w:t>Add</w:t>
            </w:r>
            <w:r>
              <w:rPr>
                <w:spacing w:val="-1"/>
                <w:sz w:val="24"/>
              </w:rPr>
              <w:t xml:space="preserve"> </w:t>
            </w:r>
            <w:r>
              <w:rPr>
                <w:spacing w:val="-2"/>
                <w:sz w:val="24"/>
              </w:rPr>
              <w:t>Subject</w:t>
            </w:r>
          </w:p>
        </w:tc>
      </w:tr>
      <w:tr w:rsidR="00DF688C">
        <w:trPr>
          <w:trHeight w:val="653"/>
        </w:trPr>
        <w:tc>
          <w:tcPr>
            <w:tcW w:w="2052" w:type="dxa"/>
            <w:shd w:val="clear" w:color="auto" w:fill="E7E6E6"/>
          </w:tcPr>
          <w:p w:rsidR="00DF688C" w:rsidRDefault="00437954">
            <w:pPr>
              <w:pStyle w:val="TableParagraph"/>
              <w:spacing w:before="118"/>
              <w:rPr>
                <w:b/>
                <w:sz w:val="24"/>
              </w:rPr>
            </w:pPr>
            <w:r>
              <w:rPr>
                <w:b/>
                <w:sz w:val="24"/>
              </w:rPr>
              <w:t>Test</w:t>
            </w:r>
            <w:r>
              <w:rPr>
                <w:b/>
                <w:spacing w:val="-2"/>
                <w:sz w:val="24"/>
              </w:rPr>
              <w:t xml:space="preserve"> Description</w:t>
            </w:r>
          </w:p>
        </w:tc>
        <w:tc>
          <w:tcPr>
            <w:tcW w:w="11317" w:type="dxa"/>
            <w:gridSpan w:val="3"/>
          </w:tcPr>
          <w:p w:rsidR="00DF688C" w:rsidRDefault="00437954">
            <w:pPr>
              <w:pStyle w:val="TableParagraph"/>
              <w:spacing w:before="118"/>
              <w:rPr>
                <w:sz w:val="24"/>
              </w:rPr>
            </w:pPr>
            <w:r>
              <w:rPr>
                <w:sz w:val="24"/>
              </w:rPr>
              <w:t>To</w:t>
            </w:r>
            <w:r>
              <w:rPr>
                <w:spacing w:val="-1"/>
                <w:sz w:val="24"/>
              </w:rPr>
              <w:t xml:space="preserve"> </w:t>
            </w:r>
            <w:r>
              <w:rPr>
                <w:sz w:val="24"/>
              </w:rPr>
              <w:t>add</w:t>
            </w:r>
            <w:r>
              <w:rPr>
                <w:spacing w:val="-1"/>
                <w:sz w:val="24"/>
              </w:rPr>
              <w:t xml:space="preserve"> </w:t>
            </w:r>
            <w:r>
              <w:rPr>
                <w:sz w:val="24"/>
              </w:rPr>
              <w:t>the</w:t>
            </w:r>
            <w:r>
              <w:rPr>
                <w:spacing w:val="-2"/>
                <w:sz w:val="24"/>
              </w:rPr>
              <w:t xml:space="preserve"> </w:t>
            </w:r>
            <w:r>
              <w:rPr>
                <w:sz w:val="24"/>
              </w:rPr>
              <w:t>subject</w:t>
            </w:r>
            <w:r>
              <w:rPr>
                <w:spacing w:val="1"/>
                <w:sz w:val="24"/>
              </w:rPr>
              <w:t xml:space="preserve"> </w:t>
            </w:r>
            <w:r>
              <w:rPr>
                <w:sz w:val="24"/>
              </w:rPr>
              <w:t>name</w:t>
            </w:r>
            <w:r>
              <w:rPr>
                <w:spacing w:val="-2"/>
                <w:sz w:val="24"/>
              </w:rPr>
              <w:t xml:space="preserve"> </w:t>
            </w:r>
            <w:r>
              <w:rPr>
                <w:sz w:val="24"/>
              </w:rPr>
              <w:t>and</w:t>
            </w:r>
            <w:r>
              <w:rPr>
                <w:spacing w:val="1"/>
                <w:sz w:val="24"/>
              </w:rPr>
              <w:t xml:space="preserve"> </w:t>
            </w:r>
            <w:r>
              <w:rPr>
                <w:spacing w:val="-2"/>
                <w:sz w:val="24"/>
              </w:rPr>
              <w:t>image.</w:t>
            </w:r>
          </w:p>
        </w:tc>
      </w:tr>
      <w:tr w:rsidR="00DF688C">
        <w:trPr>
          <w:trHeight w:val="653"/>
        </w:trPr>
        <w:tc>
          <w:tcPr>
            <w:tcW w:w="2052" w:type="dxa"/>
            <w:shd w:val="clear" w:color="auto" w:fill="E7E6E6"/>
          </w:tcPr>
          <w:p w:rsidR="00DF688C" w:rsidRDefault="00437954">
            <w:pPr>
              <w:pStyle w:val="TableParagraph"/>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4627" w:type="dxa"/>
            <w:shd w:val="clear" w:color="auto" w:fill="E7E6E6"/>
          </w:tcPr>
          <w:p w:rsidR="00DF688C" w:rsidRDefault="00437954">
            <w:pPr>
              <w:pStyle w:val="TableParagraph"/>
              <w:rPr>
                <w:b/>
                <w:sz w:val="24"/>
              </w:rPr>
            </w:pPr>
            <w:r>
              <w:rPr>
                <w:b/>
                <w:sz w:val="24"/>
              </w:rPr>
              <w:t>Test</w:t>
            </w:r>
            <w:r>
              <w:rPr>
                <w:b/>
                <w:spacing w:val="-2"/>
                <w:sz w:val="24"/>
              </w:rPr>
              <w:t xml:space="preserve"> </w:t>
            </w:r>
            <w:r>
              <w:rPr>
                <w:b/>
                <w:sz w:val="24"/>
              </w:rPr>
              <w:t xml:space="preserve">Case </w:t>
            </w:r>
            <w:r>
              <w:rPr>
                <w:b/>
                <w:spacing w:val="-2"/>
                <w:sz w:val="24"/>
              </w:rPr>
              <w:t>Description</w:t>
            </w:r>
          </w:p>
        </w:tc>
        <w:tc>
          <w:tcPr>
            <w:tcW w:w="3336" w:type="dxa"/>
            <w:shd w:val="clear" w:color="auto" w:fill="E7E6E6"/>
          </w:tcPr>
          <w:p w:rsidR="00DF688C" w:rsidRDefault="00437954">
            <w:pPr>
              <w:pStyle w:val="TableParagraph"/>
              <w:rPr>
                <w:b/>
                <w:sz w:val="24"/>
              </w:rPr>
            </w:pPr>
            <w:r>
              <w:rPr>
                <w:b/>
                <w:spacing w:val="-2"/>
                <w:sz w:val="24"/>
              </w:rPr>
              <w:t>Procedures</w:t>
            </w:r>
          </w:p>
        </w:tc>
        <w:tc>
          <w:tcPr>
            <w:tcW w:w="3354" w:type="dxa"/>
            <w:shd w:val="clear" w:color="auto" w:fill="E7E6E6"/>
          </w:tcPr>
          <w:p w:rsidR="00DF688C" w:rsidRDefault="00437954">
            <w:pPr>
              <w:pStyle w:val="TableParagraph"/>
              <w:rPr>
                <w:b/>
                <w:sz w:val="24"/>
              </w:rPr>
            </w:pPr>
            <w:r>
              <w:rPr>
                <w:b/>
                <w:sz w:val="24"/>
              </w:rPr>
              <w:t>Expected</w:t>
            </w:r>
            <w:r>
              <w:rPr>
                <w:b/>
                <w:spacing w:val="-4"/>
                <w:sz w:val="24"/>
              </w:rPr>
              <w:t xml:space="preserve"> </w:t>
            </w:r>
            <w:r>
              <w:rPr>
                <w:b/>
                <w:spacing w:val="-2"/>
                <w:sz w:val="24"/>
              </w:rPr>
              <w:t>Result</w:t>
            </w:r>
          </w:p>
        </w:tc>
      </w:tr>
      <w:tr w:rsidR="00DF688C">
        <w:trPr>
          <w:trHeight w:val="2310"/>
        </w:trPr>
        <w:tc>
          <w:tcPr>
            <w:tcW w:w="2052" w:type="dxa"/>
          </w:tcPr>
          <w:p w:rsidR="00DF688C" w:rsidRDefault="00437954">
            <w:pPr>
              <w:pStyle w:val="TableParagraph"/>
              <w:ind w:left="602"/>
              <w:rPr>
                <w:sz w:val="24"/>
              </w:rPr>
            </w:pPr>
            <w:r>
              <w:rPr>
                <w:spacing w:val="-2"/>
                <w:sz w:val="24"/>
              </w:rPr>
              <w:t>TC3.001</w:t>
            </w:r>
          </w:p>
        </w:tc>
        <w:tc>
          <w:tcPr>
            <w:tcW w:w="4627" w:type="dxa"/>
          </w:tcPr>
          <w:p w:rsidR="00DF688C" w:rsidRDefault="00437954">
            <w:pPr>
              <w:pStyle w:val="TableParagraph"/>
              <w:spacing w:line="360" w:lineRule="auto"/>
              <w:ind w:right="96"/>
              <w:jc w:val="both"/>
              <w:rPr>
                <w:sz w:val="24"/>
              </w:rPr>
            </w:pPr>
            <w:r>
              <w:rPr>
                <w:sz w:val="24"/>
              </w:rPr>
              <w:t>Test the add subject process with all necessary information entered correctly for the insertion of the name and photo.</w:t>
            </w:r>
          </w:p>
        </w:tc>
        <w:tc>
          <w:tcPr>
            <w:tcW w:w="3336" w:type="dxa"/>
          </w:tcPr>
          <w:p w:rsidR="00DF688C" w:rsidRDefault="00437954">
            <w:pPr>
              <w:pStyle w:val="TableParagraph"/>
              <w:spacing w:line="360" w:lineRule="auto"/>
              <w:ind w:right="95"/>
              <w:jc w:val="both"/>
              <w:rPr>
                <w:sz w:val="24"/>
              </w:rPr>
            </w:pPr>
            <w:r>
              <w:rPr>
                <w:sz w:val="24"/>
              </w:rPr>
              <w:t>The admin clicks the Insert button after filling out the Subject Name textbox and inserting the image with the correct format.</w:t>
            </w:r>
          </w:p>
        </w:tc>
        <w:tc>
          <w:tcPr>
            <w:tcW w:w="3354" w:type="dxa"/>
          </w:tcPr>
          <w:p w:rsidR="00DF688C" w:rsidRDefault="00437954">
            <w:pPr>
              <w:pStyle w:val="TableParagraph"/>
              <w:tabs>
                <w:tab w:val="left" w:pos="1118"/>
                <w:tab w:val="left" w:pos="2207"/>
                <w:tab w:val="left" w:pos="2791"/>
              </w:tabs>
              <w:spacing w:line="360" w:lineRule="auto"/>
              <w:ind w:right="99"/>
              <w:rPr>
                <w:sz w:val="24"/>
              </w:rPr>
            </w:pPr>
            <w:r>
              <w:rPr>
                <w:spacing w:val="-2"/>
                <w:sz w:val="24"/>
              </w:rPr>
              <w:t>Display</w:t>
            </w:r>
            <w:r>
              <w:rPr>
                <w:sz w:val="24"/>
              </w:rPr>
              <w:tab/>
            </w:r>
            <w:r>
              <w:rPr>
                <w:spacing w:val="-2"/>
                <w:sz w:val="24"/>
              </w:rPr>
              <w:t>“Subject</w:t>
            </w:r>
            <w:r>
              <w:rPr>
                <w:sz w:val="24"/>
              </w:rPr>
              <w:tab/>
            </w:r>
            <w:r>
              <w:rPr>
                <w:spacing w:val="-4"/>
                <w:sz w:val="24"/>
              </w:rPr>
              <w:t>has</w:t>
            </w:r>
            <w:r>
              <w:rPr>
                <w:sz w:val="24"/>
              </w:rPr>
              <w:tab/>
            </w:r>
            <w:r>
              <w:rPr>
                <w:spacing w:val="-4"/>
                <w:sz w:val="24"/>
              </w:rPr>
              <w:t xml:space="preserve">been </w:t>
            </w:r>
            <w:r>
              <w:rPr>
                <w:sz w:val="24"/>
              </w:rPr>
              <w:t>added successfully”.</w:t>
            </w:r>
          </w:p>
        </w:tc>
      </w:tr>
      <w:tr w:rsidR="00DF688C">
        <w:trPr>
          <w:trHeight w:val="2723"/>
        </w:trPr>
        <w:tc>
          <w:tcPr>
            <w:tcW w:w="2052" w:type="dxa"/>
          </w:tcPr>
          <w:p w:rsidR="00DF688C" w:rsidRDefault="00437954">
            <w:pPr>
              <w:pStyle w:val="TableParagraph"/>
              <w:spacing w:before="118"/>
              <w:ind w:left="602"/>
              <w:rPr>
                <w:sz w:val="24"/>
              </w:rPr>
            </w:pPr>
            <w:r>
              <w:rPr>
                <w:spacing w:val="-2"/>
                <w:sz w:val="24"/>
              </w:rPr>
              <w:t>TC3.002</w:t>
            </w:r>
          </w:p>
        </w:tc>
        <w:tc>
          <w:tcPr>
            <w:tcW w:w="4627" w:type="dxa"/>
          </w:tcPr>
          <w:p w:rsidR="00DF688C" w:rsidRDefault="00437954">
            <w:pPr>
              <w:pStyle w:val="TableParagraph"/>
              <w:spacing w:before="118" w:line="360" w:lineRule="auto"/>
              <w:ind w:right="96"/>
              <w:jc w:val="both"/>
              <w:rPr>
                <w:sz w:val="24"/>
              </w:rPr>
            </w:pPr>
            <w:r>
              <w:rPr>
                <w:sz w:val="24"/>
              </w:rPr>
              <w:t>Test the add subject process using the same subject name as in the database and a valid photo format.</w:t>
            </w:r>
          </w:p>
        </w:tc>
        <w:tc>
          <w:tcPr>
            <w:tcW w:w="3336" w:type="dxa"/>
          </w:tcPr>
          <w:p w:rsidR="00DF688C" w:rsidRDefault="00437954">
            <w:pPr>
              <w:pStyle w:val="TableParagraph"/>
              <w:spacing w:before="118" w:line="360" w:lineRule="auto"/>
              <w:ind w:right="95"/>
              <w:jc w:val="both"/>
              <w:rPr>
                <w:sz w:val="24"/>
              </w:rPr>
            </w:pPr>
            <w:r>
              <w:rPr>
                <w:sz w:val="24"/>
              </w:rPr>
              <w:t>The admin clicks the Insert button after entering a subject name that already exists in the database in the Subject Name textbox and inserting the image with the correct format.</w:t>
            </w:r>
          </w:p>
        </w:tc>
        <w:tc>
          <w:tcPr>
            <w:tcW w:w="3354" w:type="dxa"/>
          </w:tcPr>
          <w:p w:rsidR="00DF688C" w:rsidRDefault="00437954">
            <w:pPr>
              <w:pStyle w:val="TableParagraph"/>
              <w:spacing w:before="118" w:line="360" w:lineRule="auto"/>
              <w:rPr>
                <w:sz w:val="24"/>
              </w:rPr>
            </w:pPr>
            <w:r>
              <w:rPr>
                <w:sz w:val="24"/>
              </w:rPr>
              <w:t>Display</w:t>
            </w:r>
            <w:r>
              <w:rPr>
                <w:spacing w:val="40"/>
                <w:sz w:val="24"/>
              </w:rPr>
              <w:t xml:space="preserve"> </w:t>
            </w:r>
            <w:r>
              <w:rPr>
                <w:sz w:val="24"/>
              </w:rPr>
              <w:t>“Subject</w:t>
            </w:r>
            <w:r>
              <w:rPr>
                <w:spacing w:val="40"/>
                <w:sz w:val="24"/>
              </w:rPr>
              <w:t xml:space="preserve"> </w:t>
            </w:r>
            <w:r>
              <w:rPr>
                <w:sz w:val="24"/>
              </w:rPr>
              <w:t>already</w:t>
            </w:r>
            <w:r>
              <w:rPr>
                <w:spacing w:val="40"/>
                <w:sz w:val="24"/>
              </w:rPr>
              <w:t xml:space="preserve"> </w:t>
            </w:r>
            <w:r>
              <w:rPr>
                <w:sz w:val="24"/>
              </w:rPr>
              <w:t>exist. Please use other than that.”</w:t>
            </w:r>
          </w:p>
        </w:tc>
      </w:tr>
      <w:tr w:rsidR="00DF688C">
        <w:trPr>
          <w:trHeight w:val="1065"/>
        </w:trPr>
        <w:tc>
          <w:tcPr>
            <w:tcW w:w="2052" w:type="dxa"/>
          </w:tcPr>
          <w:p w:rsidR="00DF688C" w:rsidRDefault="00437954">
            <w:pPr>
              <w:pStyle w:val="TableParagraph"/>
              <w:spacing w:before="121"/>
              <w:ind w:left="602"/>
              <w:rPr>
                <w:sz w:val="24"/>
              </w:rPr>
            </w:pPr>
            <w:r>
              <w:rPr>
                <w:spacing w:val="-2"/>
                <w:sz w:val="24"/>
              </w:rPr>
              <w:t>TC3.003</w:t>
            </w:r>
          </w:p>
        </w:tc>
        <w:tc>
          <w:tcPr>
            <w:tcW w:w="4627" w:type="dxa"/>
          </w:tcPr>
          <w:p w:rsidR="00DF688C" w:rsidRDefault="00437954">
            <w:pPr>
              <w:pStyle w:val="TableParagraph"/>
              <w:spacing w:before="121" w:line="360" w:lineRule="auto"/>
              <w:rPr>
                <w:sz w:val="24"/>
              </w:rPr>
            </w:pPr>
            <w:r>
              <w:rPr>
                <w:sz w:val="24"/>
              </w:rPr>
              <w:t>Test</w:t>
            </w:r>
            <w:r>
              <w:rPr>
                <w:spacing w:val="28"/>
                <w:sz w:val="24"/>
              </w:rPr>
              <w:t xml:space="preserve"> </w:t>
            </w:r>
            <w:r>
              <w:rPr>
                <w:sz w:val="24"/>
              </w:rPr>
              <w:t>the add</w:t>
            </w:r>
            <w:r>
              <w:rPr>
                <w:spacing w:val="27"/>
                <w:sz w:val="24"/>
              </w:rPr>
              <w:t xml:space="preserve"> </w:t>
            </w:r>
            <w:r>
              <w:rPr>
                <w:sz w:val="24"/>
              </w:rPr>
              <w:t>subject</w:t>
            </w:r>
            <w:r>
              <w:rPr>
                <w:spacing w:val="28"/>
                <w:sz w:val="24"/>
              </w:rPr>
              <w:t xml:space="preserve"> </w:t>
            </w:r>
            <w:r>
              <w:rPr>
                <w:sz w:val="24"/>
              </w:rPr>
              <w:t>process</w:t>
            </w:r>
            <w:r>
              <w:rPr>
                <w:spacing w:val="27"/>
                <w:sz w:val="24"/>
              </w:rPr>
              <w:t xml:space="preserve"> </w:t>
            </w:r>
            <w:r>
              <w:rPr>
                <w:sz w:val="24"/>
              </w:rPr>
              <w:t>using the same subject</w:t>
            </w:r>
            <w:r>
              <w:rPr>
                <w:spacing w:val="67"/>
                <w:w w:val="150"/>
                <w:sz w:val="24"/>
              </w:rPr>
              <w:t xml:space="preserve"> </w:t>
            </w:r>
            <w:r>
              <w:rPr>
                <w:sz w:val="24"/>
              </w:rPr>
              <w:t>name</w:t>
            </w:r>
            <w:r>
              <w:rPr>
                <w:spacing w:val="71"/>
                <w:w w:val="150"/>
                <w:sz w:val="24"/>
              </w:rPr>
              <w:t xml:space="preserve"> </w:t>
            </w:r>
            <w:r>
              <w:rPr>
                <w:sz w:val="24"/>
              </w:rPr>
              <w:t>as</w:t>
            </w:r>
            <w:r>
              <w:rPr>
                <w:spacing w:val="72"/>
                <w:w w:val="150"/>
                <w:sz w:val="24"/>
              </w:rPr>
              <w:t xml:space="preserve"> </w:t>
            </w:r>
            <w:r>
              <w:rPr>
                <w:sz w:val="24"/>
              </w:rPr>
              <w:t>in</w:t>
            </w:r>
            <w:r>
              <w:rPr>
                <w:spacing w:val="69"/>
                <w:w w:val="150"/>
                <w:sz w:val="24"/>
              </w:rPr>
              <w:t xml:space="preserve"> </w:t>
            </w:r>
            <w:r>
              <w:rPr>
                <w:sz w:val="24"/>
              </w:rPr>
              <w:t>the</w:t>
            </w:r>
            <w:r>
              <w:rPr>
                <w:spacing w:val="71"/>
                <w:w w:val="150"/>
                <w:sz w:val="24"/>
              </w:rPr>
              <w:t xml:space="preserve"> </w:t>
            </w:r>
            <w:r>
              <w:rPr>
                <w:sz w:val="24"/>
              </w:rPr>
              <w:t>database</w:t>
            </w:r>
            <w:r>
              <w:rPr>
                <w:spacing w:val="71"/>
                <w:w w:val="150"/>
                <w:sz w:val="24"/>
              </w:rPr>
              <w:t xml:space="preserve"> </w:t>
            </w:r>
            <w:r>
              <w:rPr>
                <w:sz w:val="24"/>
              </w:rPr>
              <w:t>and</w:t>
            </w:r>
            <w:r>
              <w:rPr>
                <w:spacing w:val="72"/>
                <w:w w:val="150"/>
                <w:sz w:val="24"/>
              </w:rPr>
              <w:t xml:space="preserve"> </w:t>
            </w:r>
            <w:r>
              <w:rPr>
                <w:spacing w:val="-5"/>
                <w:sz w:val="24"/>
              </w:rPr>
              <w:t>an</w:t>
            </w:r>
          </w:p>
        </w:tc>
        <w:tc>
          <w:tcPr>
            <w:tcW w:w="3336" w:type="dxa"/>
          </w:tcPr>
          <w:p w:rsidR="00DF688C" w:rsidRDefault="00437954">
            <w:pPr>
              <w:pStyle w:val="TableParagraph"/>
              <w:spacing w:before="121" w:line="360" w:lineRule="auto"/>
              <w:rPr>
                <w:sz w:val="24"/>
              </w:rPr>
            </w:pPr>
            <w:r>
              <w:rPr>
                <w:sz w:val="24"/>
              </w:rPr>
              <w:t>The</w:t>
            </w:r>
            <w:r>
              <w:rPr>
                <w:spacing w:val="80"/>
                <w:sz w:val="24"/>
              </w:rPr>
              <w:t xml:space="preserve"> </w:t>
            </w:r>
            <w:r>
              <w:rPr>
                <w:sz w:val="24"/>
              </w:rPr>
              <w:t>admin</w:t>
            </w:r>
            <w:r>
              <w:rPr>
                <w:spacing w:val="80"/>
                <w:sz w:val="24"/>
              </w:rPr>
              <w:t xml:space="preserve"> </w:t>
            </w:r>
            <w:r>
              <w:rPr>
                <w:sz w:val="24"/>
              </w:rPr>
              <w:t>clicks</w:t>
            </w:r>
            <w:r>
              <w:rPr>
                <w:spacing w:val="80"/>
                <w:sz w:val="24"/>
              </w:rPr>
              <w:t xml:space="preserve"> </w:t>
            </w:r>
            <w:r>
              <w:rPr>
                <w:sz w:val="24"/>
              </w:rPr>
              <w:t>the</w:t>
            </w:r>
            <w:r>
              <w:rPr>
                <w:spacing w:val="80"/>
                <w:sz w:val="24"/>
              </w:rPr>
              <w:t xml:space="preserve"> </w:t>
            </w:r>
            <w:r>
              <w:rPr>
                <w:sz w:val="24"/>
              </w:rPr>
              <w:t>Insert button</w:t>
            </w:r>
            <w:r>
              <w:rPr>
                <w:spacing w:val="60"/>
                <w:sz w:val="24"/>
              </w:rPr>
              <w:t xml:space="preserve"> </w:t>
            </w:r>
            <w:r>
              <w:rPr>
                <w:sz w:val="24"/>
              </w:rPr>
              <w:t>after</w:t>
            </w:r>
            <w:r>
              <w:rPr>
                <w:spacing w:val="63"/>
                <w:sz w:val="24"/>
              </w:rPr>
              <w:t xml:space="preserve"> </w:t>
            </w:r>
            <w:r>
              <w:rPr>
                <w:sz w:val="24"/>
              </w:rPr>
              <w:t>entering</w:t>
            </w:r>
            <w:r>
              <w:rPr>
                <w:spacing w:val="62"/>
                <w:sz w:val="24"/>
              </w:rPr>
              <w:t xml:space="preserve"> </w:t>
            </w:r>
            <w:r>
              <w:rPr>
                <w:sz w:val="24"/>
              </w:rPr>
              <w:t>a</w:t>
            </w:r>
            <w:r>
              <w:rPr>
                <w:spacing w:val="62"/>
                <w:sz w:val="24"/>
              </w:rPr>
              <w:t xml:space="preserve"> </w:t>
            </w:r>
            <w:r>
              <w:rPr>
                <w:spacing w:val="-2"/>
                <w:sz w:val="24"/>
              </w:rPr>
              <w:t>subject</w:t>
            </w:r>
          </w:p>
        </w:tc>
        <w:tc>
          <w:tcPr>
            <w:tcW w:w="3354" w:type="dxa"/>
          </w:tcPr>
          <w:p w:rsidR="00DF688C" w:rsidRDefault="00437954">
            <w:pPr>
              <w:pStyle w:val="TableParagraph"/>
              <w:spacing w:before="121" w:line="360" w:lineRule="auto"/>
              <w:rPr>
                <w:sz w:val="24"/>
              </w:rPr>
            </w:pPr>
            <w:r>
              <w:rPr>
                <w:sz w:val="24"/>
              </w:rPr>
              <w:t>Display</w:t>
            </w:r>
            <w:r>
              <w:rPr>
                <w:spacing w:val="20"/>
                <w:sz w:val="24"/>
              </w:rPr>
              <w:t xml:space="preserve"> </w:t>
            </w:r>
            <w:r>
              <w:rPr>
                <w:sz w:val="24"/>
              </w:rPr>
              <w:t>“Your</w:t>
            </w:r>
            <w:r>
              <w:rPr>
                <w:spacing w:val="22"/>
                <w:sz w:val="24"/>
              </w:rPr>
              <w:t xml:space="preserve"> </w:t>
            </w:r>
            <w:r>
              <w:rPr>
                <w:sz w:val="24"/>
              </w:rPr>
              <w:t>image</w:t>
            </w:r>
            <w:r>
              <w:rPr>
                <w:spacing w:val="24"/>
                <w:sz w:val="24"/>
              </w:rPr>
              <w:t xml:space="preserve"> </w:t>
            </w:r>
            <w:r>
              <w:rPr>
                <w:sz w:val="24"/>
              </w:rPr>
              <w:t>extension must be .jpg, .jpeg or .</w:t>
            </w:r>
            <w:proofErr w:type="spellStart"/>
            <w:r>
              <w:rPr>
                <w:sz w:val="24"/>
              </w:rPr>
              <w:t>png</w:t>
            </w:r>
            <w:proofErr w:type="spellEnd"/>
            <w:r>
              <w:rPr>
                <w:sz w:val="24"/>
              </w:rPr>
              <w:t>”</w:t>
            </w:r>
          </w:p>
        </w:tc>
      </w:tr>
    </w:tbl>
    <w:p w:rsidR="00DF688C" w:rsidRDefault="00DF688C">
      <w:pPr>
        <w:spacing w:line="360" w:lineRule="auto"/>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4627"/>
        <w:gridCol w:w="3336"/>
        <w:gridCol w:w="3354"/>
      </w:tblGrid>
      <w:tr w:rsidR="00DF688C">
        <w:trPr>
          <w:trHeight w:val="1775"/>
        </w:trPr>
        <w:tc>
          <w:tcPr>
            <w:tcW w:w="2052" w:type="dxa"/>
          </w:tcPr>
          <w:p w:rsidR="00DF688C" w:rsidRDefault="00DF688C">
            <w:pPr>
              <w:pStyle w:val="TableParagraph"/>
              <w:spacing w:before="0"/>
              <w:ind w:left="0"/>
              <w:rPr>
                <w:sz w:val="24"/>
              </w:rPr>
            </w:pPr>
          </w:p>
        </w:tc>
        <w:tc>
          <w:tcPr>
            <w:tcW w:w="4627" w:type="dxa"/>
          </w:tcPr>
          <w:p w:rsidR="00DF688C" w:rsidRDefault="00437954">
            <w:pPr>
              <w:pStyle w:val="TableParagraph"/>
              <w:spacing w:before="0" w:line="275" w:lineRule="exact"/>
              <w:rPr>
                <w:sz w:val="24"/>
              </w:rPr>
            </w:pPr>
            <w:proofErr w:type="gramStart"/>
            <w:r>
              <w:rPr>
                <w:sz w:val="24"/>
              </w:rPr>
              <w:t>invalid</w:t>
            </w:r>
            <w:proofErr w:type="gramEnd"/>
            <w:r>
              <w:rPr>
                <w:spacing w:val="-4"/>
                <w:sz w:val="24"/>
              </w:rPr>
              <w:t xml:space="preserve"> </w:t>
            </w:r>
            <w:r>
              <w:rPr>
                <w:sz w:val="24"/>
              </w:rPr>
              <w:t xml:space="preserve">photo </w:t>
            </w:r>
            <w:r>
              <w:rPr>
                <w:spacing w:val="-2"/>
                <w:sz w:val="24"/>
              </w:rPr>
              <w:t>format.</w:t>
            </w:r>
          </w:p>
        </w:tc>
        <w:tc>
          <w:tcPr>
            <w:tcW w:w="3336" w:type="dxa"/>
          </w:tcPr>
          <w:p w:rsidR="00DF688C" w:rsidRDefault="00437954">
            <w:pPr>
              <w:pStyle w:val="TableParagraph"/>
              <w:spacing w:before="0" w:line="360" w:lineRule="auto"/>
              <w:ind w:right="95"/>
              <w:jc w:val="both"/>
              <w:rPr>
                <w:sz w:val="24"/>
              </w:rPr>
            </w:pPr>
            <w:proofErr w:type="gramStart"/>
            <w:r>
              <w:rPr>
                <w:sz w:val="24"/>
              </w:rPr>
              <w:t>name</w:t>
            </w:r>
            <w:proofErr w:type="gramEnd"/>
            <w:r>
              <w:rPr>
                <w:sz w:val="24"/>
              </w:rPr>
              <w:t xml:space="preserve"> that already exists in the database in the Subject Name textbox and inserting the image with the incorrect format.</w:t>
            </w:r>
          </w:p>
        </w:tc>
        <w:tc>
          <w:tcPr>
            <w:tcW w:w="3354" w:type="dxa"/>
          </w:tcPr>
          <w:p w:rsidR="00DF688C" w:rsidRDefault="00DF688C">
            <w:pPr>
              <w:pStyle w:val="TableParagraph"/>
              <w:spacing w:before="0"/>
              <w:ind w:left="0"/>
              <w:rPr>
                <w:sz w:val="24"/>
              </w:rPr>
            </w:pPr>
          </w:p>
        </w:tc>
      </w:tr>
      <w:tr w:rsidR="00DF688C">
        <w:trPr>
          <w:trHeight w:val="468"/>
        </w:trPr>
        <w:tc>
          <w:tcPr>
            <w:tcW w:w="2052" w:type="dxa"/>
            <w:tcBorders>
              <w:bottom w:val="nil"/>
            </w:tcBorders>
          </w:tcPr>
          <w:p w:rsidR="00DF688C" w:rsidRDefault="00437954">
            <w:pPr>
              <w:pStyle w:val="TableParagraph"/>
              <w:spacing w:before="118"/>
              <w:ind w:left="602"/>
              <w:rPr>
                <w:sz w:val="24"/>
              </w:rPr>
            </w:pPr>
            <w:r>
              <w:rPr>
                <w:spacing w:val="-2"/>
                <w:sz w:val="24"/>
              </w:rPr>
              <w:t>TC3.004</w:t>
            </w:r>
          </w:p>
        </w:tc>
        <w:tc>
          <w:tcPr>
            <w:tcW w:w="4627" w:type="dxa"/>
            <w:tcBorders>
              <w:bottom w:val="nil"/>
            </w:tcBorders>
          </w:tcPr>
          <w:p w:rsidR="00DF688C" w:rsidRDefault="00437954">
            <w:pPr>
              <w:pStyle w:val="TableParagraph"/>
              <w:spacing w:before="118"/>
              <w:rPr>
                <w:sz w:val="24"/>
              </w:rPr>
            </w:pPr>
            <w:r>
              <w:rPr>
                <w:sz w:val="24"/>
              </w:rPr>
              <w:t>Test</w:t>
            </w:r>
            <w:r>
              <w:rPr>
                <w:spacing w:val="33"/>
                <w:sz w:val="24"/>
              </w:rPr>
              <w:t xml:space="preserve">  </w:t>
            </w:r>
            <w:r>
              <w:rPr>
                <w:sz w:val="24"/>
              </w:rPr>
              <w:t>the</w:t>
            </w:r>
            <w:r>
              <w:rPr>
                <w:spacing w:val="34"/>
                <w:sz w:val="24"/>
              </w:rPr>
              <w:t xml:space="preserve">  </w:t>
            </w:r>
            <w:r>
              <w:rPr>
                <w:sz w:val="24"/>
              </w:rPr>
              <w:t>add</w:t>
            </w:r>
            <w:r>
              <w:rPr>
                <w:spacing w:val="35"/>
                <w:sz w:val="24"/>
              </w:rPr>
              <w:t xml:space="preserve">  </w:t>
            </w:r>
            <w:r>
              <w:rPr>
                <w:sz w:val="24"/>
              </w:rPr>
              <w:t>subject</w:t>
            </w:r>
            <w:r>
              <w:rPr>
                <w:spacing w:val="36"/>
                <w:sz w:val="24"/>
              </w:rPr>
              <w:t xml:space="preserve">  </w:t>
            </w:r>
            <w:r>
              <w:rPr>
                <w:sz w:val="24"/>
              </w:rPr>
              <w:t>process</w:t>
            </w:r>
            <w:r>
              <w:rPr>
                <w:spacing w:val="34"/>
                <w:sz w:val="24"/>
              </w:rPr>
              <w:t xml:space="preserve">  </w:t>
            </w:r>
            <w:r>
              <w:rPr>
                <w:sz w:val="24"/>
              </w:rPr>
              <w:t>using</w:t>
            </w:r>
            <w:r>
              <w:rPr>
                <w:spacing w:val="34"/>
                <w:sz w:val="24"/>
              </w:rPr>
              <w:t xml:space="preserve">  </w:t>
            </w:r>
            <w:r>
              <w:rPr>
                <w:spacing w:val="-5"/>
                <w:sz w:val="24"/>
              </w:rPr>
              <w:t>the</w:t>
            </w:r>
          </w:p>
        </w:tc>
        <w:tc>
          <w:tcPr>
            <w:tcW w:w="3336" w:type="dxa"/>
            <w:tcBorders>
              <w:bottom w:val="nil"/>
            </w:tcBorders>
          </w:tcPr>
          <w:p w:rsidR="00DF688C" w:rsidRDefault="00437954">
            <w:pPr>
              <w:pStyle w:val="TableParagraph"/>
              <w:spacing w:before="118"/>
              <w:rPr>
                <w:sz w:val="24"/>
              </w:rPr>
            </w:pPr>
            <w:r>
              <w:rPr>
                <w:sz w:val="24"/>
              </w:rPr>
              <w:t>The</w:t>
            </w:r>
            <w:r>
              <w:rPr>
                <w:spacing w:val="32"/>
                <w:sz w:val="24"/>
              </w:rPr>
              <w:t xml:space="preserve">  </w:t>
            </w:r>
            <w:r>
              <w:rPr>
                <w:sz w:val="24"/>
              </w:rPr>
              <w:t>admin</w:t>
            </w:r>
            <w:r>
              <w:rPr>
                <w:spacing w:val="33"/>
                <w:sz w:val="24"/>
              </w:rPr>
              <w:t xml:space="preserve">  </w:t>
            </w:r>
            <w:r>
              <w:rPr>
                <w:sz w:val="24"/>
              </w:rPr>
              <w:t>clicks</w:t>
            </w:r>
            <w:r>
              <w:rPr>
                <w:spacing w:val="33"/>
                <w:sz w:val="24"/>
              </w:rPr>
              <w:t xml:space="preserve">  </w:t>
            </w:r>
            <w:r>
              <w:rPr>
                <w:sz w:val="24"/>
              </w:rPr>
              <w:t>the</w:t>
            </w:r>
            <w:r>
              <w:rPr>
                <w:spacing w:val="33"/>
                <w:sz w:val="24"/>
              </w:rPr>
              <w:t xml:space="preserve">  </w:t>
            </w:r>
            <w:r>
              <w:rPr>
                <w:spacing w:val="-2"/>
                <w:sz w:val="24"/>
              </w:rPr>
              <w:t>Insert</w:t>
            </w:r>
          </w:p>
        </w:tc>
        <w:tc>
          <w:tcPr>
            <w:tcW w:w="3354" w:type="dxa"/>
            <w:tcBorders>
              <w:bottom w:val="nil"/>
            </w:tcBorders>
          </w:tcPr>
          <w:p w:rsidR="00DF688C" w:rsidRDefault="00437954">
            <w:pPr>
              <w:pStyle w:val="TableParagraph"/>
              <w:spacing w:before="118"/>
              <w:rPr>
                <w:sz w:val="24"/>
              </w:rPr>
            </w:pPr>
            <w:r>
              <w:rPr>
                <w:sz w:val="24"/>
              </w:rPr>
              <w:t>Display</w:t>
            </w:r>
            <w:r>
              <w:rPr>
                <w:spacing w:val="31"/>
                <w:sz w:val="24"/>
              </w:rPr>
              <w:t xml:space="preserve"> </w:t>
            </w:r>
            <w:r>
              <w:rPr>
                <w:sz w:val="24"/>
              </w:rPr>
              <w:t>“Your</w:t>
            </w:r>
            <w:r>
              <w:rPr>
                <w:spacing w:val="33"/>
                <w:sz w:val="24"/>
              </w:rPr>
              <w:t xml:space="preserve"> </w:t>
            </w:r>
            <w:r>
              <w:rPr>
                <w:sz w:val="24"/>
              </w:rPr>
              <w:t>image</w:t>
            </w:r>
            <w:r>
              <w:rPr>
                <w:spacing w:val="35"/>
                <w:sz w:val="24"/>
              </w:rPr>
              <w:t xml:space="preserve"> </w:t>
            </w:r>
            <w:r>
              <w:rPr>
                <w:spacing w:val="-2"/>
                <w:sz w:val="24"/>
              </w:rPr>
              <w:t>extension</w:t>
            </w:r>
          </w:p>
        </w:tc>
      </w:tr>
      <w:tr w:rsidR="00DF688C">
        <w:trPr>
          <w:trHeight w:val="413"/>
        </w:trPr>
        <w:tc>
          <w:tcPr>
            <w:tcW w:w="2052" w:type="dxa"/>
            <w:tcBorders>
              <w:top w:val="nil"/>
              <w:bottom w:val="nil"/>
            </w:tcBorders>
          </w:tcPr>
          <w:p w:rsidR="00DF688C" w:rsidRDefault="00DF688C">
            <w:pPr>
              <w:pStyle w:val="TableParagraph"/>
              <w:spacing w:before="0"/>
              <w:ind w:left="0"/>
              <w:rPr>
                <w:sz w:val="24"/>
              </w:rPr>
            </w:pPr>
          </w:p>
        </w:tc>
        <w:tc>
          <w:tcPr>
            <w:tcW w:w="4627" w:type="dxa"/>
            <w:tcBorders>
              <w:top w:val="nil"/>
              <w:bottom w:val="nil"/>
            </w:tcBorders>
          </w:tcPr>
          <w:p w:rsidR="00DF688C" w:rsidRDefault="00437954">
            <w:pPr>
              <w:pStyle w:val="TableParagraph"/>
              <w:spacing w:before="63"/>
              <w:rPr>
                <w:sz w:val="24"/>
              </w:rPr>
            </w:pPr>
            <w:r>
              <w:rPr>
                <w:sz w:val="24"/>
              </w:rPr>
              <w:t>different</w:t>
            </w:r>
            <w:r>
              <w:rPr>
                <w:spacing w:val="15"/>
                <w:sz w:val="24"/>
              </w:rPr>
              <w:t xml:space="preserve"> </w:t>
            </w:r>
            <w:r>
              <w:rPr>
                <w:sz w:val="24"/>
              </w:rPr>
              <w:t>subject</w:t>
            </w:r>
            <w:r>
              <w:rPr>
                <w:spacing w:val="16"/>
                <w:sz w:val="24"/>
              </w:rPr>
              <w:t xml:space="preserve"> </w:t>
            </w:r>
            <w:r>
              <w:rPr>
                <w:sz w:val="24"/>
              </w:rPr>
              <w:t>name</w:t>
            </w:r>
            <w:r>
              <w:rPr>
                <w:spacing w:val="13"/>
                <w:sz w:val="24"/>
              </w:rPr>
              <w:t xml:space="preserve"> </w:t>
            </w:r>
            <w:r>
              <w:rPr>
                <w:sz w:val="24"/>
              </w:rPr>
              <w:t>as</w:t>
            </w:r>
            <w:r>
              <w:rPr>
                <w:spacing w:val="16"/>
                <w:sz w:val="24"/>
              </w:rPr>
              <w:t xml:space="preserve"> </w:t>
            </w:r>
            <w:r>
              <w:rPr>
                <w:sz w:val="24"/>
              </w:rPr>
              <w:t>in</w:t>
            </w:r>
            <w:r>
              <w:rPr>
                <w:spacing w:val="14"/>
                <w:sz w:val="24"/>
              </w:rPr>
              <w:t xml:space="preserve"> </w:t>
            </w:r>
            <w:r>
              <w:rPr>
                <w:sz w:val="24"/>
              </w:rPr>
              <w:t>the</w:t>
            </w:r>
            <w:r>
              <w:rPr>
                <w:spacing w:val="12"/>
                <w:sz w:val="24"/>
              </w:rPr>
              <w:t xml:space="preserve"> </w:t>
            </w:r>
            <w:r>
              <w:rPr>
                <w:sz w:val="24"/>
              </w:rPr>
              <w:t>database</w:t>
            </w:r>
            <w:r>
              <w:rPr>
                <w:spacing w:val="17"/>
                <w:sz w:val="24"/>
              </w:rPr>
              <w:t xml:space="preserve"> </w:t>
            </w:r>
            <w:r>
              <w:rPr>
                <w:spacing w:val="-5"/>
                <w:sz w:val="24"/>
              </w:rPr>
              <w:t>and</w:t>
            </w:r>
          </w:p>
        </w:tc>
        <w:tc>
          <w:tcPr>
            <w:tcW w:w="3336" w:type="dxa"/>
            <w:tcBorders>
              <w:top w:val="nil"/>
              <w:bottom w:val="nil"/>
            </w:tcBorders>
          </w:tcPr>
          <w:p w:rsidR="00DF688C" w:rsidRDefault="00437954">
            <w:pPr>
              <w:pStyle w:val="TableParagraph"/>
              <w:tabs>
                <w:tab w:val="left" w:pos="940"/>
                <w:tab w:val="left" w:pos="1600"/>
                <w:tab w:val="left" w:pos="2407"/>
                <w:tab w:val="left" w:pos="2935"/>
              </w:tabs>
              <w:spacing w:before="63"/>
              <w:rPr>
                <w:sz w:val="24"/>
              </w:rPr>
            </w:pPr>
            <w:r>
              <w:rPr>
                <w:spacing w:val="-2"/>
                <w:sz w:val="24"/>
              </w:rPr>
              <w:t>button</w:t>
            </w:r>
            <w:r>
              <w:rPr>
                <w:sz w:val="24"/>
              </w:rPr>
              <w:tab/>
            </w:r>
            <w:r>
              <w:rPr>
                <w:spacing w:val="-2"/>
                <w:sz w:val="24"/>
              </w:rPr>
              <w:t>after</w:t>
            </w:r>
            <w:r>
              <w:rPr>
                <w:sz w:val="24"/>
              </w:rPr>
              <w:tab/>
            </w:r>
            <w:r>
              <w:rPr>
                <w:spacing w:val="-2"/>
                <w:sz w:val="24"/>
              </w:rPr>
              <w:t>filling</w:t>
            </w:r>
            <w:r>
              <w:rPr>
                <w:sz w:val="24"/>
              </w:rPr>
              <w:tab/>
            </w:r>
            <w:r>
              <w:rPr>
                <w:spacing w:val="-5"/>
                <w:sz w:val="24"/>
              </w:rPr>
              <w:t>out</w:t>
            </w:r>
            <w:r>
              <w:rPr>
                <w:sz w:val="24"/>
              </w:rPr>
              <w:tab/>
            </w:r>
            <w:r>
              <w:rPr>
                <w:spacing w:val="-5"/>
                <w:sz w:val="24"/>
              </w:rPr>
              <w:t>the</w:t>
            </w:r>
          </w:p>
        </w:tc>
        <w:tc>
          <w:tcPr>
            <w:tcW w:w="3354" w:type="dxa"/>
            <w:tcBorders>
              <w:top w:val="nil"/>
              <w:bottom w:val="nil"/>
            </w:tcBorders>
          </w:tcPr>
          <w:p w:rsidR="00DF688C" w:rsidRDefault="00437954">
            <w:pPr>
              <w:pStyle w:val="TableParagraph"/>
              <w:spacing w:before="63"/>
              <w:rPr>
                <w:sz w:val="24"/>
              </w:rPr>
            </w:pPr>
            <w:r>
              <w:rPr>
                <w:sz w:val="24"/>
              </w:rPr>
              <w:t>must</w:t>
            </w:r>
            <w:r>
              <w:rPr>
                <w:spacing w:val="-3"/>
                <w:sz w:val="24"/>
              </w:rPr>
              <w:t xml:space="preserve"> </w:t>
            </w:r>
            <w:r>
              <w:rPr>
                <w:sz w:val="24"/>
              </w:rPr>
              <w:t>be .jpg,</w:t>
            </w:r>
            <w:r>
              <w:rPr>
                <w:spacing w:val="-1"/>
                <w:sz w:val="24"/>
              </w:rPr>
              <w:t xml:space="preserve"> </w:t>
            </w:r>
            <w:r>
              <w:rPr>
                <w:sz w:val="24"/>
              </w:rPr>
              <w:t>.jpeg</w:t>
            </w:r>
            <w:r>
              <w:rPr>
                <w:spacing w:val="1"/>
                <w:sz w:val="24"/>
              </w:rPr>
              <w:t xml:space="preserve"> </w:t>
            </w:r>
            <w:r>
              <w:rPr>
                <w:sz w:val="24"/>
              </w:rPr>
              <w:t>or</w:t>
            </w:r>
            <w:r>
              <w:rPr>
                <w:spacing w:val="-1"/>
                <w:sz w:val="24"/>
              </w:rPr>
              <w:t xml:space="preserve"> </w:t>
            </w:r>
            <w:r>
              <w:rPr>
                <w:spacing w:val="-4"/>
                <w:sz w:val="24"/>
              </w:rPr>
              <w:t>.</w:t>
            </w:r>
            <w:proofErr w:type="spellStart"/>
            <w:r>
              <w:rPr>
                <w:spacing w:val="-4"/>
                <w:sz w:val="24"/>
              </w:rPr>
              <w:t>png</w:t>
            </w:r>
            <w:proofErr w:type="spellEnd"/>
            <w:r>
              <w:rPr>
                <w:spacing w:val="-4"/>
                <w:sz w:val="24"/>
              </w:rPr>
              <w:t>”</w:t>
            </w:r>
          </w:p>
        </w:tc>
      </w:tr>
      <w:tr w:rsidR="00DF688C">
        <w:trPr>
          <w:trHeight w:val="413"/>
        </w:trPr>
        <w:tc>
          <w:tcPr>
            <w:tcW w:w="2052" w:type="dxa"/>
            <w:tcBorders>
              <w:top w:val="nil"/>
              <w:bottom w:val="nil"/>
            </w:tcBorders>
          </w:tcPr>
          <w:p w:rsidR="00DF688C" w:rsidRDefault="00DF688C">
            <w:pPr>
              <w:pStyle w:val="TableParagraph"/>
              <w:spacing w:before="0"/>
              <w:ind w:left="0"/>
              <w:rPr>
                <w:sz w:val="24"/>
              </w:rPr>
            </w:pPr>
          </w:p>
        </w:tc>
        <w:tc>
          <w:tcPr>
            <w:tcW w:w="4627" w:type="dxa"/>
            <w:tcBorders>
              <w:top w:val="nil"/>
              <w:bottom w:val="nil"/>
            </w:tcBorders>
          </w:tcPr>
          <w:p w:rsidR="00DF688C" w:rsidRDefault="00437954">
            <w:pPr>
              <w:pStyle w:val="TableParagraph"/>
              <w:spacing w:before="64"/>
              <w:rPr>
                <w:sz w:val="24"/>
              </w:rPr>
            </w:pPr>
            <w:proofErr w:type="gramStart"/>
            <w:r>
              <w:rPr>
                <w:sz w:val="24"/>
              </w:rPr>
              <w:t>an</w:t>
            </w:r>
            <w:proofErr w:type="gramEnd"/>
            <w:r>
              <w:rPr>
                <w:spacing w:val="-1"/>
                <w:sz w:val="24"/>
              </w:rPr>
              <w:t xml:space="preserve"> </w:t>
            </w:r>
            <w:r>
              <w:rPr>
                <w:sz w:val="24"/>
              </w:rPr>
              <w:t>invalid</w:t>
            </w:r>
            <w:r>
              <w:rPr>
                <w:spacing w:val="-1"/>
                <w:sz w:val="24"/>
              </w:rPr>
              <w:t xml:space="preserve"> </w:t>
            </w:r>
            <w:r>
              <w:rPr>
                <w:sz w:val="24"/>
              </w:rPr>
              <w:t xml:space="preserve">photo </w:t>
            </w:r>
            <w:r>
              <w:rPr>
                <w:spacing w:val="-2"/>
                <w:sz w:val="24"/>
              </w:rPr>
              <w:t>format.</w:t>
            </w:r>
          </w:p>
        </w:tc>
        <w:tc>
          <w:tcPr>
            <w:tcW w:w="3336" w:type="dxa"/>
            <w:tcBorders>
              <w:top w:val="nil"/>
              <w:bottom w:val="nil"/>
            </w:tcBorders>
          </w:tcPr>
          <w:p w:rsidR="00DF688C" w:rsidRDefault="00437954">
            <w:pPr>
              <w:pStyle w:val="TableParagraph"/>
              <w:tabs>
                <w:tab w:val="left" w:pos="1079"/>
                <w:tab w:val="left" w:pos="1907"/>
                <w:tab w:val="left" w:pos="2879"/>
              </w:tabs>
              <w:spacing w:before="64"/>
              <w:rPr>
                <w:sz w:val="24"/>
              </w:rPr>
            </w:pPr>
            <w:r>
              <w:rPr>
                <w:spacing w:val="-2"/>
                <w:sz w:val="24"/>
              </w:rPr>
              <w:t>Subject</w:t>
            </w:r>
            <w:r>
              <w:rPr>
                <w:sz w:val="24"/>
              </w:rPr>
              <w:tab/>
            </w:r>
            <w:r>
              <w:rPr>
                <w:spacing w:val="-4"/>
                <w:sz w:val="24"/>
              </w:rPr>
              <w:t>Name</w:t>
            </w:r>
            <w:r>
              <w:rPr>
                <w:sz w:val="24"/>
              </w:rPr>
              <w:tab/>
            </w:r>
            <w:r>
              <w:rPr>
                <w:spacing w:val="-2"/>
                <w:sz w:val="24"/>
              </w:rPr>
              <w:t>textbox</w:t>
            </w:r>
            <w:r>
              <w:rPr>
                <w:sz w:val="24"/>
              </w:rPr>
              <w:tab/>
            </w:r>
            <w:r>
              <w:rPr>
                <w:spacing w:val="-5"/>
                <w:sz w:val="24"/>
              </w:rPr>
              <w:t>and</w:t>
            </w:r>
          </w:p>
        </w:tc>
        <w:tc>
          <w:tcPr>
            <w:tcW w:w="3354" w:type="dxa"/>
            <w:tcBorders>
              <w:top w:val="nil"/>
              <w:bottom w:val="nil"/>
            </w:tcBorders>
          </w:tcPr>
          <w:p w:rsidR="00DF688C" w:rsidRDefault="00DF688C">
            <w:pPr>
              <w:pStyle w:val="TableParagraph"/>
              <w:spacing w:before="0"/>
              <w:ind w:left="0"/>
              <w:rPr>
                <w:sz w:val="24"/>
              </w:rPr>
            </w:pPr>
          </w:p>
        </w:tc>
      </w:tr>
      <w:tr w:rsidR="00DF688C">
        <w:trPr>
          <w:trHeight w:val="413"/>
        </w:trPr>
        <w:tc>
          <w:tcPr>
            <w:tcW w:w="2052" w:type="dxa"/>
            <w:tcBorders>
              <w:top w:val="nil"/>
              <w:bottom w:val="nil"/>
            </w:tcBorders>
          </w:tcPr>
          <w:p w:rsidR="00DF688C" w:rsidRDefault="00DF688C">
            <w:pPr>
              <w:pStyle w:val="TableParagraph"/>
              <w:spacing w:before="0"/>
              <w:ind w:left="0"/>
              <w:rPr>
                <w:sz w:val="24"/>
              </w:rPr>
            </w:pPr>
          </w:p>
        </w:tc>
        <w:tc>
          <w:tcPr>
            <w:tcW w:w="4627" w:type="dxa"/>
            <w:tcBorders>
              <w:top w:val="nil"/>
              <w:bottom w:val="nil"/>
            </w:tcBorders>
          </w:tcPr>
          <w:p w:rsidR="00DF688C" w:rsidRDefault="00DF688C">
            <w:pPr>
              <w:pStyle w:val="TableParagraph"/>
              <w:spacing w:before="0"/>
              <w:ind w:left="0"/>
              <w:rPr>
                <w:sz w:val="24"/>
              </w:rPr>
            </w:pPr>
          </w:p>
        </w:tc>
        <w:tc>
          <w:tcPr>
            <w:tcW w:w="3336" w:type="dxa"/>
            <w:tcBorders>
              <w:top w:val="nil"/>
              <w:bottom w:val="nil"/>
            </w:tcBorders>
          </w:tcPr>
          <w:p w:rsidR="00DF688C" w:rsidRDefault="00437954">
            <w:pPr>
              <w:pStyle w:val="TableParagraph"/>
              <w:spacing w:before="63"/>
              <w:rPr>
                <w:sz w:val="24"/>
              </w:rPr>
            </w:pPr>
            <w:r>
              <w:rPr>
                <w:sz w:val="24"/>
              </w:rPr>
              <w:t>inserting</w:t>
            </w:r>
            <w:r>
              <w:rPr>
                <w:spacing w:val="78"/>
                <w:w w:val="150"/>
                <w:sz w:val="24"/>
              </w:rPr>
              <w:t xml:space="preserve"> </w:t>
            </w:r>
            <w:r>
              <w:rPr>
                <w:sz w:val="24"/>
              </w:rPr>
              <w:t>the</w:t>
            </w:r>
            <w:r>
              <w:rPr>
                <w:spacing w:val="77"/>
                <w:w w:val="150"/>
                <w:sz w:val="24"/>
              </w:rPr>
              <w:t xml:space="preserve"> </w:t>
            </w:r>
            <w:r>
              <w:rPr>
                <w:sz w:val="24"/>
              </w:rPr>
              <w:t>image</w:t>
            </w:r>
            <w:r>
              <w:rPr>
                <w:spacing w:val="79"/>
                <w:w w:val="150"/>
                <w:sz w:val="24"/>
              </w:rPr>
              <w:t xml:space="preserve"> </w:t>
            </w:r>
            <w:r>
              <w:rPr>
                <w:sz w:val="24"/>
              </w:rPr>
              <w:t>with</w:t>
            </w:r>
            <w:r>
              <w:rPr>
                <w:spacing w:val="79"/>
                <w:w w:val="150"/>
                <w:sz w:val="24"/>
              </w:rPr>
              <w:t xml:space="preserve"> </w:t>
            </w:r>
            <w:r>
              <w:rPr>
                <w:spacing w:val="-5"/>
                <w:sz w:val="24"/>
              </w:rPr>
              <w:t>the</w:t>
            </w:r>
          </w:p>
        </w:tc>
        <w:tc>
          <w:tcPr>
            <w:tcW w:w="3354" w:type="dxa"/>
            <w:tcBorders>
              <w:top w:val="nil"/>
              <w:bottom w:val="nil"/>
            </w:tcBorders>
          </w:tcPr>
          <w:p w:rsidR="00DF688C" w:rsidRDefault="00DF688C">
            <w:pPr>
              <w:pStyle w:val="TableParagraph"/>
              <w:spacing w:before="0"/>
              <w:ind w:left="0"/>
              <w:rPr>
                <w:sz w:val="24"/>
              </w:rPr>
            </w:pPr>
          </w:p>
        </w:tc>
      </w:tr>
      <w:tr w:rsidR="00DF688C">
        <w:trPr>
          <w:trHeight w:val="599"/>
        </w:trPr>
        <w:tc>
          <w:tcPr>
            <w:tcW w:w="2052" w:type="dxa"/>
            <w:tcBorders>
              <w:top w:val="nil"/>
            </w:tcBorders>
          </w:tcPr>
          <w:p w:rsidR="00DF688C" w:rsidRDefault="00DF688C">
            <w:pPr>
              <w:pStyle w:val="TableParagraph"/>
              <w:spacing w:before="0"/>
              <w:ind w:left="0"/>
              <w:rPr>
                <w:sz w:val="24"/>
              </w:rPr>
            </w:pPr>
          </w:p>
        </w:tc>
        <w:tc>
          <w:tcPr>
            <w:tcW w:w="4627" w:type="dxa"/>
            <w:tcBorders>
              <w:top w:val="nil"/>
            </w:tcBorders>
          </w:tcPr>
          <w:p w:rsidR="00DF688C" w:rsidRDefault="00DF688C">
            <w:pPr>
              <w:pStyle w:val="TableParagraph"/>
              <w:spacing w:before="0"/>
              <w:ind w:left="0"/>
              <w:rPr>
                <w:sz w:val="24"/>
              </w:rPr>
            </w:pPr>
          </w:p>
        </w:tc>
        <w:tc>
          <w:tcPr>
            <w:tcW w:w="3336" w:type="dxa"/>
            <w:tcBorders>
              <w:top w:val="nil"/>
            </w:tcBorders>
          </w:tcPr>
          <w:p w:rsidR="00DF688C" w:rsidRDefault="00437954">
            <w:pPr>
              <w:pStyle w:val="TableParagraph"/>
              <w:spacing w:before="64"/>
              <w:rPr>
                <w:sz w:val="24"/>
              </w:rPr>
            </w:pPr>
            <w:proofErr w:type="gramStart"/>
            <w:r>
              <w:rPr>
                <w:sz w:val="24"/>
              </w:rPr>
              <w:t>incorrect</w:t>
            </w:r>
            <w:proofErr w:type="gramEnd"/>
            <w:r>
              <w:rPr>
                <w:spacing w:val="-3"/>
                <w:sz w:val="24"/>
              </w:rPr>
              <w:t xml:space="preserve"> </w:t>
            </w:r>
            <w:r>
              <w:rPr>
                <w:spacing w:val="-2"/>
                <w:sz w:val="24"/>
              </w:rPr>
              <w:t>format.</w:t>
            </w:r>
          </w:p>
        </w:tc>
        <w:tc>
          <w:tcPr>
            <w:tcW w:w="3354" w:type="dxa"/>
            <w:tcBorders>
              <w:top w:val="nil"/>
            </w:tcBorders>
          </w:tcPr>
          <w:p w:rsidR="00DF688C" w:rsidRDefault="00DF688C">
            <w:pPr>
              <w:pStyle w:val="TableParagraph"/>
              <w:spacing w:before="0"/>
              <w:ind w:left="0"/>
              <w:rPr>
                <w:sz w:val="24"/>
              </w:rPr>
            </w:pPr>
          </w:p>
        </w:tc>
      </w:tr>
    </w:tbl>
    <w:p w:rsidR="00DF688C" w:rsidRDefault="00DF688C">
      <w:pPr>
        <w:pStyle w:val="BodyText"/>
        <w:spacing w:before="0"/>
        <w:rPr>
          <w:b/>
          <w:sz w:val="20"/>
        </w:rPr>
      </w:pPr>
    </w:p>
    <w:p w:rsidR="00DF688C" w:rsidRDefault="00DF688C">
      <w:pPr>
        <w:pStyle w:val="BodyText"/>
        <w:spacing w:before="5"/>
        <w:rPr>
          <w:b/>
          <w:sz w:val="1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4627"/>
        <w:gridCol w:w="3336"/>
        <w:gridCol w:w="3354"/>
      </w:tblGrid>
      <w:tr w:rsidR="00DF688C">
        <w:trPr>
          <w:trHeight w:val="654"/>
        </w:trPr>
        <w:tc>
          <w:tcPr>
            <w:tcW w:w="2052" w:type="dxa"/>
            <w:shd w:val="clear" w:color="auto" w:fill="E7E6E6"/>
          </w:tcPr>
          <w:p w:rsidR="00DF688C" w:rsidRDefault="00437954">
            <w:pPr>
              <w:pStyle w:val="TableParagraph"/>
              <w:spacing w:before="120"/>
              <w:rPr>
                <w:b/>
                <w:sz w:val="24"/>
              </w:rPr>
            </w:pPr>
            <w:r>
              <w:rPr>
                <w:b/>
                <w:sz w:val="24"/>
              </w:rPr>
              <w:t>Test</w:t>
            </w:r>
            <w:r>
              <w:rPr>
                <w:b/>
                <w:spacing w:val="-2"/>
                <w:sz w:val="24"/>
              </w:rPr>
              <w:t xml:space="preserve"> </w:t>
            </w:r>
            <w:r>
              <w:rPr>
                <w:b/>
                <w:spacing w:val="-5"/>
                <w:sz w:val="24"/>
              </w:rPr>
              <w:t>ID</w:t>
            </w:r>
          </w:p>
        </w:tc>
        <w:tc>
          <w:tcPr>
            <w:tcW w:w="11317" w:type="dxa"/>
            <w:gridSpan w:val="3"/>
          </w:tcPr>
          <w:p w:rsidR="00DF688C" w:rsidRDefault="00437954">
            <w:pPr>
              <w:pStyle w:val="TableParagraph"/>
              <w:spacing w:before="120"/>
              <w:rPr>
                <w:sz w:val="24"/>
              </w:rPr>
            </w:pPr>
            <w:r>
              <w:rPr>
                <w:spacing w:val="-2"/>
                <w:sz w:val="24"/>
              </w:rPr>
              <w:t>T1.004</w:t>
            </w:r>
          </w:p>
        </w:tc>
      </w:tr>
      <w:tr w:rsidR="00DF688C">
        <w:trPr>
          <w:trHeight w:val="653"/>
        </w:trPr>
        <w:tc>
          <w:tcPr>
            <w:tcW w:w="2052" w:type="dxa"/>
            <w:shd w:val="clear" w:color="auto" w:fill="E7E6E6"/>
          </w:tcPr>
          <w:p w:rsidR="00DF688C" w:rsidRDefault="00437954">
            <w:pPr>
              <w:pStyle w:val="TableParagraph"/>
              <w:spacing w:before="118"/>
              <w:rPr>
                <w:b/>
                <w:sz w:val="24"/>
              </w:rPr>
            </w:pPr>
            <w:r>
              <w:rPr>
                <w:b/>
                <w:sz w:val="24"/>
              </w:rPr>
              <w:t>Module</w:t>
            </w:r>
            <w:r>
              <w:rPr>
                <w:b/>
                <w:spacing w:val="-7"/>
                <w:sz w:val="24"/>
              </w:rPr>
              <w:t xml:space="preserve"> </w:t>
            </w:r>
            <w:r>
              <w:rPr>
                <w:b/>
                <w:spacing w:val="-4"/>
                <w:sz w:val="24"/>
              </w:rPr>
              <w:t>Name</w:t>
            </w:r>
          </w:p>
        </w:tc>
        <w:tc>
          <w:tcPr>
            <w:tcW w:w="11317" w:type="dxa"/>
            <w:gridSpan w:val="3"/>
          </w:tcPr>
          <w:p w:rsidR="00DF688C" w:rsidRDefault="00437954">
            <w:pPr>
              <w:pStyle w:val="TableParagraph"/>
              <w:spacing w:before="118"/>
              <w:rPr>
                <w:sz w:val="24"/>
              </w:rPr>
            </w:pPr>
            <w:r>
              <w:rPr>
                <w:sz w:val="24"/>
              </w:rPr>
              <w:t>Add</w:t>
            </w:r>
            <w:r>
              <w:rPr>
                <w:spacing w:val="-2"/>
                <w:sz w:val="24"/>
              </w:rPr>
              <w:t xml:space="preserve"> </w:t>
            </w:r>
            <w:r>
              <w:rPr>
                <w:sz w:val="24"/>
              </w:rPr>
              <w:t>Subject</w:t>
            </w:r>
            <w:r>
              <w:rPr>
                <w:spacing w:val="-1"/>
                <w:sz w:val="24"/>
              </w:rPr>
              <w:t xml:space="preserve"> </w:t>
            </w:r>
            <w:r>
              <w:rPr>
                <w:spacing w:val="-2"/>
                <w:sz w:val="24"/>
              </w:rPr>
              <w:t>Details</w:t>
            </w:r>
          </w:p>
        </w:tc>
      </w:tr>
      <w:tr w:rsidR="00DF688C">
        <w:trPr>
          <w:trHeight w:val="653"/>
        </w:trPr>
        <w:tc>
          <w:tcPr>
            <w:tcW w:w="2052" w:type="dxa"/>
            <w:shd w:val="clear" w:color="auto" w:fill="E7E6E6"/>
          </w:tcPr>
          <w:p w:rsidR="00DF688C" w:rsidRDefault="00437954">
            <w:pPr>
              <w:pStyle w:val="TableParagraph"/>
              <w:rPr>
                <w:b/>
                <w:sz w:val="24"/>
              </w:rPr>
            </w:pPr>
            <w:r>
              <w:rPr>
                <w:b/>
                <w:sz w:val="24"/>
              </w:rPr>
              <w:t>Test</w:t>
            </w:r>
            <w:r>
              <w:rPr>
                <w:b/>
                <w:spacing w:val="-2"/>
                <w:sz w:val="24"/>
              </w:rPr>
              <w:t xml:space="preserve"> Description</w:t>
            </w:r>
          </w:p>
        </w:tc>
        <w:tc>
          <w:tcPr>
            <w:tcW w:w="11317" w:type="dxa"/>
            <w:gridSpan w:val="3"/>
          </w:tcPr>
          <w:p w:rsidR="00DF688C" w:rsidRDefault="00437954">
            <w:pPr>
              <w:pStyle w:val="TableParagraph"/>
              <w:rPr>
                <w:sz w:val="24"/>
              </w:rPr>
            </w:pPr>
            <w:r>
              <w:rPr>
                <w:sz w:val="24"/>
              </w:rPr>
              <w:t>To</w:t>
            </w:r>
            <w:r>
              <w:rPr>
                <w:spacing w:val="-1"/>
                <w:sz w:val="24"/>
              </w:rPr>
              <w:t xml:space="preserve"> </w:t>
            </w:r>
            <w:r>
              <w:rPr>
                <w:sz w:val="24"/>
              </w:rPr>
              <w:t>add</w:t>
            </w:r>
            <w:r>
              <w:rPr>
                <w:spacing w:val="-1"/>
                <w:sz w:val="24"/>
              </w:rPr>
              <w:t xml:space="preserve"> </w:t>
            </w:r>
            <w:r>
              <w:rPr>
                <w:sz w:val="24"/>
              </w:rPr>
              <w:t>the</w:t>
            </w:r>
            <w:r>
              <w:rPr>
                <w:spacing w:val="-2"/>
                <w:sz w:val="24"/>
              </w:rPr>
              <w:t xml:space="preserve"> </w:t>
            </w:r>
            <w:r>
              <w:rPr>
                <w:sz w:val="24"/>
              </w:rPr>
              <w:t>subject</w:t>
            </w:r>
            <w:r>
              <w:rPr>
                <w:spacing w:val="1"/>
                <w:sz w:val="24"/>
              </w:rPr>
              <w:t xml:space="preserve"> </w:t>
            </w:r>
            <w:r>
              <w:rPr>
                <w:spacing w:val="-2"/>
                <w:sz w:val="24"/>
              </w:rPr>
              <w:t>details.</w:t>
            </w:r>
          </w:p>
        </w:tc>
      </w:tr>
      <w:tr w:rsidR="00DF688C">
        <w:trPr>
          <w:trHeight w:val="653"/>
        </w:trPr>
        <w:tc>
          <w:tcPr>
            <w:tcW w:w="2052" w:type="dxa"/>
            <w:shd w:val="clear" w:color="auto" w:fill="E7E6E6"/>
          </w:tcPr>
          <w:p w:rsidR="00DF688C" w:rsidRDefault="00437954">
            <w:pPr>
              <w:pStyle w:val="TableParagraph"/>
              <w:spacing w:before="120"/>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4627" w:type="dxa"/>
            <w:shd w:val="clear" w:color="auto" w:fill="E7E6E6"/>
          </w:tcPr>
          <w:p w:rsidR="00DF688C" w:rsidRDefault="00437954">
            <w:pPr>
              <w:pStyle w:val="TableParagraph"/>
              <w:spacing w:before="120"/>
              <w:rPr>
                <w:b/>
                <w:sz w:val="24"/>
              </w:rPr>
            </w:pPr>
            <w:r>
              <w:rPr>
                <w:b/>
                <w:sz w:val="24"/>
              </w:rPr>
              <w:t>Test</w:t>
            </w:r>
            <w:r>
              <w:rPr>
                <w:b/>
                <w:spacing w:val="-2"/>
                <w:sz w:val="24"/>
              </w:rPr>
              <w:t xml:space="preserve"> </w:t>
            </w:r>
            <w:r>
              <w:rPr>
                <w:b/>
                <w:sz w:val="24"/>
              </w:rPr>
              <w:t xml:space="preserve">Case </w:t>
            </w:r>
            <w:r>
              <w:rPr>
                <w:b/>
                <w:spacing w:val="-2"/>
                <w:sz w:val="24"/>
              </w:rPr>
              <w:t>Description</w:t>
            </w:r>
          </w:p>
        </w:tc>
        <w:tc>
          <w:tcPr>
            <w:tcW w:w="3336" w:type="dxa"/>
            <w:shd w:val="clear" w:color="auto" w:fill="E7E6E6"/>
          </w:tcPr>
          <w:p w:rsidR="00DF688C" w:rsidRDefault="00437954">
            <w:pPr>
              <w:pStyle w:val="TableParagraph"/>
              <w:spacing w:before="120"/>
              <w:rPr>
                <w:b/>
                <w:sz w:val="24"/>
              </w:rPr>
            </w:pPr>
            <w:r>
              <w:rPr>
                <w:b/>
                <w:spacing w:val="-2"/>
                <w:sz w:val="24"/>
              </w:rPr>
              <w:t>Procedures</w:t>
            </w:r>
          </w:p>
        </w:tc>
        <w:tc>
          <w:tcPr>
            <w:tcW w:w="3354" w:type="dxa"/>
            <w:shd w:val="clear" w:color="auto" w:fill="E7E6E6"/>
          </w:tcPr>
          <w:p w:rsidR="00DF688C" w:rsidRDefault="00437954">
            <w:pPr>
              <w:pStyle w:val="TableParagraph"/>
              <w:spacing w:before="120"/>
              <w:rPr>
                <w:b/>
                <w:sz w:val="24"/>
              </w:rPr>
            </w:pPr>
            <w:r>
              <w:rPr>
                <w:b/>
                <w:sz w:val="24"/>
              </w:rPr>
              <w:t>Expected</w:t>
            </w:r>
            <w:r>
              <w:rPr>
                <w:b/>
                <w:spacing w:val="-4"/>
                <w:sz w:val="24"/>
              </w:rPr>
              <w:t xml:space="preserve"> </w:t>
            </w:r>
            <w:r>
              <w:rPr>
                <w:b/>
                <w:spacing w:val="-2"/>
                <w:sz w:val="24"/>
              </w:rPr>
              <w:t>Result</w:t>
            </w:r>
          </w:p>
        </w:tc>
      </w:tr>
      <w:tr w:rsidR="00DF688C">
        <w:trPr>
          <w:trHeight w:val="1772"/>
        </w:trPr>
        <w:tc>
          <w:tcPr>
            <w:tcW w:w="2052" w:type="dxa"/>
          </w:tcPr>
          <w:p w:rsidR="00DF688C" w:rsidRDefault="00437954">
            <w:pPr>
              <w:pStyle w:val="TableParagraph"/>
              <w:spacing w:before="118"/>
              <w:ind w:left="602"/>
              <w:rPr>
                <w:sz w:val="24"/>
              </w:rPr>
            </w:pPr>
            <w:r>
              <w:rPr>
                <w:spacing w:val="-2"/>
                <w:sz w:val="24"/>
              </w:rPr>
              <w:t>TC4.001</w:t>
            </w:r>
          </w:p>
        </w:tc>
        <w:tc>
          <w:tcPr>
            <w:tcW w:w="4627" w:type="dxa"/>
          </w:tcPr>
          <w:p w:rsidR="00DF688C" w:rsidRDefault="00437954">
            <w:pPr>
              <w:pStyle w:val="TableParagraph"/>
              <w:spacing w:before="118" w:line="360" w:lineRule="auto"/>
              <w:ind w:right="95"/>
              <w:jc w:val="both"/>
              <w:rPr>
                <w:sz w:val="24"/>
              </w:rPr>
            </w:pPr>
            <w:r>
              <w:rPr>
                <w:sz w:val="24"/>
              </w:rPr>
              <w:t>Test the add subject details process with all necessary information entered and in the correct format.</w:t>
            </w:r>
          </w:p>
        </w:tc>
        <w:tc>
          <w:tcPr>
            <w:tcW w:w="3336" w:type="dxa"/>
          </w:tcPr>
          <w:p w:rsidR="00DF688C" w:rsidRDefault="00437954">
            <w:pPr>
              <w:pStyle w:val="TableParagraph"/>
              <w:spacing w:before="118" w:line="360" w:lineRule="auto"/>
              <w:ind w:right="96"/>
              <w:jc w:val="both"/>
              <w:rPr>
                <w:sz w:val="24"/>
              </w:rPr>
            </w:pPr>
            <w:r>
              <w:rPr>
                <w:sz w:val="24"/>
              </w:rPr>
              <w:t>The admin clicks the Insert button after selecting subject, day</w:t>
            </w:r>
            <w:r>
              <w:rPr>
                <w:spacing w:val="6"/>
                <w:sz w:val="24"/>
              </w:rPr>
              <w:t xml:space="preserve"> </w:t>
            </w:r>
            <w:r>
              <w:rPr>
                <w:sz w:val="24"/>
              </w:rPr>
              <w:t>and</w:t>
            </w:r>
            <w:r>
              <w:rPr>
                <w:spacing w:val="8"/>
                <w:sz w:val="24"/>
              </w:rPr>
              <w:t xml:space="preserve"> </w:t>
            </w:r>
            <w:r>
              <w:rPr>
                <w:sz w:val="24"/>
              </w:rPr>
              <w:t>time</w:t>
            </w:r>
            <w:r>
              <w:rPr>
                <w:spacing w:val="6"/>
                <w:sz w:val="24"/>
              </w:rPr>
              <w:t xml:space="preserve"> </w:t>
            </w:r>
            <w:r>
              <w:rPr>
                <w:sz w:val="24"/>
              </w:rPr>
              <w:t>options,</w:t>
            </w:r>
            <w:r>
              <w:rPr>
                <w:spacing w:val="6"/>
                <w:sz w:val="24"/>
              </w:rPr>
              <w:t xml:space="preserve"> </w:t>
            </w:r>
            <w:r>
              <w:rPr>
                <w:sz w:val="24"/>
              </w:rPr>
              <w:t>filling</w:t>
            </w:r>
            <w:r>
              <w:rPr>
                <w:spacing w:val="7"/>
                <w:sz w:val="24"/>
              </w:rPr>
              <w:t xml:space="preserve"> </w:t>
            </w:r>
            <w:r>
              <w:rPr>
                <w:spacing w:val="-5"/>
                <w:sz w:val="24"/>
              </w:rPr>
              <w:t>out</w:t>
            </w:r>
          </w:p>
          <w:p w:rsidR="00DF688C" w:rsidRDefault="00437954">
            <w:pPr>
              <w:pStyle w:val="TableParagraph"/>
              <w:spacing w:before="0" w:line="275" w:lineRule="exact"/>
              <w:jc w:val="both"/>
              <w:rPr>
                <w:sz w:val="24"/>
              </w:rPr>
            </w:pPr>
            <w:r>
              <w:rPr>
                <w:sz w:val="24"/>
              </w:rPr>
              <w:t>all</w:t>
            </w:r>
            <w:r>
              <w:rPr>
                <w:spacing w:val="56"/>
                <w:sz w:val="24"/>
              </w:rPr>
              <w:t xml:space="preserve"> </w:t>
            </w:r>
            <w:r>
              <w:rPr>
                <w:sz w:val="24"/>
              </w:rPr>
              <w:t>textboxes</w:t>
            </w:r>
            <w:r>
              <w:rPr>
                <w:spacing w:val="59"/>
                <w:sz w:val="24"/>
              </w:rPr>
              <w:t xml:space="preserve"> </w:t>
            </w:r>
            <w:r>
              <w:rPr>
                <w:sz w:val="24"/>
              </w:rPr>
              <w:t>and</w:t>
            </w:r>
            <w:r>
              <w:rPr>
                <w:spacing w:val="58"/>
                <w:sz w:val="24"/>
              </w:rPr>
              <w:t xml:space="preserve"> </w:t>
            </w:r>
            <w:r>
              <w:rPr>
                <w:sz w:val="24"/>
              </w:rPr>
              <w:t>inserting</w:t>
            </w:r>
            <w:r>
              <w:rPr>
                <w:spacing w:val="61"/>
                <w:sz w:val="24"/>
              </w:rPr>
              <w:t xml:space="preserve"> </w:t>
            </w:r>
            <w:r>
              <w:rPr>
                <w:spacing w:val="-5"/>
                <w:sz w:val="24"/>
              </w:rPr>
              <w:t>the</w:t>
            </w:r>
          </w:p>
        </w:tc>
        <w:tc>
          <w:tcPr>
            <w:tcW w:w="3354" w:type="dxa"/>
          </w:tcPr>
          <w:p w:rsidR="00DF688C" w:rsidRDefault="00437954">
            <w:pPr>
              <w:pStyle w:val="TableParagraph"/>
              <w:tabs>
                <w:tab w:val="left" w:pos="1118"/>
                <w:tab w:val="left" w:pos="2207"/>
                <w:tab w:val="left" w:pos="2791"/>
              </w:tabs>
              <w:spacing w:before="118" w:line="360" w:lineRule="auto"/>
              <w:ind w:right="99"/>
              <w:rPr>
                <w:sz w:val="24"/>
              </w:rPr>
            </w:pPr>
            <w:r>
              <w:rPr>
                <w:spacing w:val="-2"/>
                <w:sz w:val="24"/>
              </w:rPr>
              <w:t>Display</w:t>
            </w:r>
            <w:r>
              <w:rPr>
                <w:sz w:val="24"/>
              </w:rPr>
              <w:tab/>
            </w:r>
            <w:r>
              <w:rPr>
                <w:spacing w:val="-2"/>
                <w:sz w:val="24"/>
              </w:rPr>
              <w:t>“Subject</w:t>
            </w:r>
            <w:r>
              <w:rPr>
                <w:sz w:val="24"/>
              </w:rPr>
              <w:tab/>
            </w:r>
            <w:r>
              <w:rPr>
                <w:spacing w:val="-4"/>
                <w:sz w:val="24"/>
              </w:rPr>
              <w:t>has</w:t>
            </w:r>
            <w:r>
              <w:rPr>
                <w:sz w:val="24"/>
              </w:rPr>
              <w:tab/>
            </w:r>
            <w:r>
              <w:rPr>
                <w:spacing w:val="-4"/>
                <w:sz w:val="24"/>
              </w:rPr>
              <w:t xml:space="preserve">been </w:t>
            </w:r>
            <w:r>
              <w:rPr>
                <w:sz w:val="24"/>
              </w:rPr>
              <w:t>added successfully”.</w:t>
            </w:r>
          </w:p>
        </w:tc>
      </w:tr>
    </w:tbl>
    <w:p w:rsidR="00DF688C" w:rsidRDefault="00DF688C">
      <w:pPr>
        <w:spacing w:line="360" w:lineRule="auto"/>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4627"/>
        <w:gridCol w:w="3336"/>
        <w:gridCol w:w="3354"/>
      </w:tblGrid>
      <w:tr w:rsidR="00DF688C">
        <w:trPr>
          <w:trHeight w:val="947"/>
        </w:trPr>
        <w:tc>
          <w:tcPr>
            <w:tcW w:w="2052" w:type="dxa"/>
          </w:tcPr>
          <w:p w:rsidR="00DF688C" w:rsidRDefault="00DF688C">
            <w:pPr>
              <w:pStyle w:val="TableParagraph"/>
              <w:spacing w:before="0"/>
              <w:ind w:left="0"/>
              <w:rPr>
                <w:sz w:val="24"/>
              </w:rPr>
            </w:pPr>
          </w:p>
        </w:tc>
        <w:tc>
          <w:tcPr>
            <w:tcW w:w="4627" w:type="dxa"/>
          </w:tcPr>
          <w:p w:rsidR="00DF688C" w:rsidRDefault="00DF688C">
            <w:pPr>
              <w:pStyle w:val="TableParagraph"/>
              <w:spacing w:before="0"/>
              <w:ind w:left="0"/>
              <w:rPr>
                <w:sz w:val="24"/>
              </w:rPr>
            </w:pPr>
          </w:p>
        </w:tc>
        <w:tc>
          <w:tcPr>
            <w:tcW w:w="3336" w:type="dxa"/>
          </w:tcPr>
          <w:p w:rsidR="00DF688C" w:rsidRDefault="00437954">
            <w:pPr>
              <w:pStyle w:val="TableParagraph"/>
              <w:tabs>
                <w:tab w:val="left" w:pos="1245"/>
                <w:tab w:val="left" w:pos="1970"/>
                <w:tab w:val="left" w:pos="2560"/>
              </w:tabs>
              <w:spacing w:before="0" w:line="360" w:lineRule="auto"/>
              <w:ind w:right="98"/>
              <w:rPr>
                <w:sz w:val="24"/>
              </w:rPr>
            </w:pPr>
            <w:proofErr w:type="gramStart"/>
            <w:r>
              <w:rPr>
                <w:spacing w:val="-2"/>
                <w:sz w:val="24"/>
              </w:rPr>
              <w:t>schedule</w:t>
            </w:r>
            <w:proofErr w:type="gramEnd"/>
            <w:r>
              <w:rPr>
                <w:sz w:val="24"/>
              </w:rPr>
              <w:tab/>
            </w:r>
            <w:r>
              <w:rPr>
                <w:spacing w:val="-4"/>
                <w:sz w:val="24"/>
              </w:rPr>
              <w:t>with</w:t>
            </w:r>
            <w:r>
              <w:rPr>
                <w:sz w:val="24"/>
              </w:rPr>
              <w:tab/>
            </w:r>
            <w:r>
              <w:rPr>
                <w:spacing w:val="-4"/>
                <w:sz w:val="24"/>
              </w:rPr>
              <w:t>the</w:t>
            </w:r>
            <w:r>
              <w:rPr>
                <w:sz w:val="24"/>
              </w:rPr>
              <w:tab/>
            </w:r>
            <w:r>
              <w:rPr>
                <w:spacing w:val="-2"/>
                <w:sz w:val="24"/>
              </w:rPr>
              <w:t>correct format.</w:t>
            </w:r>
          </w:p>
        </w:tc>
        <w:tc>
          <w:tcPr>
            <w:tcW w:w="3354" w:type="dxa"/>
          </w:tcPr>
          <w:p w:rsidR="00DF688C" w:rsidRDefault="00DF688C">
            <w:pPr>
              <w:pStyle w:val="TableParagraph"/>
              <w:spacing w:before="0"/>
              <w:ind w:left="0"/>
              <w:rPr>
                <w:sz w:val="24"/>
              </w:rPr>
            </w:pPr>
          </w:p>
        </w:tc>
      </w:tr>
      <w:tr w:rsidR="00DF688C">
        <w:trPr>
          <w:trHeight w:val="2724"/>
        </w:trPr>
        <w:tc>
          <w:tcPr>
            <w:tcW w:w="2052" w:type="dxa"/>
          </w:tcPr>
          <w:p w:rsidR="00DF688C" w:rsidRDefault="00437954">
            <w:pPr>
              <w:pStyle w:val="TableParagraph"/>
              <w:spacing w:before="118"/>
              <w:ind w:left="530" w:right="521"/>
              <w:jc w:val="center"/>
              <w:rPr>
                <w:sz w:val="24"/>
              </w:rPr>
            </w:pPr>
            <w:r>
              <w:rPr>
                <w:spacing w:val="-2"/>
                <w:sz w:val="24"/>
              </w:rPr>
              <w:t>TC4.002</w:t>
            </w:r>
          </w:p>
        </w:tc>
        <w:tc>
          <w:tcPr>
            <w:tcW w:w="4627" w:type="dxa"/>
          </w:tcPr>
          <w:p w:rsidR="00DF688C" w:rsidRDefault="00437954">
            <w:pPr>
              <w:pStyle w:val="TableParagraph"/>
              <w:spacing w:before="118" w:line="360" w:lineRule="auto"/>
              <w:ind w:right="97"/>
              <w:jc w:val="both"/>
              <w:rPr>
                <w:sz w:val="24"/>
              </w:rPr>
            </w:pPr>
            <w:r>
              <w:rPr>
                <w:sz w:val="24"/>
              </w:rPr>
              <w:t>Test the add subject details process with all necessary information entered but the schedule section's format is incorrect.</w:t>
            </w:r>
          </w:p>
        </w:tc>
        <w:tc>
          <w:tcPr>
            <w:tcW w:w="3336" w:type="dxa"/>
          </w:tcPr>
          <w:p w:rsidR="00DF688C" w:rsidRDefault="00437954">
            <w:pPr>
              <w:pStyle w:val="TableParagraph"/>
              <w:spacing w:before="118" w:line="360" w:lineRule="auto"/>
              <w:ind w:right="95"/>
              <w:jc w:val="both"/>
              <w:rPr>
                <w:sz w:val="24"/>
              </w:rPr>
            </w:pPr>
            <w:r>
              <w:rPr>
                <w:sz w:val="24"/>
              </w:rPr>
              <w:t>The admin clicks the Insert button after selecting subject, day and time</w:t>
            </w:r>
            <w:r>
              <w:rPr>
                <w:spacing w:val="-1"/>
                <w:sz w:val="24"/>
              </w:rPr>
              <w:t xml:space="preserve"> </w:t>
            </w:r>
            <w:r>
              <w:rPr>
                <w:sz w:val="24"/>
              </w:rPr>
              <w:t xml:space="preserve">options, filling out all textboxes and inserting the schedule with the incorrect </w:t>
            </w:r>
            <w:r>
              <w:rPr>
                <w:spacing w:val="-2"/>
                <w:sz w:val="24"/>
              </w:rPr>
              <w:t>format.</w:t>
            </w:r>
          </w:p>
        </w:tc>
        <w:tc>
          <w:tcPr>
            <w:tcW w:w="3354" w:type="dxa"/>
          </w:tcPr>
          <w:p w:rsidR="00DF688C" w:rsidRDefault="00437954">
            <w:pPr>
              <w:pStyle w:val="TableParagraph"/>
              <w:spacing w:before="118" w:line="360" w:lineRule="auto"/>
              <w:rPr>
                <w:sz w:val="24"/>
              </w:rPr>
            </w:pPr>
            <w:r>
              <w:rPr>
                <w:sz w:val="24"/>
              </w:rPr>
              <w:t>Display</w:t>
            </w:r>
            <w:r>
              <w:rPr>
                <w:spacing w:val="80"/>
                <w:sz w:val="24"/>
              </w:rPr>
              <w:t xml:space="preserve"> </w:t>
            </w:r>
            <w:r>
              <w:rPr>
                <w:sz w:val="24"/>
              </w:rPr>
              <w:t>“Your</w:t>
            </w:r>
            <w:r>
              <w:rPr>
                <w:spacing w:val="80"/>
                <w:sz w:val="24"/>
              </w:rPr>
              <w:t xml:space="preserve"> </w:t>
            </w:r>
            <w:r>
              <w:rPr>
                <w:sz w:val="24"/>
              </w:rPr>
              <w:t>file</w:t>
            </w:r>
            <w:r>
              <w:rPr>
                <w:spacing w:val="80"/>
                <w:sz w:val="24"/>
              </w:rPr>
              <w:t xml:space="preserve"> </w:t>
            </w:r>
            <w:r>
              <w:rPr>
                <w:sz w:val="24"/>
              </w:rPr>
              <w:t>extension must be .zip, .pdf or .</w:t>
            </w:r>
            <w:proofErr w:type="spellStart"/>
            <w:r>
              <w:rPr>
                <w:sz w:val="24"/>
              </w:rPr>
              <w:t>docx</w:t>
            </w:r>
            <w:proofErr w:type="spellEnd"/>
            <w:r>
              <w:rPr>
                <w:sz w:val="24"/>
              </w:rPr>
              <w:t>”.</w:t>
            </w:r>
          </w:p>
        </w:tc>
      </w:tr>
      <w:tr w:rsidR="00DF688C">
        <w:trPr>
          <w:trHeight w:val="3137"/>
        </w:trPr>
        <w:tc>
          <w:tcPr>
            <w:tcW w:w="2052" w:type="dxa"/>
          </w:tcPr>
          <w:p w:rsidR="00DF688C" w:rsidRDefault="00437954">
            <w:pPr>
              <w:pStyle w:val="TableParagraph"/>
              <w:spacing w:before="118"/>
              <w:ind w:left="530" w:right="521"/>
              <w:jc w:val="center"/>
              <w:rPr>
                <w:sz w:val="24"/>
              </w:rPr>
            </w:pPr>
            <w:r>
              <w:rPr>
                <w:spacing w:val="-2"/>
                <w:sz w:val="24"/>
              </w:rPr>
              <w:t>TC4.003</w:t>
            </w:r>
          </w:p>
        </w:tc>
        <w:tc>
          <w:tcPr>
            <w:tcW w:w="4627" w:type="dxa"/>
          </w:tcPr>
          <w:p w:rsidR="00DF688C" w:rsidRDefault="00437954">
            <w:pPr>
              <w:pStyle w:val="TableParagraph"/>
              <w:spacing w:before="118" w:line="360" w:lineRule="auto"/>
              <w:ind w:right="97"/>
              <w:jc w:val="both"/>
              <w:rPr>
                <w:sz w:val="24"/>
              </w:rPr>
            </w:pPr>
            <w:r>
              <w:rPr>
                <w:sz w:val="24"/>
              </w:rPr>
              <w:t xml:space="preserve">Test the add subject details process with the subject, day and time same as existed in the </w:t>
            </w:r>
            <w:r>
              <w:rPr>
                <w:spacing w:val="-2"/>
                <w:sz w:val="24"/>
              </w:rPr>
              <w:t>database.</w:t>
            </w:r>
          </w:p>
        </w:tc>
        <w:tc>
          <w:tcPr>
            <w:tcW w:w="3336" w:type="dxa"/>
          </w:tcPr>
          <w:p w:rsidR="00DF688C" w:rsidRDefault="00437954">
            <w:pPr>
              <w:pStyle w:val="TableParagraph"/>
              <w:spacing w:before="118" w:line="360" w:lineRule="auto"/>
              <w:ind w:right="96"/>
              <w:jc w:val="both"/>
              <w:rPr>
                <w:sz w:val="24"/>
              </w:rPr>
            </w:pPr>
            <w:r>
              <w:rPr>
                <w:sz w:val="24"/>
              </w:rPr>
              <w:t>The admin clicks the Insert button after selecting subject, day and time options that already exists in the database, filling out all textboxes and inserting the schedule with the correct format.</w:t>
            </w:r>
          </w:p>
        </w:tc>
        <w:tc>
          <w:tcPr>
            <w:tcW w:w="3354" w:type="dxa"/>
          </w:tcPr>
          <w:p w:rsidR="00DF688C" w:rsidRDefault="00437954">
            <w:pPr>
              <w:pStyle w:val="TableParagraph"/>
              <w:spacing w:before="118" w:line="360" w:lineRule="auto"/>
              <w:rPr>
                <w:sz w:val="24"/>
              </w:rPr>
            </w:pPr>
            <w:r>
              <w:rPr>
                <w:sz w:val="24"/>
              </w:rPr>
              <w:t>Display</w:t>
            </w:r>
            <w:r>
              <w:rPr>
                <w:spacing w:val="80"/>
                <w:sz w:val="24"/>
              </w:rPr>
              <w:t xml:space="preserve"> </w:t>
            </w:r>
            <w:r>
              <w:rPr>
                <w:sz w:val="24"/>
              </w:rPr>
              <w:t>“Subject</w:t>
            </w:r>
            <w:r>
              <w:rPr>
                <w:spacing w:val="80"/>
                <w:sz w:val="24"/>
              </w:rPr>
              <w:t xml:space="preserve"> </w:t>
            </w:r>
            <w:r>
              <w:rPr>
                <w:sz w:val="24"/>
              </w:rPr>
              <w:t>is</w:t>
            </w:r>
            <w:r>
              <w:rPr>
                <w:spacing w:val="80"/>
                <w:sz w:val="24"/>
              </w:rPr>
              <w:t xml:space="preserve"> </w:t>
            </w:r>
            <w:r>
              <w:rPr>
                <w:sz w:val="24"/>
              </w:rPr>
              <w:t>ineligible for the same day and time.”</w:t>
            </w:r>
          </w:p>
        </w:tc>
      </w:tr>
      <w:tr w:rsidR="00DF688C">
        <w:trPr>
          <w:trHeight w:val="2198"/>
        </w:trPr>
        <w:tc>
          <w:tcPr>
            <w:tcW w:w="2052" w:type="dxa"/>
          </w:tcPr>
          <w:p w:rsidR="00DF688C" w:rsidRDefault="00437954">
            <w:pPr>
              <w:pStyle w:val="TableParagraph"/>
              <w:spacing w:before="120"/>
              <w:ind w:left="530" w:right="521"/>
              <w:jc w:val="center"/>
              <w:rPr>
                <w:sz w:val="24"/>
              </w:rPr>
            </w:pPr>
            <w:r>
              <w:rPr>
                <w:spacing w:val="-2"/>
                <w:sz w:val="24"/>
              </w:rPr>
              <w:t>TC4.004</w:t>
            </w:r>
          </w:p>
        </w:tc>
        <w:tc>
          <w:tcPr>
            <w:tcW w:w="4627" w:type="dxa"/>
          </w:tcPr>
          <w:p w:rsidR="00DF688C" w:rsidRDefault="00437954">
            <w:pPr>
              <w:pStyle w:val="TableParagraph"/>
              <w:spacing w:before="120" w:line="360" w:lineRule="auto"/>
              <w:ind w:right="95"/>
              <w:jc w:val="both"/>
              <w:rPr>
                <w:sz w:val="24"/>
              </w:rPr>
            </w:pPr>
            <w:r>
              <w:rPr>
                <w:sz w:val="24"/>
              </w:rPr>
              <w:t xml:space="preserve">Test the add subject details process with the day, time and age same as existed in the </w:t>
            </w:r>
            <w:r>
              <w:rPr>
                <w:spacing w:val="-2"/>
                <w:sz w:val="24"/>
              </w:rPr>
              <w:t>database.</w:t>
            </w:r>
          </w:p>
        </w:tc>
        <w:tc>
          <w:tcPr>
            <w:tcW w:w="3336" w:type="dxa"/>
          </w:tcPr>
          <w:p w:rsidR="00DF688C" w:rsidRDefault="00437954">
            <w:pPr>
              <w:pStyle w:val="TableParagraph"/>
              <w:spacing w:before="120" w:line="360" w:lineRule="auto"/>
              <w:ind w:right="97"/>
              <w:jc w:val="both"/>
              <w:rPr>
                <w:sz w:val="24"/>
              </w:rPr>
            </w:pPr>
            <w:r>
              <w:rPr>
                <w:sz w:val="24"/>
              </w:rPr>
              <w:t>The admin clicks the Insert button after selecting subject option, but day, time and age already</w:t>
            </w:r>
            <w:r>
              <w:rPr>
                <w:spacing w:val="63"/>
                <w:sz w:val="24"/>
              </w:rPr>
              <w:t xml:space="preserve"> </w:t>
            </w:r>
            <w:r>
              <w:rPr>
                <w:sz w:val="24"/>
              </w:rPr>
              <w:t>exists</w:t>
            </w:r>
            <w:r>
              <w:rPr>
                <w:spacing w:val="64"/>
                <w:sz w:val="24"/>
              </w:rPr>
              <w:t xml:space="preserve"> </w:t>
            </w:r>
            <w:r>
              <w:rPr>
                <w:sz w:val="24"/>
              </w:rPr>
              <w:t>in</w:t>
            </w:r>
            <w:r>
              <w:rPr>
                <w:spacing w:val="63"/>
                <w:sz w:val="24"/>
              </w:rPr>
              <w:t xml:space="preserve"> </w:t>
            </w:r>
            <w:r>
              <w:rPr>
                <w:sz w:val="24"/>
              </w:rPr>
              <w:t>the</w:t>
            </w:r>
            <w:r>
              <w:rPr>
                <w:spacing w:val="63"/>
                <w:sz w:val="24"/>
              </w:rPr>
              <w:t xml:space="preserve"> </w:t>
            </w:r>
            <w:r>
              <w:rPr>
                <w:spacing w:val="-2"/>
                <w:sz w:val="24"/>
              </w:rPr>
              <w:t>database,</w:t>
            </w:r>
          </w:p>
          <w:p w:rsidR="00DF688C" w:rsidRDefault="00437954">
            <w:pPr>
              <w:pStyle w:val="TableParagraph"/>
              <w:spacing w:before="0"/>
              <w:jc w:val="both"/>
              <w:rPr>
                <w:sz w:val="24"/>
              </w:rPr>
            </w:pPr>
            <w:r>
              <w:rPr>
                <w:sz w:val="24"/>
              </w:rPr>
              <w:t>filling</w:t>
            </w:r>
            <w:r>
              <w:rPr>
                <w:spacing w:val="28"/>
                <w:sz w:val="24"/>
              </w:rPr>
              <w:t xml:space="preserve">  </w:t>
            </w:r>
            <w:r>
              <w:rPr>
                <w:sz w:val="24"/>
              </w:rPr>
              <w:t>out</w:t>
            </w:r>
            <w:r>
              <w:rPr>
                <w:spacing w:val="29"/>
                <w:sz w:val="24"/>
              </w:rPr>
              <w:t xml:space="preserve">  </w:t>
            </w:r>
            <w:r>
              <w:rPr>
                <w:sz w:val="24"/>
              </w:rPr>
              <w:t>all</w:t>
            </w:r>
            <w:r>
              <w:rPr>
                <w:spacing w:val="30"/>
                <w:sz w:val="24"/>
              </w:rPr>
              <w:t xml:space="preserve">  </w:t>
            </w:r>
            <w:r>
              <w:rPr>
                <w:sz w:val="24"/>
              </w:rPr>
              <w:t>textboxes</w:t>
            </w:r>
            <w:r>
              <w:rPr>
                <w:spacing w:val="29"/>
                <w:sz w:val="24"/>
              </w:rPr>
              <w:t xml:space="preserve">  </w:t>
            </w:r>
            <w:r>
              <w:rPr>
                <w:spacing w:val="-5"/>
                <w:sz w:val="24"/>
              </w:rPr>
              <w:t>and</w:t>
            </w:r>
          </w:p>
        </w:tc>
        <w:tc>
          <w:tcPr>
            <w:tcW w:w="3354" w:type="dxa"/>
          </w:tcPr>
          <w:p w:rsidR="00DF688C" w:rsidRDefault="00437954">
            <w:pPr>
              <w:pStyle w:val="TableParagraph"/>
              <w:spacing w:before="120" w:line="360" w:lineRule="auto"/>
              <w:ind w:right="96"/>
              <w:jc w:val="both"/>
              <w:rPr>
                <w:sz w:val="24"/>
              </w:rPr>
            </w:pPr>
            <w:r>
              <w:rPr>
                <w:sz w:val="24"/>
              </w:rPr>
              <w:t>Display “Subject is ineligible</w:t>
            </w:r>
            <w:r>
              <w:rPr>
                <w:spacing w:val="40"/>
                <w:sz w:val="24"/>
              </w:rPr>
              <w:t xml:space="preserve"> </w:t>
            </w:r>
            <w:r>
              <w:rPr>
                <w:sz w:val="24"/>
              </w:rPr>
              <w:t>for the identical day and time</w:t>
            </w:r>
            <w:r>
              <w:rPr>
                <w:spacing w:val="40"/>
                <w:sz w:val="24"/>
              </w:rPr>
              <w:t xml:space="preserve"> </w:t>
            </w:r>
            <w:r>
              <w:rPr>
                <w:sz w:val="24"/>
              </w:rPr>
              <w:t>for the identical age.”</w:t>
            </w:r>
          </w:p>
        </w:tc>
      </w:tr>
    </w:tbl>
    <w:p w:rsidR="00DF688C" w:rsidRDefault="00DF688C">
      <w:pPr>
        <w:spacing w:line="360" w:lineRule="auto"/>
        <w:jc w:val="both"/>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4627"/>
        <w:gridCol w:w="3336"/>
        <w:gridCol w:w="3354"/>
      </w:tblGrid>
      <w:tr w:rsidR="00DF688C">
        <w:trPr>
          <w:trHeight w:val="947"/>
        </w:trPr>
        <w:tc>
          <w:tcPr>
            <w:tcW w:w="2052" w:type="dxa"/>
          </w:tcPr>
          <w:p w:rsidR="00DF688C" w:rsidRDefault="00DF688C">
            <w:pPr>
              <w:pStyle w:val="TableParagraph"/>
              <w:spacing w:before="0"/>
              <w:ind w:left="0"/>
              <w:rPr>
                <w:sz w:val="24"/>
              </w:rPr>
            </w:pPr>
          </w:p>
        </w:tc>
        <w:tc>
          <w:tcPr>
            <w:tcW w:w="4627" w:type="dxa"/>
          </w:tcPr>
          <w:p w:rsidR="00DF688C" w:rsidRDefault="00DF688C">
            <w:pPr>
              <w:pStyle w:val="TableParagraph"/>
              <w:spacing w:before="0"/>
              <w:ind w:left="0"/>
              <w:rPr>
                <w:sz w:val="24"/>
              </w:rPr>
            </w:pPr>
          </w:p>
        </w:tc>
        <w:tc>
          <w:tcPr>
            <w:tcW w:w="3336" w:type="dxa"/>
          </w:tcPr>
          <w:p w:rsidR="00DF688C" w:rsidRDefault="00437954">
            <w:pPr>
              <w:pStyle w:val="TableParagraph"/>
              <w:spacing w:before="0" w:line="360" w:lineRule="auto"/>
              <w:rPr>
                <w:sz w:val="24"/>
              </w:rPr>
            </w:pPr>
            <w:proofErr w:type="gramStart"/>
            <w:r>
              <w:rPr>
                <w:sz w:val="24"/>
              </w:rPr>
              <w:t>inserting</w:t>
            </w:r>
            <w:proofErr w:type="gramEnd"/>
            <w:r>
              <w:rPr>
                <w:spacing w:val="36"/>
                <w:sz w:val="24"/>
              </w:rPr>
              <w:t xml:space="preserve"> </w:t>
            </w:r>
            <w:r>
              <w:rPr>
                <w:sz w:val="24"/>
              </w:rPr>
              <w:t>the</w:t>
            </w:r>
            <w:r>
              <w:rPr>
                <w:spacing w:val="38"/>
                <w:sz w:val="24"/>
              </w:rPr>
              <w:t xml:space="preserve"> </w:t>
            </w:r>
            <w:r>
              <w:rPr>
                <w:sz w:val="24"/>
              </w:rPr>
              <w:t>schedule</w:t>
            </w:r>
            <w:r>
              <w:rPr>
                <w:spacing w:val="38"/>
                <w:sz w:val="24"/>
              </w:rPr>
              <w:t xml:space="preserve"> </w:t>
            </w:r>
            <w:r>
              <w:rPr>
                <w:sz w:val="24"/>
              </w:rPr>
              <w:t>with</w:t>
            </w:r>
            <w:r>
              <w:rPr>
                <w:spacing w:val="36"/>
                <w:sz w:val="24"/>
              </w:rPr>
              <w:t xml:space="preserve"> </w:t>
            </w:r>
            <w:r>
              <w:rPr>
                <w:sz w:val="24"/>
              </w:rPr>
              <w:t>the correct format.</w:t>
            </w:r>
          </w:p>
        </w:tc>
        <w:tc>
          <w:tcPr>
            <w:tcW w:w="3354" w:type="dxa"/>
          </w:tcPr>
          <w:p w:rsidR="00DF688C" w:rsidRDefault="00DF688C">
            <w:pPr>
              <w:pStyle w:val="TableParagraph"/>
              <w:spacing w:before="0"/>
              <w:ind w:left="0"/>
              <w:rPr>
                <w:sz w:val="24"/>
              </w:rPr>
            </w:pPr>
          </w:p>
        </w:tc>
      </w:tr>
    </w:tbl>
    <w:p w:rsidR="00DF688C" w:rsidRDefault="00DF688C">
      <w:pPr>
        <w:pStyle w:val="BodyText"/>
        <w:spacing w:before="0"/>
        <w:rPr>
          <w:b/>
          <w:sz w:val="20"/>
        </w:rPr>
      </w:pPr>
    </w:p>
    <w:p w:rsidR="00DF688C" w:rsidRDefault="00DF688C">
      <w:pPr>
        <w:pStyle w:val="BodyText"/>
        <w:spacing w:before="1"/>
        <w:rPr>
          <w:b/>
          <w:sz w:val="1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4627"/>
        <w:gridCol w:w="3336"/>
        <w:gridCol w:w="3354"/>
      </w:tblGrid>
      <w:tr w:rsidR="00DF688C">
        <w:trPr>
          <w:trHeight w:val="653"/>
        </w:trPr>
        <w:tc>
          <w:tcPr>
            <w:tcW w:w="2052"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17" w:type="dxa"/>
            <w:gridSpan w:val="3"/>
          </w:tcPr>
          <w:p w:rsidR="00DF688C" w:rsidRDefault="00437954">
            <w:pPr>
              <w:pStyle w:val="TableParagraph"/>
              <w:rPr>
                <w:sz w:val="24"/>
              </w:rPr>
            </w:pPr>
            <w:r>
              <w:rPr>
                <w:spacing w:val="-2"/>
                <w:sz w:val="24"/>
              </w:rPr>
              <w:t>T1.005</w:t>
            </w:r>
          </w:p>
        </w:tc>
      </w:tr>
      <w:tr w:rsidR="00DF688C">
        <w:trPr>
          <w:trHeight w:val="654"/>
        </w:trPr>
        <w:tc>
          <w:tcPr>
            <w:tcW w:w="2052" w:type="dxa"/>
            <w:shd w:val="clear" w:color="auto" w:fill="E7E6E6"/>
          </w:tcPr>
          <w:p w:rsidR="00DF688C" w:rsidRDefault="00437954">
            <w:pPr>
              <w:pStyle w:val="TableParagraph"/>
              <w:spacing w:before="120"/>
              <w:rPr>
                <w:b/>
                <w:sz w:val="24"/>
              </w:rPr>
            </w:pPr>
            <w:r>
              <w:rPr>
                <w:b/>
                <w:sz w:val="24"/>
              </w:rPr>
              <w:t>Module</w:t>
            </w:r>
            <w:r>
              <w:rPr>
                <w:b/>
                <w:spacing w:val="-7"/>
                <w:sz w:val="24"/>
              </w:rPr>
              <w:t xml:space="preserve"> </w:t>
            </w:r>
            <w:r>
              <w:rPr>
                <w:b/>
                <w:spacing w:val="-4"/>
                <w:sz w:val="24"/>
              </w:rPr>
              <w:t>Name</w:t>
            </w:r>
          </w:p>
        </w:tc>
        <w:tc>
          <w:tcPr>
            <w:tcW w:w="11317" w:type="dxa"/>
            <w:gridSpan w:val="3"/>
          </w:tcPr>
          <w:p w:rsidR="00DF688C" w:rsidRDefault="00437954">
            <w:pPr>
              <w:pStyle w:val="TableParagraph"/>
              <w:spacing w:before="120"/>
              <w:rPr>
                <w:sz w:val="24"/>
              </w:rPr>
            </w:pPr>
            <w:r>
              <w:rPr>
                <w:sz w:val="24"/>
              </w:rPr>
              <w:t>Update</w:t>
            </w:r>
            <w:r>
              <w:rPr>
                <w:spacing w:val="-4"/>
                <w:sz w:val="24"/>
              </w:rPr>
              <w:t xml:space="preserve"> </w:t>
            </w:r>
            <w:r>
              <w:rPr>
                <w:sz w:val="24"/>
              </w:rPr>
              <w:t>Subject</w:t>
            </w:r>
            <w:r>
              <w:rPr>
                <w:spacing w:val="-3"/>
                <w:sz w:val="24"/>
              </w:rPr>
              <w:t xml:space="preserve"> </w:t>
            </w:r>
            <w:r>
              <w:rPr>
                <w:spacing w:val="-4"/>
                <w:sz w:val="24"/>
              </w:rPr>
              <w:t>Image</w:t>
            </w:r>
          </w:p>
        </w:tc>
      </w:tr>
      <w:tr w:rsidR="00DF688C">
        <w:trPr>
          <w:trHeight w:val="653"/>
        </w:trPr>
        <w:tc>
          <w:tcPr>
            <w:tcW w:w="2052" w:type="dxa"/>
            <w:shd w:val="clear" w:color="auto" w:fill="E7E6E6"/>
          </w:tcPr>
          <w:p w:rsidR="00DF688C" w:rsidRDefault="00437954">
            <w:pPr>
              <w:pStyle w:val="TableParagraph"/>
              <w:spacing w:before="118"/>
              <w:rPr>
                <w:b/>
                <w:sz w:val="24"/>
              </w:rPr>
            </w:pPr>
            <w:r>
              <w:rPr>
                <w:b/>
                <w:sz w:val="24"/>
              </w:rPr>
              <w:t>Test</w:t>
            </w:r>
            <w:r>
              <w:rPr>
                <w:b/>
                <w:spacing w:val="-2"/>
                <w:sz w:val="24"/>
              </w:rPr>
              <w:t xml:space="preserve"> Description</w:t>
            </w:r>
          </w:p>
        </w:tc>
        <w:tc>
          <w:tcPr>
            <w:tcW w:w="11317" w:type="dxa"/>
            <w:gridSpan w:val="3"/>
          </w:tcPr>
          <w:p w:rsidR="00DF688C" w:rsidRDefault="00437954">
            <w:pPr>
              <w:pStyle w:val="TableParagraph"/>
              <w:spacing w:before="118"/>
              <w:rPr>
                <w:sz w:val="24"/>
              </w:rPr>
            </w:pPr>
            <w:r>
              <w:rPr>
                <w:sz w:val="24"/>
              </w:rPr>
              <w:t>To</w:t>
            </w:r>
            <w:r>
              <w:rPr>
                <w:spacing w:val="-1"/>
                <w:sz w:val="24"/>
              </w:rPr>
              <w:t xml:space="preserve"> </w:t>
            </w:r>
            <w:r>
              <w:rPr>
                <w:sz w:val="24"/>
              </w:rPr>
              <w:t>update</w:t>
            </w:r>
            <w:r>
              <w:rPr>
                <w:spacing w:val="-2"/>
                <w:sz w:val="24"/>
              </w:rPr>
              <w:t xml:space="preserve"> </w:t>
            </w:r>
            <w:r>
              <w:rPr>
                <w:sz w:val="24"/>
              </w:rPr>
              <w:t>the subject</w:t>
            </w:r>
            <w:r>
              <w:rPr>
                <w:spacing w:val="-1"/>
                <w:sz w:val="24"/>
              </w:rPr>
              <w:t xml:space="preserve"> </w:t>
            </w:r>
            <w:r>
              <w:rPr>
                <w:spacing w:val="-2"/>
                <w:sz w:val="24"/>
              </w:rPr>
              <w:t>image.</w:t>
            </w:r>
          </w:p>
        </w:tc>
      </w:tr>
      <w:tr w:rsidR="00DF688C">
        <w:trPr>
          <w:trHeight w:val="654"/>
        </w:trPr>
        <w:tc>
          <w:tcPr>
            <w:tcW w:w="2052" w:type="dxa"/>
            <w:shd w:val="clear" w:color="auto" w:fill="E7E6E6"/>
          </w:tcPr>
          <w:p w:rsidR="00DF688C" w:rsidRDefault="00437954">
            <w:pPr>
              <w:pStyle w:val="TableParagraph"/>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4627" w:type="dxa"/>
            <w:shd w:val="clear" w:color="auto" w:fill="E7E6E6"/>
          </w:tcPr>
          <w:p w:rsidR="00DF688C" w:rsidRDefault="00437954">
            <w:pPr>
              <w:pStyle w:val="TableParagraph"/>
              <w:rPr>
                <w:b/>
                <w:sz w:val="24"/>
              </w:rPr>
            </w:pPr>
            <w:r>
              <w:rPr>
                <w:b/>
                <w:sz w:val="24"/>
              </w:rPr>
              <w:t>Test</w:t>
            </w:r>
            <w:r>
              <w:rPr>
                <w:b/>
                <w:spacing w:val="-2"/>
                <w:sz w:val="24"/>
              </w:rPr>
              <w:t xml:space="preserve"> </w:t>
            </w:r>
            <w:r>
              <w:rPr>
                <w:b/>
                <w:sz w:val="24"/>
              </w:rPr>
              <w:t xml:space="preserve">Case </w:t>
            </w:r>
            <w:r>
              <w:rPr>
                <w:b/>
                <w:spacing w:val="-2"/>
                <w:sz w:val="24"/>
              </w:rPr>
              <w:t>Description</w:t>
            </w:r>
          </w:p>
        </w:tc>
        <w:tc>
          <w:tcPr>
            <w:tcW w:w="3336" w:type="dxa"/>
            <w:shd w:val="clear" w:color="auto" w:fill="E7E6E6"/>
          </w:tcPr>
          <w:p w:rsidR="00DF688C" w:rsidRDefault="00437954">
            <w:pPr>
              <w:pStyle w:val="TableParagraph"/>
              <w:rPr>
                <w:b/>
                <w:sz w:val="24"/>
              </w:rPr>
            </w:pPr>
            <w:r>
              <w:rPr>
                <w:b/>
                <w:spacing w:val="-2"/>
                <w:sz w:val="24"/>
              </w:rPr>
              <w:t>Procedures</w:t>
            </w:r>
          </w:p>
        </w:tc>
        <w:tc>
          <w:tcPr>
            <w:tcW w:w="3354" w:type="dxa"/>
            <w:shd w:val="clear" w:color="auto" w:fill="E7E6E6"/>
          </w:tcPr>
          <w:p w:rsidR="00DF688C" w:rsidRDefault="00437954">
            <w:pPr>
              <w:pStyle w:val="TableParagraph"/>
              <w:rPr>
                <w:b/>
                <w:sz w:val="24"/>
              </w:rPr>
            </w:pPr>
            <w:r>
              <w:rPr>
                <w:b/>
                <w:sz w:val="24"/>
              </w:rPr>
              <w:t>Expected</w:t>
            </w:r>
            <w:r>
              <w:rPr>
                <w:b/>
                <w:spacing w:val="-4"/>
                <w:sz w:val="24"/>
              </w:rPr>
              <w:t xml:space="preserve"> </w:t>
            </w:r>
            <w:r>
              <w:rPr>
                <w:b/>
                <w:spacing w:val="-2"/>
                <w:sz w:val="24"/>
              </w:rPr>
              <w:t>Result</w:t>
            </w:r>
          </w:p>
        </w:tc>
      </w:tr>
      <w:tr w:rsidR="00DF688C">
        <w:trPr>
          <w:trHeight w:val="1481"/>
        </w:trPr>
        <w:tc>
          <w:tcPr>
            <w:tcW w:w="2052" w:type="dxa"/>
          </w:tcPr>
          <w:p w:rsidR="00DF688C" w:rsidRDefault="00437954">
            <w:pPr>
              <w:pStyle w:val="TableParagraph"/>
              <w:spacing w:before="120"/>
              <w:ind w:left="602"/>
              <w:rPr>
                <w:sz w:val="24"/>
              </w:rPr>
            </w:pPr>
            <w:r>
              <w:rPr>
                <w:spacing w:val="-2"/>
                <w:sz w:val="24"/>
              </w:rPr>
              <w:t>TC5.001</w:t>
            </w:r>
          </w:p>
        </w:tc>
        <w:tc>
          <w:tcPr>
            <w:tcW w:w="4627" w:type="dxa"/>
          </w:tcPr>
          <w:p w:rsidR="00DF688C" w:rsidRDefault="00437954">
            <w:pPr>
              <w:pStyle w:val="TableParagraph"/>
              <w:spacing w:before="120" w:line="360" w:lineRule="auto"/>
              <w:rPr>
                <w:sz w:val="24"/>
              </w:rPr>
            </w:pPr>
            <w:r>
              <w:rPr>
                <w:sz w:val="24"/>
              </w:rPr>
              <w:t>Test</w:t>
            </w:r>
            <w:r>
              <w:rPr>
                <w:spacing w:val="40"/>
                <w:sz w:val="24"/>
              </w:rPr>
              <w:t xml:space="preserve"> </w:t>
            </w:r>
            <w:r>
              <w:rPr>
                <w:sz w:val="24"/>
              </w:rPr>
              <w:t>the</w:t>
            </w:r>
            <w:r>
              <w:rPr>
                <w:spacing w:val="40"/>
                <w:sz w:val="24"/>
              </w:rPr>
              <w:t xml:space="preserve"> </w:t>
            </w:r>
            <w:r>
              <w:rPr>
                <w:sz w:val="24"/>
              </w:rPr>
              <w:t>update</w:t>
            </w:r>
            <w:r>
              <w:rPr>
                <w:spacing w:val="40"/>
                <w:sz w:val="24"/>
              </w:rPr>
              <w:t xml:space="preserve"> </w:t>
            </w:r>
            <w:r>
              <w:rPr>
                <w:sz w:val="24"/>
              </w:rPr>
              <w:t>subject</w:t>
            </w:r>
            <w:r>
              <w:rPr>
                <w:spacing w:val="40"/>
                <w:sz w:val="24"/>
              </w:rPr>
              <w:t xml:space="preserve"> </w:t>
            </w:r>
            <w:r>
              <w:rPr>
                <w:sz w:val="24"/>
              </w:rPr>
              <w:t>image</w:t>
            </w:r>
            <w:r>
              <w:rPr>
                <w:spacing w:val="40"/>
                <w:sz w:val="24"/>
              </w:rPr>
              <w:t xml:space="preserve"> </w:t>
            </w:r>
            <w:r>
              <w:rPr>
                <w:sz w:val="24"/>
              </w:rPr>
              <w:t>process</w:t>
            </w:r>
            <w:r>
              <w:rPr>
                <w:spacing w:val="40"/>
                <w:sz w:val="24"/>
              </w:rPr>
              <w:t xml:space="preserve"> </w:t>
            </w:r>
            <w:r>
              <w:rPr>
                <w:sz w:val="24"/>
              </w:rPr>
              <w:t>with the correct format for image insertion.</w:t>
            </w:r>
          </w:p>
        </w:tc>
        <w:tc>
          <w:tcPr>
            <w:tcW w:w="3336" w:type="dxa"/>
          </w:tcPr>
          <w:p w:rsidR="00DF688C" w:rsidRDefault="00437954">
            <w:pPr>
              <w:pStyle w:val="TableParagraph"/>
              <w:spacing w:before="120" w:line="360" w:lineRule="auto"/>
              <w:ind w:right="97"/>
              <w:jc w:val="both"/>
              <w:rPr>
                <w:sz w:val="24"/>
              </w:rPr>
            </w:pPr>
            <w:r>
              <w:rPr>
                <w:sz w:val="24"/>
              </w:rPr>
              <w:t>The admin clicks the Update Image button after inserting the image with the correct format.</w:t>
            </w:r>
          </w:p>
        </w:tc>
        <w:tc>
          <w:tcPr>
            <w:tcW w:w="3354" w:type="dxa"/>
          </w:tcPr>
          <w:p w:rsidR="00DF688C" w:rsidRDefault="00437954">
            <w:pPr>
              <w:pStyle w:val="TableParagraph"/>
              <w:tabs>
                <w:tab w:val="left" w:pos="1156"/>
                <w:tab w:val="left" w:pos="2167"/>
                <w:tab w:val="left" w:pos="2791"/>
              </w:tabs>
              <w:spacing w:before="120" w:line="360" w:lineRule="auto"/>
              <w:ind w:right="99"/>
              <w:rPr>
                <w:sz w:val="24"/>
              </w:rPr>
            </w:pPr>
            <w:r>
              <w:rPr>
                <w:spacing w:val="-2"/>
                <w:sz w:val="24"/>
              </w:rPr>
              <w:t>Display</w:t>
            </w:r>
            <w:r>
              <w:rPr>
                <w:sz w:val="24"/>
              </w:rPr>
              <w:tab/>
            </w:r>
            <w:r>
              <w:rPr>
                <w:spacing w:val="-2"/>
                <w:sz w:val="24"/>
              </w:rPr>
              <w:t>“Image</w:t>
            </w:r>
            <w:r>
              <w:rPr>
                <w:sz w:val="24"/>
              </w:rPr>
              <w:tab/>
            </w:r>
            <w:r>
              <w:rPr>
                <w:spacing w:val="-4"/>
                <w:sz w:val="24"/>
              </w:rPr>
              <w:t>has</w:t>
            </w:r>
            <w:r>
              <w:rPr>
                <w:sz w:val="24"/>
              </w:rPr>
              <w:tab/>
            </w:r>
            <w:r>
              <w:rPr>
                <w:spacing w:val="-4"/>
                <w:sz w:val="24"/>
              </w:rPr>
              <w:t xml:space="preserve">been </w:t>
            </w:r>
            <w:r>
              <w:rPr>
                <w:sz w:val="24"/>
              </w:rPr>
              <w:t>updated successfully”.</w:t>
            </w:r>
          </w:p>
        </w:tc>
      </w:tr>
      <w:tr w:rsidR="00DF688C">
        <w:trPr>
          <w:trHeight w:val="1482"/>
        </w:trPr>
        <w:tc>
          <w:tcPr>
            <w:tcW w:w="2052" w:type="dxa"/>
          </w:tcPr>
          <w:p w:rsidR="00DF688C" w:rsidRDefault="00437954">
            <w:pPr>
              <w:pStyle w:val="TableParagraph"/>
              <w:spacing w:before="118"/>
              <w:ind w:left="602"/>
              <w:rPr>
                <w:sz w:val="24"/>
              </w:rPr>
            </w:pPr>
            <w:r>
              <w:rPr>
                <w:spacing w:val="-2"/>
                <w:sz w:val="24"/>
              </w:rPr>
              <w:t>TC5.002</w:t>
            </w:r>
          </w:p>
        </w:tc>
        <w:tc>
          <w:tcPr>
            <w:tcW w:w="4627" w:type="dxa"/>
          </w:tcPr>
          <w:p w:rsidR="00DF688C" w:rsidRDefault="00437954">
            <w:pPr>
              <w:pStyle w:val="TableParagraph"/>
              <w:spacing w:before="118" w:line="360" w:lineRule="auto"/>
              <w:rPr>
                <w:sz w:val="24"/>
              </w:rPr>
            </w:pPr>
            <w:r>
              <w:rPr>
                <w:sz w:val="24"/>
              </w:rPr>
              <w:t>Test</w:t>
            </w:r>
            <w:r>
              <w:rPr>
                <w:spacing w:val="40"/>
                <w:sz w:val="24"/>
              </w:rPr>
              <w:t xml:space="preserve"> </w:t>
            </w:r>
            <w:r>
              <w:rPr>
                <w:sz w:val="24"/>
              </w:rPr>
              <w:t>the</w:t>
            </w:r>
            <w:r>
              <w:rPr>
                <w:spacing w:val="40"/>
                <w:sz w:val="24"/>
              </w:rPr>
              <w:t xml:space="preserve"> </w:t>
            </w:r>
            <w:r>
              <w:rPr>
                <w:sz w:val="24"/>
              </w:rPr>
              <w:t>update</w:t>
            </w:r>
            <w:r>
              <w:rPr>
                <w:spacing w:val="40"/>
                <w:sz w:val="24"/>
              </w:rPr>
              <w:t xml:space="preserve"> </w:t>
            </w:r>
            <w:r>
              <w:rPr>
                <w:sz w:val="24"/>
              </w:rPr>
              <w:t>subject</w:t>
            </w:r>
            <w:r>
              <w:rPr>
                <w:spacing w:val="40"/>
                <w:sz w:val="24"/>
              </w:rPr>
              <w:t xml:space="preserve"> </w:t>
            </w:r>
            <w:r>
              <w:rPr>
                <w:sz w:val="24"/>
              </w:rPr>
              <w:t>image</w:t>
            </w:r>
            <w:r>
              <w:rPr>
                <w:spacing w:val="40"/>
                <w:sz w:val="24"/>
              </w:rPr>
              <w:t xml:space="preserve"> </w:t>
            </w:r>
            <w:r>
              <w:rPr>
                <w:sz w:val="24"/>
              </w:rPr>
              <w:t>process</w:t>
            </w:r>
            <w:r>
              <w:rPr>
                <w:spacing w:val="40"/>
                <w:sz w:val="24"/>
              </w:rPr>
              <w:t xml:space="preserve"> </w:t>
            </w:r>
            <w:r>
              <w:rPr>
                <w:sz w:val="24"/>
              </w:rPr>
              <w:t>with no image insertion.</w:t>
            </w:r>
          </w:p>
        </w:tc>
        <w:tc>
          <w:tcPr>
            <w:tcW w:w="3336" w:type="dxa"/>
          </w:tcPr>
          <w:p w:rsidR="00DF688C" w:rsidRDefault="00437954">
            <w:pPr>
              <w:pStyle w:val="TableParagraph"/>
              <w:spacing w:before="118" w:line="360" w:lineRule="auto"/>
              <w:ind w:right="96"/>
              <w:jc w:val="both"/>
              <w:rPr>
                <w:sz w:val="24"/>
              </w:rPr>
            </w:pPr>
            <w:r>
              <w:rPr>
                <w:sz w:val="24"/>
              </w:rPr>
              <w:t>The admin clicks the Update Image button without inserting any image.</w:t>
            </w:r>
          </w:p>
        </w:tc>
        <w:tc>
          <w:tcPr>
            <w:tcW w:w="3354" w:type="dxa"/>
          </w:tcPr>
          <w:p w:rsidR="00DF688C" w:rsidRDefault="00437954">
            <w:pPr>
              <w:pStyle w:val="TableParagraph"/>
              <w:spacing w:before="118"/>
              <w:rPr>
                <w:sz w:val="24"/>
              </w:rPr>
            </w:pPr>
            <w:r>
              <w:rPr>
                <w:sz w:val="24"/>
              </w:rPr>
              <w:t>Display</w:t>
            </w:r>
            <w:r>
              <w:rPr>
                <w:spacing w:val="-2"/>
                <w:sz w:val="24"/>
              </w:rPr>
              <w:t xml:space="preserve"> </w:t>
            </w:r>
            <w:r>
              <w:rPr>
                <w:sz w:val="24"/>
              </w:rPr>
              <w:t>“Please</w:t>
            </w:r>
            <w:r>
              <w:rPr>
                <w:spacing w:val="-1"/>
                <w:sz w:val="24"/>
              </w:rPr>
              <w:t xml:space="preserve"> </w:t>
            </w:r>
            <w:r>
              <w:rPr>
                <w:sz w:val="24"/>
              </w:rPr>
              <w:t>select</w:t>
            </w:r>
            <w:r>
              <w:rPr>
                <w:spacing w:val="-2"/>
                <w:sz w:val="24"/>
              </w:rPr>
              <w:t xml:space="preserve"> </w:t>
            </w:r>
            <w:r>
              <w:rPr>
                <w:sz w:val="24"/>
              </w:rPr>
              <w:t>a</w:t>
            </w:r>
            <w:r>
              <w:rPr>
                <w:spacing w:val="-1"/>
                <w:sz w:val="24"/>
              </w:rPr>
              <w:t xml:space="preserve"> </w:t>
            </w:r>
            <w:r>
              <w:rPr>
                <w:spacing w:val="-2"/>
                <w:sz w:val="24"/>
              </w:rPr>
              <w:t>file”.</w:t>
            </w:r>
          </w:p>
        </w:tc>
      </w:tr>
    </w:tbl>
    <w:p w:rsidR="00DF688C" w:rsidRDefault="00DF688C">
      <w:pPr>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4627"/>
        <w:gridCol w:w="3336"/>
        <w:gridCol w:w="3354"/>
      </w:tblGrid>
      <w:tr w:rsidR="00DF688C">
        <w:trPr>
          <w:trHeight w:val="653"/>
        </w:trPr>
        <w:tc>
          <w:tcPr>
            <w:tcW w:w="2052"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17" w:type="dxa"/>
            <w:gridSpan w:val="3"/>
          </w:tcPr>
          <w:p w:rsidR="00DF688C" w:rsidRDefault="00437954">
            <w:pPr>
              <w:pStyle w:val="TableParagraph"/>
              <w:rPr>
                <w:sz w:val="24"/>
              </w:rPr>
            </w:pPr>
            <w:r>
              <w:rPr>
                <w:spacing w:val="-2"/>
                <w:sz w:val="24"/>
              </w:rPr>
              <w:t>T1.006</w:t>
            </w:r>
          </w:p>
        </w:tc>
      </w:tr>
      <w:tr w:rsidR="00DF688C">
        <w:trPr>
          <w:trHeight w:val="653"/>
        </w:trPr>
        <w:tc>
          <w:tcPr>
            <w:tcW w:w="2052" w:type="dxa"/>
            <w:shd w:val="clear" w:color="auto" w:fill="E7E6E6"/>
          </w:tcPr>
          <w:p w:rsidR="00DF688C" w:rsidRDefault="00437954">
            <w:pPr>
              <w:pStyle w:val="TableParagraph"/>
              <w:rPr>
                <w:b/>
                <w:sz w:val="24"/>
              </w:rPr>
            </w:pPr>
            <w:r>
              <w:rPr>
                <w:b/>
                <w:sz w:val="24"/>
              </w:rPr>
              <w:t>Module</w:t>
            </w:r>
            <w:r>
              <w:rPr>
                <w:b/>
                <w:spacing w:val="-7"/>
                <w:sz w:val="24"/>
              </w:rPr>
              <w:t xml:space="preserve"> </w:t>
            </w:r>
            <w:r>
              <w:rPr>
                <w:b/>
                <w:spacing w:val="-4"/>
                <w:sz w:val="24"/>
              </w:rPr>
              <w:t>Name</w:t>
            </w:r>
          </w:p>
        </w:tc>
        <w:tc>
          <w:tcPr>
            <w:tcW w:w="11317" w:type="dxa"/>
            <w:gridSpan w:val="3"/>
          </w:tcPr>
          <w:p w:rsidR="00DF688C" w:rsidRDefault="00437954">
            <w:pPr>
              <w:pStyle w:val="TableParagraph"/>
              <w:rPr>
                <w:sz w:val="24"/>
              </w:rPr>
            </w:pPr>
            <w:r>
              <w:rPr>
                <w:sz w:val="24"/>
              </w:rPr>
              <w:t>Update</w:t>
            </w:r>
            <w:r>
              <w:rPr>
                <w:spacing w:val="-2"/>
                <w:sz w:val="24"/>
              </w:rPr>
              <w:t xml:space="preserve"> </w:t>
            </w:r>
            <w:r>
              <w:rPr>
                <w:sz w:val="24"/>
              </w:rPr>
              <w:t>Subject</w:t>
            </w:r>
            <w:r>
              <w:rPr>
                <w:spacing w:val="-3"/>
                <w:sz w:val="24"/>
              </w:rPr>
              <w:t xml:space="preserve"> </w:t>
            </w:r>
            <w:r>
              <w:rPr>
                <w:spacing w:val="-2"/>
                <w:sz w:val="24"/>
              </w:rPr>
              <w:t>Timetable</w:t>
            </w:r>
          </w:p>
        </w:tc>
      </w:tr>
      <w:tr w:rsidR="00DF688C">
        <w:trPr>
          <w:trHeight w:val="653"/>
        </w:trPr>
        <w:tc>
          <w:tcPr>
            <w:tcW w:w="2052" w:type="dxa"/>
            <w:shd w:val="clear" w:color="auto" w:fill="E7E6E6"/>
          </w:tcPr>
          <w:p w:rsidR="00DF688C" w:rsidRDefault="00437954">
            <w:pPr>
              <w:pStyle w:val="TableParagraph"/>
              <w:spacing w:before="118"/>
              <w:rPr>
                <w:b/>
                <w:sz w:val="24"/>
              </w:rPr>
            </w:pPr>
            <w:r>
              <w:rPr>
                <w:b/>
                <w:sz w:val="24"/>
              </w:rPr>
              <w:t>Test</w:t>
            </w:r>
            <w:r>
              <w:rPr>
                <w:b/>
                <w:spacing w:val="-2"/>
                <w:sz w:val="24"/>
              </w:rPr>
              <w:t xml:space="preserve"> Description</w:t>
            </w:r>
          </w:p>
        </w:tc>
        <w:tc>
          <w:tcPr>
            <w:tcW w:w="11317" w:type="dxa"/>
            <w:gridSpan w:val="3"/>
          </w:tcPr>
          <w:p w:rsidR="00DF688C" w:rsidRDefault="00437954">
            <w:pPr>
              <w:pStyle w:val="TableParagraph"/>
              <w:spacing w:before="118"/>
              <w:rPr>
                <w:sz w:val="24"/>
              </w:rPr>
            </w:pPr>
            <w:r>
              <w:rPr>
                <w:sz w:val="24"/>
              </w:rPr>
              <w:t>To</w:t>
            </w:r>
            <w:r>
              <w:rPr>
                <w:spacing w:val="-1"/>
                <w:sz w:val="24"/>
              </w:rPr>
              <w:t xml:space="preserve"> </w:t>
            </w:r>
            <w:r>
              <w:rPr>
                <w:sz w:val="24"/>
              </w:rPr>
              <w:t>update</w:t>
            </w:r>
            <w:r>
              <w:rPr>
                <w:spacing w:val="-2"/>
                <w:sz w:val="24"/>
              </w:rPr>
              <w:t xml:space="preserve"> </w:t>
            </w:r>
            <w:r>
              <w:rPr>
                <w:sz w:val="24"/>
              </w:rPr>
              <w:t>the subject</w:t>
            </w:r>
            <w:r>
              <w:rPr>
                <w:spacing w:val="-1"/>
                <w:sz w:val="24"/>
              </w:rPr>
              <w:t xml:space="preserve"> </w:t>
            </w:r>
            <w:r>
              <w:rPr>
                <w:spacing w:val="-2"/>
                <w:sz w:val="24"/>
              </w:rPr>
              <w:t>timetable.</w:t>
            </w:r>
          </w:p>
        </w:tc>
      </w:tr>
      <w:tr w:rsidR="00DF688C">
        <w:trPr>
          <w:trHeight w:val="653"/>
        </w:trPr>
        <w:tc>
          <w:tcPr>
            <w:tcW w:w="2052" w:type="dxa"/>
            <w:shd w:val="clear" w:color="auto" w:fill="E7E6E6"/>
          </w:tcPr>
          <w:p w:rsidR="00DF688C" w:rsidRDefault="00437954">
            <w:pPr>
              <w:pStyle w:val="TableParagraph"/>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4627" w:type="dxa"/>
            <w:shd w:val="clear" w:color="auto" w:fill="E7E6E6"/>
          </w:tcPr>
          <w:p w:rsidR="00DF688C" w:rsidRDefault="00437954">
            <w:pPr>
              <w:pStyle w:val="TableParagraph"/>
              <w:rPr>
                <w:b/>
                <w:sz w:val="24"/>
              </w:rPr>
            </w:pPr>
            <w:r>
              <w:rPr>
                <w:b/>
                <w:sz w:val="24"/>
              </w:rPr>
              <w:t>Test</w:t>
            </w:r>
            <w:r>
              <w:rPr>
                <w:b/>
                <w:spacing w:val="-2"/>
                <w:sz w:val="24"/>
              </w:rPr>
              <w:t xml:space="preserve"> </w:t>
            </w:r>
            <w:r>
              <w:rPr>
                <w:b/>
                <w:sz w:val="24"/>
              </w:rPr>
              <w:t xml:space="preserve">Case </w:t>
            </w:r>
            <w:r>
              <w:rPr>
                <w:b/>
                <w:spacing w:val="-2"/>
                <w:sz w:val="24"/>
              </w:rPr>
              <w:t>Description</w:t>
            </w:r>
          </w:p>
        </w:tc>
        <w:tc>
          <w:tcPr>
            <w:tcW w:w="3336" w:type="dxa"/>
            <w:shd w:val="clear" w:color="auto" w:fill="E7E6E6"/>
          </w:tcPr>
          <w:p w:rsidR="00DF688C" w:rsidRDefault="00437954">
            <w:pPr>
              <w:pStyle w:val="TableParagraph"/>
              <w:rPr>
                <w:b/>
                <w:sz w:val="24"/>
              </w:rPr>
            </w:pPr>
            <w:r>
              <w:rPr>
                <w:b/>
                <w:spacing w:val="-2"/>
                <w:sz w:val="24"/>
              </w:rPr>
              <w:t>Procedures</w:t>
            </w:r>
          </w:p>
        </w:tc>
        <w:tc>
          <w:tcPr>
            <w:tcW w:w="3354" w:type="dxa"/>
            <w:shd w:val="clear" w:color="auto" w:fill="E7E6E6"/>
          </w:tcPr>
          <w:p w:rsidR="00DF688C" w:rsidRDefault="00437954">
            <w:pPr>
              <w:pStyle w:val="TableParagraph"/>
              <w:rPr>
                <w:b/>
                <w:sz w:val="24"/>
              </w:rPr>
            </w:pPr>
            <w:r>
              <w:rPr>
                <w:b/>
                <w:sz w:val="24"/>
              </w:rPr>
              <w:t>Expected</w:t>
            </w:r>
            <w:r>
              <w:rPr>
                <w:b/>
                <w:spacing w:val="-4"/>
                <w:sz w:val="24"/>
              </w:rPr>
              <w:t xml:space="preserve"> </w:t>
            </w:r>
            <w:r>
              <w:rPr>
                <w:b/>
                <w:spacing w:val="-2"/>
                <w:sz w:val="24"/>
              </w:rPr>
              <w:t>Result</w:t>
            </w:r>
          </w:p>
        </w:tc>
      </w:tr>
      <w:tr w:rsidR="00DF688C">
        <w:trPr>
          <w:trHeight w:val="1896"/>
        </w:trPr>
        <w:tc>
          <w:tcPr>
            <w:tcW w:w="2052" w:type="dxa"/>
          </w:tcPr>
          <w:p w:rsidR="00DF688C" w:rsidRDefault="00437954">
            <w:pPr>
              <w:pStyle w:val="TableParagraph"/>
              <w:ind w:left="602"/>
              <w:rPr>
                <w:sz w:val="24"/>
              </w:rPr>
            </w:pPr>
            <w:r>
              <w:rPr>
                <w:spacing w:val="-2"/>
                <w:sz w:val="24"/>
              </w:rPr>
              <w:t>TC6.001</w:t>
            </w:r>
          </w:p>
        </w:tc>
        <w:tc>
          <w:tcPr>
            <w:tcW w:w="4627" w:type="dxa"/>
          </w:tcPr>
          <w:p w:rsidR="00DF688C" w:rsidRDefault="00437954">
            <w:pPr>
              <w:pStyle w:val="TableParagraph"/>
              <w:spacing w:line="360" w:lineRule="auto"/>
              <w:ind w:right="97"/>
              <w:jc w:val="both"/>
              <w:rPr>
                <w:sz w:val="24"/>
              </w:rPr>
            </w:pPr>
            <w:r>
              <w:rPr>
                <w:sz w:val="24"/>
              </w:rPr>
              <w:t>Test the update subject timetable process</w:t>
            </w:r>
            <w:r>
              <w:rPr>
                <w:spacing w:val="40"/>
                <w:sz w:val="24"/>
              </w:rPr>
              <w:t xml:space="preserve"> </w:t>
            </w:r>
            <w:r>
              <w:rPr>
                <w:sz w:val="24"/>
              </w:rPr>
              <w:t>with the correct format for timetable</w:t>
            </w:r>
            <w:r>
              <w:rPr>
                <w:spacing w:val="40"/>
                <w:sz w:val="24"/>
              </w:rPr>
              <w:t xml:space="preserve"> </w:t>
            </w:r>
            <w:r>
              <w:rPr>
                <w:spacing w:val="-2"/>
                <w:sz w:val="24"/>
              </w:rPr>
              <w:t>insertion.</w:t>
            </w:r>
          </w:p>
        </w:tc>
        <w:tc>
          <w:tcPr>
            <w:tcW w:w="3336" w:type="dxa"/>
          </w:tcPr>
          <w:p w:rsidR="00DF688C" w:rsidRDefault="00437954">
            <w:pPr>
              <w:pStyle w:val="TableParagraph"/>
              <w:spacing w:line="360" w:lineRule="auto"/>
              <w:ind w:right="97"/>
              <w:jc w:val="both"/>
              <w:rPr>
                <w:sz w:val="24"/>
              </w:rPr>
            </w:pPr>
            <w:r>
              <w:rPr>
                <w:sz w:val="24"/>
              </w:rPr>
              <w:t xml:space="preserve">The admin clicks the Update Timetable button after inserting the timetable with the correct </w:t>
            </w:r>
            <w:r>
              <w:rPr>
                <w:spacing w:val="-2"/>
                <w:sz w:val="24"/>
              </w:rPr>
              <w:t>format.</w:t>
            </w:r>
          </w:p>
        </w:tc>
        <w:tc>
          <w:tcPr>
            <w:tcW w:w="3354" w:type="dxa"/>
          </w:tcPr>
          <w:p w:rsidR="00DF688C" w:rsidRDefault="00437954">
            <w:pPr>
              <w:pStyle w:val="TableParagraph"/>
              <w:spacing w:line="360" w:lineRule="auto"/>
              <w:rPr>
                <w:sz w:val="24"/>
              </w:rPr>
            </w:pPr>
            <w:r>
              <w:rPr>
                <w:sz w:val="24"/>
              </w:rPr>
              <w:t>Display</w:t>
            </w:r>
            <w:r>
              <w:rPr>
                <w:spacing w:val="80"/>
                <w:sz w:val="24"/>
              </w:rPr>
              <w:t xml:space="preserve"> </w:t>
            </w:r>
            <w:r>
              <w:rPr>
                <w:sz w:val="24"/>
              </w:rPr>
              <w:t>“Timetable</w:t>
            </w:r>
            <w:r>
              <w:rPr>
                <w:spacing w:val="80"/>
                <w:sz w:val="24"/>
              </w:rPr>
              <w:t xml:space="preserve"> </w:t>
            </w:r>
            <w:r>
              <w:rPr>
                <w:sz w:val="24"/>
              </w:rPr>
              <w:t>has</w:t>
            </w:r>
            <w:r>
              <w:rPr>
                <w:spacing w:val="80"/>
                <w:sz w:val="24"/>
              </w:rPr>
              <w:t xml:space="preserve"> </w:t>
            </w:r>
            <w:r>
              <w:rPr>
                <w:sz w:val="24"/>
              </w:rPr>
              <w:t>been updated successfully”.</w:t>
            </w:r>
          </w:p>
        </w:tc>
      </w:tr>
      <w:tr w:rsidR="00DF688C">
        <w:trPr>
          <w:trHeight w:val="1482"/>
        </w:trPr>
        <w:tc>
          <w:tcPr>
            <w:tcW w:w="2052" w:type="dxa"/>
          </w:tcPr>
          <w:p w:rsidR="00DF688C" w:rsidRDefault="00437954">
            <w:pPr>
              <w:pStyle w:val="TableParagraph"/>
              <w:ind w:left="602"/>
              <w:rPr>
                <w:sz w:val="24"/>
              </w:rPr>
            </w:pPr>
            <w:r>
              <w:rPr>
                <w:spacing w:val="-2"/>
                <w:sz w:val="24"/>
              </w:rPr>
              <w:t>TC6.002</w:t>
            </w:r>
          </w:p>
        </w:tc>
        <w:tc>
          <w:tcPr>
            <w:tcW w:w="4627" w:type="dxa"/>
          </w:tcPr>
          <w:p w:rsidR="00DF688C" w:rsidRDefault="00437954">
            <w:pPr>
              <w:pStyle w:val="TableParagraph"/>
              <w:spacing w:line="360" w:lineRule="auto"/>
              <w:rPr>
                <w:sz w:val="24"/>
              </w:rPr>
            </w:pPr>
            <w:r>
              <w:rPr>
                <w:sz w:val="24"/>
              </w:rPr>
              <w:t>Test</w:t>
            </w:r>
            <w:r>
              <w:rPr>
                <w:spacing w:val="80"/>
                <w:sz w:val="24"/>
              </w:rPr>
              <w:t xml:space="preserve"> </w:t>
            </w:r>
            <w:r>
              <w:rPr>
                <w:sz w:val="24"/>
              </w:rPr>
              <w:t>the</w:t>
            </w:r>
            <w:r>
              <w:rPr>
                <w:spacing w:val="80"/>
                <w:sz w:val="24"/>
              </w:rPr>
              <w:t xml:space="preserve"> </w:t>
            </w:r>
            <w:r>
              <w:rPr>
                <w:sz w:val="24"/>
              </w:rPr>
              <w:t>update</w:t>
            </w:r>
            <w:r>
              <w:rPr>
                <w:spacing w:val="80"/>
                <w:sz w:val="24"/>
              </w:rPr>
              <w:t xml:space="preserve"> </w:t>
            </w:r>
            <w:r>
              <w:rPr>
                <w:sz w:val="24"/>
              </w:rPr>
              <w:t>subject</w:t>
            </w:r>
            <w:r>
              <w:rPr>
                <w:spacing w:val="80"/>
                <w:sz w:val="24"/>
              </w:rPr>
              <w:t xml:space="preserve"> </w:t>
            </w:r>
            <w:r>
              <w:rPr>
                <w:sz w:val="24"/>
              </w:rPr>
              <w:t>timetable</w:t>
            </w:r>
            <w:r>
              <w:rPr>
                <w:spacing w:val="40"/>
                <w:sz w:val="24"/>
              </w:rPr>
              <w:t xml:space="preserve"> </w:t>
            </w:r>
            <w:r>
              <w:rPr>
                <w:sz w:val="24"/>
              </w:rPr>
              <w:t>process with no timetable insertion.</w:t>
            </w:r>
          </w:p>
        </w:tc>
        <w:tc>
          <w:tcPr>
            <w:tcW w:w="3336" w:type="dxa"/>
          </w:tcPr>
          <w:p w:rsidR="00DF688C" w:rsidRDefault="00437954">
            <w:pPr>
              <w:pStyle w:val="TableParagraph"/>
              <w:spacing w:line="360" w:lineRule="auto"/>
              <w:ind w:right="96"/>
              <w:jc w:val="both"/>
              <w:rPr>
                <w:sz w:val="24"/>
              </w:rPr>
            </w:pPr>
            <w:r>
              <w:rPr>
                <w:sz w:val="24"/>
              </w:rPr>
              <w:t>The admin clicks the Update Timetable button without inserting any timetable.</w:t>
            </w:r>
          </w:p>
        </w:tc>
        <w:tc>
          <w:tcPr>
            <w:tcW w:w="3354" w:type="dxa"/>
          </w:tcPr>
          <w:p w:rsidR="00DF688C" w:rsidRDefault="00437954">
            <w:pPr>
              <w:pStyle w:val="TableParagraph"/>
              <w:rPr>
                <w:sz w:val="24"/>
              </w:rPr>
            </w:pPr>
            <w:r>
              <w:rPr>
                <w:sz w:val="24"/>
              </w:rPr>
              <w:t>Display</w:t>
            </w:r>
            <w:r>
              <w:rPr>
                <w:spacing w:val="-2"/>
                <w:sz w:val="24"/>
              </w:rPr>
              <w:t xml:space="preserve"> </w:t>
            </w:r>
            <w:r>
              <w:rPr>
                <w:sz w:val="24"/>
              </w:rPr>
              <w:t>“Please</w:t>
            </w:r>
            <w:r>
              <w:rPr>
                <w:spacing w:val="-1"/>
                <w:sz w:val="24"/>
              </w:rPr>
              <w:t xml:space="preserve"> </w:t>
            </w:r>
            <w:r>
              <w:rPr>
                <w:sz w:val="24"/>
              </w:rPr>
              <w:t>select</w:t>
            </w:r>
            <w:r>
              <w:rPr>
                <w:spacing w:val="-2"/>
                <w:sz w:val="24"/>
              </w:rPr>
              <w:t xml:space="preserve"> </w:t>
            </w:r>
            <w:r>
              <w:rPr>
                <w:sz w:val="24"/>
              </w:rPr>
              <w:t>a</w:t>
            </w:r>
            <w:r>
              <w:rPr>
                <w:spacing w:val="-1"/>
                <w:sz w:val="24"/>
              </w:rPr>
              <w:t xml:space="preserve"> </w:t>
            </w:r>
            <w:r>
              <w:rPr>
                <w:spacing w:val="-2"/>
                <w:sz w:val="24"/>
              </w:rPr>
              <w:t>file”.</w:t>
            </w:r>
          </w:p>
        </w:tc>
      </w:tr>
    </w:tbl>
    <w:p w:rsidR="00DF688C" w:rsidRDefault="00DF688C">
      <w:pPr>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4627"/>
        <w:gridCol w:w="3336"/>
        <w:gridCol w:w="3354"/>
      </w:tblGrid>
      <w:tr w:rsidR="00DF688C">
        <w:trPr>
          <w:trHeight w:val="653"/>
        </w:trPr>
        <w:tc>
          <w:tcPr>
            <w:tcW w:w="2052"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17" w:type="dxa"/>
            <w:gridSpan w:val="3"/>
          </w:tcPr>
          <w:p w:rsidR="00DF688C" w:rsidRDefault="00437954">
            <w:pPr>
              <w:pStyle w:val="TableParagraph"/>
              <w:rPr>
                <w:sz w:val="24"/>
              </w:rPr>
            </w:pPr>
            <w:r>
              <w:rPr>
                <w:spacing w:val="-2"/>
                <w:sz w:val="24"/>
              </w:rPr>
              <w:t>T1.007</w:t>
            </w:r>
          </w:p>
        </w:tc>
      </w:tr>
      <w:tr w:rsidR="00DF688C">
        <w:trPr>
          <w:trHeight w:val="653"/>
        </w:trPr>
        <w:tc>
          <w:tcPr>
            <w:tcW w:w="2052" w:type="dxa"/>
            <w:shd w:val="clear" w:color="auto" w:fill="E7E6E6"/>
          </w:tcPr>
          <w:p w:rsidR="00DF688C" w:rsidRDefault="00437954">
            <w:pPr>
              <w:pStyle w:val="TableParagraph"/>
              <w:rPr>
                <w:b/>
                <w:sz w:val="24"/>
              </w:rPr>
            </w:pPr>
            <w:r>
              <w:rPr>
                <w:b/>
                <w:sz w:val="24"/>
              </w:rPr>
              <w:t>Module</w:t>
            </w:r>
            <w:r>
              <w:rPr>
                <w:b/>
                <w:spacing w:val="-7"/>
                <w:sz w:val="24"/>
              </w:rPr>
              <w:t xml:space="preserve"> </w:t>
            </w:r>
            <w:r>
              <w:rPr>
                <w:b/>
                <w:spacing w:val="-4"/>
                <w:sz w:val="24"/>
              </w:rPr>
              <w:t>Name</w:t>
            </w:r>
          </w:p>
        </w:tc>
        <w:tc>
          <w:tcPr>
            <w:tcW w:w="11317" w:type="dxa"/>
            <w:gridSpan w:val="3"/>
          </w:tcPr>
          <w:p w:rsidR="00DF688C" w:rsidRDefault="00437954">
            <w:pPr>
              <w:pStyle w:val="TableParagraph"/>
              <w:rPr>
                <w:sz w:val="24"/>
              </w:rPr>
            </w:pPr>
            <w:r>
              <w:rPr>
                <w:sz w:val="24"/>
              </w:rPr>
              <w:t>Update</w:t>
            </w:r>
            <w:r>
              <w:rPr>
                <w:spacing w:val="-2"/>
                <w:sz w:val="24"/>
              </w:rPr>
              <w:t xml:space="preserve"> </w:t>
            </w:r>
            <w:r>
              <w:rPr>
                <w:sz w:val="24"/>
              </w:rPr>
              <w:t>Subject</w:t>
            </w:r>
            <w:r>
              <w:rPr>
                <w:spacing w:val="-3"/>
                <w:sz w:val="24"/>
              </w:rPr>
              <w:t xml:space="preserve"> </w:t>
            </w:r>
            <w:r>
              <w:rPr>
                <w:spacing w:val="-5"/>
                <w:sz w:val="24"/>
              </w:rPr>
              <w:t>Day</w:t>
            </w:r>
          </w:p>
        </w:tc>
      </w:tr>
      <w:tr w:rsidR="00DF688C">
        <w:trPr>
          <w:trHeight w:val="653"/>
        </w:trPr>
        <w:tc>
          <w:tcPr>
            <w:tcW w:w="2052" w:type="dxa"/>
            <w:shd w:val="clear" w:color="auto" w:fill="E7E6E6"/>
          </w:tcPr>
          <w:p w:rsidR="00DF688C" w:rsidRDefault="00437954">
            <w:pPr>
              <w:pStyle w:val="TableParagraph"/>
              <w:spacing w:before="118"/>
              <w:rPr>
                <w:b/>
                <w:sz w:val="24"/>
              </w:rPr>
            </w:pPr>
            <w:r>
              <w:rPr>
                <w:b/>
                <w:sz w:val="24"/>
              </w:rPr>
              <w:t>Test</w:t>
            </w:r>
            <w:r>
              <w:rPr>
                <w:b/>
                <w:spacing w:val="-2"/>
                <w:sz w:val="24"/>
              </w:rPr>
              <w:t xml:space="preserve"> Description</w:t>
            </w:r>
          </w:p>
        </w:tc>
        <w:tc>
          <w:tcPr>
            <w:tcW w:w="11317" w:type="dxa"/>
            <w:gridSpan w:val="3"/>
          </w:tcPr>
          <w:p w:rsidR="00DF688C" w:rsidRDefault="00437954">
            <w:pPr>
              <w:pStyle w:val="TableParagraph"/>
              <w:spacing w:before="118"/>
              <w:rPr>
                <w:sz w:val="24"/>
              </w:rPr>
            </w:pPr>
            <w:r>
              <w:rPr>
                <w:sz w:val="24"/>
              </w:rPr>
              <w:t>To</w:t>
            </w:r>
            <w:r>
              <w:rPr>
                <w:spacing w:val="-1"/>
                <w:sz w:val="24"/>
              </w:rPr>
              <w:t xml:space="preserve"> </w:t>
            </w:r>
            <w:r>
              <w:rPr>
                <w:sz w:val="24"/>
              </w:rPr>
              <w:t>update</w:t>
            </w:r>
            <w:r>
              <w:rPr>
                <w:spacing w:val="-2"/>
                <w:sz w:val="24"/>
              </w:rPr>
              <w:t xml:space="preserve"> </w:t>
            </w:r>
            <w:r>
              <w:rPr>
                <w:sz w:val="24"/>
              </w:rPr>
              <w:t>the subject</w:t>
            </w:r>
            <w:r>
              <w:rPr>
                <w:spacing w:val="-1"/>
                <w:sz w:val="24"/>
              </w:rPr>
              <w:t xml:space="preserve"> </w:t>
            </w:r>
            <w:r>
              <w:rPr>
                <w:spacing w:val="-4"/>
                <w:sz w:val="24"/>
              </w:rPr>
              <w:t>day.</w:t>
            </w:r>
          </w:p>
        </w:tc>
      </w:tr>
      <w:tr w:rsidR="00DF688C">
        <w:trPr>
          <w:trHeight w:val="653"/>
        </w:trPr>
        <w:tc>
          <w:tcPr>
            <w:tcW w:w="2052" w:type="dxa"/>
            <w:shd w:val="clear" w:color="auto" w:fill="E7E6E6"/>
          </w:tcPr>
          <w:p w:rsidR="00DF688C" w:rsidRDefault="00437954">
            <w:pPr>
              <w:pStyle w:val="TableParagraph"/>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4627" w:type="dxa"/>
            <w:shd w:val="clear" w:color="auto" w:fill="E7E6E6"/>
          </w:tcPr>
          <w:p w:rsidR="00DF688C" w:rsidRDefault="00437954">
            <w:pPr>
              <w:pStyle w:val="TableParagraph"/>
              <w:rPr>
                <w:b/>
                <w:sz w:val="24"/>
              </w:rPr>
            </w:pPr>
            <w:r>
              <w:rPr>
                <w:b/>
                <w:sz w:val="24"/>
              </w:rPr>
              <w:t>Test</w:t>
            </w:r>
            <w:r>
              <w:rPr>
                <w:b/>
                <w:spacing w:val="-2"/>
                <w:sz w:val="24"/>
              </w:rPr>
              <w:t xml:space="preserve"> </w:t>
            </w:r>
            <w:r>
              <w:rPr>
                <w:b/>
                <w:sz w:val="24"/>
              </w:rPr>
              <w:t xml:space="preserve">Case </w:t>
            </w:r>
            <w:r>
              <w:rPr>
                <w:b/>
                <w:spacing w:val="-2"/>
                <w:sz w:val="24"/>
              </w:rPr>
              <w:t>Description</w:t>
            </w:r>
          </w:p>
        </w:tc>
        <w:tc>
          <w:tcPr>
            <w:tcW w:w="3336" w:type="dxa"/>
            <w:shd w:val="clear" w:color="auto" w:fill="E7E6E6"/>
          </w:tcPr>
          <w:p w:rsidR="00DF688C" w:rsidRDefault="00437954">
            <w:pPr>
              <w:pStyle w:val="TableParagraph"/>
              <w:rPr>
                <w:b/>
                <w:sz w:val="24"/>
              </w:rPr>
            </w:pPr>
            <w:r>
              <w:rPr>
                <w:b/>
                <w:spacing w:val="-2"/>
                <w:sz w:val="24"/>
              </w:rPr>
              <w:t>Procedures</w:t>
            </w:r>
          </w:p>
        </w:tc>
        <w:tc>
          <w:tcPr>
            <w:tcW w:w="3354" w:type="dxa"/>
            <w:shd w:val="clear" w:color="auto" w:fill="E7E6E6"/>
          </w:tcPr>
          <w:p w:rsidR="00DF688C" w:rsidRDefault="00437954">
            <w:pPr>
              <w:pStyle w:val="TableParagraph"/>
              <w:rPr>
                <w:b/>
                <w:sz w:val="24"/>
              </w:rPr>
            </w:pPr>
            <w:r>
              <w:rPr>
                <w:b/>
                <w:sz w:val="24"/>
              </w:rPr>
              <w:t>Expected</w:t>
            </w:r>
            <w:r>
              <w:rPr>
                <w:b/>
                <w:spacing w:val="-4"/>
                <w:sz w:val="24"/>
              </w:rPr>
              <w:t xml:space="preserve"> </w:t>
            </w:r>
            <w:r>
              <w:rPr>
                <w:b/>
                <w:spacing w:val="-2"/>
                <w:sz w:val="24"/>
              </w:rPr>
              <w:t>Result</w:t>
            </w:r>
          </w:p>
        </w:tc>
      </w:tr>
      <w:tr w:rsidR="00DF688C">
        <w:trPr>
          <w:trHeight w:val="1482"/>
        </w:trPr>
        <w:tc>
          <w:tcPr>
            <w:tcW w:w="2052" w:type="dxa"/>
          </w:tcPr>
          <w:p w:rsidR="00DF688C" w:rsidRDefault="00437954">
            <w:pPr>
              <w:pStyle w:val="TableParagraph"/>
              <w:ind w:left="602"/>
              <w:rPr>
                <w:sz w:val="24"/>
              </w:rPr>
            </w:pPr>
            <w:r>
              <w:rPr>
                <w:spacing w:val="-2"/>
                <w:sz w:val="24"/>
              </w:rPr>
              <w:t>TC7.001</w:t>
            </w:r>
          </w:p>
        </w:tc>
        <w:tc>
          <w:tcPr>
            <w:tcW w:w="4627" w:type="dxa"/>
          </w:tcPr>
          <w:p w:rsidR="00DF688C" w:rsidRDefault="00437954">
            <w:pPr>
              <w:pStyle w:val="TableParagraph"/>
              <w:spacing w:line="360" w:lineRule="auto"/>
              <w:rPr>
                <w:sz w:val="24"/>
              </w:rPr>
            </w:pPr>
            <w:r>
              <w:rPr>
                <w:sz w:val="24"/>
              </w:rPr>
              <w:t>Test the update subject day process with the radio button is selected.</w:t>
            </w:r>
          </w:p>
        </w:tc>
        <w:tc>
          <w:tcPr>
            <w:tcW w:w="3336" w:type="dxa"/>
          </w:tcPr>
          <w:p w:rsidR="00DF688C" w:rsidRDefault="00437954">
            <w:pPr>
              <w:pStyle w:val="TableParagraph"/>
              <w:spacing w:line="360" w:lineRule="auto"/>
              <w:ind w:right="97"/>
              <w:jc w:val="both"/>
              <w:rPr>
                <w:sz w:val="24"/>
              </w:rPr>
            </w:pPr>
            <w:r>
              <w:rPr>
                <w:sz w:val="24"/>
              </w:rPr>
              <w:t xml:space="preserve">The admin clicks the Update Day button after selecting the </w:t>
            </w:r>
            <w:r>
              <w:rPr>
                <w:spacing w:val="-4"/>
                <w:sz w:val="24"/>
              </w:rPr>
              <w:t>day.</w:t>
            </w:r>
          </w:p>
        </w:tc>
        <w:tc>
          <w:tcPr>
            <w:tcW w:w="3354" w:type="dxa"/>
          </w:tcPr>
          <w:p w:rsidR="00DF688C" w:rsidRDefault="00437954">
            <w:pPr>
              <w:pStyle w:val="TableParagraph"/>
              <w:spacing w:line="360" w:lineRule="auto"/>
              <w:rPr>
                <w:sz w:val="24"/>
              </w:rPr>
            </w:pPr>
            <w:r>
              <w:rPr>
                <w:sz w:val="24"/>
              </w:rPr>
              <w:t xml:space="preserve">Display “Day has been updated </w:t>
            </w:r>
            <w:r>
              <w:rPr>
                <w:spacing w:val="-2"/>
                <w:sz w:val="24"/>
              </w:rPr>
              <w:t>successfully”.</w:t>
            </w:r>
          </w:p>
        </w:tc>
      </w:tr>
      <w:tr w:rsidR="00DF688C">
        <w:trPr>
          <w:trHeight w:val="1481"/>
        </w:trPr>
        <w:tc>
          <w:tcPr>
            <w:tcW w:w="2052" w:type="dxa"/>
          </w:tcPr>
          <w:p w:rsidR="00DF688C" w:rsidRDefault="00437954">
            <w:pPr>
              <w:pStyle w:val="TableParagraph"/>
              <w:spacing w:before="118"/>
              <w:ind w:left="602"/>
              <w:rPr>
                <w:sz w:val="24"/>
              </w:rPr>
            </w:pPr>
            <w:r>
              <w:rPr>
                <w:spacing w:val="-2"/>
                <w:sz w:val="24"/>
              </w:rPr>
              <w:t>TC7.002</w:t>
            </w:r>
          </w:p>
        </w:tc>
        <w:tc>
          <w:tcPr>
            <w:tcW w:w="4627" w:type="dxa"/>
          </w:tcPr>
          <w:p w:rsidR="00DF688C" w:rsidRDefault="00437954">
            <w:pPr>
              <w:pStyle w:val="TableParagraph"/>
              <w:spacing w:before="118" w:line="360" w:lineRule="auto"/>
              <w:rPr>
                <w:sz w:val="24"/>
              </w:rPr>
            </w:pPr>
            <w:r>
              <w:rPr>
                <w:sz w:val="24"/>
              </w:rPr>
              <w:t>Test the update subject day process with the radio button is not selected.</w:t>
            </w:r>
          </w:p>
        </w:tc>
        <w:tc>
          <w:tcPr>
            <w:tcW w:w="3336" w:type="dxa"/>
          </w:tcPr>
          <w:p w:rsidR="00DF688C" w:rsidRDefault="00437954">
            <w:pPr>
              <w:pStyle w:val="TableParagraph"/>
              <w:spacing w:before="118" w:line="360" w:lineRule="auto"/>
              <w:ind w:right="97"/>
              <w:jc w:val="both"/>
              <w:rPr>
                <w:sz w:val="24"/>
              </w:rPr>
            </w:pPr>
            <w:r>
              <w:rPr>
                <w:sz w:val="24"/>
              </w:rPr>
              <w:t>The admin clicks the Update Day button without selecting</w:t>
            </w:r>
            <w:r>
              <w:rPr>
                <w:spacing w:val="40"/>
                <w:sz w:val="24"/>
              </w:rPr>
              <w:t xml:space="preserve"> </w:t>
            </w:r>
            <w:r>
              <w:rPr>
                <w:sz w:val="24"/>
              </w:rPr>
              <w:t>the day.</w:t>
            </w:r>
          </w:p>
        </w:tc>
        <w:tc>
          <w:tcPr>
            <w:tcW w:w="3354" w:type="dxa"/>
          </w:tcPr>
          <w:p w:rsidR="00DF688C" w:rsidRDefault="00437954">
            <w:pPr>
              <w:pStyle w:val="TableParagraph"/>
              <w:spacing w:before="118" w:line="360" w:lineRule="auto"/>
              <w:rPr>
                <w:sz w:val="24"/>
              </w:rPr>
            </w:pPr>
            <w:r>
              <w:rPr>
                <w:sz w:val="24"/>
              </w:rPr>
              <w:t>Display</w:t>
            </w:r>
            <w:r>
              <w:rPr>
                <w:spacing w:val="40"/>
                <w:sz w:val="24"/>
              </w:rPr>
              <w:t xml:space="preserve"> </w:t>
            </w:r>
            <w:r>
              <w:rPr>
                <w:sz w:val="24"/>
              </w:rPr>
              <w:t>“Please</w:t>
            </w:r>
            <w:r>
              <w:rPr>
                <w:spacing w:val="40"/>
                <w:sz w:val="24"/>
              </w:rPr>
              <w:t xml:space="preserve"> </w:t>
            </w:r>
            <w:r>
              <w:rPr>
                <w:sz w:val="24"/>
              </w:rPr>
              <w:t>select</w:t>
            </w:r>
            <w:r>
              <w:rPr>
                <w:spacing w:val="40"/>
                <w:sz w:val="24"/>
              </w:rPr>
              <w:t xml:space="preserve"> </w:t>
            </w:r>
            <w:r>
              <w:rPr>
                <w:sz w:val="24"/>
              </w:rPr>
              <w:t>one</w:t>
            </w:r>
            <w:r>
              <w:rPr>
                <w:spacing w:val="40"/>
                <w:sz w:val="24"/>
              </w:rPr>
              <w:t xml:space="preserve"> </w:t>
            </w:r>
            <w:r>
              <w:rPr>
                <w:sz w:val="24"/>
              </w:rPr>
              <w:t>of these options”.</w:t>
            </w:r>
          </w:p>
        </w:tc>
      </w:tr>
    </w:tbl>
    <w:p w:rsidR="00DF688C" w:rsidRDefault="00DF688C">
      <w:pPr>
        <w:spacing w:line="360" w:lineRule="auto"/>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4627"/>
        <w:gridCol w:w="3336"/>
        <w:gridCol w:w="3354"/>
      </w:tblGrid>
      <w:tr w:rsidR="00DF688C">
        <w:trPr>
          <w:trHeight w:val="653"/>
        </w:trPr>
        <w:tc>
          <w:tcPr>
            <w:tcW w:w="2052"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17" w:type="dxa"/>
            <w:gridSpan w:val="3"/>
          </w:tcPr>
          <w:p w:rsidR="00DF688C" w:rsidRDefault="00437954">
            <w:pPr>
              <w:pStyle w:val="TableParagraph"/>
              <w:rPr>
                <w:sz w:val="24"/>
              </w:rPr>
            </w:pPr>
            <w:r>
              <w:rPr>
                <w:spacing w:val="-2"/>
                <w:sz w:val="24"/>
              </w:rPr>
              <w:t>T1.008</w:t>
            </w:r>
          </w:p>
        </w:tc>
      </w:tr>
      <w:tr w:rsidR="00DF688C">
        <w:trPr>
          <w:trHeight w:val="653"/>
        </w:trPr>
        <w:tc>
          <w:tcPr>
            <w:tcW w:w="2052" w:type="dxa"/>
            <w:shd w:val="clear" w:color="auto" w:fill="E7E6E6"/>
          </w:tcPr>
          <w:p w:rsidR="00DF688C" w:rsidRDefault="00437954">
            <w:pPr>
              <w:pStyle w:val="TableParagraph"/>
              <w:rPr>
                <w:b/>
                <w:sz w:val="24"/>
              </w:rPr>
            </w:pPr>
            <w:r>
              <w:rPr>
                <w:b/>
                <w:sz w:val="24"/>
              </w:rPr>
              <w:t>Module</w:t>
            </w:r>
            <w:r>
              <w:rPr>
                <w:b/>
                <w:spacing w:val="-7"/>
                <w:sz w:val="24"/>
              </w:rPr>
              <w:t xml:space="preserve"> </w:t>
            </w:r>
            <w:r>
              <w:rPr>
                <w:b/>
                <w:spacing w:val="-4"/>
                <w:sz w:val="24"/>
              </w:rPr>
              <w:t>Name</w:t>
            </w:r>
          </w:p>
        </w:tc>
        <w:tc>
          <w:tcPr>
            <w:tcW w:w="11317" w:type="dxa"/>
            <w:gridSpan w:val="3"/>
          </w:tcPr>
          <w:p w:rsidR="00DF688C" w:rsidRDefault="00437954">
            <w:pPr>
              <w:pStyle w:val="TableParagraph"/>
              <w:rPr>
                <w:sz w:val="24"/>
              </w:rPr>
            </w:pPr>
            <w:r>
              <w:rPr>
                <w:sz w:val="24"/>
              </w:rPr>
              <w:t>Update</w:t>
            </w:r>
            <w:r>
              <w:rPr>
                <w:spacing w:val="-2"/>
                <w:sz w:val="24"/>
              </w:rPr>
              <w:t xml:space="preserve"> </w:t>
            </w:r>
            <w:r>
              <w:rPr>
                <w:sz w:val="24"/>
              </w:rPr>
              <w:t>Subject</w:t>
            </w:r>
            <w:r>
              <w:rPr>
                <w:spacing w:val="-3"/>
                <w:sz w:val="24"/>
              </w:rPr>
              <w:t xml:space="preserve"> </w:t>
            </w:r>
            <w:r>
              <w:rPr>
                <w:spacing w:val="-4"/>
                <w:sz w:val="24"/>
              </w:rPr>
              <w:t>Time</w:t>
            </w:r>
          </w:p>
        </w:tc>
      </w:tr>
      <w:tr w:rsidR="00DF688C">
        <w:trPr>
          <w:trHeight w:val="653"/>
        </w:trPr>
        <w:tc>
          <w:tcPr>
            <w:tcW w:w="2052" w:type="dxa"/>
            <w:shd w:val="clear" w:color="auto" w:fill="E7E6E6"/>
          </w:tcPr>
          <w:p w:rsidR="00DF688C" w:rsidRDefault="00437954">
            <w:pPr>
              <w:pStyle w:val="TableParagraph"/>
              <w:spacing w:before="118"/>
              <w:rPr>
                <w:b/>
                <w:sz w:val="24"/>
              </w:rPr>
            </w:pPr>
            <w:r>
              <w:rPr>
                <w:b/>
                <w:sz w:val="24"/>
              </w:rPr>
              <w:t>Test</w:t>
            </w:r>
            <w:r>
              <w:rPr>
                <w:b/>
                <w:spacing w:val="-2"/>
                <w:sz w:val="24"/>
              </w:rPr>
              <w:t xml:space="preserve"> Description</w:t>
            </w:r>
          </w:p>
        </w:tc>
        <w:tc>
          <w:tcPr>
            <w:tcW w:w="11317" w:type="dxa"/>
            <w:gridSpan w:val="3"/>
          </w:tcPr>
          <w:p w:rsidR="00DF688C" w:rsidRDefault="00437954">
            <w:pPr>
              <w:pStyle w:val="TableParagraph"/>
              <w:spacing w:before="118"/>
              <w:rPr>
                <w:sz w:val="24"/>
              </w:rPr>
            </w:pPr>
            <w:r>
              <w:rPr>
                <w:sz w:val="24"/>
              </w:rPr>
              <w:t>To</w:t>
            </w:r>
            <w:r>
              <w:rPr>
                <w:spacing w:val="-1"/>
                <w:sz w:val="24"/>
              </w:rPr>
              <w:t xml:space="preserve"> </w:t>
            </w:r>
            <w:r>
              <w:rPr>
                <w:sz w:val="24"/>
              </w:rPr>
              <w:t>update</w:t>
            </w:r>
            <w:r>
              <w:rPr>
                <w:spacing w:val="-2"/>
                <w:sz w:val="24"/>
              </w:rPr>
              <w:t xml:space="preserve"> </w:t>
            </w:r>
            <w:r>
              <w:rPr>
                <w:sz w:val="24"/>
              </w:rPr>
              <w:t>the subject</w:t>
            </w:r>
            <w:r>
              <w:rPr>
                <w:spacing w:val="-1"/>
                <w:sz w:val="24"/>
              </w:rPr>
              <w:t xml:space="preserve"> </w:t>
            </w:r>
            <w:r>
              <w:rPr>
                <w:spacing w:val="-2"/>
                <w:sz w:val="24"/>
              </w:rPr>
              <w:t>time.</w:t>
            </w:r>
          </w:p>
        </w:tc>
      </w:tr>
      <w:tr w:rsidR="00DF688C">
        <w:trPr>
          <w:trHeight w:val="653"/>
        </w:trPr>
        <w:tc>
          <w:tcPr>
            <w:tcW w:w="2052" w:type="dxa"/>
            <w:shd w:val="clear" w:color="auto" w:fill="E7E6E6"/>
          </w:tcPr>
          <w:p w:rsidR="00DF688C" w:rsidRDefault="00437954">
            <w:pPr>
              <w:pStyle w:val="TableParagraph"/>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4627" w:type="dxa"/>
            <w:shd w:val="clear" w:color="auto" w:fill="E7E6E6"/>
          </w:tcPr>
          <w:p w:rsidR="00DF688C" w:rsidRDefault="00437954">
            <w:pPr>
              <w:pStyle w:val="TableParagraph"/>
              <w:rPr>
                <w:b/>
                <w:sz w:val="24"/>
              </w:rPr>
            </w:pPr>
            <w:r>
              <w:rPr>
                <w:b/>
                <w:sz w:val="24"/>
              </w:rPr>
              <w:t>Test</w:t>
            </w:r>
            <w:r>
              <w:rPr>
                <w:b/>
                <w:spacing w:val="-2"/>
                <w:sz w:val="24"/>
              </w:rPr>
              <w:t xml:space="preserve"> </w:t>
            </w:r>
            <w:r>
              <w:rPr>
                <w:b/>
                <w:sz w:val="24"/>
              </w:rPr>
              <w:t xml:space="preserve">Case </w:t>
            </w:r>
            <w:r>
              <w:rPr>
                <w:b/>
                <w:spacing w:val="-2"/>
                <w:sz w:val="24"/>
              </w:rPr>
              <w:t>Description</w:t>
            </w:r>
          </w:p>
        </w:tc>
        <w:tc>
          <w:tcPr>
            <w:tcW w:w="3336" w:type="dxa"/>
            <w:shd w:val="clear" w:color="auto" w:fill="E7E6E6"/>
          </w:tcPr>
          <w:p w:rsidR="00DF688C" w:rsidRDefault="00437954">
            <w:pPr>
              <w:pStyle w:val="TableParagraph"/>
              <w:rPr>
                <w:b/>
                <w:sz w:val="24"/>
              </w:rPr>
            </w:pPr>
            <w:r>
              <w:rPr>
                <w:b/>
                <w:spacing w:val="-2"/>
                <w:sz w:val="24"/>
              </w:rPr>
              <w:t>Procedures</w:t>
            </w:r>
          </w:p>
        </w:tc>
        <w:tc>
          <w:tcPr>
            <w:tcW w:w="3354" w:type="dxa"/>
            <w:shd w:val="clear" w:color="auto" w:fill="E7E6E6"/>
          </w:tcPr>
          <w:p w:rsidR="00DF688C" w:rsidRDefault="00437954">
            <w:pPr>
              <w:pStyle w:val="TableParagraph"/>
              <w:rPr>
                <w:b/>
                <w:sz w:val="24"/>
              </w:rPr>
            </w:pPr>
            <w:r>
              <w:rPr>
                <w:b/>
                <w:sz w:val="24"/>
              </w:rPr>
              <w:t>Expected</w:t>
            </w:r>
            <w:r>
              <w:rPr>
                <w:b/>
                <w:spacing w:val="-4"/>
                <w:sz w:val="24"/>
              </w:rPr>
              <w:t xml:space="preserve"> </w:t>
            </w:r>
            <w:r>
              <w:rPr>
                <w:b/>
                <w:spacing w:val="-2"/>
                <w:sz w:val="24"/>
              </w:rPr>
              <w:t>Result</w:t>
            </w:r>
          </w:p>
        </w:tc>
      </w:tr>
      <w:tr w:rsidR="00DF688C">
        <w:trPr>
          <w:trHeight w:val="1482"/>
        </w:trPr>
        <w:tc>
          <w:tcPr>
            <w:tcW w:w="2052" w:type="dxa"/>
          </w:tcPr>
          <w:p w:rsidR="00DF688C" w:rsidRDefault="00437954">
            <w:pPr>
              <w:pStyle w:val="TableParagraph"/>
              <w:ind w:left="602"/>
              <w:rPr>
                <w:sz w:val="24"/>
              </w:rPr>
            </w:pPr>
            <w:r>
              <w:rPr>
                <w:spacing w:val="-2"/>
                <w:sz w:val="24"/>
              </w:rPr>
              <w:t>TC8.001</w:t>
            </w:r>
          </w:p>
        </w:tc>
        <w:tc>
          <w:tcPr>
            <w:tcW w:w="4627" w:type="dxa"/>
          </w:tcPr>
          <w:p w:rsidR="00DF688C" w:rsidRDefault="00437954">
            <w:pPr>
              <w:pStyle w:val="TableParagraph"/>
              <w:spacing w:line="360" w:lineRule="auto"/>
              <w:rPr>
                <w:sz w:val="24"/>
              </w:rPr>
            </w:pPr>
            <w:r>
              <w:rPr>
                <w:sz w:val="24"/>
              </w:rPr>
              <w:t>Test the update subject day process with the radio button is selected.</w:t>
            </w:r>
          </w:p>
        </w:tc>
        <w:tc>
          <w:tcPr>
            <w:tcW w:w="3336" w:type="dxa"/>
          </w:tcPr>
          <w:p w:rsidR="00DF688C" w:rsidRDefault="00437954">
            <w:pPr>
              <w:pStyle w:val="TableParagraph"/>
              <w:spacing w:line="360" w:lineRule="auto"/>
              <w:ind w:right="97"/>
              <w:jc w:val="both"/>
              <w:rPr>
                <w:sz w:val="24"/>
              </w:rPr>
            </w:pPr>
            <w:r>
              <w:rPr>
                <w:sz w:val="24"/>
              </w:rPr>
              <w:t xml:space="preserve">The admin clicks the Update Time button after selecting the </w:t>
            </w:r>
            <w:r>
              <w:rPr>
                <w:spacing w:val="-2"/>
                <w:sz w:val="24"/>
              </w:rPr>
              <w:t>time.</w:t>
            </w:r>
          </w:p>
        </w:tc>
        <w:tc>
          <w:tcPr>
            <w:tcW w:w="3354" w:type="dxa"/>
          </w:tcPr>
          <w:p w:rsidR="00DF688C" w:rsidRDefault="00437954">
            <w:pPr>
              <w:pStyle w:val="TableParagraph"/>
              <w:spacing w:line="360" w:lineRule="auto"/>
              <w:rPr>
                <w:sz w:val="24"/>
              </w:rPr>
            </w:pPr>
            <w:r>
              <w:rPr>
                <w:sz w:val="24"/>
              </w:rPr>
              <w:t>Display</w:t>
            </w:r>
            <w:r>
              <w:rPr>
                <w:spacing w:val="-9"/>
                <w:sz w:val="24"/>
              </w:rPr>
              <w:t xml:space="preserve"> </w:t>
            </w:r>
            <w:r>
              <w:rPr>
                <w:sz w:val="24"/>
              </w:rPr>
              <w:t>“Time</w:t>
            </w:r>
            <w:r>
              <w:rPr>
                <w:spacing w:val="-11"/>
                <w:sz w:val="24"/>
              </w:rPr>
              <w:t xml:space="preserve"> </w:t>
            </w:r>
            <w:r>
              <w:rPr>
                <w:sz w:val="24"/>
              </w:rPr>
              <w:t>has</w:t>
            </w:r>
            <w:r>
              <w:rPr>
                <w:spacing w:val="-6"/>
                <w:sz w:val="24"/>
              </w:rPr>
              <w:t xml:space="preserve"> </w:t>
            </w:r>
            <w:r>
              <w:rPr>
                <w:sz w:val="24"/>
              </w:rPr>
              <w:t>been</w:t>
            </w:r>
            <w:r>
              <w:rPr>
                <w:spacing w:val="-9"/>
                <w:sz w:val="24"/>
              </w:rPr>
              <w:t xml:space="preserve"> </w:t>
            </w:r>
            <w:r>
              <w:rPr>
                <w:sz w:val="24"/>
              </w:rPr>
              <w:t xml:space="preserve">updated </w:t>
            </w:r>
            <w:r>
              <w:rPr>
                <w:spacing w:val="-2"/>
                <w:sz w:val="24"/>
              </w:rPr>
              <w:t>successfully”.</w:t>
            </w:r>
          </w:p>
        </w:tc>
      </w:tr>
      <w:tr w:rsidR="00DF688C">
        <w:trPr>
          <w:trHeight w:val="1481"/>
        </w:trPr>
        <w:tc>
          <w:tcPr>
            <w:tcW w:w="2052" w:type="dxa"/>
          </w:tcPr>
          <w:p w:rsidR="00DF688C" w:rsidRDefault="00437954">
            <w:pPr>
              <w:pStyle w:val="TableParagraph"/>
              <w:spacing w:before="118"/>
              <w:ind w:left="602"/>
              <w:rPr>
                <w:sz w:val="24"/>
              </w:rPr>
            </w:pPr>
            <w:r>
              <w:rPr>
                <w:spacing w:val="-2"/>
                <w:sz w:val="24"/>
              </w:rPr>
              <w:t>TC8.002</w:t>
            </w:r>
          </w:p>
        </w:tc>
        <w:tc>
          <w:tcPr>
            <w:tcW w:w="4627" w:type="dxa"/>
          </w:tcPr>
          <w:p w:rsidR="00DF688C" w:rsidRDefault="00437954">
            <w:pPr>
              <w:pStyle w:val="TableParagraph"/>
              <w:spacing w:before="118" w:line="360" w:lineRule="auto"/>
              <w:rPr>
                <w:sz w:val="24"/>
              </w:rPr>
            </w:pPr>
            <w:r>
              <w:rPr>
                <w:sz w:val="24"/>
              </w:rPr>
              <w:t>Test the update subject day process with the radio button is not selected.</w:t>
            </w:r>
          </w:p>
        </w:tc>
        <w:tc>
          <w:tcPr>
            <w:tcW w:w="3336" w:type="dxa"/>
          </w:tcPr>
          <w:p w:rsidR="00DF688C" w:rsidRDefault="00437954">
            <w:pPr>
              <w:pStyle w:val="TableParagraph"/>
              <w:spacing w:before="118" w:line="360" w:lineRule="auto"/>
              <w:ind w:right="97"/>
              <w:jc w:val="both"/>
              <w:rPr>
                <w:sz w:val="24"/>
              </w:rPr>
            </w:pPr>
            <w:r>
              <w:rPr>
                <w:sz w:val="24"/>
              </w:rPr>
              <w:t>The admin clicks the Update Time button without selecting the time.</w:t>
            </w:r>
          </w:p>
        </w:tc>
        <w:tc>
          <w:tcPr>
            <w:tcW w:w="3354" w:type="dxa"/>
          </w:tcPr>
          <w:p w:rsidR="00DF688C" w:rsidRDefault="00437954">
            <w:pPr>
              <w:pStyle w:val="TableParagraph"/>
              <w:spacing w:before="118" w:line="360" w:lineRule="auto"/>
              <w:rPr>
                <w:sz w:val="24"/>
              </w:rPr>
            </w:pPr>
            <w:r>
              <w:rPr>
                <w:sz w:val="24"/>
              </w:rPr>
              <w:t>Display</w:t>
            </w:r>
            <w:r>
              <w:rPr>
                <w:spacing w:val="40"/>
                <w:sz w:val="24"/>
              </w:rPr>
              <w:t xml:space="preserve"> </w:t>
            </w:r>
            <w:r>
              <w:rPr>
                <w:sz w:val="24"/>
              </w:rPr>
              <w:t>“Please</w:t>
            </w:r>
            <w:r>
              <w:rPr>
                <w:spacing w:val="40"/>
                <w:sz w:val="24"/>
              </w:rPr>
              <w:t xml:space="preserve"> </w:t>
            </w:r>
            <w:r>
              <w:rPr>
                <w:sz w:val="24"/>
              </w:rPr>
              <w:t>select</w:t>
            </w:r>
            <w:r>
              <w:rPr>
                <w:spacing w:val="40"/>
                <w:sz w:val="24"/>
              </w:rPr>
              <w:t xml:space="preserve"> </w:t>
            </w:r>
            <w:r>
              <w:rPr>
                <w:sz w:val="24"/>
              </w:rPr>
              <w:t>one</w:t>
            </w:r>
            <w:r>
              <w:rPr>
                <w:spacing w:val="40"/>
                <w:sz w:val="24"/>
              </w:rPr>
              <w:t xml:space="preserve"> </w:t>
            </w:r>
            <w:r>
              <w:rPr>
                <w:sz w:val="24"/>
              </w:rPr>
              <w:t>of these options”.</w:t>
            </w:r>
          </w:p>
        </w:tc>
      </w:tr>
    </w:tbl>
    <w:p w:rsidR="00DF688C" w:rsidRDefault="00DF688C">
      <w:pPr>
        <w:spacing w:line="360" w:lineRule="auto"/>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4627"/>
        <w:gridCol w:w="3336"/>
        <w:gridCol w:w="3354"/>
      </w:tblGrid>
      <w:tr w:rsidR="00DF688C">
        <w:trPr>
          <w:trHeight w:val="653"/>
        </w:trPr>
        <w:tc>
          <w:tcPr>
            <w:tcW w:w="2052"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17" w:type="dxa"/>
            <w:gridSpan w:val="3"/>
          </w:tcPr>
          <w:p w:rsidR="00DF688C" w:rsidRDefault="00437954">
            <w:pPr>
              <w:pStyle w:val="TableParagraph"/>
              <w:rPr>
                <w:sz w:val="24"/>
              </w:rPr>
            </w:pPr>
            <w:r>
              <w:rPr>
                <w:spacing w:val="-2"/>
                <w:sz w:val="24"/>
              </w:rPr>
              <w:t>T1.009</w:t>
            </w:r>
          </w:p>
        </w:tc>
      </w:tr>
      <w:tr w:rsidR="00DF688C">
        <w:trPr>
          <w:trHeight w:val="653"/>
        </w:trPr>
        <w:tc>
          <w:tcPr>
            <w:tcW w:w="2052" w:type="dxa"/>
            <w:shd w:val="clear" w:color="auto" w:fill="E7E6E6"/>
          </w:tcPr>
          <w:p w:rsidR="00DF688C" w:rsidRDefault="00437954">
            <w:pPr>
              <w:pStyle w:val="TableParagraph"/>
              <w:rPr>
                <w:b/>
                <w:sz w:val="24"/>
              </w:rPr>
            </w:pPr>
            <w:r>
              <w:rPr>
                <w:b/>
                <w:sz w:val="24"/>
              </w:rPr>
              <w:t>Module</w:t>
            </w:r>
            <w:r>
              <w:rPr>
                <w:b/>
                <w:spacing w:val="-7"/>
                <w:sz w:val="24"/>
              </w:rPr>
              <w:t xml:space="preserve"> </w:t>
            </w:r>
            <w:r>
              <w:rPr>
                <w:b/>
                <w:spacing w:val="-4"/>
                <w:sz w:val="24"/>
              </w:rPr>
              <w:t>Name</w:t>
            </w:r>
          </w:p>
        </w:tc>
        <w:tc>
          <w:tcPr>
            <w:tcW w:w="11317" w:type="dxa"/>
            <w:gridSpan w:val="3"/>
          </w:tcPr>
          <w:p w:rsidR="00DF688C" w:rsidRDefault="00437954">
            <w:pPr>
              <w:pStyle w:val="TableParagraph"/>
              <w:rPr>
                <w:sz w:val="24"/>
              </w:rPr>
            </w:pPr>
            <w:r>
              <w:rPr>
                <w:sz w:val="24"/>
              </w:rPr>
              <w:t>Update</w:t>
            </w:r>
            <w:r>
              <w:rPr>
                <w:spacing w:val="-2"/>
                <w:sz w:val="24"/>
              </w:rPr>
              <w:t xml:space="preserve"> </w:t>
            </w:r>
            <w:r>
              <w:rPr>
                <w:sz w:val="24"/>
              </w:rPr>
              <w:t>Subject</w:t>
            </w:r>
            <w:r>
              <w:rPr>
                <w:spacing w:val="-3"/>
                <w:sz w:val="24"/>
              </w:rPr>
              <w:t xml:space="preserve"> </w:t>
            </w:r>
            <w:r>
              <w:rPr>
                <w:spacing w:val="-5"/>
                <w:sz w:val="24"/>
              </w:rPr>
              <w:t>Age</w:t>
            </w:r>
          </w:p>
        </w:tc>
      </w:tr>
      <w:tr w:rsidR="00DF688C">
        <w:trPr>
          <w:trHeight w:val="653"/>
        </w:trPr>
        <w:tc>
          <w:tcPr>
            <w:tcW w:w="2052" w:type="dxa"/>
            <w:shd w:val="clear" w:color="auto" w:fill="E7E6E6"/>
          </w:tcPr>
          <w:p w:rsidR="00DF688C" w:rsidRDefault="00437954">
            <w:pPr>
              <w:pStyle w:val="TableParagraph"/>
              <w:spacing w:before="118"/>
              <w:rPr>
                <w:b/>
                <w:sz w:val="24"/>
              </w:rPr>
            </w:pPr>
            <w:r>
              <w:rPr>
                <w:b/>
                <w:sz w:val="24"/>
              </w:rPr>
              <w:t>Test</w:t>
            </w:r>
            <w:r>
              <w:rPr>
                <w:b/>
                <w:spacing w:val="-2"/>
                <w:sz w:val="24"/>
              </w:rPr>
              <w:t xml:space="preserve"> Description</w:t>
            </w:r>
          </w:p>
        </w:tc>
        <w:tc>
          <w:tcPr>
            <w:tcW w:w="11317" w:type="dxa"/>
            <w:gridSpan w:val="3"/>
          </w:tcPr>
          <w:p w:rsidR="00DF688C" w:rsidRDefault="00437954">
            <w:pPr>
              <w:pStyle w:val="TableParagraph"/>
              <w:spacing w:before="118"/>
              <w:rPr>
                <w:sz w:val="24"/>
              </w:rPr>
            </w:pPr>
            <w:r>
              <w:rPr>
                <w:sz w:val="24"/>
              </w:rPr>
              <w:t>To</w:t>
            </w:r>
            <w:r>
              <w:rPr>
                <w:spacing w:val="-1"/>
                <w:sz w:val="24"/>
              </w:rPr>
              <w:t xml:space="preserve"> </w:t>
            </w:r>
            <w:r>
              <w:rPr>
                <w:sz w:val="24"/>
              </w:rPr>
              <w:t>update</w:t>
            </w:r>
            <w:r>
              <w:rPr>
                <w:spacing w:val="-2"/>
                <w:sz w:val="24"/>
              </w:rPr>
              <w:t xml:space="preserve"> </w:t>
            </w:r>
            <w:r>
              <w:rPr>
                <w:sz w:val="24"/>
              </w:rPr>
              <w:t>the subject</w:t>
            </w:r>
            <w:r>
              <w:rPr>
                <w:spacing w:val="-1"/>
                <w:sz w:val="24"/>
              </w:rPr>
              <w:t xml:space="preserve"> </w:t>
            </w:r>
            <w:r>
              <w:rPr>
                <w:sz w:val="24"/>
              </w:rPr>
              <w:t xml:space="preserve">age </w:t>
            </w:r>
            <w:r>
              <w:rPr>
                <w:spacing w:val="-2"/>
                <w:sz w:val="24"/>
              </w:rPr>
              <w:t>requirement.</w:t>
            </w:r>
          </w:p>
        </w:tc>
      </w:tr>
      <w:tr w:rsidR="00DF688C">
        <w:trPr>
          <w:trHeight w:val="653"/>
        </w:trPr>
        <w:tc>
          <w:tcPr>
            <w:tcW w:w="2052" w:type="dxa"/>
            <w:shd w:val="clear" w:color="auto" w:fill="E7E6E6"/>
          </w:tcPr>
          <w:p w:rsidR="00DF688C" w:rsidRDefault="00437954">
            <w:pPr>
              <w:pStyle w:val="TableParagraph"/>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4627" w:type="dxa"/>
            <w:shd w:val="clear" w:color="auto" w:fill="E7E6E6"/>
          </w:tcPr>
          <w:p w:rsidR="00DF688C" w:rsidRDefault="00437954">
            <w:pPr>
              <w:pStyle w:val="TableParagraph"/>
              <w:rPr>
                <w:b/>
                <w:sz w:val="24"/>
              </w:rPr>
            </w:pPr>
            <w:r>
              <w:rPr>
                <w:b/>
                <w:sz w:val="24"/>
              </w:rPr>
              <w:t>Test</w:t>
            </w:r>
            <w:r>
              <w:rPr>
                <w:b/>
                <w:spacing w:val="-2"/>
                <w:sz w:val="24"/>
              </w:rPr>
              <w:t xml:space="preserve"> </w:t>
            </w:r>
            <w:r>
              <w:rPr>
                <w:b/>
                <w:sz w:val="24"/>
              </w:rPr>
              <w:t xml:space="preserve">Case </w:t>
            </w:r>
            <w:r>
              <w:rPr>
                <w:b/>
                <w:spacing w:val="-2"/>
                <w:sz w:val="24"/>
              </w:rPr>
              <w:t>Description</w:t>
            </w:r>
          </w:p>
        </w:tc>
        <w:tc>
          <w:tcPr>
            <w:tcW w:w="3336" w:type="dxa"/>
            <w:shd w:val="clear" w:color="auto" w:fill="E7E6E6"/>
          </w:tcPr>
          <w:p w:rsidR="00DF688C" w:rsidRDefault="00437954">
            <w:pPr>
              <w:pStyle w:val="TableParagraph"/>
              <w:rPr>
                <w:b/>
                <w:sz w:val="24"/>
              </w:rPr>
            </w:pPr>
            <w:r>
              <w:rPr>
                <w:b/>
                <w:spacing w:val="-2"/>
                <w:sz w:val="24"/>
              </w:rPr>
              <w:t>Procedures</w:t>
            </w:r>
          </w:p>
        </w:tc>
        <w:tc>
          <w:tcPr>
            <w:tcW w:w="3354" w:type="dxa"/>
            <w:shd w:val="clear" w:color="auto" w:fill="E7E6E6"/>
          </w:tcPr>
          <w:p w:rsidR="00DF688C" w:rsidRDefault="00437954">
            <w:pPr>
              <w:pStyle w:val="TableParagraph"/>
              <w:rPr>
                <w:b/>
                <w:sz w:val="24"/>
              </w:rPr>
            </w:pPr>
            <w:r>
              <w:rPr>
                <w:b/>
                <w:sz w:val="24"/>
              </w:rPr>
              <w:t>Expected</w:t>
            </w:r>
            <w:r>
              <w:rPr>
                <w:b/>
                <w:spacing w:val="-4"/>
                <w:sz w:val="24"/>
              </w:rPr>
              <w:t xml:space="preserve"> </w:t>
            </w:r>
            <w:r>
              <w:rPr>
                <w:b/>
                <w:spacing w:val="-2"/>
                <w:sz w:val="24"/>
              </w:rPr>
              <w:t>Result</w:t>
            </w:r>
          </w:p>
        </w:tc>
      </w:tr>
      <w:tr w:rsidR="00DF688C">
        <w:trPr>
          <w:trHeight w:val="1482"/>
        </w:trPr>
        <w:tc>
          <w:tcPr>
            <w:tcW w:w="2052" w:type="dxa"/>
          </w:tcPr>
          <w:p w:rsidR="00DF688C" w:rsidRDefault="00437954">
            <w:pPr>
              <w:pStyle w:val="TableParagraph"/>
              <w:ind w:left="602"/>
              <w:rPr>
                <w:sz w:val="24"/>
              </w:rPr>
            </w:pPr>
            <w:r>
              <w:rPr>
                <w:spacing w:val="-2"/>
                <w:sz w:val="24"/>
              </w:rPr>
              <w:t>TC9.001</w:t>
            </w:r>
          </w:p>
        </w:tc>
        <w:tc>
          <w:tcPr>
            <w:tcW w:w="4627" w:type="dxa"/>
          </w:tcPr>
          <w:p w:rsidR="00DF688C" w:rsidRDefault="00437954">
            <w:pPr>
              <w:pStyle w:val="TableParagraph"/>
              <w:spacing w:line="360" w:lineRule="auto"/>
              <w:rPr>
                <w:sz w:val="24"/>
              </w:rPr>
            </w:pPr>
            <w:r>
              <w:rPr>
                <w:sz w:val="24"/>
              </w:rPr>
              <w:t>Test</w:t>
            </w:r>
            <w:r>
              <w:rPr>
                <w:spacing w:val="80"/>
                <w:sz w:val="24"/>
              </w:rPr>
              <w:t xml:space="preserve"> </w:t>
            </w:r>
            <w:r>
              <w:rPr>
                <w:sz w:val="24"/>
              </w:rPr>
              <w:t>the</w:t>
            </w:r>
            <w:r>
              <w:rPr>
                <w:spacing w:val="80"/>
                <w:sz w:val="24"/>
              </w:rPr>
              <w:t xml:space="preserve"> </w:t>
            </w:r>
            <w:r>
              <w:rPr>
                <w:sz w:val="24"/>
              </w:rPr>
              <w:t>subject</w:t>
            </w:r>
            <w:r>
              <w:rPr>
                <w:spacing w:val="80"/>
                <w:sz w:val="24"/>
              </w:rPr>
              <w:t xml:space="preserve"> </w:t>
            </w:r>
            <w:r>
              <w:rPr>
                <w:sz w:val="24"/>
              </w:rPr>
              <w:t>age</w:t>
            </w:r>
            <w:r>
              <w:rPr>
                <w:spacing w:val="80"/>
                <w:sz w:val="24"/>
              </w:rPr>
              <w:t xml:space="preserve"> </w:t>
            </w:r>
            <w:r>
              <w:rPr>
                <w:sz w:val="24"/>
              </w:rPr>
              <w:t>requirement</w:t>
            </w:r>
            <w:r>
              <w:rPr>
                <w:spacing w:val="80"/>
                <w:sz w:val="24"/>
              </w:rPr>
              <w:t xml:space="preserve"> </w:t>
            </w:r>
            <w:r>
              <w:rPr>
                <w:sz w:val="24"/>
              </w:rPr>
              <w:t>update process by changing the textbox value.</w:t>
            </w:r>
          </w:p>
        </w:tc>
        <w:tc>
          <w:tcPr>
            <w:tcW w:w="3336" w:type="dxa"/>
          </w:tcPr>
          <w:p w:rsidR="00DF688C" w:rsidRDefault="00437954">
            <w:pPr>
              <w:pStyle w:val="TableParagraph"/>
              <w:spacing w:line="360" w:lineRule="auto"/>
              <w:ind w:right="97"/>
              <w:jc w:val="both"/>
              <w:rPr>
                <w:sz w:val="24"/>
              </w:rPr>
            </w:pPr>
            <w:r>
              <w:rPr>
                <w:sz w:val="24"/>
              </w:rPr>
              <w:t>The admin clicks the Update Age button after changing the textbox value.</w:t>
            </w:r>
          </w:p>
        </w:tc>
        <w:tc>
          <w:tcPr>
            <w:tcW w:w="3354" w:type="dxa"/>
          </w:tcPr>
          <w:p w:rsidR="00DF688C" w:rsidRDefault="00437954">
            <w:pPr>
              <w:pStyle w:val="TableParagraph"/>
              <w:spacing w:line="360" w:lineRule="auto"/>
              <w:rPr>
                <w:sz w:val="24"/>
              </w:rPr>
            </w:pPr>
            <w:r>
              <w:rPr>
                <w:sz w:val="24"/>
              </w:rPr>
              <w:t xml:space="preserve">Display “Age has been updated </w:t>
            </w:r>
            <w:r>
              <w:rPr>
                <w:spacing w:val="-2"/>
                <w:sz w:val="24"/>
              </w:rPr>
              <w:t>successfully”.</w:t>
            </w:r>
          </w:p>
        </w:tc>
      </w:tr>
    </w:tbl>
    <w:p w:rsidR="00DF688C" w:rsidRDefault="00DF688C">
      <w:pPr>
        <w:pStyle w:val="BodyText"/>
        <w:spacing w:before="0"/>
        <w:rPr>
          <w:b/>
          <w:sz w:val="20"/>
        </w:rPr>
      </w:pPr>
    </w:p>
    <w:p w:rsidR="00DF688C" w:rsidRDefault="00DF688C">
      <w:pPr>
        <w:pStyle w:val="BodyText"/>
        <w:spacing w:before="4"/>
        <w:rPr>
          <w:b/>
          <w:sz w:val="1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4627"/>
        <w:gridCol w:w="3336"/>
        <w:gridCol w:w="3354"/>
      </w:tblGrid>
      <w:tr w:rsidR="00DF688C">
        <w:trPr>
          <w:trHeight w:val="653"/>
        </w:trPr>
        <w:tc>
          <w:tcPr>
            <w:tcW w:w="2052"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17" w:type="dxa"/>
            <w:gridSpan w:val="3"/>
          </w:tcPr>
          <w:p w:rsidR="00DF688C" w:rsidRDefault="00437954">
            <w:pPr>
              <w:pStyle w:val="TableParagraph"/>
              <w:rPr>
                <w:sz w:val="24"/>
              </w:rPr>
            </w:pPr>
            <w:r>
              <w:rPr>
                <w:spacing w:val="-2"/>
                <w:sz w:val="24"/>
              </w:rPr>
              <w:t>T1.010</w:t>
            </w:r>
          </w:p>
        </w:tc>
      </w:tr>
      <w:tr w:rsidR="00DF688C">
        <w:trPr>
          <w:trHeight w:val="653"/>
        </w:trPr>
        <w:tc>
          <w:tcPr>
            <w:tcW w:w="2052" w:type="dxa"/>
            <w:shd w:val="clear" w:color="auto" w:fill="E7E6E6"/>
          </w:tcPr>
          <w:p w:rsidR="00DF688C" w:rsidRDefault="00437954">
            <w:pPr>
              <w:pStyle w:val="TableParagraph"/>
              <w:rPr>
                <w:b/>
                <w:sz w:val="24"/>
              </w:rPr>
            </w:pPr>
            <w:r>
              <w:rPr>
                <w:b/>
                <w:sz w:val="24"/>
              </w:rPr>
              <w:t>Module</w:t>
            </w:r>
            <w:r>
              <w:rPr>
                <w:b/>
                <w:spacing w:val="-7"/>
                <w:sz w:val="24"/>
              </w:rPr>
              <w:t xml:space="preserve"> </w:t>
            </w:r>
            <w:r>
              <w:rPr>
                <w:b/>
                <w:spacing w:val="-4"/>
                <w:sz w:val="24"/>
              </w:rPr>
              <w:t>Name</w:t>
            </w:r>
          </w:p>
        </w:tc>
        <w:tc>
          <w:tcPr>
            <w:tcW w:w="11317" w:type="dxa"/>
            <w:gridSpan w:val="3"/>
          </w:tcPr>
          <w:p w:rsidR="00DF688C" w:rsidRDefault="00437954">
            <w:pPr>
              <w:pStyle w:val="TableParagraph"/>
              <w:rPr>
                <w:sz w:val="24"/>
              </w:rPr>
            </w:pPr>
            <w:r>
              <w:rPr>
                <w:sz w:val="24"/>
              </w:rPr>
              <w:t>Update</w:t>
            </w:r>
            <w:r>
              <w:rPr>
                <w:spacing w:val="-4"/>
                <w:sz w:val="24"/>
              </w:rPr>
              <w:t xml:space="preserve"> </w:t>
            </w:r>
            <w:r>
              <w:rPr>
                <w:sz w:val="24"/>
              </w:rPr>
              <w:t>Subject</w:t>
            </w:r>
            <w:r>
              <w:rPr>
                <w:spacing w:val="-3"/>
                <w:sz w:val="24"/>
              </w:rPr>
              <w:t xml:space="preserve"> </w:t>
            </w:r>
            <w:r>
              <w:rPr>
                <w:spacing w:val="-4"/>
                <w:sz w:val="24"/>
              </w:rPr>
              <w:t>Price</w:t>
            </w:r>
          </w:p>
        </w:tc>
      </w:tr>
      <w:tr w:rsidR="00DF688C">
        <w:trPr>
          <w:trHeight w:val="654"/>
        </w:trPr>
        <w:tc>
          <w:tcPr>
            <w:tcW w:w="2052" w:type="dxa"/>
            <w:shd w:val="clear" w:color="auto" w:fill="E7E6E6"/>
          </w:tcPr>
          <w:p w:rsidR="00DF688C" w:rsidRDefault="00437954">
            <w:pPr>
              <w:pStyle w:val="TableParagraph"/>
              <w:spacing w:before="118"/>
              <w:rPr>
                <w:b/>
                <w:sz w:val="24"/>
              </w:rPr>
            </w:pPr>
            <w:r>
              <w:rPr>
                <w:b/>
                <w:sz w:val="24"/>
              </w:rPr>
              <w:t>Test</w:t>
            </w:r>
            <w:r>
              <w:rPr>
                <w:b/>
                <w:spacing w:val="-2"/>
                <w:sz w:val="24"/>
              </w:rPr>
              <w:t xml:space="preserve"> Description</w:t>
            </w:r>
          </w:p>
        </w:tc>
        <w:tc>
          <w:tcPr>
            <w:tcW w:w="11317" w:type="dxa"/>
            <w:gridSpan w:val="3"/>
          </w:tcPr>
          <w:p w:rsidR="00DF688C" w:rsidRDefault="00437954">
            <w:pPr>
              <w:pStyle w:val="TableParagraph"/>
              <w:spacing w:before="118"/>
              <w:rPr>
                <w:sz w:val="24"/>
              </w:rPr>
            </w:pPr>
            <w:r>
              <w:rPr>
                <w:sz w:val="24"/>
              </w:rPr>
              <w:t>To</w:t>
            </w:r>
            <w:r>
              <w:rPr>
                <w:spacing w:val="-1"/>
                <w:sz w:val="24"/>
              </w:rPr>
              <w:t xml:space="preserve"> </w:t>
            </w:r>
            <w:r>
              <w:rPr>
                <w:sz w:val="24"/>
              </w:rPr>
              <w:t>update</w:t>
            </w:r>
            <w:r>
              <w:rPr>
                <w:spacing w:val="-2"/>
                <w:sz w:val="24"/>
              </w:rPr>
              <w:t xml:space="preserve"> </w:t>
            </w:r>
            <w:r>
              <w:rPr>
                <w:sz w:val="24"/>
              </w:rPr>
              <w:t>the subject</w:t>
            </w:r>
            <w:r>
              <w:rPr>
                <w:spacing w:val="-1"/>
                <w:sz w:val="24"/>
              </w:rPr>
              <w:t xml:space="preserve"> </w:t>
            </w:r>
            <w:r>
              <w:rPr>
                <w:spacing w:val="-2"/>
                <w:sz w:val="24"/>
              </w:rPr>
              <w:t>price.</w:t>
            </w:r>
          </w:p>
        </w:tc>
      </w:tr>
      <w:tr w:rsidR="00DF688C">
        <w:trPr>
          <w:trHeight w:val="653"/>
        </w:trPr>
        <w:tc>
          <w:tcPr>
            <w:tcW w:w="2052" w:type="dxa"/>
            <w:shd w:val="clear" w:color="auto" w:fill="E7E6E6"/>
          </w:tcPr>
          <w:p w:rsidR="00DF688C" w:rsidRDefault="00437954">
            <w:pPr>
              <w:pStyle w:val="TableParagraph"/>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4627" w:type="dxa"/>
            <w:shd w:val="clear" w:color="auto" w:fill="E7E6E6"/>
          </w:tcPr>
          <w:p w:rsidR="00DF688C" w:rsidRDefault="00437954">
            <w:pPr>
              <w:pStyle w:val="TableParagraph"/>
              <w:rPr>
                <w:b/>
                <w:sz w:val="24"/>
              </w:rPr>
            </w:pPr>
            <w:r>
              <w:rPr>
                <w:b/>
                <w:sz w:val="24"/>
              </w:rPr>
              <w:t>Test</w:t>
            </w:r>
            <w:r>
              <w:rPr>
                <w:b/>
                <w:spacing w:val="-2"/>
                <w:sz w:val="24"/>
              </w:rPr>
              <w:t xml:space="preserve"> </w:t>
            </w:r>
            <w:r>
              <w:rPr>
                <w:b/>
                <w:sz w:val="24"/>
              </w:rPr>
              <w:t xml:space="preserve">Case </w:t>
            </w:r>
            <w:r>
              <w:rPr>
                <w:b/>
                <w:spacing w:val="-2"/>
                <w:sz w:val="24"/>
              </w:rPr>
              <w:t>Description</w:t>
            </w:r>
          </w:p>
        </w:tc>
        <w:tc>
          <w:tcPr>
            <w:tcW w:w="3336" w:type="dxa"/>
            <w:shd w:val="clear" w:color="auto" w:fill="E7E6E6"/>
          </w:tcPr>
          <w:p w:rsidR="00DF688C" w:rsidRDefault="00437954">
            <w:pPr>
              <w:pStyle w:val="TableParagraph"/>
              <w:rPr>
                <w:b/>
                <w:sz w:val="24"/>
              </w:rPr>
            </w:pPr>
            <w:r>
              <w:rPr>
                <w:b/>
                <w:spacing w:val="-2"/>
                <w:sz w:val="24"/>
              </w:rPr>
              <w:t>Procedures</w:t>
            </w:r>
          </w:p>
        </w:tc>
        <w:tc>
          <w:tcPr>
            <w:tcW w:w="3354" w:type="dxa"/>
            <w:shd w:val="clear" w:color="auto" w:fill="E7E6E6"/>
          </w:tcPr>
          <w:p w:rsidR="00DF688C" w:rsidRDefault="00437954">
            <w:pPr>
              <w:pStyle w:val="TableParagraph"/>
              <w:rPr>
                <w:b/>
                <w:sz w:val="24"/>
              </w:rPr>
            </w:pPr>
            <w:r>
              <w:rPr>
                <w:b/>
                <w:sz w:val="24"/>
              </w:rPr>
              <w:t>Expected</w:t>
            </w:r>
            <w:r>
              <w:rPr>
                <w:b/>
                <w:spacing w:val="-4"/>
                <w:sz w:val="24"/>
              </w:rPr>
              <w:t xml:space="preserve"> </w:t>
            </w:r>
            <w:r>
              <w:rPr>
                <w:b/>
                <w:spacing w:val="-2"/>
                <w:sz w:val="24"/>
              </w:rPr>
              <w:t>Result</w:t>
            </w:r>
          </w:p>
        </w:tc>
      </w:tr>
      <w:tr w:rsidR="00DF688C">
        <w:trPr>
          <w:trHeight w:val="1481"/>
        </w:trPr>
        <w:tc>
          <w:tcPr>
            <w:tcW w:w="2052" w:type="dxa"/>
          </w:tcPr>
          <w:p w:rsidR="00DF688C" w:rsidRDefault="00437954">
            <w:pPr>
              <w:pStyle w:val="TableParagraph"/>
              <w:ind w:left="542"/>
              <w:rPr>
                <w:sz w:val="24"/>
              </w:rPr>
            </w:pPr>
            <w:r>
              <w:rPr>
                <w:spacing w:val="-2"/>
                <w:sz w:val="24"/>
              </w:rPr>
              <w:t>TC10.001</w:t>
            </w:r>
          </w:p>
        </w:tc>
        <w:tc>
          <w:tcPr>
            <w:tcW w:w="4627" w:type="dxa"/>
          </w:tcPr>
          <w:p w:rsidR="00DF688C" w:rsidRDefault="00437954">
            <w:pPr>
              <w:pStyle w:val="TableParagraph"/>
              <w:spacing w:line="360" w:lineRule="auto"/>
              <w:rPr>
                <w:sz w:val="24"/>
              </w:rPr>
            </w:pPr>
            <w:r>
              <w:rPr>
                <w:sz w:val="24"/>
              </w:rPr>
              <w:t>Test</w:t>
            </w:r>
            <w:r>
              <w:rPr>
                <w:spacing w:val="80"/>
                <w:sz w:val="24"/>
              </w:rPr>
              <w:t xml:space="preserve"> </w:t>
            </w:r>
            <w:r>
              <w:rPr>
                <w:sz w:val="24"/>
              </w:rPr>
              <w:t>the</w:t>
            </w:r>
            <w:r>
              <w:rPr>
                <w:spacing w:val="80"/>
                <w:sz w:val="24"/>
              </w:rPr>
              <w:t xml:space="preserve"> </w:t>
            </w:r>
            <w:r>
              <w:rPr>
                <w:sz w:val="24"/>
              </w:rPr>
              <w:t>subject</w:t>
            </w:r>
            <w:r>
              <w:rPr>
                <w:spacing w:val="80"/>
                <w:sz w:val="24"/>
              </w:rPr>
              <w:t xml:space="preserve"> </w:t>
            </w:r>
            <w:r>
              <w:rPr>
                <w:sz w:val="24"/>
              </w:rPr>
              <w:t>price</w:t>
            </w:r>
            <w:r>
              <w:rPr>
                <w:spacing w:val="80"/>
                <w:sz w:val="24"/>
              </w:rPr>
              <w:t xml:space="preserve"> </w:t>
            </w:r>
            <w:r>
              <w:rPr>
                <w:sz w:val="24"/>
              </w:rPr>
              <w:t>update</w:t>
            </w:r>
            <w:r>
              <w:rPr>
                <w:spacing w:val="80"/>
                <w:sz w:val="24"/>
              </w:rPr>
              <w:t xml:space="preserve"> </w:t>
            </w:r>
            <w:r>
              <w:rPr>
                <w:sz w:val="24"/>
              </w:rPr>
              <w:t>process</w:t>
            </w:r>
            <w:r>
              <w:rPr>
                <w:spacing w:val="80"/>
                <w:sz w:val="24"/>
              </w:rPr>
              <w:t xml:space="preserve"> </w:t>
            </w:r>
            <w:r>
              <w:rPr>
                <w:sz w:val="24"/>
              </w:rPr>
              <w:t>by changing the textbox value.</w:t>
            </w:r>
          </w:p>
        </w:tc>
        <w:tc>
          <w:tcPr>
            <w:tcW w:w="3336" w:type="dxa"/>
          </w:tcPr>
          <w:p w:rsidR="00DF688C" w:rsidRDefault="00437954">
            <w:pPr>
              <w:pStyle w:val="TableParagraph"/>
              <w:spacing w:line="360" w:lineRule="auto"/>
              <w:ind w:right="97"/>
              <w:jc w:val="both"/>
              <w:rPr>
                <w:sz w:val="24"/>
              </w:rPr>
            </w:pPr>
            <w:r>
              <w:rPr>
                <w:sz w:val="24"/>
              </w:rPr>
              <w:t>The admin clicks the Update Price button after changing the textbox value.</w:t>
            </w:r>
          </w:p>
        </w:tc>
        <w:tc>
          <w:tcPr>
            <w:tcW w:w="3354" w:type="dxa"/>
          </w:tcPr>
          <w:p w:rsidR="00DF688C" w:rsidRDefault="00437954">
            <w:pPr>
              <w:pStyle w:val="TableParagraph"/>
              <w:spacing w:line="360" w:lineRule="auto"/>
              <w:rPr>
                <w:sz w:val="24"/>
              </w:rPr>
            </w:pPr>
            <w:r>
              <w:rPr>
                <w:sz w:val="24"/>
              </w:rPr>
              <w:t>Display</w:t>
            </w:r>
            <w:r>
              <w:rPr>
                <w:spacing w:val="-6"/>
                <w:sz w:val="24"/>
              </w:rPr>
              <w:t xml:space="preserve"> </w:t>
            </w:r>
            <w:r>
              <w:rPr>
                <w:sz w:val="24"/>
              </w:rPr>
              <w:t>“Price</w:t>
            </w:r>
            <w:r>
              <w:rPr>
                <w:spacing w:val="-7"/>
                <w:sz w:val="24"/>
              </w:rPr>
              <w:t xml:space="preserve"> </w:t>
            </w:r>
            <w:r>
              <w:rPr>
                <w:sz w:val="24"/>
              </w:rPr>
              <w:t>has</w:t>
            </w:r>
            <w:r>
              <w:rPr>
                <w:spacing w:val="-4"/>
                <w:sz w:val="24"/>
              </w:rPr>
              <w:t xml:space="preserve"> </w:t>
            </w:r>
            <w:r>
              <w:rPr>
                <w:sz w:val="24"/>
              </w:rPr>
              <w:t>been</w:t>
            </w:r>
            <w:r>
              <w:rPr>
                <w:spacing w:val="-4"/>
                <w:sz w:val="24"/>
              </w:rPr>
              <w:t xml:space="preserve"> </w:t>
            </w:r>
            <w:r>
              <w:rPr>
                <w:sz w:val="24"/>
              </w:rPr>
              <w:t xml:space="preserve">updated </w:t>
            </w:r>
            <w:r>
              <w:rPr>
                <w:spacing w:val="-2"/>
                <w:sz w:val="24"/>
              </w:rPr>
              <w:t>successfully”.</w:t>
            </w:r>
          </w:p>
        </w:tc>
      </w:tr>
    </w:tbl>
    <w:p w:rsidR="00DF688C" w:rsidRDefault="00DF688C">
      <w:pPr>
        <w:spacing w:line="360" w:lineRule="auto"/>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4627"/>
        <w:gridCol w:w="3336"/>
        <w:gridCol w:w="3354"/>
      </w:tblGrid>
      <w:tr w:rsidR="00DF688C">
        <w:trPr>
          <w:trHeight w:val="653"/>
        </w:trPr>
        <w:tc>
          <w:tcPr>
            <w:tcW w:w="2052"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17" w:type="dxa"/>
            <w:gridSpan w:val="3"/>
          </w:tcPr>
          <w:p w:rsidR="00DF688C" w:rsidRDefault="00437954">
            <w:pPr>
              <w:pStyle w:val="TableParagraph"/>
              <w:rPr>
                <w:sz w:val="24"/>
              </w:rPr>
            </w:pPr>
            <w:r>
              <w:rPr>
                <w:spacing w:val="-2"/>
                <w:sz w:val="24"/>
              </w:rPr>
              <w:t>T1.011</w:t>
            </w:r>
          </w:p>
        </w:tc>
      </w:tr>
      <w:tr w:rsidR="00DF688C">
        <w:trPr>
          <w:trHeight w:val="653"/>
        </w:trPr>
        <w:tc>
          <w:tcPr>
            <w:tcW w:w="2052" w:type="dxa"/>
            <w:shd w:val="clear" w:color="auto" w:fill="E7E6E6"/>
          </w:tcPr>
          <w:p w:rsidR="00DF688C" w:rsidRDefault="00437954">
            <w:pPr>
              <w:pStyle w:val="TableParagraph"/>
              <w:rPr>
                <w:b/>
                <w:sz w:val="24"/>
              </w:rPr>
            </w:pPr>
            <w:r>
              <w:rPr>
                <w:b/>
                <w:sz w:val="24"/>
              </w:rPr>
              <w:t>Module</w:t>
            </w:r>
            <w:r>
              <w:rPr>
                <w:b/>
                <w:spacing w:val="-7"/>
                <w:sz w:val="24"/>
              </w:rPr>
              <w:t xml:space="preserve"> </w:t>
            </w:r>
            <w:r>
              <w:rPr>
                <w:b/>
                <w:spacing w:val="-4"/>
                <w:sz w:val="24"/>
              </w:rPr>
              <w:t>Name</w:t>
            </w:r>
          </w:p>
        </w:tc>
        <w:tc>
          <w:tcPr>
            <w:tcW w:w="11317" w:type="dxa"/>
            <w:gridSpan w:val="3"/>
          </w:tcPr>
          <w:p w:rsidR="00DF688C" w:rsidRDefault="00437954">
            <w:pPr>
              <w:pStyle w:val="TableParagraph"/>
              <w:rPr>
                <w:sz w:val="24"/>
              </w:rPr>
            </w:pPr>
            <w:r>
              <w:rPr>
                <w:sz w:val="24"/>
              </w:rPr>
              <w:t>Update</w:t>
            </w:r>
            <w:r>
              <w:rPr>
                <w:spacing w:val="-2"/>
                <w:sz w:val="24"/>
              </w:rPr>
              <w:t xml:space="preserve"> </w:t>
            </w:r>
            <w:r>
              <w:rPr>
                <w:sz w:val="24"/>
              </w:rPr>
              <w:t>Subject</w:t>
            </w:r>
            <w:r>
              <w:rPr>
                <w:spacing w:val="-3"/>
                <w:sz w:val="24"/>
              </w:rPr>
              <w:t xml:space="preserve"> </w:t>
            </w:r>
            <w:r>
              <w:rPr>
                <w:spacing w:val="-2"/>
                <w:sz w:val="24"/>
              </w:rPr>
              <w:t>Quantity</w:t>
            </w:r>
          </w:p>
        </w:tc>
      </w:tr>
      <w:tr w:rsidR="00DF688C">
        <w:trPr>
          <w:trHeight w:val="653"/>
        </w:trPr>
        <w:tc>
          <w:tcPr>
            <w:tcW w:w="2052" w:type="dxa"/>
            <w:shd w:val="clear" w:color="auto" w:fill="E7E6E6"/>
          </w:tcPr>
          <w:p w:rsidR="00DF688C" w:rsidRDefault="00437954">
            <w:pPr>
              <w:pStyle w:val="TableParagraph"/>
              <w:spacing w:before="118"/>
              <w:rPr>
                <w:b/>
                <w:sz w:val="24"/>
              </w:rPr>
            </w:pPr>
            <w:r>
              <w:rPr>
                <w:b/>
                <w:sz w:val="24"/>
              </w:rPr>
              <w:t>Test</w:t>
            </w:r>
            <w:r>
              <w:rPr>
                <w:b/>
                <w:spacing w:val="-2"/>
                <w:sz w:val="24"/>
              </w:rPr>
              <w:t xml:space="preserve"> Description</w:t>
            </w:r>
          </w:p>
        </w:tc>
        <w:tc>
          <w:tcPr>
            <w:tcW w:w="11317" w:type="dxa"/>
            <w:gridSpan w:val="3"/>
          </w:tcPr>
          <w:p w:rsidR="00DF688C" w:rsidRDefault="00437954">
            <w:pPr>
              <w:pStyle w:val="TableParagraph"/>
              <w:spacing w:before="118"/>
              <w:rPr>
                <w:sz w:val="24"/>
              </w:rPr>
            </w:pPr>
            <w:r>
              <w:rPr>
                <w:sz w:val="24"/>
              </w:rPr>
              <w:t>To</w:t>
            </w:r>
            <w:r>
              <w:rPr>
                <w:spacing w:val="-1"/>
                <w:sz w:val="24"/>
              </w:rPr>
              <w:t xml:space="preserve"> </w:t>
            </w:r>
            <w:r>
              <w:rPr>
                <w:sz w:val="24"/>
              </w:rPr>
              <w:t>update</w:t>
            </w:r>
            <w:r>
              <w:rPr>
                <w:spacing w:val="-2"/>
                <w:sz w:val="24"/>
              </w:rPr>
              <w:t xml:space="preserve"> </w:t>
            </w:r>
            <w:r>
              <w:rPr>
                <w:sz w:val="24"/>
              </w:rPr>
              <w:t>the subject</w:t>
            </w:r>
            <w:r>
              <w:rPr>
                <w:spacing w:val="-1"/>
                <w:sz w:val="24"/>
              </w:rPr>
              <w:t xml:space="preserve"> </w:t>
            </w:r>
            <w:r>
              <w:rPr>
                <w:spacing w:val="-2"/>
                <w:sz w:val="24"/>
              </w:rPr>
              <w:t>quantity.</w:t>
            </w:r>
          </w:p>
        </w:tc>
      </w:tr>
      <w:tr w:rsidR="00DF688C">
        <w:trPr>
          <w:trHeight w:val="653"/>
        </w:trPr>
        <w:tc>
          <w:tcPr>
            <w:tcW w:w="2052" w:type="dxa"/>
            <w:shd w:val="clear" w:color="auto" w:fill="E7E6E6"/>
          </w:tcPr>
          <w:p w:rsidR="00DF688C" w:rsidRDefault="00437954">
            <w:pPr>
              <w:pStyle w:val="TableParagraph"/>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4627" w:type="dxa"/>
            <w:shd w:val="clear" w:color="auto" w:fill="E7E6E6"/>
          </w:tcPr>
          <w:p w:rsidR="00DF688C" w:rsidRDefault="00437954">
            <w:pPr>
              <w:pStyle w:val="TableParagraph"/>
              <w:rPr>
                <w:b/>
                <w:sz w:val="24"/>
              </w:rPr>
            </w:pPr>
            <w:r>
              <w:rPr>
                <w:b/>
                <w:sz w:val="24"/>
              </w:rPr>
              <w:t>Test</w:t>
            </w:r>
            <w:r>
              <w:rPr>
                <w:b/>
                <w:spacing w:val="-2"/>
                <w:sz w:val="24"/>
              </w:rPr>
              <w:t xml:space="preserve"> </w:t>
            </w:r>
            <w:r>
              <w:rPr>
                <w:b/>
                <w:sz w:val="24"/>
              </w:rPr>
              <w:t xml:space="preserve">Case </w:t>
            </w:r>
            <w:r>
              <w:rPr>
                <w:b/>
                <w:spacing w:val="-2"/>
                <w:sz w:val="24"/>
              </w:rPr>
              <w:t>Description</w:t>
            </w:r>
          </w:p>
        </w:tc>
        <w:tc>
          <w:tcPr>
            <w:tcW w:w="3336" w:type="dxa"/>
            <w:shd w:val="clear" w:color="auto" w:fill="E7E6E6"/>
          </w:tcPr>
          <w:p w:rsidR="00DF688C" w:rsidRDefault="00437954">
            <w:pPr>
              <w:pStyle w:val="TableParagraph"/>
              <w:rPr>
                <w:b/>
                <w:sz w:val="24"/>
              </w:rPr>
            </w:pPr>
            <w:r>
              <w:rPr>
                <w:b/>
                <w:spacing w:val="-2"/>
                <w:sz w:val="24"/>
              </w:rPr>
              <w:t>Procedures</w:t>
            </w:r>
          </w:p>
        </w:tc>
        <w:tc>
          <w:tcPr>
            <w:tcW w:w="3354" w:type="dxa"/>
            <w:shd w:val="clear" w:color="auto" w:fill="E7E6E6"/>
          </w:tcPr>
          <w:p w:rsidR="00DF688C" w:rsidRDefault="00437954">
            <w:pPr>
              <w:pStyle w:val="TableParagraph"/>
              <w:rPr>
                <w:b/>
                <w:sz w:val="24"/>
              </w:rPr>
            </w:pPr>
            <w:r>
              <w:rPr>
                <w:b/>
                <w:sz w:val="24"/>
              </w:rPr>
              <w:t>Expected</w:t>
            </w:r>
            <w:r>
              <w:rPr>
                <w:b/>
                <w:spacing w:val="-4"/>
                <w:sz w:val="24"/>
              </w:rPr>
              <w:t xml:space="preserve"> </w:t>
            </w:r>
            <w:r>
              <w:rPr>
                <w:b/>
                <w:spacing w:val="-2"/>
                <w:sz w:val="24"/>
              </w:rPr>
              <w:t>Result</w:t>
            </w:r>
          </w:p>
        </w:tc>
      </w:tr>
      <w:tr w:rsidR="00DF688C">
        <w:trPr>
          <w:trHeight w:val="1482"/>
        </w:trPr>
        <w:tc>
          <w:tcPr>
            <w:tcW w:w="2052" w:type="dxa"/>
          </w:tcPr>
          <w:p w:rsidR="00DF688C" w:rsidRDefault="00437954">
            <w:pPr>
              <w:pStyle w:val="TableParagraph"/>
              <w:ind w:left="542"/>
              <w:rPr>
                <w:sz w:val="24"/>
              </w:rPr>
            </w:pPr>
            <w:r>
              <w:rPr>
                <w:spacing w:val="-2"/>
                <w:sz w:val="24"/>
              </w:rPr>
              <w:t>TC11.001</w:t>
            </w:r>
          </w:p>
        </w:tc>
        <w:tc>
          <w:tcPr>
            <w:tcW w:w="4627" w:type="dxa"/>
          </w:tcPr>
          <w:p w:rsidR="00DF688C" w:rsidRDefault="00437954">
            <w:pPr>
              <w:pStyle w:val="TableParagraph"/>
              <w:spacing w:line="360" w:lineRule="auto"/>
              <w:rPr>
                <w:sz w:val="24"/>
              </w:rPr>
            </w:pPr>
            <w:r>
              <w:rPr>
                <w:sz w:val="24"/>
              </w:rPr>
              <w:t>Test</w:t>
            </w:r>
            <w:r>
              <w:rPr>
                <w:spacing w:val="39"/>
                <w:sz w:val="24"/>
              </w:rPr>
              <w:t xml:space="preserve"> </w:t>
            </w:r>
            <w:r>
              <w:rPr>
                <w:sz w:val="24"/>
              </w:rPr>
              <w:t>the</w:t>
            </w:r>
            <w:r>
              <w:rPr>
                <w:spacing w:val="40"/>
                <w:sz w:val="24"/>
              </w:rPr>
              <w:t xml:space="preserve"> </w:t>
            </w:r>
            <w:r>
              <w:rPr>
                <w:sz w:val="24"/>
              </w:rPr>
              <w:t>subject</w:t>
            </w:r>
            <w:r>
              <w:rPr>
                <w:spacing w:val="39"/>
                <w:sz w:val="24"/>
              </w:rPr>
              <w:t xml:space="preserve"> </w:t>
            </w:r>
            <w:r>
              <w:rPr>
                <w:sz w:val="24"/>
              </w:rPr>
              <w:t>quantity</w:t>
            </w:r>
            <w:r>
              <w:rPr>
                <w:spacing w:val="38"/>
                <w:sz w:val="24"/>
              </w:rPr>
              <w:t xml:space="preserve"> </w:t>
            </w:r>
            <w:r>
              <w:rPr>
                <w:sz w:val="24"/>
              </w:rPr>
              <w:t>update</w:t>
            </w:r>
            <w:r>
              <w:rPr>
                <w:spacing w:val="40"/>
                <w:sz w:val="24"/>
              </w:rPr>
              <w:t xml:space="preserve"> </w:t>
            </w:r>
            <w:r>
              <w:rPr>
                <w:sz w:val="24"/>
              </w:rPr>
              <w:t>process</w:t>
            </w:r>
            <w:r>
              <w:rPr>
                <w:spacing w:val="40"/>
                <w:sz w:val="24"/>
              </w:rPr>
              <w:t xml:space="preserve"> </w:t>
            </w:r>
            <w:r>
              <w:rPr>
                <w:sz w:val="24"/>
              </w:rPr>
              <w:t>by changing the textbox value.</w:t>
            </w:r>
          </w:p>
        </w:tc>
        <w:tc>
          <w:tcPr>
            <w:tcW w:w="3336" w:type="dxa"/>
          </w:tcPr>
          <w:p w:rsidR="00DF688C" w:rsidRDefault="00437954">
            <w:pPr>
              <w:pStyle w:val="TableParagraph"/>
              <w:spacing w:line="360" w:lineRule="auto"/>
              <w:ind w:right="97"/>
              <w:jc w:val="both"/>
              <w:rPr>
                <w:sz w:val="24"/>
              </w:rPr>
            </w:pPr>
            <w:r>
              <w:rPr>
                <w:sz w:val="24"/>
              </w:rPr>
              <w:t>The admin clicks the Update Quantity button after changing the textbox value.</w:t>
            </w:r>
          </w:p>
        </w:tc>
        <w:tc>
          <w:tcPr>
            <w:tcW w:w="3354" w:type="dxa"/>
          </w:tcPr>
          <w:p w:rsidR="00DF688C" w:rsidRDefault="00437954">
            <w:pPr>
              <w:pStyle w:val="TableParagraph"/>
              <w:tabs>
                <w:tab w:val="left" w:pos="1077"/>
                <w:tab w:val="left" w:pos="2248"/>
                <w:tab w:val="left" w:pos="2791"/>
              </w:tabs>
              <w:spacing w:line="360" w:lineRule="auto"/>
              <w:ind w:right="99"/>
              <w:rPr>
                <w:sz w:val="24"/>
              </w:rPr>
            </w:pPr>
            <w:r>
              <w:rPr>
                <w:spacing w:val="-2"/>
                <w:sz w:val="24"/>
              </w:rPr>
              <w:t>Display</w:t>
            </w:r>
            <w:r>
              <w:rPr>
                <w:sz w:val="24"/>
              </w:rPr>
              <w:tab/>
            </w:r>
            <w:r>
              <w:rPr>
                <w:spacing w:val="-2"/>
                <w:sz w:val="24"/>
              </w:rPr>
              <w:t>“Quantity</w:t>
            </w:r>
            <w:r>
              <w:rPr>
                <w:sz w:val="24"/>
              </w:rPr>
              <w:tab/>
            </w:r>
            <w:r>
              <w:rPr>
                <w:spacing w:val="-4"/>
                <w:sz w:val="24"/>
              </w:rPr>
              <w:t>has</w:t>
            </w:r>
            <w:r>
              <w:rPr>
                <w:sz w:val="24"/>
              </w:rPr>
              <w:tab/>
            </w:r>
            <w:r>
              <w:rPr>
                <w:spacing w:val="-4"/>
                <w:sz w:val="24"/>
              </w:rPr>
              <w:t xml:space="preserve">been </w:t>
            </w:r>
            <w:r>
              <w:rPr>
                <w:sz w:val="24"/>
              </w:rPr>
              <w:t>updated successfully”.</w:t>
            </w:r>
          </w:p>
        </w:tc>
      </w:tr>
    </w:tbl>
    <w:p w:rsidR="00DF688C" w:rsidRDefault="00DF688C">
      <w:pPr>
        <w:pStyle w:val="BodyText"/>
        <w:spacing w:before="0"/>
        <w:rPr>
          <w:b/>
          <w:sz w:val="20"/>
        </w:rPr>
      </w:pPr>
    </w:p>
    <w:p w:rsidR="00DF688C" w:rsidRDefault="00DF688C">
      <w:pPr>
        <w:pStyle w:val="BodyText"/>
        <w:spacing w:before="4"/>
        <w:rPr>
          <w:b/>
          <w:sz w:val="1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4627"/>
        <w:gridCol w:w="3336"/>
        <w:gridCol w:w="3354"/>
      </w:tblGrid>
      <w:tr w:rsidR="00DF688C">
        <w:trPr>
          <w:trHeight w:val="653"/>
        </w:trPr>
        <w:tc>
          <w:tcPr>
            <w:tcW w:w="2052"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17" w:type="dxa"/>
            <w:gridSpan w:val="3"/>
          </w:tcPr>
          <w:p w:rsidR="00DF688C" w:rsidRDefault="00437954">
            <w:pPr>
              <w:pStyle w:val="TableParagraph"/>
              <w:rPr>
                <w:sz w:val="24"/>
              </w:rPr>
            </w:pPr>
            <w:r>
              <w:rPr>
                <w:spacing w:val="-2"/>
                <w:sz w:val="24"/>
              </w:rPr>
              <w:t>T1.012</w:t>
            </w:r>
          </w:p>
        </w:tc>
      </w:tr>
      <w:tr w:rsidR="00DF688C">
        <w:trPr>
          <w:trHeight w:val="653"/>
        </w:trPr>
        <w:tc>
          <w:tcPr>
            <w:tcW w:w="2052" w:type="dxa"/>
            <w:shd w:val="clear" w:color="auto" w:fill="E7E6E6"/>
          </w:tcPr>
          <w:p w:rsidR="00DF688C" w:rsidRDefault="00437954">
            <w:pPr>
              <w:pStyle w:val="TableParagraph"/>
              <w:rPr>
                <w:b/>
                <w:sz w:val="24"/>
              </w:rPr>
            </w:pPr>
            <w:r>
              <w:rPr>
                <w:b/>
                <w:sz w:val="24"/>
              </w:rPr>
              <w:t>Module</w:t>
            </w:r>
            <w:r>
              <w:rPr>
                <w:b/>
                <w:spacing w:val="-7"/>
                <w:sz w:val="24"/>
              </w:rPr>
              <w:t xml:space="preserve"> </w:t>
            </w:r>
            <w:r>
              <w:rPr>
                <w:b/>
                <w:spacing w:val="-4"/>
                <w:sz w:val="24"/>
              </w:rPr>
              <w:t>Name</w:t>
            </w:r>
          </w:p>
        </w:tc>
        <w:tc>
          <w:tcPr>
            <w:tcW w:w="11317" w:type="dxa"/>
            <w:gridSpan w:val="3"/>
          </w:tcPr>
          <w:p w:rsidR="00DF688C" w:rsidRDefault="00437954">
            <w:pPr>
              <w:pStyle w:val="TableParagraph"/>
              <w:rPr>
                <w:sz w:val="24"/>
              </w:rPr>
            </w:pPr>
            <w:r>
              <w:rPr>
                <w:sz w:val="24"/>
              </w:rPr>
              <w:t>Update</w:t>
            </w:r>
            <w:r>
              <w:rPr>
                <w:spacing w:val="-2"/>
                <w:sz w:val="24"/>
              </w:rPr>
              <w:t xml:space="preserve"> </w:t>
            </w:r>
            <w:r>
              <w:rPr>
                <w:sz w:val="24"/>
              </w:rPr>
              <w:t>Subject</w:t>
            </w:r>
            <w:r>
              <w:rPr>
                <w:spacing w:val="-3"/>
                <w:sz w:val="24"/>
              </w:rPr>
              <w:t xml:space="preserve"> </w:t>
            </w:r>
            <w:r>
              <w:rPr>
                <w:spacing w:val="-2"/>
                <w:sz w:val="24"/>
              </w:rPr>
              <w:t>Description</w:t>
            </w:r>
          </w:p>
        </w:tc>
      </w:tr>
      <w:tr w:rsidR="00DF688C">
        <w:trPr>
          <w:trHeight w:val="654"/>
        </w:trPr>
        <w:tc>
          <w:tcPr>
            <w:tcW w:w="2052" w:type="dxa"/>
            <w:shd w:val="clear" w:color="auto" w:fill="E7E6E6"/>
          </w:tcPr>
          <w:p w:rsidR="00DF688C" w:rsidRDefault="00437954">
            <w:pPr>
              <w:pStyle w:val="TableParagraph"/>
              <w:spacing w:before="118"/>
              <w:rPr>
                <w:b/>
                <w:sz w:val="24"/>
              </w:rPr>
            </w:pPr>
            <w:r>
              <w:rPr>
                <w:b/>
                <w:sz w:val="24"/>
              </w:rPr>
              <w:t>Test</w:t>
            </w:r>
            <w:r>
              <w:rPr>
                <w:b/>
                <w:spacing w:val="-2"/>
                <w:sz w:val="24"/>
              </w:rPr>
              <w:t xml:space="preserve"> Description</w:t>
            </w:r>
          </w:p>
        </w:tc>
        <w:tc>
          <w:tcPr>
            <w:tcW w:w="11317" w:type="dxa"/>
            <w:gridSpan w:val="3"/>
          </w:tcPr>
          <w:p w:rsidR="00DF688C" w:rsidRDefault="00437954">
            <w:pPr>
              <w:pStyle w:val="TableParagraph"/>
              <w:spacing w:before="118"/>
              <w:rPr>
                <w:sz w:val="24"/>
              </w:rPr>
            </w:pPr>
            <w:r>
              <w:rPr>
                <w:sz w:val="24"/>
              </w:rPr>
              <w:t>To</w:t>
            </w:r>
            <w:r>
              <w:rPr>
                <w:spacing w:val="-1"/>
                <w:sz w:val="24"/>
              </w:rPr>
              <w:t xml:space="preserve"> </w:t>
            </w:r>
            <w:r>
              <w:rPr>
                <w:sz w:val="24"/>
              </w:rPr>
              <w:t>update</w:t>
            </w:r>
            <w:r>
              <w:rPr>
                <w:spacing w:val="-2"/>
                <w:sz w:val="24"/>
              </w:rPr>
              <w:t xml:space="preserve"> </w:t>
            </w:r>
            <w:r>
              <w:rPr>
                <w:sz w:val="24"/>
              </w:rPr>
              <w:t>the subject</w:t>
            </w:r>
            <w:r>
              <w:rPr>
                <w:spacing w:val="-1"/>
                <w:sz w:val="24"/>
              </w:rPr>
              <w:t xml:space="preserve"> </w:t>
            </w:r>
            <w:r>
              <w:rPr>
                <w:spacing w:val="-2"/>
                <w:sz w:val="24"/>
              </w:rPr>
              <w:t>description.</w:t>
            </w:r>
          </w:p>
        </w:tc>
      </w:tr>
      <w:tr w:rsidR="00DF688C">
        <w:trPr>
          <w:trHeight w:val="653"/>
        </w:trPr>
        <w:tc>
          <w:tcPr>
            <w:tcW w:w="2052" w:type="dxa"/>
            <w:shd w:val="clear" w:color="auto" w:fill="E7E6E6"/>
          </w:tcPr>
          <w:p w:rsidR="00DF688C" w:rsidRDefault="00437954">
            <w:pPr>
              <w:pStyle w:val="TableParagraph"/>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4627" w:type="dxa"/>
            <w:shd w:val="clear" w:color="auto" w:fill="E7E6E6"/>
          </w:tcPr>
          <w:p w:rsidR="00DF688C" w:rsidRDefault="00437954">
            <w:pPr>
              <w:pStyle w:val="TableParagraph"/>
              <w:rPr>
                <w:b/>
                <w:sz w:val="24"/>
              </w:rPr>
            </w:pPr>
            <w:r>
              <w:rPr>
                <w:b/>
                <w:sz w:val="24"/>
              </w:rPr>
              <w:t>Test</w:t>
            </w:r>
            <w:r>
              <w:rPr>
                <w:b/>
                <w:spacing w:val="-2"/>
                <w:sz w:val="24"/>
              </w:rPr>
              <w:t xml:space="preserve"> </w:t>
            </w:r>
            <w:r>
              <w:rPr>
                <w:b/>
                <w:sz w:val="24"/>
              </w:rPr>
              <w:t xml:space="preserve">Case </w:t>
            </w:r>
            <w:r>
              <w:rPr>
                <w:b/>
                <w:spacing w:val="-2"/>
                <w:sz w:val="24"/>
              </w:rPr>
              <w:t>Description</w:t>
            </w:r>
          </w:p>
        </w:tc>
        <w:tc>
          <w:tcPr>
            <w:tcW w:w="3336" w:type="dxa"/>
            <w:shd w:val="clear" w:color="auto" w:fill="E7E6E6"/>
          </w:tcPr>
          <w:p w:rsidR="00DF688C" w:rsidRDefault="00437954">
            <w:pPr>
              <w:pStyle w:val="TableParagraph"/>
              <w:rPr>
                <w:b/>
                <w:sz w:val="24"/>
              </w:rPr>
            </w:pPr>
            <w:r>
              <w:rPr>
                <w:b/>
                <w:spacing w:val="-2"/>
                <w:sz w:val="24"/>
              </w:rPr>
              <w:t>Procedures</w:t>
            </w:r>
          </w:p>
        </w:tc>
        <w:tc>
          <w:tcPr>
            <w:tcW w:w="3354" w:type="dxa"/>
            <w:shd w:val="clear" w:color="auto" w:fill="E7E6E6"/>
          </w:tcPr>
          <w:p w:rsidR="00DF688C" w:rsidRDefault="00437954">
            <w:pPr>
              <w:pStyle w:val="TableParagraph"/>
              <w:rPr>
                <w:b/>
                <w:sz w:val="24"/>
              </w:rPr>
            </w:pPr>
            <w:r>
              <w:rPr>
                <w:b/>
                <w:sz w:val="24"/>
              </w:rPr>
              <w:t>Expected</w:t>
            </w:r>
            <w:r>
              <w:rPr>
                <w:b/>
                <w:spacing w:val="-4"/>
                <w:sz w:val="24"/>
              </w:rPr>
              <w:t xml:space="preserve"> </w:t>
            </w:r>
            <w:r>
              <w:rPr>
                <w:b/>
                <w:spacing w:val="-2"/>
                <w:sz w:val="24"/>
              </w:rPr>
              <w:t>Result</w:t>
            </w:r>
          </w:p>
        </w:tc>
      </w:tr>
      <w:tr w:rsidR="00DF688C">
        <w:trPr>
          <w:trHeight w:val="1481"/>
        </w:trPr>
        <w:tc>
          <w:tcPr>
            <w:tcW w:w="2052" w:type="dxa"/>
          </w:tcPr>
          <w:p w:rsidR="00DF688C" w:rsidRDefault="00437954">
            <w:pPr>
              <w:pStyle w:val="TableParagraph"/>
              <w:ind w:left="542"/>
              <w:rPr>
                <w:sz w:val="24"/>
              </w:rPr>
            </w:pPr>
            <w:r>
              <w:rPr>
                <w:spacing w:val="-2"/>
                <w:sz w:val="24"/>
              </w:rPr>
              <w:t>TC12.001</w:t>
            </w:r>
          </w:p>
        </w:tc>
        <w:tc>
          <w:tcPr>
            <w:tcW w:w="4627" w:type="dxa"/>
          </w:tcPr>
          <w:p w:rsidR="00DF688C" w:rsidRDefault="00437954">
            <w:pPr>
              <w:pStyle w:val="TableParagraph"/>
              <w:spacing w:line="360" w:lineRule="auto"/>
              <w:rPr>
                <w:sz w:val="24"/>
              </w:rPr>
            </w:pPr>
            <w:r>
              <w:rPr>
                <w:sz w:val="24"/>
              </w:rPr>
              <w:t>Test</w:t>
            </w:r>
            <w:r>
              <w:rPr>
                <w:spacing w:val="40"/>
                <w:sz w:val="24"/>
              </w:rPr>
              <w:t xml:space="preserve"> </w:t>
            </w:r>
            <w:r>
              <w:rPr>
                <w:sz w:val="24"/>
              </w:rPr>
              <w:t>the</w:t>
            </w:r>
            <w:r>
              <w:rPr>
                <w:spacing w:val="40"/>
                <w:sz w:val="24"/>
              </w:rPr>
              <w:t xml:space="preserve"> </w:t>
            </w:r>
            <w:r>
              <w:rPr>
                <w:sz w:val="24"/>
              </w:rPr>
              <w:t>subject</w:t>
            </w:r>
            <w:r>
              <w:rPr>
                <w:spacing w:val="40"/>
                <w:sz w:val="24"/>
              </w:rPr>
              <w:t xml:space="preserve"> </w:t>
            </w:r>
            <w:r>
              <w:rPr>
                <w:sz w:val="24"/>
              </w:rPr>
              <w:t>description</w:t>
            </w:r>
            <w:r>
              <w:rPr>
                <w:spacing w:val="40"/>
                <w:sz w:val="24"/>
              </w:rPr>
              <w:t xml:space="preserve"> </w:t>
            </w:r>
            <w:r>
              <w:rPr>
                <w:sz w:val="24"/>
              </w:rPr>
              <w:t>update</w:t>
            </w:r>
            <w:r>
              <w:rPr>
                <w:spacing w:val="40"/>
                <w:sz w:val="24"/>
              </w:rPr>
              <w:t xml:space="preserve"> </w:t>
            </w:r>
            <w:r>
              <w:rPr>
                <w:sz w:val="24"/>
              </w:rPr>
              <w:t>process by changing the textbox sentence.</w:t>
            </w:r>
          </w:p>
        </w:tc>
        <w:tc>
          <w:tcPr>
            <w:tcW w:w="3336" w:type="dxa"/>
          </w:tcPr>
          <w:p w:rsidR="00DF688C" w:rsidRDefault="00437954">
            <w:pPr>
              <w:pStyle w:val="TableParagraph"/>
              <w:spacing w:line="360" w:lineRule="auto"/>
              <w:ind w:right="97"/>
              <w:jc w:val="both"/>
              <w:rPr>
                <w:sz w:val="24"/>
              </w:rPr>
            </w:pPr>
            <w:r>
              <w:rPr>
                <w:sz w:val="24"/>
              </w:rPr>
              <w:t>The admin clicks the Update Description button after changing the textbox value.</w:t>
            </w:r>
          </w:p>
        </w:tc>
        <w:tc>
          <w:tcPr>
            <w:tcW w:w="3354" w:type="dxa"/>
          </w:tcPr>
          <w:p w:rsidR="00DF688C" w:rsidRDefault="00437954">
            <w:pPr>
              <w:pStyle w:val="TableParagraph"/>
              <w:spacing w:line="360" w:lineRule="auto"/>
              <w:rPr>
                <w:sz w:val="24"/>
              </w:rPr>
            </w:pPr>
            <w:r>
              <w:rPr>
                <w:sz w:val="24"/>
              </w:rPr>
              <w:t>Display</w:t>
            </w:r>
            <w:r>
              <w:rPr>
                <w:spacing w:val="40"/>
                <w:sz w:val="24"/>
              </w:rPr>
              <w:t xml:space="preserve"> </w:t>
            </w:r>
            <w:r>
              <w:rPr>
                <w:sz w:val="24"/>
              </w:rPr>
              <w:t>“Description</w:t>
            </w:r>
            <w:r>
              <w:rPr>
                <w:spacing w:val="40"/>
                <w:sz w:val="24"/>
              </w:rPr>
              <w:t xml:space="preserve"> </w:t>
            </w:r>
            <w:r>
              <w:rPr>
                <w:sz w:val="24"/>
              </w:rPr>
              <w:t>has</w:t>
            </w:r>
            <w:r>
              <w:rPr>
                <w:spacing w:val="40"/>
                <w:sz w:val="24"/>
              </w:rPr>
              <w:t xml:space="preserve"> </w:t>
            </w:r>
            <w:r>
              <w:rPr>
                <w:sz w:val="24"/>
              </w:rPr>
              <w:t>been updated successfully”.</w:t>
            </w:r>
          </w:p>
        </w:tc>
      </w:tr>
    </w:tbl>
    <w:p w:rsidR="00DF688C" w:rsidRDefault="00DF688C">
      <w:pPr>
        <w:spacing w:line="360" w:lineRule="auto"/>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4627"/>
        <w:gridCol w:w="3336"/>
        <w:gridCol w:w="3354"/>
      </w:tblGrid>
      <w:tr w:rsidR="00DF688C">
        <w:trPr>
          <w:trHeight w:val="653"/>
        </w:trPr>
        <w:tc>
          <w:tcPr>
            <w:tcW w:w="2052"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17" w:type="dxa"/>
            <w:gridSpan w:val="3"/>
          </w:tcPr>
          <w:p w:rsidR="00DF688C" w:rsidRDefault="00437954">
            <w:pPr>
              <w:pStyle w:val="TableParagraph"/>
              <w:rPr>
                <w:sz w:val="24"/>
              </w:rPr>
            </w:pPr>
            <w:r>
              <w:rPr>
                <w:spacing w:val="-2"/>
                <w:sz w:val="24"/>
              </w:rPr>
              <w:t>T1.013</w:t>
            </w:r>
          </w:p>
        </w:tc>
      </w:tr>
      <w:tr w:rsidR="00DF688C">
        <w:trPr>
          <w:trHeight w:val="653"/>
        </w:trPr>
        <w:tc>
          <w:tcPr>
            <w:tcW w:w="2052" w:type="dxa"/>
            <w:shd w:val="clear" w:color="auto" w:fill="E7E6E6"/>
          </w:tcPr>
          <w:p w:rsidR="00DF688C" w:rsidRDefault="00437954">
            <w:pPr>
              <w:pStyle w:val="TableParagraph"/>
              <w:rPr>
                <w:b/>
                <w:sz w:val="24"/>
              </w:rPr>
            </w:pPr>
            <w:r>
              <w:rPr>
                <w:b/>
                <w:sz w:val="24"/>
              </w:rPr>
              <w:t>Module</w:t>
            </w:r>
            <w:r>
              <w:rPr>
                <w:b/>
                <w:spacing w:val="-7"/>
                <w:sz w:val="24"/>
              </w:rPr>
              <w:t xml:space="preserve"> </w:t>
            </w:r>
            <w:r>
              <w:rPr>
                <w:b/>
                <w:spacing w:val="-4"/>
                <w:sz w:val="24"/>
              </w:rPr>
              <w:t>Name</w:t>
            </w:r>
          </w:p>
        </w:tc>
        <w:tc>
          <w:tcPr>
            <w:tcW w:w="11317" w:type="dxa"/>
            <w:gridSpan w:val="3"/>
          </w:tcPr>
          <w:p w:rsidR="00DF688C" w:rsidRDefault="00437954">
            <w:pPr>
              <w:pStyle w:val="TableParagraph"/>
              <w:rPr>
                <w:sz w:val="24"/>
              </w:rPr>
            </w:pPr>
            <w:r>
              <w:rPr>
                <w:sz w:val="24"/>
              </w:rPr>
              <w:t>Update</w:t>
            </w:r>
            <w:r>
              <w:rPr>
                <w:spacing w:val="-3"/>
                <w:sz w:val="24"/>
              </w:rPr>
              <w:t xml:space="preserve"> </w:t>
            </w:r>
            <w:r>
              <w:rPr>
                <w:sz w:val="24"/>
              </w:rPr>
              <w:t>Subject</w:t>
            </w:r>
            <w:r>
              <w:rPr>
                <w:spacing w:val="-4"/>
                <w:sz w:val="24"/>
              </w:rPr>
              <w:t xml:space="preserve"> </w:t>
            </w:r>
            <w:r>
              <w:rPr>
                <w:sz w:val="24"/>
              </w:rPr>
              <w:t>Terms &amp;</w:t>
            </w:r>
            <w:r>
              <w:rPr>
                <w:spacing w:val="-1"/>
                <w:sz w:val="24"/>
              </w:rPr>
              <w:t xml:space="preserve"> </w:t>
            </w:r>
            <w:r>
              <w:rPr>
                <w:spacing w:val="-2"/>
                <w:sz w:val="24"/>
              </w:rPr>
              <w:t>Condition</w:t>
            </w:r>
          </w:p>
        </w:tc>
      </w:tr>
      <w:tr w:rsidR="00DF688C">
        <w:trPr>
          <w:trHeight w:val="653"/>
        </w:trPr>
        <w:tc>
          <w:tcPr>
            <w:tcW w:w="2052" w:type="dxa"/>
            <w:shd w:val="clear" w:color="auto" w:fill="E7E6E6"/>
          </w:tcPr>
          <w:p w:rsidR="00DF688C" w:rsidRDefault="00437954">
            <w:pPr>
              <w:pStyle w:val="TableParagraph"/>
              <w:spacing w:before="118"/>
              <w:rPr>
                <w:b/>
                <w:sz w:val="24"/>
              </w:rPr>
            </w:pPr>
            <w:r>
              <w:rPr>
                <w:b/>
                <w:sz w:val="24"/>
              </w:rPr>
              <w:t>Test</w:t>
            </w:r>
            <w:r>
              <w:rPr>
                <w:b/>
                <w:spacing w:val="-2"/>
                <w:sz w:val="24"/>
              </w:rPr>
              <w:t xml:space="preserve"> Description</w:t>
            </w:r>
          </w:p>
        </w:tc>
        <w:tc>
          <w:tcPr>
            <w:tcW w:w="11317" w:type="dxa"/>
            <w:gridSpan w:val="3"/>
          </w:tcPr>
          <w:p w:rsidR="00DF688C" w:rsidRDefault="00437954">
            <w:pPr>
              <w:pStyle w:val="TableParagraph"/>
              <w:spacing w:before="118"/>
              <w:rPr>
                <w:sz w:val="24"/>
              </w:rPr>
            </w:pPr>
            <w:r>
              <w:rPr>
                <w:sz w:val="24"/>
              </w:rPr>
              <w:t>To</w:t>
            </w:r>
            <w:r>
              <w:rPr>
                <w:spacing w:val="-2"/>
                <w:sz w:val="24"/>
              </w:rPr>
              <w:t xml:space="preserve"> </w:t>
            </w:r>
            <w:r>
              <w:rPr>
                <w:sz w:val="24"/>
              </w:rPr>
              <w:t>update</w:t>
            </w:r>
            <w:r>
              <w:rPr>
                <w:spacing w:val="-2"/>
                <w:sz w:val="24"/>
              </w:rPr>
              <w:t xml:space="preserve"> </w:t>
            </w:r>
            <w:r>
              <w:rPr>
                <w:sz w:val="24"/>
              </w:rPr>
              <w:t>the subject</w:t>
            </w:r>
            <w:r>
              <w:rPr>
                <w:spacing w:val="-1"/>
                <w:sz w:val="24"/>
              </w:rPr>
              <w:t xml:space="preserve"> </w:t>
            </w:r>
            <w:r>
              <w:rPr>
                <w:sz w:val="24"/>
              </w:rPr>
              <w:t>terms</w:t>
            </w:r>
            <w:r>
              <w:rPr>
                <w:spacing w:val="-1"/>
                <w:sz w:val="24"/>
              </w:rPr>
              <w:t xml:space="preserve"> </w:t>
            </w:r>
            <w:r>
              <w:rPr>
                <w:sz w:val="24"/>
              </w:rPr>
              <w:t>and</w:t>
            </w:r>
            <w:r>
              <w:rPr>
                <w:spacing w:val="1"/>
                <w:sz w:val="24"/>
              </w:rPr>
              <w:t xml:space="preserve"> </w:t>
            </w:r>
            <w:r>
              <w:rPr>
                <w:spacing w:val="-2"/>
                <w:sz w:val="24"/>
              </w:rPr>
              <w:t>condition.</w:t>
            </w:r>
          </w:p>
        </w:tc>
      </w:tr>
      <w:tr w:rsidR="00DF688C">
        <w:trPr>
          <w:trHeight w:val="653"/>
        </w:trPr>
        <w:tc>
          <w:tcPr>
            <w:tcW w:w="2052" w:type="dxa"/>
            <w:shd w:val="clear" w:color="auto" w:fill="E7E6E6"/>
          </w:tcPr>
          <w:p w:rsidR="00DF688C" w:rsidRDefault="00437954">
            <w:pPr>
              <w:pStyle w:val="TableParagraph"/>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4627" w:type="dxa"/>
            <w:shd w:val="clear" w:color="auto" w:fill="E7E6E6"/>
          </w:tcPr>
          <w:p w:rsidR="00DF688C" w:rsidRDefault="00437954">
            <w:pPr>
              <w:pStyle w:val="TableParagraph"/>
              <w:rPr>
                <w:b/>
                <w:sz w:val="24"/>
              </w:rPr>
            </w:pPr>
            <w:r>
              <w:rPr>
                <w:b/>
                <w:sz w:val="24"/>
              </w:rPr>
              <w:t>Test</w:t>
            </w:r>
            <w:r>
              <w:rPr>
                <w:b/>
                <w:spacing w:val="-2"/>
                <w:sz w:val="24"/>
              </w:rPr>
              <w:t xml:space="preserve"> </w:t>
            </w:r>
            <w:r>
              <w:rPr>
                <w:b/>
                <w:sz w:val="24"/>
              </w:rPr>
              <w:t xml:space="preserve">Case </w:t>
            </w:r>
            <w:r>
              <w:rPr>
                <w:b/>
                <w:spacing w:val="-2"/>
                <w:sz w:val="24"/>
              </w:rPr>
              <w:t>Description</w:t>
            </w:r>
          </w:p>
        </w:tc>
        <w:tc>
          <w:tcPr>
            <w:tcW w:w="3336" w:type="dxa"/>
            <w:shd w:val="clear" w:color="auto" w:fill="E7E6E6"/>
          </w:tcPr>
          <w:p w:rsidR="00DF688C" w:rsidRDefault="00437954">
            <w:pPr>
              <w:pStyle w:val="TableParagraph"/>
              <w:rPr>
                <w:b/>
                <w:sz w:val="24"/>
              </w:rPr>
            </w:pPr>
            <w:r>
              <w:rPr>
                <w:b/>
                <w:spacing w:val="-2"/>
                <w:sz w:val="24"/>
              </w:rPr>
              <w:t>Procedures</w:t>
            </w:r>
          </w:p>
        </w:tc>
        <w:tc>
          <w:tcPr>
            <w:tcW w:w="3354" w:type="dxa"/>
            <w:shd w:val="clear" w:color="auto" w:fill="E7E6E6"/>
          </w:tcPr>
          <w:p w:rsidR="00DF688C" w:rsidRDefault="00437954">
            <w:pPr>
              <w:pStyle w:val="TableParagraph"/>
              <w:rPr>
                <w:b/>
                <w:sz w:val="24"/>
              </w:rPr>
            </w:pPr>
            <w:r>
              <w:rPr>
                <w:b/>
                <w:sz w:val="24"/>
              </w:rPr>
              <w:t>Expected</w:t>
            </w:r>
            <w:r>
              <w:rPr>
                <w:b/>
                <w:spacing w:val="-4"/>
                <w:sz w:val="24"/>
              </w:rPr>
              <w:t xml:space="preserve"> </w:t>
            </w:r>
            <w:r>
              <w:rPr>
                <w:b/>
                <w:spacing w:val="-2"/>
                <w:sz w:val="24"/>
              </w:rPr>
              <w:t>Result</w:t>
            </w:r>
          </w:p>
        </w:tc>
      </w:tr>
      <w:tr w:rsidR="00DF688C">
        <w:trPr>
          <w:trHeight w:val="1482"/>
        </w:trPr>
        <w:tc>
          <w:tcPr>
            <w:tcW w:w="2052" w:type="dxa"/>
          </w:tcPr>
          <w:p w:rsidR="00DF688C" w:rsidRDefault="00437954">
            <w:pPr>
              <w:pStyle w:val="TableParagraph"/>
              <w:ind w:left="542"/>
              <w:rPr>
                <w:sz w:val="24"/>
              </w:rPr>
            </w:pPr>
            <w:r>
              <w:rPr>
                <w:spacing w:val="-2"/>
                <w:sz w:val="24"/>
              </w:rPr>
              <w:t>TC13.001</w:t>
            </w:r>
          </w:p>
        </w:tc>
        <w:tc>
          <w:tcPr>
            <w:tcW w:w="4627" w:type="dxa"/>
          </w:tcPr>
          <w:p w:rsidR="00DF688C" w:rsidRDefault="00437954">
            <w:pPr>
              <w:pStyle w:val="TableParagraph"/>
              <w:spacing w:line="360" w:lineRule="auto"/>
              <w:rPr>
                <w:sz w:val="24"/>
              </w:rPr>
            </w:pPr>
            <w:r>
              <w:rPr>
                <w:sz w:val="24"/>
              </w:rPr>
              <w:t>Test</w:t>
            </w:r>
            <w:r>
              <w:rPr>
                <w:spacing w:val="34"/>
                <w:sz w:val="24"/>
              </w:rPr>
              <w:t xml:space="preserve"> </w:t>
            </w:r>
            <w:r>
              <w:rPr>
                <w:sz w:val="24"/>
              </w:rPr>
              <w:t>the</w:t>
            </w:r>
            <w:r>
              <w:rPr>
                <w:spacing w:val="30"/>
                <w:sz w:val="24"/>
              </w:rPr>
              <w:t xml:space="preserve"> </w:t>
            </w:r>
            <w:r>
              <w:rPr>
                <w:sz w:val="24"/>
              </w:rPr>
              <w:t>subject</w:t>
            </w:r>
            <w:r>
              <w:rPr>
                <w:spacing w:val="34"/>
                <w:sz w:val="24"/>
              </w:rPr>
              <w:t xml:space="preserve"> </w:t>
            </w:r>
            <w:r>
              <w:rPr>
                <w:sz w:val="24"/>
              </w:rPr>
              <w:t>terms</w:t>
            </w:r>
            <w:r>
              <w:rPr>
                <w:spacing w:val="34"/>
                <w:sz w:val="24"/>
              </w:rPr>
              <w:t xml:space="preserve"> </w:t>
            </w:r>
            <w:r>
              <w:rPr>
                <w:sz w:val="24"/>
              </w:rPr>
              <w:t>and</w:t>
            </w:r>
            <w:r>
              <w:rPr>
                <w:spacing w:val="33"/>
                <w:sz w:val="24"/>
              </w:rPr>
              <w:t xml:space="preserve"> </w:t>
            </w:r>
            <w:r>
              <w:rPr>
                <w:sz w:val="24"/>
              </w:rPr>
              <w:t>condition</w:t>
            </w:r>
            <w:r>
              <w:rPr>
                <w:spacing w:val="31"/>
                <w:sz w:val="24"/>
              </w:rPr>
              <w:t xml:space="preserve"> </w:t>
            </w:r>
            <w:r>
              <w:rPr>
                <w:sz w:val="24"/>
              </w:rPr>
              <w:t>update process by changing the textbox sentence.</w:t>
            </w:r>
          </w:p>
        </w:tc>
        <w:tc>
          <w:tcPr>
            <w:tcW w:w="3336" w:type="dxa"/>
          </w:tcPr>
          <w:p w:rsidR="00DF688C" w:rsidRDefault="00437954">
            <w:pPr>
              <w:pStyle w:val="TableParagraph"/>
              <w:spacing w:line="360" w:lineRule="auto"/>
              <w:ind w:right="95"/>
              <w:jc w:val="both"/>
              <w:rPr>
                <w:sz w:val="24"/>
              </w:rPr>
            </w:pPr>
            <w:r>
              <w:rPr>
                <w:sz w:val="24"/>
              </w:rPr>
              <w:t>The admin clicks the Update T&amp;C button after changing the textbox value.</w:t>
            </w:r>
          </w:p>
        </w:tc>
        <w:tc>
          <w:tcPr>
            <w:tcW w:w="3354" w:type="dxa"/>
          </w:tcPr>
          <w:p w:rsidR="00DF688C" w:rsidRDefault="00437954">
            <w:pPr>
              <w:pStyle w:val="TableParagraph"/>
              <w:spacing w:line="360" w:lineRule="auto"/>
              <w:rPr>
                <w:sz w:val="24"/>
              </w:rPr>
            </w:pPr>
            <w:r>
              <w:rPr>
                <w:sz w:val="24"/>
              </w:rPr>
              <w:t>Display</w:t>
            </w:r>
            <w:r>
              <w:rPr>
                <w:spacing w:val="80"/>
                <w:sz w:val="24"/>
              </w:rPr>
              <w:t xml:space="preserve"> </w:t>
            </w:r>
            <w:r>
              <w:rPr>
                <w:sz w:val="24"/>
              </w:rPr>
              <w:t>“Terms</w:t>
            </w:r>
            <w:r>
              <w:rPr>
                <w:spacing w:val="80"/>
                <w:sz w:val="24"/>
              </w:rPr>
              <w:t xml:space="preserve"> </w:t>
            </w:r>
            <w:r>
              <w:rPr>
                <w:sz w:val="24"/>
              </w:rPr>
              <w:t>&amp;</w:t>
            </w:r>
            <w:r>
              <w:rPr>
                <w:spacing w:val="80"/>
                <w:sz w:val="24"/>
              </w:rPr>
              <w:t xml:space="preserve"> </w:t>
            </w:r>
            <w:r>
              <w:rPr>
                <w:sz w:val="24"/>
              </w:rPr>
              <w:t>Condition has been updated successfully”.</w:t>
            </w:r>
          </w:p>
        </w:tc>
      </w:tr>
    </w:tbl>
    <w:p w:rsidR="00DF688C" w:rsidRDefault="00DF688C">
      <w:pPr>
        <w:spacing w:line="360" w:lineRule="auto"/>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4627"/>
        <w:gridCol w:w="3336"/>
        <w:gridCol w:w="3354"/>
      </w:tblGrid>
      <w:tr w:rsidR="00DF688C">
        <w:trPr>
          <w:trHeight w:val="653"/>
        </w:trPr>
        <w:tc>
          <w:tcPr>
            <w:tcW w:w="2052"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17" w:type="dxa"/>
            <w:gridSpan w:val="3"/>
          </w:tcPr>
          <w:p w:rsidR="00DF688C" w:rsidRDefault="00437954">
            <w:pPr>
              <w:pStyle w:val="TableParagraph"/>
              <w:rPr>
                <w:sz w:val="24"/>
              </w:rPr>
            </w:pPr>
            <w:r>
              <w:rPr>
                <w:spacing w:val="-2"/>
                <w:sz w:val="24"/>
              </w:rPr>
              <w:t>T1.014</w:t>
            </w:r>
          </w:p>
        </w:tc>
      </w:tr>
      <w:tr w:rsidR="00DF688C">
        <w:trPr>
          <w:trHeight w:val="653"/>
        </w:trPr>
        <w:tc>
          <w:tcPr>
            <w:tcW w:w="2052" w:type="dxa"/>
            <w:shd w:val="clear" w:color="auto" w:fill="E7E6E6"/>
          </w:tcPr>
          <w:p w:rsidR="00DF688C" w:rsidRDefault="00437954">
            <w:pPr>
              <w:pStyle w:val="TableParagraph"/>
              <w:rPr>
                <w:b/>
                <w:sz w:val="24"/>
              </w:rPr>
            </w:pPr>
            <w:r>
              <w:rPr>
                <w:b/>
                <w:sz w:val="24"/>
              </w:rPr>
              <w:t>Module</w:t>
            </w:r>
            <w:r>
              <w:rPr>
                <w:b/>
                <w:spacing w:val="-7"/>
                <w:sz w:val="24"/>
              </w:rPr>
              <w:t xml:space="preserve"> </w:t>
            </w:r>
            <w:r>
              <w:rPr>
                <w:b/>
                <w:spacing w:val="-4"/>
                <w:sz w:val="24"/>
              </w:rPr>
              <w:t>Name</w:t>
            </w:r>
          </w:p>
        </w:tc>
        <w:tc>
          <w:tcPr>
            <w:tcW w:w="11317" w:type="dxa"/>
            <w:gridSpan w:val="3"/>
          </w:tcPr>
          <w:p w:rsidR="00DF688C" w:rsidRDefault="00437954">
            <w:pPr>
              <w:pStyle w:val="TableParagraph"/>
              <w:rPr>
                <w:sz w:val="24"/>
              </w:rPr>
            </w:pPr>
            <w:r>
              <w:rPr>
                <w:sz w:val="24"/>
              </w:rPr>
              <w:t>Remove</w:t>
            </w:r>
            <w:r>
              <w:rPr>
                <w:spacing w:val="-2"/>
                <w:sz w:val="24"/>
              </w:rPr>
              <w:t xml:space="preserve"> Subject</w:t>
            </w:r>
          </w:p>
        </w:tc>
      </w:tr>
      <w:tr w:rsidR="00DF688C">
        <w:trPr>
          <w:trHeight w:val="653"/>
        </w:trPr>
        <w:tc>
          <w:tcPr>
            <w:tcW w:w="2052" w:type="dxa"/>
            <w:shd w:val="clear" w:color="auto" w:fill="E7E6E6"/>
          </w:tcPr>
          <w:p w:rsidR="00DF688C" w:rsidRDefault="00437954">
            <w:pPr>
              <w:pStyle w:val="TableParagraph"/>
              <w:spacing w:before="118"/>
              <w:rPr>
                <w:b/>
                <w:sz w:val="24"/>
              </w:rPr>
            </w:pPr>
            <w:r>
              <w:rPr>
                <w:b/>
                <w:sz w:val="24"/>
              </w:rPr>
              <w:t>Test</w:t>
            </w:r>
            <w:r>
              <w:rPr>
                <w:b/>
                <w:spacing w:val="-2"/>
                <w:sz w:val="24"/>
              </w:rPr>
              <w:t xml:space="preserve"> Description</w:t>
            </w:r>
          </w:p>
        </w:tc>
        <w:tc>
          <w:tcPr>
            <w:tcW w:w="11317" w:type="dxa"/>
            <w:gridSpan w:val="3"/>
          </w:tcPr>
          <w:p w:rsidR="00DF688C" w:rsidRDefault="00437954">
            <w:pPr>
              <w:pStyle w:val="TableParagraph"/>
              <w:spacing w:before="118"/>
              <w:rPr>
                <w:sz w:val="24"/>
              </w:rPr>
            </w:pPr>
            <w:r>
              <w:rPr>
                <w:sz w:val="24"/>
              </w:rPr>
              <w:t>To</w:t>
            </w:r>
            <w:r>
              <w:rPr>
                <w:spacing w:val="-2"/>
                <w:sz w:val="24"/>
              </w:rPr>
              <w:t xml:space="preserve"> </w:t>
            </w:r>
            <w:r>
              <w:rPr>
                <w:sz w:val="24"/>
              </w:rPr>
              <w:t>remove the</w:t>
            </w:r>
            <w:r>
              <w:rPr>
                <w:spacing w:val="-3"/>
                <w:sz w:val="24"/>
              </w:rPr>
              <w:t xml:space="preserve"> </w:t>
            </w:r>
            <w:r>
              <w:rPr>
                <w:sz w:val="24"/>
              </w:rPr>
              <w:t>unwanted</w:t>
            </w:r>
            <w:r>
              <w:rPr>
                <w:spacing w:val="1"/>
                <w:sz w:val="24"/>
              </w:rPr>
              <w:t xml:space="preserve"> </w:t>
            </w:r>
            <w:r>
              <w:rPr>
                <w:spacing w:val="-2"/>
                <w:sz w:val="24"/>
              </w:rPr>
              <w:t>subject.</w:t>
            </w:r>
          </w:p>
        </w:tc>
      </w:tr>
      <w:tr w:rsidR="00DF688C">
        <w:trPr>
          <w:trHeight w:val="653"/>
        </w:trPr>
        <w:tc>
          <w:tcPr>
            <w:tcW w:w="2052" w:type="dxa"/>
            <w:shd w:val="clear" w:color="auto" w:fill="E7E6E6"/>
          </w:tcPr>
          <w:p w:rsidR="00DF688C" w:rsidRDefault="00437954">
            <w:pPr>
              <w:pStyle w:val="TableParagraph"/>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4627" w:type="dxa"/>
            <w:shd w:val="clear" w:color="auto" w:fill="E7E6E6"/>
          </w:tcPr>
          <w:p w:rsidR="00DF688C" w:rsidRDefault="00437954">
            <w:pPr>
              <w:pStyle w:val="TableParagraph"/>
              <w:rPr>
                <w:b/>
                <w:sz w:val="24"/>
              </w:rPr>
            </w:pPr>
            <w:r>
              <w:rPr>
                <w:b/>
                <w:sz w:val="24"/>
              </w:rPr>
              <w:t>Test</w:t>
            </w:r>
            <w:r>
              <w:rPr>
                <w:b/>
                <w:spacing w:val="-2"/>
                <w:sz w:val="24"/>
              </w:rPr>
              <w:t xml:space="preserve"> </w:t>
            </w:r>
            <w:r>
              <w:rPr>
                <w:b/>
                <w:sz w:val="24"/>
              </w:rPr>
              <w:t xml:space="preserve">Case </w:t>
            </w:r>
            <w:r>
              <w:rPr>
                <w:b/>
                <w:spacing w:val="-2"/>
                <w:sz w:val="24"/>
              </w:rPr>
              <w:t>Description</w:t>
            </w:r>
          </w:p>
        </w:tc>
        <w:tc>
          <w:tcPr>
            <w:tcW w:w="3336" w:type="dxa"/>
            <w:shd w:val="clear" w:color="auto" w:fill="E7E6E6"/>
          </w:tcPr>
          <w:p w:rsidR="00DF688C" w:rsidRDefault="00437954">
            <w:pPr>
              <w:pStyle w:val="TableParagraph"/>
              <w:rPr>
                <w:b/>
                <w:sz w:val="24"/>
              </w:rPr>
            </w:pPr>
            <w:r>
              <w:rPr>
                <w:b/>
                <w:spacing w:val="-2"/>
                <w:sz w:val="24"/>
              </w:rPr>
              <w:t>Procedures</w:t>
            </w:r>
          </w:p>
        </w:tc>
        <w:tc>
          <w:tcPr>
            <w:tcW w:w="3354" w:type="dxa"/>
            <w:shd w:val="clear" w:color="auto" w:fill="E7E6E6"/>
          </w:tcPr>
          <w:p w:rsidR="00DF688C" w:rsidRDefault="00437954">
            <w:pPr>
              <w:pStyle w:val="TableParagraph"/>
              <w:rPr>
                <w:b/>
                <w:sz w:val="24"/>
              </w:rPr>
            </w:pPr>
            <w:r>
              <w:rPr>
                <w:b/>
                <w:sz w:val="24"/>
              </w:rPr>
              <w:t>Expected</w:t>
            </w:r>
            <w:r>
              <w:rPr>
                <w:b/>
                <w:spacing w:val="-4"/>
                <w:sz w:val="24"/>
              </w:rPr>
              <w:t xml:space="preserve"> </w:t>
            </w:r>
            <w:r>
              <w:rPr>
                <w:b/>
                <w:spacing w:val="-2"/>
                <w:sz w:val="24"/>
              </w:rPr>
              <w:t>Result</w:t>
            </w:r>
          </w:p>
        </w:tc>
      </w:tr>
      <w:tr w:rsidR="00DF688C">
        <w:trPr>
          <w:trHeight w:val="1068"/>
        </w:trPr>
        <w:tc>
          <w:tcPr>
            <w:tcW w:w="2052" w:type="dxa"/>
          </w:tcPr>
          <w:p w:rsidR="00DF688C" w:rsidRDefault="00437954">
            <w:pPr>
              <w:pStyle w:val="TableParagraph"/>
              <w:ind w:left="542"/>
              <w:rPr>
                <w:sz w:val="24"/>
              </w:rPr>
            </w:pPr>
            <w:r>
              <w:rPr>
                <w:spacing w:val="-2"/>
                <w:sz w:val="24"/>
              </w:rPr>
              <w:t>TC14.001</w:t>
            </w:r>
          </w:p>
        </w:tc>
        <w:tc>
          <w:tcPr>
            <w:tcW w:w="4627" w:type="dxa"/>
          </w:tcPr>
          <w:p w:rsidR="00DF688C" w:rsidRDefault="00437954">
            <w:pPr>
              <w:pStyle w:val="TableParagraph"/>
              <w:spacing w:line="360" w:lineRule="auto"/>
              <w:rPr>
                <w:sz w:val="24"/>
              </w:rPr>
            </w:pPr>
            <w:r>
              <w:rPr>
                <w:sz w:val="24"/>
              </w:rPr>
              <w:t>Test the subject removal process by clicking the remove button.</w:t>
            </w:r>
          </w:p>
        </w:tc>
        <w:tc>
          <w:tcPr>
            <w:tcW w:w="3336" w:type="dxa"/>
          </w:tcPr>
          <w:p w:rsidR="00DF688C" w:rsidRDefault="00437954">
            <w:pPr>
              <w:pStyle w:val="TableParagraph"/>
              <w:spacing w:line="360" w:lineRule="auto"/>
              <w:rPr>
                <w:sz w:val="24"/>
              </w:rPr>
            </w:pPr>
            <w:r>
              <w:rPr>
                <w:sz w:val="24"/>
              </w:rPr>
              <w:t>The</w:t>
            </w:r>
            <w:r>
              <w:rPr>
                <w:spacing w:val="40"/>
                <w:sz w:val="24"/>
              </w:rPr>
              <w:t xml:space="preserve"> </w:t>
            </w:r>
            <w:r>
              <w:rPr>
                <w:sz w:val="24"/>
              </w:rPr>
              <w:t>admin</w:t>
            </w:r>
            <w:r>
              <w:rPr>
                <w:spacing w:val="40"/>
                <w:sz w:val="24"/>
              </w:rPr>
              <w:t xml:space="preserve"> </w:t>
            </w:r>
            <w:r>
              <w:rPr>
                <w:sz w:val="24"/>
              </w:rPr>
              <w:t>clicks</w:t>
            </w:r>
            <w:r>
              <w:rPr>
                <w:spacing w:val="40"/>
                <w:sz w:val="24"/>
              </w:rPr>
              <w:t xml:space="preserve"> </w:t>
            </w:r>
            <w:r>
              <w:rPr>
                <w:sz w:val="24"/>
              </w:rPr>
              <w:t>the</w:t>
            </w:r>
            <w:r>
              <w:rPr>
                <w:spacing w:val="40"/>
                <w:sz w:val="24"/>
              </w:rPr>
              <w:t xml:space="preserve"> </w:t>
            </w:r>
            <w:r>
              <w:rPr>
                <w:sz w:val="24"/>
              </w:rPr>
              <w:t>Remove button at the Action section.</w:t>
            </w:r>
          </w:p>
        </w:tc>
        <w:tc>
          <w:tcPr>
            <w:tcW w:w="3354" w:type="dxa"/>
          </w:tcPr>
          <w:p w:rsidR="00DF688C" w:rsidRDefault="00437954">
            <w:pPr>
              <w:pStyle w:val="TableParagraph"/>
              <w:spacing w:line="360" w:lineRule="auto"/>
              <w:rPr>
                <w:sz w:val="24"/>
              </w:rPr>
            </w:pPr>
            <w:r>
              <w:rPr>
                <w:sz w:val="24"/>
              </w:rPr>
              <w:t>Display</w:t>
            </w:r>
            <w:r>
              <w:rPr>
                <w:spacing w:val="-2"/>
                <w:sz w:val="24"/>
              </w:rPr>
              <w:t xml:space="preserve"> </w:t>
            </w:r>
            <w:r>
              <w:rPr>
                <w:sz w:val="24"/>
              </w:rPr>
              <w:t>“Are you sure</w:t>
            </w:r>
            <w:r>
              <w:rPr>
                <w:spacing w:val="-3"/>
                <w:sz w:val="24"/>
              </w:rPr>
              <w:t xml:space="preserve"> </w:t>
            </w:r>
            <w:r>
              <w:rPr>
                <w:sz w:val="24"/>
              </w:rPr>
              <w:t>you want to delete? (OK/Cancel) ”.</w:t>
            </w:r>
          </w:p>
        </w:tc>
      </w:tr>
      <w:tr w:rsidR="00DF688C">
        <w:trPr>
          <w:trHeight w:val="1895"/>
        </w:trPr>
        <w:tc>
          <w:tcPr>
            <w:tcW w:w="2052" w:type="dxa"/>
          </w:tcPr>
          <w:p w:rsidR="00DF688C" w:rsidRDefault="00437954">
            <w:pPr>
              <w:pStyle w:val="TableParagraph"/>
              <w:ind w:left="542"/>
              <w:rPr>
                <w:sz w:val="24"/>
              </w:rPr>
            </w:pPr>
            <w:r>
              <w:rPr>
                <w:spacing w:val="-2"/>
                <w:sz w:val="24"/>
              </w:rPr>
              <w:t>TC14.002</w:t>
            </w:r>
          </w:p>
        </w:tc>
        <w:tc>
          <w:tcPr>
            <w:tcW w:w="4627" w:type="dxa"/>
          </w:tcPr>
          <w:p w:rsidR="00DF688C" w:rsidRDefault="00437954">
            <w:pPr>
              <w:pStyle w:val="TableParagraph"/>
              <w:spacing w:line="360" w:lineRule="auto"/>
              <w:ind w:right="96"/>
              <w:jc w:val="both"/>
              <w:rPr>
                <w:sz w:val="24"/>
              </w:rPr>
            </w:pPr>
            <w:r>
              <w:rPr>
                <w:sz w:val="24"/>
              </w:rPr>
              <w:t xml:space="preserve">Test the subject removal process by clicking the “OK” button after the message “Are you sure you want to delete? (OK/Cancel)” </w:t>
            </w:r>
            <w:r>
              <w:rPr>
                <w:spacing w:val="-2"/>
                <w:sz w:val="24"/>
              </w:rPr>
              <w:t>appeared.</w:t>
            </w:r>
          </w:p>
        </w:tc>
        <w:tc>
          <w:tcPr>
            <w:tcW w:w="3336" w:type="dxa"/>
          </w:tcPr>
          <w:p w:rsidR="00DF688C" w:rsidRDefault="00437954">
            <w:pPr>
              <w:pStyle w:val="TableParagraph"/>
              <w:tabs>
                <w:tab w:val="left" w:pos="717"/>
                <w:tab w:val="left" w:pos="1552"/>
                <w:tab w:val="left" w:pos="2349"/>
                <w:tab w:val="left" w:pos="2879"/>
              </w:tabs>
              <w:spacing w:line="360" w:lineRule="auto"/>
              <w:ind w:right="97"/>
              <w:rPr>
                <w:sz w:val="24"/>
              </w:rPr>
            </w:pPr>
            <w:r>
              <w:rPr>
                <w:spacing w:val="-4"/>
                <w:sz w:val="24"/>
              </w:rPr>
              <w:t>The</w:t>
            </w:r>
            <w:r>
              <w:rPr>
                <w:sz w:val="24"/>
              </w:rPr>
              <w:tab/>
            </w:r>
            <w:r>
              <w:rPr>
                <w:spacing w:val="-2"/>
                <w:sz w:val="24"/>
              </w:rPr>
              <w:t>admin</w:t>
            </w:r>
            <w:r>
              <w:rPr>
                <w:sz w:val="24"/>
              </w:rPr>
              <w:tab/>
            </w:r>
            <w:r>
              <w:rPr>
                <w:spacing w:val="-2"/>
                <w:sz w:val="24"/>
              </w:rPr>
              <w:t>clicks</w:t>
            </w:r>
            <w:r>
              <w:rPr>
                <w:sz w:val="24"/>
              </w:rPr>
              <w:tab/>
            </w:r>
            <w:r>
              <w:rPr>
                <w:spacing w:val="-4"/>
                <w:sz w:val="24"/>
              </w:rPr>
              <w:t>the</w:t>
            </w:r>
            <w:r>
              <w:rPr>
                <w:sz w:val="24"/>
              </w:rPr>
              <w:tab/>
            </w:r>
            <w:r>
              <w:rPr>
                <w:spacing w:val="-6"/>
                <w:sz w:val="24"/>
              </w:rPr>
              <w:t xml:space="preserve">OK </w:t>
            </w:r>
            <w:r>
              <w:rPr>
                <w:spacing w:val="-2"/>
                <w:sz w:val="24"/>
              </w:rPr>
              <w:t>button.</w:t>
            </w:r>
          </w:p>
        </w:tc>
        <w:tc>
          <w:tcPr>
            <w:tcW w:w="3354" w:type="dxa"/>
          </w:tcPr>
          <w:p w:rsidR="00DF688C" w:rsidRDefault="00437954">
            <w:pPr>
              <w:pStyle w:val="TableParagraph"/>
              <w:tabs>
                <w:tab w:val="left" w:pos="1118"/>
                <w:tab w:val="left" w:pos="2207"/>
                <w:tab w:val="left" w:pos="2791"/>
              </w:tabs>
              <w:spacing w:line="360" w:lineRule="auto"/>
              <w:ind w:right="99"/>
              <w:rPr>
                <w:sz w:val="24"/>
              </w:rPr>
            </w:pPr>
            <w:r>
              <w:rPr>
                <w:spacing w:val="-2"/>
                <w:sz w:val="24"/>
              </w:rPr>
              <w:t>Display</w:t>
            </w:r>
            <w:r>
              <w:rPr>
                <w:sz w:val="24"/>
              </w:rPr>
              <w:tab/>
            </w:r>
            <w:r>
              <w:rPr>
                <w:spacing w:val="-2"/>
                <w:sz w:val="24"/>
              </w:rPr>
              <w:t>“Subject</w:t>
            </w:r>
            <w:r>
              <w:rPr>
                <w:sz w:val="24"/>
              </w:rPr>
              <w:tab/>
            </w:r>
            <w:r>
              <w:rPr>
                <w:spacing w:val="-4"/>
                <w:sz w:val="24"/>
              </w:rPr>
              <w:t>has</w:t>
            </w:r>
            <w:r>
              <w:rPr>
                <w:sz w:val="24"/>
              </w:rPr>
              <w:tab/>
            </w:r>
            <w:r>
              <w:rPr>
                <w:spacing w:val="-4"/>
                <w:sz w:val="24"/>
              </w:rPr>
              <w:t xml:space="preserve">been </w:t>
            </w:r>
            <w:r>
              <w:rPr>
                <w:sz w:val="24"/>
              </w:rPr>
              <w:t>removed successfully.”</w:t>
            </w:r>
          </w:p>
        </w:tc>
      </w:tr>
      <w:tr w:rsidR="00DF688C">
        <w:trPr>
          <w:trHeight w:val="1896"/>
        </w:trPr>
        <w:tc>
          <w:tcPr>
            <w:tcW w:w="2052" w:type="dxa"/>
          </w:tcPr>
          <w:p w:rsidR="00DF688C" w:rsidRDefault="00437954">
            <w:pPr>
              <w:pStyle w:val="TableParagraph"/>
              <w:ind w:left="542"/>
              <w:rPr>
                <w:sz w:val="24"/>
              </w:rPr>
            </w:pPr>
            <w:r>
              <w:rPr>
                <w:spacing w:val="-2"/>
                <w:sz w:val="24"/>
              </w:rPr>
              <w:t>TC14.003</w:t>
            </w:r>
          </w:p>
        </w:tc>
        <w:tc>
          <w:tcPr>
            <w:tcW w:w="4627" w:type="dxa"/>
          </w:tcPr>
          <w:p w:rsidR="00DF688C" w:rsidRDefault="00437954">
            <w:pPr>
              <w:pStyle w:val="TableParagraph"/>
              <w:spacing w:line="360" w:lineRule="auto"/>
              <w:ind w:right="96"/>
              <w:jc w:val="both"/>
              <w:rPr>
                <w:sz w:val="24"/>
              </w:rPr>
            </w:pPr>
            <w:r>
              <w:rPr>
                <w:sz w:val="24"/>
              </w:rPr>
              <w:t xml:space="preserve">Test the subject removal process by clicking the “Cancel” button after the message “Are you sure you want to delete? (OK/Cancel)” </w:t>
            </w:r>
            <w:r>
              <w:rPr>
                <w:spacing w:val="-2"/>
                <w:sz w:val="24"/>
              </w:rPr>
              <w:t>appeared.</w:t>
            </w:r>
          </w:p>
        </w:tc>
        <w:tc>
          <w:tcPr>
            <w:tcW w:w="3336" w:type="dxa"/>
          </w:tcPr>
          <w:p w:rsidR="00DF688C" w:rsidRDefault="00437954">
            <w:pPr>
              <w:pStyle w:val="TableParagraph"/>
              <w:spacing w:line="360" w:lineRule="auto"/>
              <w:rPr>
                <w:sz w:val="24"/>
              </w:rPr>
            </w:pPr>
            <w:r>
              <w:rPr>
                <w:sz w:val="24"/>
              </w:rPr>
              <w:t>The</w:t>
            </w:r>
            <w:r>
              <w:rPr>
                <w:spacing w:val="80"/>
                <w:sz w:val="24"/>
              </w:rPr>
              <w:t xml:space="preserve"> </w:t>
            </w:r>
            <w:r>
              <w:rPr>
                <w:sz w:val="24"/>
              </w:rPr>
              <w:t>admin</w:t>
            </w:r>
            <w:r>
              <w:rPr>
                <w:spacing w:val="80"/>
                <w:sz w:val="24"/>
              </w:rPr>
              <w:t xml:space="preserve"> </w:t>
            </w:r>
            <w:r>
              <w:rPr>
                <w:sz w:val="24"/>
              </w:rPr>
              <w:t>clicks</w:t>
            </w:r>
            <w:r>
              <w:rPr>
                <w:spacing w:val="80"/>
                <w:sz w:val="24"/>
              </w:rPr>
              <w:t xml:space="preserve"> </w:t>
            </w:r>
            <w:r>
              <w:rPr>
                <w:sz w:val="24"/>
              </w:rPr>
              <w:t>the</w:t>
            </w:r>
            <w:r>
              <w:rPr>
                <w:spacing w:val="80"/>
                <w:sz w:val="24"/>
              </w:rPr>
              <w:t xml:space="preserve"> </w:t>
            </w:r>
            <w:r>
              <w:rPr>
                <w:sz w:val="24"/>
              </w:rPr>
              <w:t xml:space="preserve">Cancel </w:t>
            </w:r>
            <w:r>
              <w:rPr>
                <w:spacing w:val="-2"/>
                <w:sz w:val="24"/>
              </w:rPr>
              <w:t>button.</w:t>
            </w:r>
          </w:p>
        </w:tc>
        <w:tc>
          <w:tcPr>
            <w:tcW w:w="3354" w:type="dxa"/>
          </w:tcPr>
          <w:p w:rsidR="00DF688C" w:rsidRDefault="00437954">
            <w:pPr>
              <w:pStyle w:val="TableParagraph"/>
              <w:spacing w:line="360" w:lineRule="auto"/>
              <w:rPr>
                <w:sz w:val="24"/>
              </w:rPr>
            </w:pPr>
            <w:r>
              <w:rPr>
                <w:sz w:val="24"/>
              </w:rPr>
              <w:t>Display</w:t>
            </w:r>
            <w:r>
              <w:rPr>
                <w:spacing w:val="28"/>
                <w:sz w:val="24"/>
              </w:rPr>
              <w:t xml:space="preserve"> </w:t>
            </w:r>
            <w:r>
              <w:rPr>
                <w:sz w:val="24"/>
              </w:rPr>
              <w:t>the</w:t>
            </w:r>
            <w:r>
              <w:rPr>
                <w:spacing w:val="29"/>
                <w:sz w:val="24"/>
              </w:rPr>
              <w:t xml:space="preserve"> </w:t>
            </w:r>
            <w:r>
              <w:rPr>
                <w:sz w:val="24"/>
              </w:rPr>
              <w:t>same</w:t>
            </w:r>
            <w:r>
              <w:rPr>
                <w:spacing w:val="27"/>
                <w:sz w:val="24"/>
              </w:rPr>
              <w:t xml:space="preserve"> </w:t>
            </w:r>
            <w:r>
              <w:rPr>
                <w:sz w:val="24"/>
              </w:rPr>
              <w:t>page</w:t>
            </w:r>
            <w:r>
              <w:rPr>
                <w:spacing w:val="31"/>
                <w:sz w:val="24"/>
              </w:rPr>
              <w:t xml:space="preserve"> </w:t>
            </w:r>
            <w:r>
              <w:rPr>
                <w:sz w:val="24"/>
              </w:rPr>
              <w:t>with</w:t>
            </w:r>
            <w:r>
              <w:rPr>
                <w:spacing w:val="28"/>
                <w:sz w:val="24"/>
              </w:rPr>
              <w:t xml:space="preserve"> </w:t>
            </w:r>
            <w:r>
              <w:rPr>
                <w:sz w:val="24"/>
              </w:rPr>
              <w:t xml:space="preserve">no </w:t>
            </w:r>
            <w:r>
              <w:rPr>
                <w:spacing w:val="-2"/>
                <w:sz w:val="24"/>
              </w:rPr>
              <w:t>changes.</w:t>
            </w:r>
          </w:p>
        </w:tc>
      </w:tr>
    </w:tbl>
    <w:p w:rsidR="00DF688C" w:rsidRDefault="00DF688C">
      <w:pPr>
        <w:spacing w:line="360" w:lineRule="auto"/>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4627"/>
        <w:gridCol w:w="3336"/>
        <w:gridCol w:w="3354"/>
      </w:tblGrid>
      <w:tr w:rsidR="00DF688C">
        <w:trPr>
          <w:trHeight w:val="653"/>
        </w:trPr>
        <w:tc>
          <w:tcPr>
            <w:tcW w:w="2052"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17" w:type="dxa"/>
            <w:gridSpan w:val="3"/>
          </w:tcPr>
          <w:p w:rsidR="00DF688C" w:rsidRDefault="00437954">
            <w:pPr>
              <w:pStyle w:val="TableParagraph"/>
              <w:rPr>
                <w:sz w:val="24"/>
              </w:rPr>
            </w:pPr>
            <w:r>
              <w:rPr>
                <w:spacing w:val="-2"/>
                <w:sz w:val="24"/>
              </w:rPr>
              <w:t>T1.015</w:t>
            </w:r>
          </w:p>
        </w:tc>
      </w:tr>
      <w:tr w:rsidR="00DF688C">
        <w:trPr>
          <w:trHeight w:val="653"/>
        </w:trPr>
        <w:tc>
          <w:tcPr>
            <w:tcW w:w="2052" w:type="dxa"/>
            <w:shd w:val="clear" w:color="auto" w:fill="E7E6E6"/>
          </w:tcPr>
          <w:p w:rsidR="00DF688C" w:rsidRDefault="00437954">
            <w:pPr>
              <w:pStyle w:val="TableParagraph"/>
              <w:rPr>
                <w:b/>
                <w:sz w:val="24"/>
              </w:rPr>
            </w:pPr>
            <w:r>
              <w:rPr>
                <w:b/>
                <w:sz w:val="24"/>
              </w:rPr>
              <w:t>Module</w:t>
            </w:r>
            <w:r>
              <w:rPr>
                <w:b/>
                <w:spacing w:val="-7"/>
                <w:sz w:val="24"/>
              </w:rPr>
              <w:t xml:space="preserve"> </w:t>
            </w:r>
            <w:r>
              <w:rPr>
                <w:b/>
                <w:spacing w:val="-4"/>
                <w:sz w:val="24"/>
              </w:rPr>
              <w:t>Name</w:t>
            </w:r>
          </w:p>
        </w:tc>
        <w:tc>
          <w:tcPr>
            <w:tcW w:w="11317" w:type="dxa"/>
            <w:gridSpan w:val="3"/>
          </w:tcPr>
          <w:p w:rsidR="00DF688C" w:rsidRDefault="00437954">
            <w:pPr>
              <w:pStyle w:val="TableParagraph"/>
              <w:rPr>
                <w:sz w:val="24"/>
              </w:rPr>
            </w:pPr>
            <w:r>
              <w:rPr>
                <w:sz w:val="24"/>
              </w:rPr>
              <w:t>Add</w:t>
            </w:r>
            <w:r>
              <w:rPr>
                <w:spacing w:val="-1"/>
                <w:sz w:val="24"/>
              </w:rPr>
              <w:t xml:space="preserve"> </w:t>
            </w:r>
            <w:r>
              <w:rPr>
                <w:spacing w:val="-2"/>
                <w:sz w:val="24"/>
              </w:rPr>
              <w:t>Teacher</w:t>
            </w:r>
          </w:p>
        </w:tc>
      </w:tr>
      <w:tr w:rsidR="00DF688C">
        <w:trPr>
          <w:trHeight w:val="653"/>
        </w:trPr>
        <w:tc>
          <w:tcPr>
            <w:tcW w:w="2052" w:type="dxa"/>
            <w:shd w:val="clear" w:color="auto" w:fill="E7E6E6"/>
          </w:tcPr>
          <w:p w:rsidR="00DF688C" w:rsidRDefault="00437954">
            <w:pPr>
              <w:pStyle w:val="TableParagraph"/>
              <w:spacing w:before="118"/>
              <w:rPr>
                <w:b/>
                <w:sz w:val="24"/>
              </w:rPr>
            </w:pPr>
            <w:r>
              <w:rPr>
                <w:b/>
                <w:sz w:val="24"/>
              </w:rPr>
              <w:t>Test</w:t>
            </w:r>
            <w:r>
              <w:rPr>
                <w:b/>
                <w:spacing w:val="-2"/>
                <w:sz w:val="24"/>
              </w:rPr>
              <w:t xml:space="preserve"> Description</w:t>
            </w:r>
          </w:p>
        </w:tc>
        <w:tc>
          <w:tcPr>
            <w:tcW w:w="11317" w:type="dxa"/>
            <w:gridSpan w:val="3"/>
          </w:tcPr>
          <w:p w:rsidR="00DF688C" w:rsidRDefault="00437954">
            <w:pPr>
              <w:pStyle w:val="TableParagraph"/>
              <w:spacing w:before="118"/>
              <w:rPr>
                <w:sz w:val="24"/>
              </w:rPr>
            </w:pPr>
            <w:r>
              <w:rPr>
                <w:sz w:val="24"/>
              </w:rPr>
              <w:t>To</w:t>
            </w:r>
            <w:r>
              <w:rPr>
                <w:spacing w:val="-2"/>
                <w:sz w:val="24"/>
              </w:rPr>
              <w:t xml:space="preserve"> </w:t>
            </w:r>
            <w:r>
              <w:rPr>
                <w:sz w:val="24"/>
              </w:rPr>
              <w:t>add</w:t>
            </w:r>
            <w:r>
              <w:rPr>
                <w:spacing w:val="-2"/>
                <w:sz w:val="24"/>
              </w:rPr>
              <w:t xml:space="preserve"> </w:t>
            </w:r>
            <w:r>
              <w:rPr>
                <w:sz w:val="24"/>
              </w:rPr>
              <w:t>new</w:t>
            </w:r>
            <w:r>
              <w:rPr>
                <w:spacing w:val="-1"/>
                <w:sz w:val="24"/>
              </w:rPr>
              <w:t xml:space="preserve"> </w:t>
            </w:r>
            <w:r>
              <w:rPr>
                <w:sz w:val="24"/>
              </w:rPr>
              <w:t xml:space="preserve">teacher </w:t>
            </w:r>
            <w:r>
              <w:rPr>
                <w:spacing w:val="-2"/>
                <w:sz w:val="24"/>
              </w:rPr>
              <w:t>details.</w:t>
            </w:r>
          </w:p>
        </w:tc>
      </w:tr>
      <w:tr w:rsidR="00DF688C">
        <w:trPr>
          <w:trHeight w:val="653"/>
        </w:trPr>
        <w:tc>
          <w:tcPr>
            <w:tcW w:w="2052" w:type="dxa"/>
            <w:shd w:val="clear" w:color="auto" w:fill="E7E6E6"/>
          </w:tcPr>
          <w:p w:rsidR="00DF688C" w:rsidRDefault="00437954">
            <w:pPr>
              <w:pStyle w:val="TableParagraph"/>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4627" w:type="dxa"/>
            <w:shd w:val="clear" w:color="auto" w:fill="E7E6E6"/>
          </w:tcPr>
          <w:p w:rsidR="00DF688C" w:rsidRDefault="00437954">
            <w:pPr>
              <w:pStyle w:val="TableParagraph"/>
              <w:rPr>
                <w:b/>
                <w:sz w:val="24"/>
              </w:rPr>
            </w:pPr>
            <w:r>
              <w:rPr>
                <w:b/>
                <w:sz w:val="24"/>
              </w:rPr>
              <w:t>Test</w:t>
            </w:r>
            <w:r>
              <w:rPr>
                <w:b/>
                <w:spacing w:val="-2"/>
                <w:sz w:val="24"/>
              </w:rPr>
              <w:t xml:space="preserve"> </w:t>
            </w:r>
            <w:r>
              <w:rPr>
                <w:b/>
                <w:sz w:val="24"/>
              </w:rPr>
              <w:t xml:space="preserve">Case </w:t>
            </w:r>
            <w:r>
              <w:rPr>
                <w:b/>
                <w:spacing w:val="-2"/>
                <w:sz w:val="24"/>
              </w:rPr>
              <w:t>Description</w:t>
            </w:r>
          </w:p>
        </w:tc>
        <w:tc>
          <w:tcPr>
            <w:tcW w:w="3336" w:type="dxa"/>
            <w:shd w:val="clear" w:color="auto" w:fill="E7E6E6"/>
          </w:tcPr>
          <w:p w:rsidR="00DF688C" w:rsidRDefault="00437954">
            <w:pPr>
              <w:pStyle w:val="TableParagraph"/>
              <w:rPr>
                <w:b/>
                <w:sz w:val="24"/>
              </w:rPr>
            </w:pPr>
            <w:r>
              <w:rPr>
                <w:b/>
                <w:spacing w:val="-2"/>
                <w:sz w:val="24"/>
              </w:rPr>
              <w:t>Procedures</w:t>
            </w:r>
          </w:p>
        </w:tc>
        <w:tc>
          <w:tcPr>
            <w:tcW w:w="3354" w:type="dxa"/>
            <w:shd w:val="clear" w:color="auto" w:fill="E7E6E6"/>
          </w:tcPr>
          <w:p w:rsidR="00DF688C" w:rsidRDefault="00437954">
            <w:pPr>
              <w:pStyle w:val="TableParagraph"/>
              <w:rPr>
                <w:b/>
                <w:sz w:val="24"/>
              </w:rPr>
            </w:pPr>
            <w:r>
              <w:rPr>
                <w:b/>
                <w:sz w:val="24"/>
              </w:rPr>
              <w:t>Expected</w:t>
            </w:r>
            <w:r>
              <w:rPr>
                <w:b/>
                <w:spacing w:val="-4"/>
                <w:sz w:val="24"/>
              </w:rPr>
              <w:t xml:space="preserve"> </w:t>
            </w:r>
            <w:r>
              <w:rPr>
                <w:b/>
                <w:spacing w:val="-2"/>
                <w:sz w:val="24"/>
              </w:rPr>
              <w:t>Result</w:t>
            </w:r>
          </w:p>
        </w:tc>
      </w:tr>
      <w:tr w:rsidR="00DF688C">
        <w:trPr>
          <w:trHeight w:val="3138"/>
        </w:trPr>
        <w:tc>
          <w:tcPr>
            <w:tcW w:w="2052" w:type="dxa"/>
          </w:tcPr>
          <w:p w:rsidR="00DF688C" w:rsidRDefault="00437954">
            <w:pPr>
              <w:pStyle w:val="TableParagraph"/>
              <w:ind w:left="542"/>
              <w:rPr>
                <w:sz w:val="24"/>
              </w:rPr>
            </w:pPr>
            <w:r>
              <w:rPr>
                <w:spacing w:val="-2"/>
                <w:sz w:val="24"/>
              </w:rPr>
              <w:t>TC15.001</w:t>
            </w:r>
          </w:p>
        </w:tc>
        <w:tc>
          <w:tcPr>
            <w:tcW w:w="4627" w:type="dxa"/>
          </w:tcPr>
          <w:p w:rsidR="00DF688C" w:rsidRDefault="00437954">
            <w:pPr>
              <w:pStyle w:val="TableParagraph"/>
              <w:spacing w:line="360" w:lineRule="auto"/>
              <w:ind w:right="96"/>
              <w:jc w:val="both"/>
              <w:rPr>
                <w:sz w:val="24"/>
              </w:rPr>
            </w:pPr>
            <w:r>
              <w:rPr>
                <w:sz w:val="24"/>
              </w:rPr>
              <w:t>Test the add new teacher details process with all necessary information entered, data that does not yet exist in the database, email address is in the correct format and password length follows the required rules.</w:t>
            </w:r>
          </w:p>
        </w:tc>
        <w:tc>
          <w:tcPr>
            <w:tcW w:w="3336" w:type="dxa"/>
          </w:tcPr>
          <w:p w:rsidR="00DF688C" w:rsidRDefault="00437954">
            <w:pPr>
              <w:pStyle w:val="TableParagraph"/>
              <w:spacing w:line="360" w:lineRule="auto"/>
              <w:ind w:right="95"/>
              <w:jc w:val="both"/>
              <w:rPr>
                <w:sz w:val="24"/>
              </w:rPr>
            </w:pPr>
            <w:r>
              <w:rPr>
                <w:sz w:val="24"/>
              </w:rPr>
              <w:t>The admin clicks the Add Teacher button after selecting subject option, filling out all textboxes and inserting the email address with the correct format and password length follows the required rules.</w:t>
            </w:r>
          </w:p>
        </w:tc>
        <w:tc>
          <w:tcPr>
            <w:tcW w:w="3354" w:type="dxa"/>
          </w:tcPr>
          <w:p w:rsidR="00DF688C" w:rsidRDefault="00437954">
            <w:pPr>
              <w:pStyle w:val="TableParagraph"/>
              <w:spacing w:line="360" w:lineRule="auto"/>
              <w:rPr>
                <w:sz w:val="24"/>
              </w:rPr>
            </w:pPr>
            <w:r>
              <w:rPr>
                <w:sz w:val="24"/>
              </w:rPr>
              <w:t>Display “New</w:t>
            </w:r>
            <w:r>
              <w:rPr>
                <w:spacing w:val="22"/>
                <w:sz w:val="24"/>
              </w:rPr>
              <w:t xml:space="preserve"> </w:t>
            </w:r>
            <w:r>
              <w:rPr>
                <w:sz w:val="24"/>
              </w:rPr>
              <w:t>teacher has been added successfully”.</w:t>
            </w:r>
          </w:p>
        </w:tc>
      </w:tr>
      <w:tr w:rsidR="00DF688C">
        <w:trPr>
          <w:trHeight w:val="3014"/>
        </w:trPr>
        <w:tc>
          <w:tcPr>
            <w:tcW w:w="2052" w:type="dxa"/>
          </w:tcPr>
          <w:p w:rsidR="00DF688C" w:rsidRDefault="00437954">
            <w:pPr>
              <w:pStyle w:val="TableParagraph"/>
              <w:spacing w:before="118"/>
              <w:ind w:left="542"/>
              <w:rPr>
                <w:sz w:val="24"/>
              </w:rPr>
            </w:pPr>
            <w:r>
              <w:rPr>
                <w:spacing w:val="-2"/>
                <w:sz w:val="24"/>
              </w:rPr>
              <w:t>TC15.002</w:t>
            </w:r>
          </w:p>
        </w:tc>
        <w:tc>
          <w:tcPr>
            <w:tcW w:w="4627" w:type="dxa"/>
          </w:tcPr>
          <w:p w:rsidR="00DF688C" w:rsidRDefault="00437954">
            <w:pPr>
              <w:pStyle w:val="TableParagraph"/>
              <w:spacing w:before="118" w:line="360" w:lineRule="auto"/>
              <w:ind w:right="96"/>
              <w:jc w:val="both"/>
              <w:rPr>
                <w:sz w:val="24"/>
              </w:rPr>
            </w:pPr>
            <w:r>
              <w:rPr>
                <w:sz w:val="24"/>
              </w:rPr>
              <w:t>Test the add new teacher details process with all necessary information entered, data that already exist in the database, email address is in the correct format and password length follows the required rules.</w:t>
            </w:r>
          </w:p>
        </w:tc>
        <w:tc>
          <w:tcPr>
            <w:tcW w:w="3336" w:type="dxa"/>
          </w:tcPr>
          <w:p w:rsidR="00DF688C" w:rsidRDefault="00437954">
            <w:pPr>
              <w:pStyle w:val="TableParagraph"/>
              <w:spacing w:before="118" w:line="360" w:lineRule="auto"/>
              <w:ind w:right="96"/>
              <w:jc w:val="both"/>
              <w:rPr>
                <w:sz w:val="24"/>
              </w:rPr>
            </w:pPr>
            <w:r>
              <w:rPr>
                <w:sz w:val="24"/>
              </w:rPr>
              <w:t>The admin clicks the Add Teacher button after selecting subject option, filling out all textboxes but the data already exists in the database and inserting</w:t>
            </w:r>
            <w:r>
              <w:rPr>
                <w:spacing w:val="14"/>
                <w:sz w:val="24"/>
              </w:rPr>
              <w:t xml:space="preserve"> </w:t>
            </w:r>
            <w:r>
              <w:rPr>
                <w:sz w:val="24"/>
              </w:rPr>
              <w:t>the</w:t>
            </w:r>
            <w:r>
              <w:rPr>
                <w:spacing w:val="13"/>
                <w:sz w:val="24"/>
              </w:rPr>
              <w:t xml:space="preserve"> </w:t>
            </w:r>
            <w:r>
              <w:rPr>
                <w:sz w:val="24"/>
              </w:rPr>
              <w:t>email</w:t>
            </w:r>
            <w:r>
              <w:rPr>
                <w:spacing w:val="15"/>
                <w:sz w:val="24"/>
              </w:rPr>
              <w:t xml:space="preserve"> </w:t>
            </w:r>
            <w:r>
              <w:rPr>
                <w:sz w:val="24"/>
              </w:rPr>
              <w:t>address</w:t>
            </w:r>
            <w:r>
              <w:rPr>
                <w:spacing w:val="18"/>
                <w:sz w:val="24"/>
              </w:rPr>
              <w:t xml:space="preserve"> </w:t>
            </w:r>
            <w:r>
              <w:rPr>
                <w:spacing w:val="-4"/>
                <w:sz w:val="24"/>
              </w:rPr>
              <w:t>with</w:t>
            </w:r>
          </w:p>
          <w:p w:rsidR="00DF688C" w:rsidRDefault="00437954">
            <w:pPr>
              <w:pStyle w:val="TableParagraph"/>
              <w:spacing w:before="0"/>
              <w:jc w:val="both"/>
              <w:rPr>
                <w:sz w:val="24"/>
              </w:rPr>
            </w:pPr>
            <w:r>
              <w:rPr>
                <w:sz w:val="24"/>
              </w:rPr>
              <w:t>the</w:t>
            </w:r>
            <w:r>
              <w:rPr>
                <w:spacing w:val="4"/>
                <w:sz w:val="24"/>
              </w:rPr>
              <w:t xml:space="preserve"> </w:t>
            </w:r>
            <w:r>
              <w:rPr>
                <w:sz w:val="24"/>
              </w:rPr>
              <w:t>correct</w:t>
            </w:r>
            <w:r>
              <w:rPr>
                <w:spacing w:val="5"/>
                <w:sz w:val="24"/>
              </w:rPr>
              <w:t xml:space="preserve"> </w:t>
            </w:r>
            <w:r>
              <w:rPr>
                <w:sz w:val="24"/>
              </w:rPr>
              <w:t>format</w:t>
            </w:r>
            <w:r>
              <w:rPr>
                <w:spacing w:val="8"/>
                <w:sz w:val="24"/>
              </w:rPr>
              <w:t xml:space="preserve"> </w:t>
            </w:r>
            <w:r>
              <w:rPr>
                <w:sz w:val="24"/>
              </w:rPr>
              <w:t>and</w:t>
            </w:r>
            <w:r>
              <w:rPr>
                <w:spacing w:val="6"/>
                <w:sz w:val="24"/>
              </w:rPr>
              <w:t xml:space="preserve"> </w:t>
            </w:r>
            <w:r>
              <w:rPr>
                <w:spacing w:val="-2"/>
                <w:sz w:val="24"/>
              </w:rPr>
              <w:t>password</w:t>
            </w:r>
          </w:p>
        </w:tc>
        <w:tc>
          <w:tcPr>
            <w:tcW w:w="3354" w:type="dxa"/>
          </w:tcPr>
          <w:p w:rsidR="00DF688C" w:rsidRDefault="00437954">
            <w:pPr>
              <w:pStyle w:val="TableParagraph"/>
              <w:spacing w:before="118" w:line="360" w:lineRule="auto"/>
              <w:rPr>
                <w:sz w:val="24"/>
              </w:rPr>
            </w:pPr>
            <w:r>
              <w:rPr>
                <w:sz w:val="24"/>
              </w:rPr>
              <w:t>Display</w:t>
            </w:r>
            <w:r>
              <w:rPr>
                <w:spacing w:val="40"/>
                <w:sz w:val="24"/>
              </w:rPr>
              <w:t xml:space="preserve"> </w:t>
            </w:r>
            <w:r>
              <w:rPr>
                <w:sz w:val="24"/>
              </w:rPr>
              <w:t>“IC/Phone</w:t>
            </w:r>
            <w:r>
              <w:rPr>
                <w:spacing w:val="40"/>
                <w:sz w:val="24"/>
              </w:rPr>
              <w:t xml:space="preserve"> </w:t>
            </w:r>
            <w:r>
              <w:rPr>
                <w:sz w:val="24"/>
              </w:rPr>
              <w:t>number</w:t>
            </w:r>
            <w:r>
              <w:rPr>
                <w:spacing w:val="40"/>
                <w:sz w:val="24"/>
              </w:rPr>
              <w:t xml:space="preserve"> </w:t>
            </w:r>
            <w:r>
              <w:rPr>
                <w:sz w:val="24"/>
              </w:rPr>
              <w:t>or email already registered.”</w:t>
            </w:r>
          </w:p>
        </w:tc>
      </w:tr>
    </w:tbl>
    <w:p w:rsidR="00DF688C" w:rsidRDefault="00DF688C">
      <w:pPr>
        <w:spacing w:line="360" w:lineRule="auto"/>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4627"/>
        <w:gridCol w:w="3336"/>
        <w:gridCol w:w="3354"/>
      </w:tblGrid>
      <w:tr w:rsidR="00DF688C">
        <w:trPr>
          <w:trHeight w:val="947"/>
        </w:trPr>
        <w:tc>
          <w:tcPr>
            <w:tcW w:w="2052" w:type="dxa"/>
          </w:tcPr>
          <w:p w:rsidR="00DF688C" w:rsidRDefault="00DF688C">
            <w:pPr>
              <w:pStyle w:val="TableParagraph"/>
              <w:spacing w:before="0"/>
              <w:ind w:left="0"/>
              <w:rPr>
                <w:sz w:val="24"/>
              </w:rPr>
            </w:pPr>
          </w:p>
        </w:tc>
        <w:tc>
          <w:tcPr>
            <w:tcW w:w="4627" w:type="dxa"/>
          </w:tcPr>
          <w:p w:rsidR="00DF688C" w:rsidRDefault="00DF688C">
            <w:pPr>
              <w:pStyle w:val="TableParagraph"/>
              <w:spacing w:before="0"/>
              <w:ind w:left="0"/>
              <w:rPr>
                <w:sz w:val="24"/>
              </w:rPr>
            </w:pPr>
          </w:p>
        </w:tc>
        <w:tc>
          <w:tcPr>
            <w:tcW w:w="3336" w:type="dxa"/>
          </w:tcPr>
          <w:p w:rsidR="00DF688C" w:rsidRDefault="00437954">
            <w:pPr>
              <w:pStyle w:val="TableParagraph"/>
              <w:tabs>
                <w:tab w:val="left" w:pos="943"/>
                <w:tab w:val="left" w:pos="1898"/>
                <w:tab w:val="left" w:pos="2428"/>
              </w:tabs>
              <w:spacing w:before="0" w:line="360" w:lineRule="auto"/>
              <w:ind w:right="98"/>
              <w:rPr>
                <w:sz w:val="24"/>
              </w:rPr>
            </w:pPr>
            <w:proofErr w:type="gramStart"/>
            <w:r>
              <w:rPr>
                <w:spacing w:val="-2"/>
                <w:sz w:val="24"/>
              </w:rPr>
              <w:t>length</w:t>
            </w:r>
            <w:proofErr w:type="gramEnd"/>
            <w:r>
              <w:rPr>
                <w:sz w:val="24"/>
              </w:rPr>
              <w:tab/>
            </w:r>
            <w:r>
              <w:rPr>
                <w:spacing w:val="-2"/>
                <w:sz w:val="24"/>
              </w:rPr>
              <w:t>follows</w:t>
            </w:r>
            <w:r>
              <w:rPr>
                <w:sz w:val="24"/>
              </w:rPr>
              <w:tab/>
            </w:r>
            <w:r>
              <w:rPr>
                <w:spacing w:val="-4"/>
                <w:sz w:val="24"/>
              </w:rPr>
              <w:t>the</w:t>
            </w:r>
            <w:r>
              <w:rPr>
                <w:sz w:val="24"/>
              </w:rPr>
              <w:tab/>
            </w:r>
            <w:r>
              <w:rPr>
                <w:spacing w:val="-2"/>
                <w:sz w:val="24"/>
              </w:rPr>
              <w:t>required rules.</w:t>
            </w:r>
          </w:p>
        </w:tc>
        <w:tc>
          <w:tcPr>
            <w:tcW w:w="3354" w:type="dxa"/>
          </w:tcPr>
          <w:p w:rsidR="00DF688C" w:rsidRDefault="00DF688C">
            <w:pPr>
              <w:pStyle w:val="TableParagraph"/>
              <w:spacing w:before="0"/>
              <w:ind w:left="0"/>
              <w:rPr>
                <w:sz w:val="24"/>
              </w:rPr>
            </w:pPr>
          </w:p>
        </w:tc>
      </w:tr>
      <w:tr w:rsidR="00DF688C">
        <w:trPr>
          <w:trHeight w:val="3551"/>
        </w:trPr>
        <w:tc>
          <w:tcPr>
            <w:tcW w:w="2052" w:type="dxa"/>
          </w:tcPr>
          <w:p w:rsidR="00DF688C" w:rsidRDefault="00437954">
            <w:pPr>
              <w:pStyle w:val="TableParagraph"/>
              <w:spacing w:before="118"/>
              <w:ind w:left="530" w:right="521"/>
              <w:jc w:val="center"/>
              <w:rPr>
                <w:sz w:val="24"/>
              </w:rPr>
            </w:pPr>
            <w:r>
              <w:rPr>
                <w:spacing w:val="-2"/>
                <w:sz w:val="24"/>
              </w:rPr>
              <w:t>TC15.003</w:t>
            </w:r>
          </w:p>
        </w:tc>
        <w:tc>
          <w:tcPr>
            <w:tcW w:w="4627" w:type="dxa"/>
          </w:tcPr>
          <w:p w:rsidR="00DF688C" w:rsidRDefault="00437954">
            <w:pPr>
              <w:pStyle w:val="TableParagraph"/>
              <w:spacing w:before="118" w:line="360" w:lineRule="auto"/>
              <w:ind w:right="96"/>
              <w:jc w:val="both"/>
              <w:rPr>
                <w:sz w:val="24"/>
              </w:rPr>
            </w:pPr>
            <w:r>
              <w:rPr>
                <w:sz w:val="24"/>
              </w:rPr>
              <w:t>Test the add new teacher details process with all necessary information entered, data that does not yet exist in the database, email address is in the correct format but password length does not follow the required rules.</w:t>
            </w:r>
          </w:p>
        </w:tc>
        <w:tc>
          <w:tcPr>
            <w:tcW w:w="3336" w:type="dxa"/>
          </w:tcPr>
          <w:p w:rsidR="00DF688C" w:rsidRDefault="00437954">
            <w:pPr>
              <w:pStyle w:val="TableParagraph"/>
              <w:spacing w:before="118" w:line="360" w:lineRule="auto"/>
              <w:ind w:right="95"/>
              <w:jc w:val="both"/>
              <w:rPr>
                <w:sz w:val="24"/>
              </w:rPr>
            </w:pPr>
            <w:r>
              <w:rPr>
                <w:sz w:val="24"/>
              </w:rPr>
              <w:t xml:space="preserve">The admin clicks the Add Teacher button after selecting subject option, filling out all textboxes and inserting the email address with the correct format and password length does not follow the required </w:t>
            </w:r>
            <w:r>
              <w:rPr>
                <w:spacing w:val="-2"/>
                <w:sz w:val="24"/>
              </w:rPr>
              <w:t>rules.</w:t>
            </w:r>
          </w:p>
        </w:tc>
        <w:tc>
          <w:tcPr>
            <w:tcW w:w="3354" w:type="dxa"/>
          </w:tcPr>
          <w:p w:rsidR="00DF688C" w:rsidRDefault="00437954">
            <w:pPr>
              <w:pStyle w:val="TableParagraph"/>
              <w:tabs>
                <w:tab w:val="left" w:pos="1118"/>
                <w:tab w:val="left" w:pos="2102"/>
                <w:tab w:val="left" w:pos="2951"/>
              </w:tabs>
              <w:spacing w:before="118" w:line="360" w:lineRule="auto"/>
              <w:ind w:right="96"/>
              <w:rPr>
                <w:sz w:val="24"/>
              </w:rPr>
            </w:pPr>
            <w:r>
              <w:rPr>
                <w:spacing w:val="-2"/>
                <w:sz w:val="24"/>
              </w:rPr>
              <w:t>Display</w:t>
            </w:r>
            <w:r>
              <w:rPr>
                <w:sz w:val="24"/>
              </w:rPr>
              <w:tab/>
            </w:r>
            <w:r>
              <w:rPr>
                <w:spacing w:val="-2"/>
                <w:sz w:val="24"/>
              </w:rPr>
              <w:t>“Please</w:t>
            </w:r>
            <w:r>
              <w:rPr>
                <w:sz w:val="24"/>
              </w:rPr>
              <w:tab/>
            </w:r>
            <w:r>
              <w:rPr>
                <w:spacing w:val="-4"/>
                <w:sz w:val="24"/>
              </w:rPr>
              <w:t>match</w:t>
            </w:r>
            <w:r>
              <w:rPr>
                <w:sz w:val="24"/>
              </w:rPr>
              <w:tab/>
            </w:r>
            <w:r>
              <w:rPr>
                <w:spacing w:val="-4"/>
                <w:sz w:val="24"/>
              </w:rPr>
              <w:t xml:space="preserve">the </w:t>
            </w:r>
            <w:r>
              <w:rPr>
                <w:sz w:val="24"/>
              </w:rPr>
              <w:t>requested format.”</w:t>
            </w:r>
          </w:p>
        </w:tc>
      </w:tr>
      <w:tr w:rsidR="00DF688C">
        <w:trPr>
          <w:trHeight w:val="1482"/>
        </w:trPr>
        <w:tc>
          <w:tcPr>
            <w:tcW w:w="2052" w:type="dxa"/>
          </w:tcPr>
          <w:p w:rsidR="00DF688C" w:rsidRDefault="00437954">
            <w:pPr>
              <w:pStyle w:val="TableParagraph"/>
              <w:spacing w:before="118"/>
              <w:ind w:left="530" w:right="521"/>
              <w:jc w:val="center"/>
              <w:rPr>
                <w:sz w:val="24"/>
              </w:rPr>
            </w:pPr>
            <w:r>
              <w:rPr>
                <w:spacing w:val="-2"/>
                <w:sz w:val="24"/>
              </w:rPr>
              <w:t>TC15.004</w:t>
            </w:r>
          </w:p>
        </w:tc>
        <w:tc>
          <w:tcPr>
            <w:tcW w:w="4627" w:type="dxa"/>
          </w:tcPr>
          <w:p w:rsidR="00DF688C" w:rsidRDefault="00437954">
            <w:pPr>
              <w:pStyle w:val="TableParagraph"/>
              <w:spacing w:before="118" w:line="360" w:lineRule="auto"/>
              <w:rPr>
                <w:sz w:val="24"/>
              </w:rPr>
            </w:pPr>
            <w:r>
              <w:rPr>
                <w:sz w:val="24"/>
              </w:rPr>
              <w:t xml:space="preserve">Test </w:t>
            </w:r>
            <w:proofErr w:type="gramStart"/>
            <w:r>
              <w:rPr>
                <w:sz w:val="24"/>
              </w:rPr>
              <w:t>the add</w:t>
            </w:r>
            <w:proofErr w:type="gramEnd"/>
            <w:r>
              <w:rPr>
                <w:sz w:val="24"/>
              </w:rPr>
              <w:t xml:space="preserve"> new teacher details process with email address is not in the correct format.</w:t>
            </w:r>
          </w:p>
        </w:tc>
        <w:tc>
          <w:tcPr>
            <w:tcW w:w="3336" w:type="dxa"/>
          </w:tcPr>
          <w:p w:rsidR="00DF688C" w:rsidRDefault="00437954">
            <w:pPr>
              <w:pStyle w:val="TableParagraph"/>
              <w:spacing w:before="118" w:line="360" w:lineRule="auto"/>
              <w:ind w:right="98"/>
              <w:jc w:val="both"/>
              <w:rPr>
                <w:sz w:val="24"/>
              </w:rPr>
            </w:pPr>
            <w:r>
              <w:rPr>
                <w:sz w:val="24"/>
              </w:rPr>
              <w:t xml:space="preserve">The admin inserts the email address with the incorrect </w:t>
            </w:r>
            <w:r>
              <w:rPr>
                <w:spacing w:val="-2"/>
                <w:sz w:val="24"/>
              </w:rPr>
              <w:t>format.</w:t>
            </w:r>
          </w:p>
        </w:tc>
        <w:tc>
          <w:tcPr>
            <w:tcW w:w="3354" w:type="dxa"/>
          </w:tcPr>
          <w:p w:rsidR="00DF688C" w:rsidRDefault="00437954">
            <w:pPr>
              <w:pStyle w:val="TableParagraph"/>
              <w:spacing w:before="118" w:line="360" w:lineRule="auto"/>
              <w:rPr>
                <w:sz w:val="24"/>
              </w:rPr>
            </w:pPr>
            <w:r>
              <w:rPr>
                <w:sz w:val="24"/>
              </w:rPr>
              <w:t>Display</w:t>
            </w:r>
            <w:r>
              <w:rPr>
                <w:spacing w:val="40"/>
                <w:sz w:val="24"/>
              </w:rPr>
              <w:t xml:space="preserve"> </w:t>
            </w:r>
            <w:r>
              <w:rPr>
                <w:sz w:val="24"/>
              </w:rPr>
              <w:t>“</w:t>
            </w:r>
            <w:proofErr w:type="gramStart"/>
            <w:r>
              <w:rPr>
                <w:sz w:val="24"/>
              </w:rPr>
              <w:t>Error</w:t>
            </w:r>
            <w:r>
              <w:rPr>
                <w:spacing w:val="40"/>
                <w:sz w:val="24"/>
              </w:rPr>
              <w:t xml:space="preserve"> </w:t>
            </w:r>
            <w:r>
              <w:rPr>
                <w:sz w:val="24"/>
              </w:rPr>
              <w:t>:</w:t>
            </w:r>
            <w:proofErr w:type="gramEnd"/>
            <w:r>
              <w:rPr>
                <w:spacing w:val="40"/>
                <w:sz w:val="24"/>
              </w:rPr>
              <w:t xml:space="preserve"> </w:t>
            </w:r>
            <w:r>
              <w:rPr>
                <w:sz w:val="24"/>
              </w:rPr>
              <w:t>You</w:t>
            </w:r>
            <w:r>
              <w:rPr>
                <w:spacing w:val="40"/>
                <w:sz w:val="24"/>
              </w:rPr>
              <w:t xml:space="preserve"> </w:t>
            </w:r>
            <w:r>
              <w:rPr>
                <w:sz w:val="24"/>
              </w:rPr>
              <w:t>did</w:t>
            </w:r>
            <w:r>
              <w:rPr>
                <w:spacing w:val="40"/>
                <w:sz w:val="24"/>
              </w:rPr>
              <w:t xml:space="preserve"> </w:t>
            </w:r>
            <w:r>
              <w:rPr>
                <w:sz w:val="24"/>
              </w:rPr>
              <w:t>not enter a valid email.”</w:t>
            </w:r>
          </w:p>
        </w:tc>
      </w:tr>
      <w:tr w:rsidR="00DF688C">
        <w:trPr>
          <w:trHeight w:val="1481"/>
        </w:trPr>
        <w:tc>
          <w:tcPr>
            <w:tcW w:w="2052" w:type="dxa"/>
          </w:tcPr>
          <w:p w:rsidR="00DF688C" w:rsidRDefault="00437954">
            <w:pPr>
              <w:pStyle w:val="TableParagraph"/>
              <w:ind w:left="530" w:right="521"/>
              <w:jc w:val="center"/>
              <w:rPr>
                <w:sz w:val="24"/>
              </w:rPr>
            </w:pPr>
            <w:r>
              <w:rPr>
                <w:spacing w:val="-2"/>
                <w:sz w:val="24"/>
              </w:rPr>
              <w:t>TC15.005</w:t>
            </w:r>
          </w:p>
        </w:tc>
        <w:tc>
          <w:tcPr>
            <w:tcW w:w="4627" w:type="dxa"/>
          </w:tcPr>
          <w:p w:rsidR="00DF688C" w:rsidRDefault="00437954">
            <w:pPr>
              <w:pStyle w:val="TableParagraph"/>
              <w:spacing w:line="360" w:lineRule="auto"/>
              <w:rPr>
                <w:sz w:val="24"/>
              </w:rPr>
            </w:pPr>
            <w:r>
              <w:rPr>
                <w:sz w:val="24"/>
              </w:rPr>
              <w:t xml:space="preserve">Test </w:t>
            </w:r>
            <w:proofErr w:type="gramStart"/>
            <w:r>
              <w:rPr>
                <w:sz w:val="24"/>
              </w:rPr>
              <w:t>the add</w:t>
            </w:r>
            <w:proofErr w:type="gramEnd"/>
            <w:r>
              <w:rPr>
                <w:sz w:val="24"/>
              </w:rPr>
              <w:t xml:space="preserve"> new teacher details process with IC that already exists in the database.</w:t>
            </w:r>
          </w:p>
        </w:tc>
        <w:tc>
          <w:tcPr>
            <w:tcW w:w="3336" w:type="dxa"/>
          </w:tcPr>
          <w:p w:rsidR="00DF688C" w:rsidRDefault="00437954">
            <w:pPr>
              <w:pStyle w:val="TableParagraph"/>
              <w:spacing w:line="360" w:lineRule="auto"/>
              <w:ind w:right="96"/>
              <w:jc w:val="both"/>
              <w:rPr>
                <w:sz w:val="24"/>
              </w:rPr>
            </w:pPr>
            <w:r>
              <w:rPr>
                <w:sz w:val="24"/>
              </w:rPr>
              <w:t>The admin inserts the IC number that already exists in</w:t>
            </w:r>
            <w:r>
              <w:rPr>
                <w:spacing w:val="40"/>
                <w:sz w:val="24"/>
              </w:rPr>
              <w:t xml:space="preserve"> </w:t>
            </w:r>
            <w:r>
              <w:rPr>
                <w:sz w:val="24"/>
              </w:rPr>
              <w:t>the database.</w:t>
            </w:r>
          </w:p>
        </w:tc>
        <w:tc>
          <w:tcPr>
            <w:tcW w:w="3354" w:type="dxa"/>
          </w:tcPr>
          <w:p w:rsidR="00DF688C" w:rsidRDefault="00437954">
            <w:pPr>
              <w:pStyle w:val="TableParagraph"/>
              <w:tabs>
                <w:tab w:val="left" w:pos="1127"/>
                <w:tab w:val="left" w:pos="1749"/>
                <w:tab w:val="left" w:pos="2731"/>
              </w:tabs>
              <w:spacing w:line="360" w:lineRule="auto"/>
              <w:ind w:right="97"/>
              <w:rPr>
                <w:sz w:val="24"/>
              </w:rPr>
            </w:pPr>
            <w:r>
              <w:rPr>
                <w:spacing w:val="-2"/>
                <w:sz w:val="24"/>
              </w:rPr>
              <w:t>Display</w:t>
            </w:r>
            <w:r>
              <w:rPr>
                <w:sz w:val="24"/>
              </w:rPr>
              <w:tab/>
            </w:r>
            <w:r>
              <w:rPr>
                <w:spacing w:val="-4"/>
                <w:sz w:val="24"/>
              </w:rPr>
              <w:t>“IC</w:t>
            </w:r>
            <w:r>
              <w:rPr>
                <w:sz w:val="24"/>
              </w:rPr>
              <w:tab/>
            </w:r>
            <w:r>
              <w:rPr>
                <w:spacing w:val="-2"/>
                <w:sz w:val="24"/>
              </w:rPr>
              <w:t>already</w:t>
            </w:r>
            <w:r>
              <w:rPr>
                <w:sz w:val="24"/>
              </w:rPr>
              <w:tab/>
            </w:r>
            <w:r>
              <w:rPr>
                <w:spacing w:val="-2"/>
                <w:sz w:val="24"/>
              </w:rPr>
              <w:t xml:space="preserve">exist. </w:t>
            </w:r>
            <w:r>
              <w:rPr>
                <w:sz w:val="24"/>
              </w:rPr>
              <w:t>Please use other than that.”</w:t>
            </w:r>
          </w:p>
        </w:tc>
      </w:tr>
      <w:tr w:rsidR="00DF688C">
        <w:trPr>
          <w:trHeight w:val="1480"/>
        </w:trPr>
        <w:tc>
          <w:tcPr>
            <w:tcW w:w="2052" w:type="dxa"/>
          </w:tcPr>
          <w:p w:rsidR="00DF688C" w:rsidRDefault="00437954">
            <w:pPr>
              <w:pStyle w:val="TableParagraph"/>
              <w:spacing w:before="120"/>
              <w:ind w:left="530" w:right="521"/>
              <w:jc w:val="center"/>
              <w:rPr>
                <w:sz w:val="24"/>
              </w:rPr>
            </w:pPr>
            <w:r>
              <w:rPr>
                <w:spacing w:val="-2"/>
                <w:sz w:val="24"/>
              </w:rPr>
              <w:t>TC15.006</w:t>
            </w:r>
          </w:p>
        </w:tc>
        <w:tc>
          <w:tcPr>
            <w:tcW w:w="4627" w:type="dxa"/>
          </w:tcPr>
          <w:p w:rsidR="00DF688C" w:rsidRDefault="00437954">
            <w:pPr>
              <w:pStyle w:val="TableParagraph"/>
              <w:spacing w:before="120" w:line="360" w:lineRule="auto"/>
              <w:ind w:right="95"/>
              <w:jc w:val="both"/>
              <w:rPr>
                <w:sz w:val="24"/>
              </w:rPr>
            </w:pPr>
            <w:r>
              <w:rPr>
                <w:sz w:val="24"/>
              </w:rPr>
              <w:t xml:space="preserve">Test </w:t>
            </w:r>
            <w:proofErr w:type="gramStart"/>
            <w:r>
              <w:rPr>
                <w:sz w:val="24"/>
              </w:rPr>
              <w:t>the add</w:t>
            </w:r>
            <w:proofErr w:type="gramEnd"/>
            <w:r>
              <w:rPr>
                <w:sz w:val="24"/>
              </w:rPr>
              <w:t xml:space="preserve"> new teacher details process with phone number that already exists in the </w:t>
            </w:r>
            <w:r>
              <w:rPr>
                <w:spacing w:val="-2"/>
                <w:sz w:val="24"/>
              </w:rPr>
              <w:t>database.</w:t>
            </w:r>
          </w:p>
        </w:tc>
        <w:tc>
          <w:tcPr>
            <w:tcW w:w="3336" w:type="dxa"/>
          </w:tcPr>
          <w:p w:rsidR="00DF688C" w:rsidRDefault="00437954">
            <w:pPr>
              <w:pStyle w:val="TableParagraph"/>
              <w:spacing w:before="120" w:line="360" w:lineRule="auto"/>
              <w:ind w:right="96"/>
              <w:jc w:val="both"/>
              <w:rPr>
                <w:sz w:val="24"/>
              </w:rPr>
            </w:pPr>
            <w:r>
              <w:rPr>
                <w:sz w:val="24"/>
              </w:rPr>
              <w:t>The admin inserts the phone number that already exists in</w:t>
            </w:r>
            <w:r>
              <w:rPr>
                <w:spacing w:val="40"/>
                <w:sz w:val="24"/>
              </w:rPr>
              <w:t xml:space="preserve"> </w:t>
            </w:r>
            <w:r>
              <w:rPr>
                <w:sz w:val="24"/>
              </w:rPr>
              <w:t>the database.</w:t>
            </w:r>
          </w:p>
        </w:tc>
        <w:tc>
          <w:tcPr>
            <w:tcW w:w="3354" w:type="dxa"/>
          </w:tcPr>
          <w:p w:rsidR="00DF688C" w:rsidRDefault="00437954">
            <w:pPr>
              <w:pStyle w:val="TableParagraph"/>
              <w:spacing w:before="120" w:line="360" w:lineRule="auto"/>
              <w:ind w:right="97"/>
              <w:jc w:val="both"/>
              <w:rPr>
                <w:sz w:val="24"/>
              </w:rPr>
            </w:pPr>
            <w:r>
              <w:rPr>
                <w:sz w:val="24"/>
              </w:rPr>
              <w:t>Display “Phone number already exist. Please use other than</w:t>
            </w:r>
            <w:r>
              <w:rPr>
                <w:spacing w:val="40"/>
                <w:sz w:val="24"/>
              </w:rPr>
              <w:t xml:space="preserve"> </w:t>
            </w:r>
            <w:r>
              <w:rPr>
                <w:spacing w:val="-2"/>
                <w:sz w:val="24"/>
              </w:rPr>
              <w:t>that.”</w:t>
            </w:r>
          </w:p>
        </w:tc>
      </w:tr>
    </w:tbl>
    <w:p w:rsidR="00DF688C" w:rsidRDefault="00DF688C">
      <w:pPr>
        <w:spacing w:line="360" w:lineRule="auto"/>
        <w:jc w:val="both"/>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4627"/>
        <w:gridCol w:w="3336"/>
        <w:gridCol w:w="3354"/>
      </w:tblGrid>
      <w:tr w:rsidR="00DF688C">
        <w:trPr>
          <w:trHeight w:val="1481"/>
        </w:trPr>
        <w:tc>
          <w:tcPr>
            <w:tcW w:w="2052" w:type="dxa"/>
          </w:tcPr>
          <w:p w:rsidR="00DF688C" w:rsidRDefault="00437954">
            <w:pPr>
              <w:pStyle w:val="TableParagraph"/>
              <w:ind w:left="542"/>
              <w:rPr>
                <w:sz w:val="24"/>
              </w:rPr>
            </w:pPr>
            <w:r>
              <w:rPr>
                <w:spacing w:val="-2"/>
                <w:sz w:val="24"/>
              </w:rPr>
              <w:t>TC15.007</w:t>
            </w:r>
          </w:p>
        </w:tc>
        <w:tc>
          <w:tcPr>
            <w:tcW w:w="4627" w:type="dxa"/>
          </w:tcPr>
          <w:p w:rsidR="00DF688C" w:rsidRDefault="00437954">
            <w:pPr>
              <w:pStyle w:val="TableParagraph"/>
              <w:spacing w:line="360" w:lineRule="auto"/>
              <w:ind w:right="95"/>
              <w:jc w:val="both"/>
              <w:rPr>
                <w:sz w:val="24"/>
              </w:rPr>
            </w:pPr>
            <w:r>
              <w:rPr>
                <w:sz w:val="24"/>
              </w:rPr>
              <w:t xml:space="preserve">Test </w:t>
            </w:r>
            <w:proofErr w:type="gramStart"/>
            <w:r>
              <w:rPr>
                <w:sz w:val="24"/>
              </w:rPr>
              <w:t>the add</w:t>
            </w:r>
            <w:proofErr w:type="gramEnd"/>
            <w:r>
              <w:rPr>
                <w:sz w:val="24"/>
              </w:rPr>
              <w:t xml:space="preserve"> new teacher details process with email address that already exists in the </w:t>
            </w:r>
            <w:r>
              <w:rPr>
                <w:spacing w:val="-2"/>
                <w:sz w:val="24"/>
              </w:rPr>
              <w:t>database.</w:t>
            </w:r>
          </w:p>
        </w:tc>
        <w:tc>
          <w:tcPr>
            <w:tcW w:w="3336" w:type="dxa"/>
          </w:tcPr>
          <w:p w:rsidR="00DF688C" w:rsidRDefault="00437954">
            <w:pPr>
              <w:pStyle w:val="TableParagraph"/>
              <w:spacing w:line="360" w:lineRule="auto"/>
              <w:ind w:right="95"/>
              <w:jc w:val="both"/>
              <w:rPr>
                <w:sz w:val="24"/>
              </w:rPr>
            </w:pPr>
            <w:r>
              <w:rPr>
                <w:sz w:val="24"/>
              </w:rPr>
              <w:t>The admin inserts the email address</w:t>
            </w:r>
            <w:r>
              <w:rPr>
                <w:spacing w:val="-6"/>
                <w:sz w:val="24"/>
              </w:rPr>
              <w:t xml:space="preserve"> </w:t>
            </w:r>
            <w:r>
              <w:rPr>
                <w:sz w:val="24"/>
              </w:rPr>
              <w:t>that</w:t>
            </w:r>
            <w:r>
              <w:rPr>
                <w:spacing w:val="-6"/>
                <w:sz w:val="24"/>
              </w:rPr>
              <w:t xml:space="preserve"> </w:t>
            </w:r>
            <w:r>
              <w:rPr>
                <w:sz w:val="24"/>
              </w:rPr>
              <w:t>already</w:t>
            </w:r>
            <w:r>
              <w:rPr>
                <w:spacing w:val="-4"/>
                <w:sz w:val="24"/>
              </w:rPr>
              <w:t xml:space="preserve"> </w:t>
            </w:r>
            <w:r>
              <w:rPr>
                <w:sz w:val="24"/>
              </w:rPr>
              <w:t>exists</w:t>
            </w:r>
            <w:r>
              <w:rPr>
                <w:spacing w:val="-8"/>
                <w:sz w:val="24"/>
              </w:rPr>
              <w:t xml:space="preserve"> </w:t>
            </w:r>
            <w:r>
              <w:rPr>
                <w:sz w:val="24"/>
              </w:rPr>
              <w:t>in</w:t>
            </w:r>
            <w:r>
              <w:rPr>
                <w:spacing w:val="-6"/>
                <w:sz w:val="24"/>
              </w:rPr>
              <w:t xml:space="preserve"> </w:t>
            </w:r>
            <w:r>
              <w:rPr>
                <w:sz w:val="24"/>
              </w:rPr>
              <w:t xml:space="preserve">the </w:t>
            </w:r>
            <w:r>
              <w:rPr>
                <w:spacing w:val="-2"/>
                <w:sz w:val="24"/>
              </w:rPr>
              <w:t>database.</w:t>
            </w:r>
          </w:p>
        </w:tc>
        <w:tc>
          <w:tcPr>
            <w:tcW w:w="3354" w:type="dxa"/>
          </w:tcPr>
          <w:p w:rsidR="00DF688C" w:rsidRDefault="00437954">
            <w:pPr>
              <w:pStyle w:val="TableParagraph"/>
              <w:spacing w:line="360" w:lineRule="auto"/>
              <w:rPr>
                <w:sz w:val="24"/>
              </w:rPr>
            </w:pPr>
            <w:r>
              <w:rPr>
                <w:sz w:val="24"/>
              </w:rPr>
              <w:t>Display</w:t>
            </w:r>
            <w:r>
              <w:rPr>
                <w:spacing w:val="80"/>
                <w:sz w:val="24"/>
              </w:rPr>
              <w:t xml:space="preserve"> </w:t>
            </w:r>
            <w:r>
              <w:rPr>
                <w:sz w:val="24"/>
              </w:rPr>
              <w:t>“Email</w:t>
            </w:r>
            <w:r>
              <w:rPr>
                <w:spacing w:val="80"/>
                <w:sz w:val="24"/>
              </w:rPr>
              <w:t xml:space="preserve"> </w:t>
            </w:r>
            <w:r>
              <w:rPr>
                <w:sz w:val="24"/>
              </w:rPr>
              <w:t>already</w:t>
            </w:r>
            <w:r>
              <w:rPr>
                <w:spacing w:val="80"/>
                <w:sz w:val="24"/>
              </w:rPr>
              <w:t xml:space="preserve"> </w:t>
            </w:r>
            <w:r>
              <w:rPr>
                <w:sz w:val="24"/>
              </w:rPr>
              <w:t>exist. Please use other than that.”</w:t>
            </w:r>
          </w:p>
        </w:tc>
      </w:tr>
    </w:tbl>
    <w:p w:rsidR="00DF688C" w:rsidRDefault="00DF688C">
      <w:pPr>
        <w:pStyle w:val="BodyText"/>
        <w:spacing w:before="0"/>
        <w:rPr>
          <w:b/>
          <w:sz w:val="20"/>
        </w:rPr>
      </w:pPr>
    </w:p>
    <w:p w:rsidR="00DF688C" w:rsidRDefault="00DF688C">
      <w:pPr>
        <w:pStyle w:val="BodyText"/>
        <w:spacing w:before="1"/>
        <w:rPr>
          <w:b/>
          <w:sz w:val="1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4627"/>
        <w:gridCol w:w="3336"/>
        <w:gridCol w:w="3354"/>
      </w:tblGrid>
      <w:tr w:rsidR="00DF688C">
        <w:trPr>
          <w:trHeight w:val="654"/>
        </w:trPr>
        <w:tc>
          <w:tcPr>
            <w:tcW w:w="2052" w:type="dxa"/>
            <w:shd w:val="clear" w:color="auto" w:fill="E7E6E6"/>
          </w:tcPr>
          <w:p w:rsidR="00DF688C" w:rsidRDefault="00437954">
            <w:pPr>
              <w:pStyle w:val="TableParagraph"/>
              <w:spacing w:before="118"/>
              <w:rPr>
                <w:b/>
                <w:sz w:val="24"/>
              </w:rPr>
            </w:pPr>
            <w:r>
              <w:rPr>
                <w:b/>
                <w:sz w:val="24"/>
              </w:rPr>
              <w:t>Test</w:t>
            </w:r>
            <w:r>
              <w:rPr>
                <w:b/>
                <w:spacing w:val="-2"/>
                <w:sz w:val="24"/>
              </w:rPr>
              <w:t xml:space="preserve"> </w:t>
            </w:r>
            <w:r>
              <w:rPr>
                <w:b/>
                <w:spacing w:val="-5"/>
                <w:sz w:val="24"/>
              </w:rPr>
              <w:t>ID</w:t>
            </w:r>
          </w:p>
        </w:tc>
        <w:tc>
          <w:tcPr>
            <w:tcW w:w="11317" w:type="dxa"/>
            <w:gridSpan w:val="3"/>
          </w:tcPr>
          <w:p w:rsidR="00DF688C" w:rsidRDefault="00437954">
            <w:pPr>
              <w:pStyle w:val="TableParagraph"/>
              <w:spacing w:before="118"/>
              <w:rPr>
                <w:sz w:val="24"/>
              </w:rPr>
            </w:pPr>
            <w:r>
              <w:rPr>
                <w:spacing w:val="-2"/>
                <w:sz w:val="24"/>
              </w:rPr>
              <w:t>T1.016</w:t>
            </w:r>
          </w:p>
        </w:tc>
      </w:tr>
      <w:tr w:rsidR="00DF688C">
        <w:trPr>
          <w:trHeight w:val="653"/>
        </w:trPr>
        <w:tc>
          <w:tcPr>
            <w:tcW w:w="2052" w:type="dxa"/>
            <w:shd w:val="clear" w:color="auto" w:fill="E7E6E6"/>
          </w:tcPr>
          <w:p w:rsidR="00DF688C" w:rsidRDefault="00437954">
            <w:pPr>
              <w:pStyle w:val="TableParagraph"/>
              <w:rPr>
                <w:b/>
                <w:sz w:val="24"/>
              </w:rPr>
            </w:pPr>
            <w:r>
              <w:rPr>
                <w:b/>
                <w:sz w:val="24"/>
              </w:rPr>
              <w:t>Module</w:t>
            </w:r>
            <w:r>
              <w:rPr>
                <w:b/>
                <w:spacing w:val="-7"/>
                <w:sz w:val="24"/>
              </w:rPr>
              <w:t xml:space="preserve"> </w:t>
            </w:r>
            <w:r>
              <w:rPr>
                <w:b/>
                <w:spacing w:val="-4"/>
                <w:sz w:val="24"/>
              </w:rPr>
              <w:t>Name</w:t>
            </w:r>
          </w:p>
        </w:tc>
        <w:tc>
          <w:tcPr>
            <w:tcW w:w="11317" w:type="dxa"/>
            <w:gridSpan w:val="3"/>
          </w:tcPr>
          <w:p w:rsidR="00DF688C" w:rsidRDefault="00437954">
            <w:pPr>
              <w:pStyle w:val="TableParagraph"/>
              <w:rPr>
                <w:sz w:val="24"/>
              </w:rPr>
            </w:pPr>
            <w:r>
              <w:rPr>
                <w:sz w:val="24"/>
              </w:rPr>
              <w:t>Assign</w:t>
            </w:r>
            <w:r>
              <w:rPr>
                <w:spacing w:val="-4"/>
                <w:sz w:val="24"/>
              </w:rPr>
              <w:t xml:space="preserve"> </w:t>
            </w:r>
            <w:r>
              <w:rPr>
                <w:spacing w:val="-2"/>
                <w:sz w:val="24"/>
              </w:rPr>
              <w:t>Subject</w:t>
            </w:r>
          </w:p>
        </w:tc>
      </w:tr>
      <w:tr w:rsidR="00DF688C">
        <w:trPr>
          <w:trHeight w:val="654"/>
        </w:trPr>
        <w:tc>
          <w:tcPr>
            <w:tcW w:w="2052" w:type="dxa"/>
            <w:shd w:val="clear" w:color="auto" w:fill="E7E6E6"/>
          </w:tcPr>
          <w:p w:rsidR="00DF688C" w:rsidRDefault="00437954">
            <w:pPr>
              <w:pStyle w:val="TableParagraph"/>
              <w:rPr>
                <w:b/>
                <w:sz w:val="24"/>
              </w:rPr>
            </w:pPr>
            <w:r>
              <w:rPr>
                <w:b/>
                <w:sz w:val="24"/>
              </w:rPr>
              <w:t>Test</w:t>
            </w:r>
            <w:r>
              <w:rPr>
                <w:b/>
                <w:spacing w:val="-2"/>
                <w:sz w:val="24"/>
              </w:rPr>
              <w:t xml:space="preserve"> Description</w:t>
            </w:r>
          </w:p>
        </w:tc>
        <w:tc>
          <w:tcPr>
            <w:tcW w:w="11317" w:type="dxa"/>
            <w:gridSpan w:val="3"/>
          </w:tcPr>
          <w:p w:rsidR="00DF688C" w:rsidRDefault="00437954">
            <w:pPr>
              <w:pStyle w:val="TableParagraph"/>
              <w:rPr>
                <w:sz w:val="24"/>
              </w:rPr>
            </w:pPr>
            <w:r>
              <w:rPr>
                <w:sz w:val="24"/>
              </w:rPr>
              <w:t>To</w:t>
            </w:r>
            <w:r>
              <w:rPr>
                <w:spacing w:val="-2"/>
                <w:sz w:val="24"/>
              </w:rPr>
              <w:t xml:space="preserve"> </w:t>
            </w:r>
            <w:r>
              <w:rPr>
                <w:sz w:val="24"/>
              </w:rPr>
              <w:t>subject</w:t>
            </w:r>
            <w:r>
              <w:rPr>
                <w:spacing w:val="-2"/>
                <w:sz w:val="24"/>
              </w:rPr>
              <w:t xml:space="preserve"> </w:t>
            </w:r>
            <w:r>
              <w:rPr>
                <w:sz w:val="24"/>
              </w:rPr>
              <w:t>details</w:t>
            </w:r>
            <w:r>
              <w:rPr>
                <w:spacing w:val="-1"/>
                <w:sz w:val="24"/>
              </w:rPr>
              <w:t xml:space="preserve"> </w:t>
            </w:r>
            <w:r>
              <w:rPr>
                <w:sz w:val="24"/>
              </w:rPr>
              <w:t>to</w:t>
            </w:r>
            <w:r>
              <w:rPr>
                <w:spacing w:val="-2"/>
                <w:sz w:val="24"/>
              </w:rPr>
              <w:t xml:space="preserve"> </w:t>
            </w:r>
            <w:r>
              <w:rPr>
                <w:sz w:val="24"/>
              </w:rPr>
              <w:t xml:space="preserve">specific </w:t>
            </w:r>
            <w:r>
              <w:rPr>
                <w:spacing w:val="-2"/>
                <w:sz w:val="24"/>
              </w:rPr>
              <w:t>teacher.</w:t>
            </w:r>
          </w:p>
        </w:tc>
      </w:tr>
      <w:tr w:rsidR="00DF688C">
        <w:trPr>
          <w:trHeight w:val="653"/>
        </w:trPr>
        <w:tc>
          <w:tcPr>
            <w:tcW w:w="2052" w:type="dxa"/>
            <w:shd w:val="clear" w:color="auto" w:fill="E7E6E6"/>
          </w:tcPr>
          <w:p w:rsidR="00DF688C" w:rsidRDefault="00437954">
            <w:pPr>
              <w:pStyle w:val="TableParagraph"/>
              <w:spacing w:before="118"/>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4627" w:type="dxa"/>
            <w:shd w:val="clear" w:color="auto" w:fill="E7E6E6"/>
          </w:tcPr>
          <w:p w:rsidR="00DF688C" w:rsidRDefault="00437954">
            <w:pPr>
              <w:pStyle w:val="TableParagraph"/>
              <w:spacing w:before="118"/>
              <w:rPr>
                <w:b/>
                <w:sz w:val="24"/>
              </w:rPr>
            </w:pPr>
            <w:r>
              <w:rPr>
                <w:b/>
                <w:sz w:val="24"/>
              </w:rPr>
              <w:t>Test</w:t>
            </w:r>
            <w:r>
              <w:rPr>
                <w:b/>
                <w:spacing w:val="-2"/>
                <w:sz w:val="24"/>
              </w:rPr>
              <w:t xml:space="preserve"> </w:t>
            </w:r>
            <w:r>
              <w:rPr>
                <w:b/>
                <w:sz w:val="24"/>
              </w:rPr>
              <w:t xml:space="preserve">Case </w:t>
            </w:r>
            <w:r>
              <w:rPr>
                <w:b/>
                <w:spacing w:val="-2"/>
                <w:sz w:val="24"/>
              </w:rPr>
              <w:t>Description</w:t>
            </w:r>
          </w:p>
        </w:tc>
        <w:tc>
          <w:tcPr>
            <w:tcW w:w="3336" w:type="dxa"/>
            <w:shd w:val="clear" w:color="auto" w:fill="E7E6E6"/>
          </w:tcPr>
          <w:p w:rsidR="00DF688C" w:rsidRDefault="00437954">
            <w:pPr>
              <w:pStyle w:val="TableParagraph"/>
              <w:spacing w:before="118"/>
              <w:rPr>
                <w:b/>
                <w:sz w:val="24"/>
              </w:rPr>
            </w:pPr>
            <w:r>
              <w:rPr>
                <w:b/>
                <w:spacing w:val="-2"/>
                <w:sz w:val="24"/>
              </w:rPr>
              <w:t>Procedures</w:t>
            </w:r>
          </w:p>
        </w:tc>
        <w:tc>
          <w:tcPr>
            <w:tcW w:w="3354" w:type="dxa"/>
            <w:shd w:val="clear" w:color="auto" w:fill="E7E6E6"/>
          </w:tcPr>
          <w:p w:rsidR="00DF688C" w:rsidRDefault="00437954">
            <w:pPr>
              <w:pStyle w:val="TableParagraph"/>
              <w:spacing w:before="118"/>
              <w:rPr>
                <w:b/>
                <w:sz w:val="24"/>
              </w:rPr>
            </w:pPr>
            <w:r>
              <w:rPr>
                <w:b/>
                <w:sz w:val="24"/>
              </w:rPr>
              <w:t>Expected</w:t>
            </w:r>
            <w:r>
              <w:rPr>
                <w:b/>
                <w:spacing w:val="-4"/>
                <w:sz w:val="24"/>
              </w:rPr>
              <w:t xml:space="preserve"> </w:t>
            </w:r>
            <w:r>
              <w:rPr>
                <w:b/>
                <w:spacing w:val="-2"/>
                <w:sz w:val="24"/>
              </w:rPr>
              <w:t>Result</w:t>
            </w:r>
          </w:p>
        </w:tc>
      </w:tr>
      <w:tr w:rsidR="00DF688C">
        <w:trPr>
          <w:trHeight w:val="2310"/>
        </w:trPr>
        <w:tc>
          <w:tcPr>
            <w:tcW w:w="2052" w:type="dxa"/>
          </w:tcPr>
          <w:p w:rsidR="00DF688C" w:rsidRDefault="00437954">
            <w:pPr>
              <w:pStyle w:val="TableParagraph"/>
              <w:ind w:left="542"/>
              <w:rPr>
                <w:sz w:val="24"/>
              </w:rPr>
            </w:pPr>
            <w:r>
              <w:rPr>
                <w:spacing w:val="-2"/>
                <w:sz w:val="24"/>
              </w:rPr>
              <w:t>TC16.001</w:t>
            </w:r>
          </w:p>
        </w:tc>
        <w:tc>
          <w:tcPr>
            <w:tcW w:w="4627" w:type="dxa"/>
          </w:tcPr>
          <w:p w:rsidR="00DF688C" w:rsidRDefault="00437954">
            <w:pPr>
              <w:pStyle w:val="TableParagraph"/>
              <w:spacing w:line="360" w:lineRule="auto"/>
              <w:ind w:right="98"/>
              <w:jc w:val="both"/>
              <w:rPr>
                <w:sz w:val="24"/>
              </w:rPr>
            </w:pPr>
            <w:r>
              <w:rPr>
                <w:sz w:val="24"/>
              </w:rPr>
              <w:t>Test the assign subject process by selecting the teacher who has been assigned to teach another subject on the same day and time.</w:t>
            </w:r>
          </w:p>
        </w:tc>
        <w:tc>
          <w:tcPr>
            <w:tcW w:w="3336" w:type="dxa"/>
          </w:tcPr>
          <w:p w:rsidR="00DF688C" w:rsidRDefault="00437954">
            <w:pPr>
              <w:pStyle w:val="TableParagraph"/>
              <w:spacing w:line="360" w:lineRule="auto"/>
              <w:ind w:right="97"/>
              <w:jc w:val="both"/>
              <w:rPr>
                <w:sz w:val="24"/>
              </w:rPr>
            </w:pPr>
            <w:r>
              <w:rPr>
                <w:sz w:val="24"/>
              </w:rPr>
              <w:t>The admin clicks the Assign Subject button after selecting</w:t>
            </w:r>
            <w:r>
              <w:rPr>
                <w:spacing w:val="40"/>
                <w:sz w:val="24"/>
              </w:rPr>
              <w:t xml:space="preserve"> </w:t>
            </w:r>
            <w:r>
              <w:rPr>
                <w:sz w:val="24"/>
              </w:rPr>
              <w:t>the teacher who is already teaching another subject at the same time and on the same day.</w:t>
            </w:r>
          </w:p>
        </w:tc>
        <w:tc>
          <w:tcPr>
            <w:tcW w:w="3354" w:type="dxa"/>
          </w:tcPr>
          <w:p w:rsidR="00DF688C" w:rsidRDefault="00437954">
            <w:pPr>
              <w:pStyle w:val="TableParagraph"/>
              <w:spacing w:line="360" w:lineRule="auto"/>
              <w:rPr>
                <w:sz w:val="24"/>
              </w:rPr>
            </w:pPr>
            <w:r>
              <w:rPr>
                <w:sz w:val="24"/>
              </w:rPr>
              <w:t>Display</w:t>
            </w:r>
            <w:r>
              <w:rPr>
                <w:spacing w:val="40"/>
                <w:sz w:val="24"/>
              </w:rPr>
              <w:t xml:space="preserve"> </w:t>
            </w:r>
            <w:r>
              <w:rPr>
                <w:sz w:val="24"/>
              </w:rPr>
              <w:t>“Teacher</w:t>
            </w:r>
            <w:r>
              <w:rPr>
                <w:spacing w:val="40"/>
                <w:sz w:val="24"/>
              </w:rPr>
              <w:t xml:space="preserve"> </w:t>
            </w:r>
            <w:r>
              <w:rPr>
                <w:sz w:val="24"/>
              </w:rPr>
              <w:t>cannot</w:t>
            </w:r>
            <w:r>
              <w:rPr>
                <w:spacing w:val="40"/>
                <w:sz w:val="24"/>
              </w:rPr>
              <w:t xml:space="preserve"> </w:t>
            </w:r>
            <w:r>
              <w:rPr>
                <w:sz w:val="24"/>
              </w:rPr>
              <w:t>teach in the same day and time.”</w:t>
            </w:r>
          </w:p>
        </w:tc>
      </w:tr>
      <w:tr w:rsidR="00DF688C">
        <w:trPr>
          <w:trHeight w:val="1481"/>
        </w:trPr>
        <w:tc>
          <w:tcPr>
            <w:tcW w:w="2052" w:type="dxa"/>
          </w:tcPr>
          <w:p w:rsidR="00DF688C" w:rsidRDefault="00437954">
            <w:pPr>
              <w:pStyle w:val="TableParagraph"/>
              <w:ind w:left="542"/>
              <w:rPr>
                <w:sz w:val="24"/>
              </w:rPr>
            </w:pPr>
            <w:r>
              <w:rPr>
                <w:spacing w:val="-2"/>
                <w:sz w:val="24"/>
              </w:rPr>
              <w:t>TC16.002</w:t>
            </w:r>
          </w:p>
        </w:tc>
        <w:tc>
          <w:tcPr>
            <w:tcW w:w="4627" w:type="dxa"/>
          </w:tcPr>
          <w:p w:rsidR="00DF688C" w:rsidRDefault="00437954">
            <w:pPr>
              <w:pStyle w:val="TableParagraph"/>
              <w:spacing w:line="360" w:lineRule="auto"/>
              <w:ind w:right="96"/>
              <w:jc w:val="both"/>
              <w:rPr>
                <w:sz w:val="24"/>
              </w:rPr>
            </w:pPr>
            <w:r>
              <w:rPr>
                <w:sz w:val="24"/>
              </w:rPr>
              <w:t>Test the assign subject process by selecting the teacher who has not been assigned to teach any subject.</w:t>
            </w:r>
          </w:p>
        </w:tc>
        <w:tc>
          <w:tcPr>
            <w:tcW w:w="3336" w:type="dxa"/>
          </w:tcPr>
          <w:p w:rsidR="00DF688C" w:rsidRDefault="00437954">
            <w:pPr>
              <w:pStyle w:val="TableParagraph"/>
              <w:spacing w:line="360" w:lineRule="auto"/>
              <w:ind w:right="98"/>
              <w:jc w:val="both"/>
              <w:rPr>
                <w:sz w:val="24"/>
              </w:rPr>
            </w:pPr>
            <w:r>
              <w:rPr>
                <w:sz w:val="24"/>
              </w:rPr>
              <w:t>The admin clicks the Assign Subject button after selecting</w:t>
            </w:r>
            <w:r>
              <w:rPr>
                <w:spacing w:val="40"/>
                <w:sz w:val="24"/>
              </w:rPr>
              <w:t xml:space="preserve"> </w:t>
            </w:r>
            <w:r>
              <w:rPr>
                <w:sz w:val="24"/>
              </w:rPr>
              <w:t>the teacher.</w:t>
            </w:r>
          </w:p>
        </w:tc>
        <w:tc>
          <w:tcPr>
            <w:tcW w:w="3354" w:type="dxa"/>
          </w:tcPr>
          <w:p w:rsidR="00DF688C" w:rsidRDefault="00437954">
            <w:pPr>
              <w:pStyle w:val="TableParagraph"/>
              <w:tabs>
                <w:tab w:val="left" w:pos="1099"/>
                <w:tab w:val="left" w:pos="2224"/>
                <w:tab w:val="left" w:pos="2791"/>
              </w:tabs>
              <w:spacing w:line="360" w:lineRule="auto"/>
              <w:ind w:right="99"/>
              <w:rPr>
                <w:sz w:val="24"/>
              </w:rPr>
            </w:pPr>
            <w:r>
              <w:rPr>
                <w:spacing w:val="-2"/>
                <w:sz w:val="24"/>
              </w:rPr>
              <w:t>Display</w:t>
            </w:r>
            <w:r>
              <w:rPr>
                <w:sz w:val="24"/>
              </w:rPr>
              <w:tab/>
            </w:r>
            <w:r>
              <w:rPr>
                <w:spacing w:val="-2"/>
                <w:sz w:val="24"/>
              </w:rPr>
              <w:t>“Teacher</w:t>
            </w:r>
            <w:r>
              <w:rPr>
                <w:sz w:val="24"/>
              </w:rPr>
              <w:tab/>
            </w:r>
            <w:r>
              <w:rPr>
                <w:spacing w:val="-4"/>
                <w:sz w:val="24"/>
              </w:rPr>
              <w:t>has</w:t>
            </w:r>
            <w:r>
              <w:rPr>
                <w:sz w:val="24"/>
              </w:rPr>
              <w:tab/>
            </w:r>
            <w:r>
              <w:rPr>
                <w:spacing w:val="-4"/>
                <w:sz w:val="24"/>
              </w:rPr>
              <w:t xml:space="preserve">been </w:t>
            </w:r>
            <w:r>
              <w:rPr>
                <w:sz w:val="24"/>
              </w:rPr>
              <w:t>assigned successfully.”</w:t>
            </w:r>
          </w:p>
        </w:tc>
      </w:tr>
      <w:tr w:rsidR="00DF688C">
        <w:trPr>
          <w:trHeight w:val="662"/>
        </w:trPr>
        <w:tc>
          <w:tcPr>
            <w:tcW w:w="2052" w:type="dxa"/>
          </w:tcPr>
          <w:p w:rsidR="00DF688C" w:rsidRDefault="00437954">
            <w:pPr>
              <w:pStyle w:val="TableParagraph"/>
              <w:ind w:left="542"/>
              <w:rPr>
                <w:sz w:val="24"/>
              </w:rPr>
            </w:pPr>
            <w:r>
              <w:rPr>
                <w:spacing w:val="-2"/>
                <w:sz w:val="24"/>
              </w:rPr>
              <w:t>TC16.003</w:t>
            </w:r>
          </w:p>
        </w:tc>
        <w:tc>
          <w:tcPr>
            <w:tcW w:w="4627" w:type="dxa"/>
          </w:tcPr>
          <w:p w:rsidR="00DF688C" w:rsidRDefault="00437954">
            <w:pPr>
              <w:pStyle w:val="TableParagraph"/>
              <w:rPr>
                <w:sz w:val="24"/>
              </w:rPr>
            </w:pPr>
            <w:r>
              <w:rPr>
                <w:sz w:val="24"/>
              </w:rPr>
              <w:t>Test</w:t>
            </w:r>
            <w:r>
              <w:rPr>
                <w:spacing w:val="41"/>
                <w:sz w:val="24"/>
              </w:rPr>
              <w:t xml:space="preserve"> </w:t>
            </w:r>
            <w:r>
              <w:rPr>
                <w:sz w:val="24"/>
              </w:rPr>
              <w:t>the</w:t>
            </w:r>
            <w:r>
              <w:rPr>
                <w:spacing w:val="38"/>
                <w:sz w:val="24"/>
              </w:rPr>
              <w:t xml:space="preserve"> </w:t>
            </w:r>
            <w:r>
              <w:rPr>
                <w:sz w:val="24"/>
              </w:rPr>
              <w:t>assign</w:t>
            </w:r>
            <w:r>
              <w:rPr>
                <w:spacing w:val="43"/>
                <w:sz w:val="24"/>
              </w:rPr>
              <w:t xml:space="preserve"> </w:t>
            </w:r>
            <w:r>
              <w:rPr>
                <w:sz w:val="24"/>
              </w:rPr>
              <w:t>subject</w:t>
            </w:r>
            <w:r>
              <w:rPr>
                <w:spacing w:val="40"/>
                <w:sz w:val="24"/>
              </w:rPr>
              <w:t xml:space="preserve"> </w:t>
            </w:r>
            <w:r>
              <w:rPr>
                <w:sz w:val="24"/>
              </w:rPr>
              <w:t>process</w:t>
            </w:r>
            <w:r>
              <w:rPr>
                <w:spacing w:val="41"/>
                <w:sz w:val="24"/>
              </w:rPr>
              <w:t xml:space="preserve"> </w:t>
            </w:r>
            <w:r>
              <w:rPr>
                <w:sz w:val="24"/>
              </w:rPr>
              <w:t>by</w:t>
            </w:r>
            <w:r>
              <w:rPr>
                <w:spacing w:val="39"/>
                <w:sz w:val="24"/>
              </w:rPr>
              <w:t xml:space="preserve"> </w:t>
            </w:r>
            <w:r>
              <w:rPr>
                <w:spacing w:val="-2"/>
                <w:sz w:val="24"/>
              </w:rPr>
              <w:t>selecting</w:t>
            </w:r>
          </w:p>
        </w:tc>
        <w:tc>
          <w:tcPr>
            <w:tcW w:w="3336" w:type="dxa"/>
          </w:tcPr>
          <w:p w:rsidR="00DF688C" w:rsidRDefault="00437954">
            <w:pPr>
              <w:pStyle w:val="TableParagraph"/>
              <w:rPr>
                <w:sz w:val="24"/>
              </w:rPr>
            </w:pPr>
            <w:r>
              <w:rPr>
                <w:sz w:val="24"/>
              </w:rPr>
              <w:t>The</w:t>
            </w:r>
            <w:r>
              <w:rPr>
                <w:spacing w:val="64"/>
                <w:w w:val="150"/>
                <w:sz w:val="24"/>
              </w:rPr>
              <w:t xml:space="preserve"> </w:t>
            </w:r>
            <w:r>
              <w:rPr>
                <w:sz w:val="24"/>
              </w:rPr>
              <w:t>admin</w:t>
            </w:r>
            <w:r>
              <w:rPr>
                <w:spacing w:val="67"/>
                <w:w w:val="150"/>
                <w:sz w:val="24"/>
              </w:rPr>
              <w:t xml:space="preserve"> </w:t>
            </w:r>
            <w:r>
              <w:rPr>
                <w:sz w:val="24"/>
              </w:rPr>
              <w:t>clicks</w:t>
            </w:r>
            <w:r>
              <w:rPr>
                <w:spacing w:val="65"/>
                <w:w w:val="150"/>
                <w:sz w:val="24"/>
              </w:rPr>
              <w:t xml:space="preserve"> </w:t>
            </w:r>
            <w:r>
              <w:rPr>
                <w:sz w:val="24"/>
              </w:rPr>
              <w:t>the</w:t>
            </w:r>
            <w:r>
              <w:rPr>
                <w:spacing w:val="66"/>
                <w:w w:val="150"/>
                <w:sz w:val="24"/>
              </w:rPr>
              <w:t xml:space="preserve"> </w:t>
            </w:r>
            <w:r>
              <w:rPr>
                <w:spacing w:val="-2"/>
                <w:sz w:val="24"/>
              </w:rPr>
              <w:t>Assign</w:t>
            </w:r>
          </w:p>
        </w:tc>
        <w:tc>
          <w:tcPr>
            <w:tcW w:w="3354" w:type="dxa"/>
          </w:tcPr>
          <w:p w:rsidR="00DF688C" w:rsidRDefault="00437954">
            <w:pPr>
              <w:pStyle w:val="TableParagraph"/>
              <w:tabs>
                <w:tab w:val="left" w:pos="1099"/>
                <w:tab w:val="left" w:pos="2224"/>
                <w:tab w:val="left" w:pos="2791"/>
              </w:tabs>
              <w:rPr>
                <w:sz w:val="24"/>
              </w:rPr>
            </w:pPr>
            <w:r>
              <w:rPr>
                <w:spacing w:val="-2"/>
                <w:sz w:val="24"/>
              </w:rPr>
              <w:t>Display</w:t>
            </w:r>
            <w:r>
              <w:rPr>
                <w:sz w:val="24"/>
              </w:rPr>
              <w:tab/>
            </w:r>
            <w:r>
              <w:rPr>
                <w:spacing w:val="-2"/>
                <w:sz w:val="24"/>
              </w:rPr>
              <w:t>“Teacher</w:t>
            </w:r>
            <w:r>
              <w:rPr>
                <w:sz w:val="24"/>
              </w:rPr>
              <w:tab/>
            </w:r>
            <w:r>
              <w:rPr>
                <w:spacing w:val="-5"/>
                <w:sz w:val="24"/>
              </w:rPr>
              <w:t>has</w:t>
            </w:r>
            <w:r>
              <w:rPr>
                <w:sz w:val="24"/>
              </w:rPr>
              <w:tab/>
            </w:r>
            <w:r>
              <w:rPr>
                <w:spacing w:val="-4"/>
                <w:sz w:val="24"/>
              </w:rPr>
              <w:t>been</w:t>
            </w:r>
          </w:p>
        </w:tc>
      </w:tr>
    </w:tbl>
    <w:p w:rsidR="00DF688C" w:rsidRDefault="00DF688C">
      <w:pPr>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4627"/>
        <w:gridCol w:w="3336"/>
        <w:gridCol w:w="3354"/>
      </w:tblGrid>
      <w:tr w:rsidR="00DF688C">
        <w:trPr>
          <w:trHeight w:val="1775"/>
        </w:trPr>
        <w:tc>
          <w:tcPr>
            <w:tcW w:w="2052" w:type="dxa"/>
          </w:tcPr>
          <w:p w:rsidR="00DF688C" w:rsidRDefault="00DF688C">
            <w:pPr>
              <w:pStyle w:val="TableParagraph"/>
              <w:spacing w:before="0"/>
              <w:ind w:left="0"/>
              <w:rPr>
                <w:sz w:val="24"/>
              </w:rPr>
            </w:pPr>
          </w:p>
        </w:tc>
        <w:tc>
          <w:tcPr>
            <w:tcW w:w="4627" w:type="dxa"/>
          </w:tcPr>
          <w:p w:rsidR="00DF688C" w:rsidRDefault="00437954">
            <w:pPr>
              <w:pStyle w:val="TableParagraph"/>
              <w:spacing w:before="0" w:line="360" w:lineRule="auto"/>
              <w:ind w:right="98"/>
              <w:jc w:val="both"/>
              <w:rPr>
                <w:sz w:val="24"/>
              </w:rPr>
            </w:pPr>
            <w:proofErr w:type="gramStart"/>
            <w:r>
              <w:rPr>
                <w:sz w:val="24"/>
              </w:rPr>
              <w:t>the</w:t>
            </w:r>
            <w:proofErr w:type="gramEnd"/>
            <w:r>
              <w:rPr>
                <w:sz w:val="24"/>
              </w:rPr>
              <w:t xml:space="preserve"> teacher who has been assigned to teach another subject but not on the same day and </w:t>
            </w:r>
            <w:r>
              <w:rPr>
                <w:spacing w:val="-2"/>
                <w:sz w:val="24"/>
              </w:rPr>
              <w:t>time.</w:t>
            </w:r>
          </w:p>
        </w:tc>
        <w:tc>
          <w:tcPr>
            <w:tcW w:w="3336" w:type="dxa"/>
          </w:tcPr>
          <w:p w:rsidR="00DF688C" w:rsidRDefault="00437954">
            <w:pPr>
              <w:pStyle w:val="TableParagraph"/>
              <w:spacing w:before="0" w:line="360" w:lineRule="auto"/>
              <w:ind w:right="98"/>
              <w:jc w:val="both"/>
              <w:rPr>
                <w:sz w:val="24"/>
              </w:rPr>
            </w:pPr>
            <w:r>
              <w:rPr>
                <w:sz w:val="24"/>
              </w:rPr>
              <w:t>Subject button after selecting</w:t>
            </w:r>
            <w:r>
              <w:rPr>
                <w:spacing w:val="40"/>
                <w:sz w:val="24"/>
              </w:rPr>
              <w:t xml:space="preserve"> </w:t>
            </w:r>
            <w:r>
              <w:rPr>
                <w:sz w:val="24"/>
              </w:rPr>
              <w:t>the teacher who is not teaching any</w:t>
            </w:r>
            <w:r>
              <w:rPr>
                <w:spacing w:val="-7"/>
                <w:sz w:val="24"/>
              </w:rPr>
              <w:t xml:space="preserve"> </w:t>
            </w:r>
            <w:r>
              <w:rPr>
                <w:sz w:val="24"/>
              </w:rPr>
              <w:t>subject</w:t>
            </w:r>
            <w:r>
              <w:rPr>
                <w:spacing w:val="-7"/>
                <w:sz w:val="24"/>
              </w:rPr>
              <w:t xml:space="preserve"> </w:t>
            </w:r>
            <w:r>
              <w:rPr>
                <w:sz w:val="24"/>
              </w:rPr>
              <w:t>at</w:t>
            </w:r>
            <w:r>
              <w:rPr>
                <w:spacing w:val="-5"/>
                <w:sz w:val="24"/>
              </w:rPr>
              <w:t xml:space="preserve"> </w:t>
            </w:r>
            <w:r>
              <w:rPr>
                <w:sz w:val="24"/>
              </w:rPr>
              <w:t>the</w:t>
            </w:r>
            <w:r>
              <w:rPr>
                <w:spacing w:val="-8"/>
                <w:sz w:val="24"/>
              </w:rPr>
              <w:t xml:space="preserve"> </w:t>
            </w:r>
            <w:r>
              <w:rPr>
                <w:sz w:val="24"/>
              </w:rPr>
              <w:t>same</w:t>
            </w:r>
            <w:r>
              <w:rPr>
                <w:spacing w:val="-8"/>
                <w:sz w:val="24"/>
              </w:rPr>
              <w:t xml:space="preserve"> </w:t>
            </w:r>
            <w:r>
              <w:rPr>
                <w:sz w:val="24"/>
              </w:rPr>
              <w:t>time</w:t>
            </w:r>
            <w:r>
              <w:rPr>
                <w:spacing w:val="-8"/>
                <w:sz w:val="24"/>
              </w:rPr>
              <w:t xml:space="preserve"> </w:t>
            </w:r>
            <w:r>
              <w:rPr>
                <w:sz w:val="24"/>
              </w:rPr>
              <w:t>and on the same day.</w:t>
            </w:r>
          </w:p>
        </w:tc>
        <w:tc>
          <w:tcPr>
            <w:tcW w:w="3354" w:type="dxa"/>
          </w:tcPr>
          <w:p w:rsidR="00DF688C" w:rsidRDefault="00437954">
            <w:pPr>
              <w:pStyle w:val="TableParagraph"/>
              <w:spacing w:before="0" w:line="275" w:lineRule="exact"/>
              <w:rPr>
                <w:sz w:val="24"/>
              </w:rPr>
            </w:pPr>
            <w:proofErr w:type="gramStart"/>
            <w:r>
              <w:rPr>
                <w:sz w:val="24"/>
              </w:rPr>
              <w:t>assigned</w:t>
            </w:r>
            <w:proofErr w:type="gramEnd"/>
            <w:r>
              <w:rPr>
                <w:spacing w:val="-3"/>
                <w:sz w:val="24"/>
              </w:rPr>
              <w:t xml:space="preserve"> </w:t>
            </w:r>
            <w:r>
              <w:rPr>
                <w:spacing w:val="-2"/>
                <w:sz w:val="24"/>
              </w:rPr>
              <w:t>successfully.”</w:t>
            </w:r>
          </w:p>
        </w:tc>
      </w:tr>
    </w:tbl>
    <w:p w:rsidR="00DF688C" w:rsidRDefault="00DF688C">
      <w:pPr>
        <w:pStyle w:val="BodyText"/>
        <w:spacing w:before="0"/>
        <w:rPr>
          <w:b/>
          <w:sz w:val="20"/>
        </w:rPr>
      </w:pPr>
    </w:p>
    <w:p w:rsidR="00DF688C" w:rsidRDefault="00DF688C">
      <w:pPr>
        <w:pStyle w:val="BodyText"/>
        <w:spacing w:before="1"/>
        <w:rPr>
          <w:b/>
          <w:sz w:val="1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4627"/>
        <w:gridCol w:w="3336"/>
        <w:gridCol w:w="3354"/>
      </w:tblGrid>
      <w:tr w:rsidR="00DF688C">
        <w:trPr>
          <w:trHeight w:val="653"/>
        </w:trPr>
        <w:tc>
          <w:tcPr>
            <w:tcW w:w="2052"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17" w:type="dxa"/>
            <w:gridSpan w:val="3"/>
          </w:tcPr>
          <w:p w:rsidR="00DF688C" w:rsidRDefault="00437954">
            <w:pPr>
              <w:pStyle w:val="TableParagraph"/>
              <w:rPr>
                <w:sz w:val="24"/>
              </w:rPr>
            </w:pPr>
            <w:r>
              <w:rPr>
                <w:spacing w:val="-2"/>
                <w:sz w:val="24"/>
              </w:rPr>
              <w:t>T1.017</w:t>
            </w:r>
          </w:p>
        </w:tc>
      </w:tr>
      <w:tr w:rsidR="00DF688C">
        <w:trPr>
          <w:trHeight w:val="654"/>
        </w:trPr>
        <w:tc>
          <w:tcPr>
            <w:tcW w:w="2052" w:type="dxa"/>
            <w:shd w:val="clear" w:color="auto" w:fill="E7E6E6"/>
          </w:tcPr>
          <w:p w:rsidR="00DF688C" w:rsidRDefault="00437954">
            <w:pPr>
              <w:pStyle w:val="TableParagraph"/>
              <w:spacing w:before="120"/>
              <w:rPr>
                <w:b/>
                <w:sz w:val="24"/>
              </w:rPr>
            </w:pPr>
            <w:r>
              <w:rPr>
                <w:b/>
                <w:sz w:val="24"/>
              </w:rPr>
              <w:t>Module</w:t>
            </w:r>
            <w:r>
              <w:rPr>
                <w:b/>
                <w:spacing w:val="-7"/>
                <w:sz w:val="24"/>
              </w:rPr>
              <w:t xml:space="preserve"> </w:t>
            </w:r>
            <w:r>
              <w:rPr>
                <w:b/>
                <w:spacing w:val="-4"/>
                <w:sz w:val="24"/>
              </w:rPr>
              <w:t>Name</w:t>
            </w:r>
          </w:p>
        </w:tc>
        <w:tc>
          <w:tcPr>
            <w:tcW w:w="11317" w:type="dxa"/>
            <w:gridSpan w:val="3"/>
          </w:tcPr>
          <w:p w:rsidR="00DF688C" w:rsidRDefault="00437954">
            <w:pPr>
              <w:pStyle w:val="TableParagraph"/>
              <w:spacing w:before="120"/>
              <w:rPr>
                <w:sz w:val="24"/>
              </w:rPr>
            </w:pPr>
            <w:r>
              <w:rPr>
                <w:sz w:val="24"/>
              </w:rPr>
              <w:t>Remove</w:t>
            </w:r>
            <w:r>
              <w:rPr>
                <w:spacing w:val="-2"/>
                <w:sz w:val="24"/>
              </w:rPr>
              <w:t xml:space="preserve"> Teacher</w:t>
            </w:r>
          </w:p>
        </w:tc>
      </w:tr>
      <w:tr w:rsidR="00DF688C">
        <w:trPr>
          <w:trHeight w:val="653"/>
        </w:trPr>
        <w:tc>
          <w:tcPr>
            <w:tcW w:w="2052" w:type="dxa"/>
            <w:shd w:val="clear" w:color="auto" w:fill="E7E6E6"/>
          </w:tcPr>
          <w:p w:rsidR="00DF688C" w:rsidRDefault="00437954">
            <w:pPr>
              <w:pStyle w:val="TableParagraph"/>
              <w:spacing w:before="118"/>
              <w:rPr>
                <w:b/>
                <w:sz w:val="24"/>
              </w:rPr>
            </w:pPr>
            <w:r>
              <w:rPr>
                <w:b/>
                <w:sz w:val="24"/>
              </w:rPr>
              <w:t>Test</w:t>
            </w:r>
            <w:r>
              <w:rPr>
                <w:b/>
                <w:spacing w:val="-2"/>
                <w:sz w:val="24"/>
              </w:rPr>
              <w:t xml:space="preserve"> Description</w:t>
            </w:r>
          </w:p>
        </w:tc>
        <w:tc>
          <w:tcPr>
            <w:tcW w:w="11317" w:type="dxa"/>
            <w:gridSpan w:val="3"/>
          </w:tcPr>
          <w:p w:rsidR="00DF688C" w:rsidRDefault="00437954">
            <w:pPr>
              <w:pStyle w:val="TableParagraph"/>
              <w:spacing w:before="118"/>
              <w:rPr>
                <w:sz w:val="24"/>
              </w:rPr>
            </w:pPr>
            <w:r>
              <w:rPr>
                <w:sz w:val="24"/>
              </w:rPr>
              <w:t>To</w:t>
            </w:r>
            <w:r>
              <w:rPr>
                <w:spacing w:val="-2"/>
                <w:sz w:val="24"/>
              </w:rPr>
              <w:t xml:space="preserve"> </w:t>
            </w:r>
            <w:r>
              <w:rPr>
                <w:sz w:val="24"/>
              </w:rPr>
              <w:t>remove the</w:t>
            </w:r>
            <w:r>
              <w:rPr>
                <w:spacing w:val="-3"/>
                <w:sz w:val="24"/>
              </w:rPr>
              <w:t xml:space="preserve"> </w:t>
            </w:r>
            <w:r>
              <w:rPr>
                <w:sz w:val="24"/>
              </w:rPr>
              <w:t>unwanted</w:t>
            </w:r>
            <w:r>
              <w:rPr>
                <w:spacing w:val="1"/>
                <w:sz w:val="24"/>
              </w:rPr>
              <w:t xml:space="preserve"> </w:t>
            </w:r>
            <w:r>
              <w:rPr>
                <w:spacing w:val="-2"/>
                <w:sz w:val="24"/>
              </w:rPr>
              <w:t>teacher.</w:t>
            </w:r>
          </w:p>
        </w:tc>
      </w:tr>
      <w:tr w:rsidR="00DF688C">
        <w:trPr>
          <w:trHeight w:val="653"/>
        </w:trPr>
        <w:tc>
          <w:tcPr>
            <w:tcW w:w="2052" w:type="dxa"/>
            <w:shd w:val="clear" w:color="auto" w:fill="E7E6E6"/>
          </w:tcPr>
          <w:p w:rsidR="00DF688C" w:rsidRDefault="00437954">
            <w:pPr>
              <w:pStyle w:val="TableParagraph"/>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4627" w:type="dxa"/>
            <w:shd w:val="clear" w:color="auto" w:fill="E7E6E6"/>
          </w:tcPr>
          <w:p w:rsidR="00DF688C" w:rsidRDefault="00437954">
            <w:pPr>
              <w:pStyle w:val="TableParagraph"/>
              <w:rPr>
                <w:b/>
                <w:sz w:val="24"/>
              </w:rPr>
            </w:pPr>
            <w:r>
              <w:rPr>
                <w:b/>
                <w:sz w:val="24"/>
              </w:rPr>
              <w:t>Test</w:t>
            </w:r>
            <w:r>
              <w:rPr>
                <w:b/>
                <w:spacing w:val="-2"/>
                <w:sz w:val="24"/>
              </w:rPr>
              <w:t xml:space="preserve"> </w:t>
            </w:r>
            <w:r>
              <w:rPr>
                <w:b/>
                <w:sz w:val="24"/>
              </w:rPr>
              <w:t xml:space="preserve">Case </w:t>
            </w:r>
            <w:r>
              <w:rPr>
                <w:b/>
                <w:spacing w:val="-2"/>
                <w:sz w:val="24"/>
              </w:rPr>
              <w:t>Description</w:t>
            </w:r>
          </w:p>
        </w:tc>
        <w:tc>
          <w:tcPr>
            <w:tcW w:w="3336" w:type="dxa"/>
            <w:shd w:val="clear" w:color="auto" w:fill="E7E6E6"/>
          </w:tcPr>
          <w:p w:rsidR="00DF688C" w:rsidRDefault="00437954">
            <w:pPr>
              <w:pStyle w:val="TableParagraph"/>
              <w:rPr>
                <w:b/>
                <w:sz w:val="24"/>
              </w:rPr>
            </w:pPr>
            <w:r>
              <w:rPr>
                <w:b/>
                <w:spacing w:val="-2"/>
                <w:sz w:val="24"/>
              </w:rPr>
              <w:t>Procedures</w:t>
            </w:r>
          </w:p>
        </w:tc>
        <w:tc>
          <w:tcPr>
            <w:tcW w:w="3354" w:type="dxa"/>
            <w:shd w:val="clear" w:color="auto" w:fill="E7E6E6"/>
          </w:tcPr>
          <w:p w:rsidR="00DF688C" w:rsidRDefault="00437954">
            <w:pPr>
              <w:pStyle w:val="TableParagraph"/>
              <w:rPr>
                <w:b/>
                <w:sz w:val="24"/>
              </w:rPr>
            </w:pPr>
            <w:r>
              <w:rPr>
                <w:b/>
                <w:sz w:val="24"/>
              </w:rPr>
              <w:t>Expected</w:t>
            </w:r>
            <w:r>
              <w:rPr>
                <w:b/>
                <w:spacing w:val="-4"/>
                <w:sz w:val="24"/>
              </w:rPr>
              <w:t xml:space="preserve"> </w:t>
            </w:r>
            <w:r>
              <w:rPr>
                <w:b/>
                <w:spacing w:val="-2"/>
                <w:sz w:val="24"/>
              </w:rPr>
              <w:t>Result</w:t>
            </w:r>
          </w:p>
        </w:tc>
      </w:tr>
      <w:tr w:rsidR="00DF688C">
        <w:trPr>
          <w:trHeight w:val="1068"/>
        </w:trPr>
        <w:tc>
          <w:tcPr>
            <w:tcW w:w="2052" w:type="dxa"/>
          </w:tcPr>
          <w:p w:rsidR="00DF688C" w:rsidRDefault="00437954">
            <w:pPr>
              <w:pStyle w:val="TableParagraph"/>
              <w:spacing w:before="120"/>
              <w:ind w:left="542"/>
              <w:rPr>
                <w:sz w:val="24"/>
              </w:rPr>
            </w:pPr>
            <w:r>
              <w:rPr>
                <w:spacing w:val="-2"/>
                <w:sz w:val="24"/>
              </w:rPr>
              <w:t>TC17.001</w:t>
            </w:r>
          </w:p>
        </w:tc>
        <w:tc>
          <w:tcPr>
            <w:tcW w:w="4627" w:type="dxa"/>
          </w:tcPr>
          <w:p w:rsidR="00DF688C" w:rsidRDefault="00437954">
            <w:pPr>
              <w:pStyle w:val="TableParagraph"/>
              <w:spacing w:before="120" w:line="360" w:lineRule="auto"/>
              <w:rPr>
                <w:sz w:val="24"/>
              </w:rPr>
            </w:pPr>
            <w:r>
              <w:rPr>
                <w:sz w:val="24"/>
              </w:rPr>
              <w:t>Test the teacher removal process by clicking the remove button.</w:t>
            </w:r>
          </w:p>
        </w:tc>
        <w:tc>
          <w:tcPr>
            <w:tcW w:w="3336" w:type="dxa"/>
          </w:tcPr>
          <w:p w:rsidR="00DF688C" w:rsidRDefault="00437954">
            <w:pPr>
              <w:pStyle w:val="TableParagraph"/>
              <w:spacing w:before="120" w:line="360" w:lineRule="auto"/>
              <w:rPr>
                <w:sz w:val="24"/>
              </w:rPr>
            </w:pPr>
            <w:r>
              <w:rPr>
                <w:sz w:val="24"/>
              </w:rPr>
              <w:t>The</w:t>
            </w:r>
            <w:r>
              <w:rPr>
                <w:spacing w:val="40"/>
                <w:sz w:val="24"/>
              </w:rPr>
              <w:t xml:space="preserve"> </w:t>
            </w:r>
            <w:r>
              <w:rPr>
                <w:sz w:val="24"/>
              </w:rPr>
              <w:t>admin</w:t>
            </w:r>
            <w:r>
              <w:rPr>
                <w:spacing w:val="40"/>
                <w:sz w:val="24"/>
              </w:rPr>
              <w:t xml:space="preserve"> </w:t>
            </w:r>
            <w:r>
              <w:rPr>
                <w:sz w:val="24"/>
              </w:rPr>
              <w:t>clicks</w:t>
            </w:r>
            <w:r>
              <w:rPr>
                <w:spacing w:val="40"/>
                <w:sz w:val="24"/>
              </w:rPr>
              <w:t xml:space="preserve"> </w:t>
            </w:r>
            <w:r>
              <w:rPr>
                <w:sz w:val="24"/>
              </w:rPr>
              <w:t>the</w:t>
            </w:r>
            <w:r>
              <w:rPr>
                <w:spacing w:val="40"/>
                <w:sz w:val="24"/>
              </w:rPr>
              <w:t xml:space="preserve"> </w:t>
            </w:r>
            <w:r>
              <w:rPr>
                <w:sz w:val="24"/>
              </w:rPr>
              <w:t>Remove button at the Action section.</w:t>
            </w:r>
          </w:p>
        </w:tc>
        <w:tc>
          <w:tcPr>
            <w:tcW w:w="3354" w:type="dxa"/>
          </w:tcPr>
          <w:p w:rsidR="00DF688C" w:rsidRDefault="00437954">
            <w:pPr>
              <w:pStyle w:val="TableParagraph"/>
              <w:spacing w:before="120" w:line="360" w:lineRule="auto"/>
              <w:rPr>
                <w:sz w:val="24"/>
              </w:rPr>
            </w:pPr>
            <w:r>
              <w:rPr>
                <w:sz w:val="24"/>
              </w:rPr>
              <w:t>Display</w:t>
            </w:r>
            <w:r>
              <w:rPr>
                <w:spacing w:val="-2"/>
                <w:sz w:val="24"/>
              </w:rPr>
              <w:t xml:space="preserve"> </w:t>
            </w:r>
            <w:r>
              <w:rPr>
                <w:sz w:val="24"/>
              </w:rPr>
              <w:t>“Are you sure</w:t>
            </w:r>
            <w:r>
              <w:rPr>
                <w:spacing w:val="-3"/>
                <w:sz w:val="24"/>
              </w:rPr>
              <w:t xml:space="preserve"> </w:t>
            </w:r>
            <w:r>
              <w:rPr>
                <w:sz w:val="24"/>
              </w:rPr>
              <w:t>you want to delete? (OK/Cancel) ”.</w:t>
            </w:r>
          </w:p>
        </w:tc>
      </w:tr>
      <w:tr w:rsidR="00DF688C">
        <w:trPr>
          <w:trHeight w:val="1895"/>
        </w:trPr>
        <w:tc>
          <w:tcPr>
            <w:tcW w:w="2052" w:type="dxa"/>
          </w:tcPr>
          <w:p w:rsidR="00DF688C" w:rsidRDefault="00437954">
            <w:pPr>
              <w:pStyle w:val="TableParagraph"/>
              <w:ind w:left="542"/>
              <w:rPr>
                <w:sz w:val="24"/>
              </w:rPr>
            </w:pPr>
            <w:r>
              <w:rPr>
                <w:spacing w:val="-2"/>
                <w:sz w:val="24"/>
              </w:rPr>
              <w:t>TC17.002</w:t>
            </w:r>
          </w:p>
        </w:tc>
        <w:tc>
          <w:tcPr>
            <w:tcW w:w="4627" w:type="dxa"/>
          </w:tcPr>
          <w:p w:rsidR="00DF688C" w:rsidRDefault="00437954">
            <w:pPr>
              <w:pStyle w:val="TableParagraph"/>
              <w:spacing w:line="360" w:lineRule="auto"/>
              <w:ind w:right="96"/>
              <w:jc w:val="both"/>
              <w:rPr>
                <w:sz w:val="24"/>
              </w:rPr>
            </w:pPr>
            <w:r>
              <w:rPr>
                <w:sz w:val="24"/>
              </w:rPr>
              <w:t xml:space="preserve">Test the teacher removal process by clicking the “OK” button after the message “Are you sure you want to delete? (OK/Cancel)” </w:t>
            </w:r>
            <w:r>
              <w:rPr>
                <w:spacing w:val="-2"/>
                <w:sz w:val="24"/>
              </w:rPr>
              <w:t>appeared.</w:t>
            </w:r>
          </w:p>
        </w:tc>
        <w:tc>
          <w:tcPr>
            <w:tcW w:w="3336" w:type="dxa"/>
          </w:tcPr>
          <w:p w:rsidR="00DF688C" w:rsidRDefault="00437954">
            <w:pPr>
              <w:pStyle w:val="TableParagraph"/>
              <w:tabs>
                <w:tab w:val="left" w:pos="717"/>
                <w:tab w:val="left" w:pos="1552"/>
                <w:tab w:val="left" w:pos="2349"/>
                <w:tab w:val="left" w:pos="2879"/>
              </w:tabs>
              <w:spacing w:line="360" w:lineRule="auto"/>
              <w:ind w:right="97"/>
              <w:rPr>
                <w:sz w:val="24"/>
              </w:rPr>
            </w:pPr>
            <w:r>
              <w:rPr>
                <w:spacing w:val="-4"/>
                <w:sz w:val="24"/>
              </w:rPr>
              <w:t>The</w:t>
            </w:r>
            <w:r>
              <w:rPr>
                <w:sz w:val="24"/>
              </w:rPr>
              <w:tab/>
            </w:r>
            <w:r>
              <w:rPr>
                <w:spacing w:val="-2"/>
                <w:sz w:val="24"/>
              </w:rPr>
              <w:t>admin</w:t>
            </w:r>
            <w:r>
              <w:rPr>
                <w:sz w:val="24"/>
              </w:rPr>
              <w:tab/>
            </w:r>
            <w:r>
              <w:rPr>
                <w:spacing w:val="-2"/>
                <w:sz w:val="24"/>
              </w:rPr>
              <w:t>clicks</w:t>
            </w:r>
            <w:r>
              <w:rPr>
                <w:sz w:val="24"/>
              </w:rPr>
              <w:tab/>
            </w:r>
            <w:r>
              <w:rPr>
                <w:spacing w:val="-4"/>
                <w:sz w:val="24"/>
              </w:rPr>
              <w:t>the</w:t>
            </w:r>
            <w:r>
              <w:rPr>
                <w:sz w:val="24"/>
              </w:rPr>
              <w:tab/>
            </w:r>
            <w:r>
              <w:rPr>
                <w:spacing w:val="-6"/>
                <w:sz w:val="24"/>
              </w:rPr>
              <w:t xml:space="preserve">OK </w:t>
            </w:r>
            <w:r>
              <w:rPr>
                <w:spacing w:val="-2"/>
                <w:sz w:val="24"/>
              </w:rPr>
              <w:t>button.</w:t>
            </w:r>
          </w:p>
        </w:tc>
        <w:tc>
          <w:tcPr>
            <w:tcW w:w="3354" w:type="dxa"/>
          </w:tcPr>
          <w:p w:rsidR="00DF688C" w:rsidRDefault="00437954">
            <w:pPr>
              <w:pStyle w:val="TableParagraph"/>
              <w:spacing w:line="360" w:lineRule="auto"/>
              <w:rPr>
                <w:sz w:val="24"/>
              </w:rPr>
            </w:pPr>
            <w:r>
              <w:rPr>
                <w:sz w:val="24"/>
              </w:rPr>
              <w:t>Display “Teacher data has been deleted successfully.”</w:t>
            </w:r>
          </w:p>
        </w:tc>
      </w:tr>
      <w:tr w:rsidR="00DF688C">
        <w:trPr>
          <w:trHeight w:val="1076"/>
        </w:trPr>
        <w:tc>
          <w:tcPr>
            <w:tcW w:w="2052" w:type="dxa"/>
          </w:tcPr>
          <w:p w:rsidR="00DF688C" w:rsidRDefault="00437954">
            <w:pPr>
              <w:pStyle w:val="TableParagraph"/>
              <w:spacing w:before="120"/>
              <w:ind w:left="542"/>
              <w:rPr>
                <w:sz w:val="24"/>
              </w:rPr>
            </w:pPr>
            <w:r>
              <w:rPr>
                <w:spacing w:val="-2"/>
                <w:sz w:val="24"/>
              </w:rPr>
              <w:t>TC17.003</w:t>
            </w:r>
          </w:p>
        </w:tc>
        <w:tc>
          <w:tcPr>
            <w:tcW w:w="4627" w:type="dxa"/>
          </w:tcPr>
          <w:p w:rsidR="00DF688C" w:rsidRDefault="00437954">
            <w:pPr>
              <w:pStyle w:val="TableParagraph"/>
              <w:spacing w:before="120" w:line="360" w:lineRule="auto"/>
              <w:rPr>
                <w:sz w:val="24"/>
              </w:rPr>
            </w:pPr>
            <w:r>
              <w:rPr>
                <w:sz w:val="24"/>
              </w:rPr>
              <w:t>Test the teacher removal process by clicking the</w:t>
            </w:r>
            <w:r>
              <w:rPr>
                <w:spacing w:val="38"/>
                <w:sz w:val="24"/>
              </w:rPr>
              <w:t xml:space="preserve"> </w:t>
            </w:r>
            <w:r>
              <w:rPr>
                <w:sz w:val="24"/>
              </w:rPr>
              <w:t>“Cancel”</w:t>
            </w:r>
            <w:r>
              <w:rPr>
                <w:spacing w:val="38"/>
                <w:sz w:val="24"/>
              </w:rPr>
              <w:t xml:space="preserve"> </w:t>
            </w:r>
            <w:r>
              <w:rPr>
                <w:sz w:val="24"/>
              </w:rPr>
              <w:t>button</w:t>
            </w:r>
            <w:r>
              <w:rPr>
                <w:spacing w:val="42"/>
                <w:sz w:val="24"/>
              </w:rPr>
              <w:t xml:space="preserve"> </w:t>
            </w:r>
            <w:r>
              <w:rPr>
                <w:sz w:val="24"/>
              </w:rPr>
              <w:t>after</w:t>
            </w:r>
            <w:r>
              <w:rPr>
                <w:spacing w:val="41"/>
                <w:sz w:val="24"/>
              </w:rPr>
              <w:t xml:space="preserve"> </w:t>
            </w:r>
            <w:r>
              <w:rPr>
                <w:sz w:val="24"/>
              </w:rPr>
              <w:t>the</w:t>
            </w:r>
            <w:r>
              <w:rPr>
                <w:spacing w:val="41"/>
                <w:sz w:val="24"/>
              </w:rPr>
              <w:t xml:space="preserve"> </w:t>
            </w:r>
            <w:r>
              <w:rPr>
                <w:sz w:val="24"/>
              </w:rPr>
              <w:t>message</w:t>
            </w:r>
            <w:r>
              <w:rPr>
                <w:spacing w:val="41"/>
                <w:sz w:val="24"/>
              </w:rPr>
              <w:t xml:space="preserve"> </w:t>
            </w:r>
            <w:r>
              <w:rPr>
                <w:spacing w:val="-4"/>
                <w:sz w:val="24"/>
              </w:rPr>
              <w:t>“Are</w:t>
            </w:r>
          </w:p>
        </w:tc>
        <w:tc>
          <w:tcPr>
            <w:tcW w:w="3336" w:type="dxa"/>
          </w:tcPr>
          <w:p w:rsidR="00DF688C" w:rsidRDefault="00437954">
            <w:pPr>
              <w:pStyle w:val="TableParagraph"/>
              <w:spacing w:before="120" w:line="360" w:lineRule="auto"/>
              <w:rPr>
                <w:sz w:val="24"/>
              </w:rPr>
            </w:pPr>
            <w:r>
              <w:rPr>
                <w:sz w:val="24"/>
              </w:rPr>
              <w:t>The</w:t>
            </w:r>
            <w:r>
              <w:rPr>
                <w:spacing w:val="80"/>
                <w:sz w:val="24"/>
              </w:rPr>
              <w:t xml:space="preserve"> </w:t>
            </w:r>
            <w:r>
              <w:rPr>
                <w:sz w:val="24"/>
              </w:rPr>
              <w:t>admin</w:t>
            </w:r>
            <w:r>
              <w:rPr>
                <w:spacing w:val="80"/>
                <w:sz w:val="24"/>
              </w:rPr>
              <w:t xml:space="preserve"> </w:t>
            </w:r>
            <w:r>
              <w:rPr>
                <w:sz w:val="24"/>
              </w:rPr>
              <w:t>clicks</w:t>
            </w:r>
            <w:r>
              <w:rPr>
                <w:spacing w:val="80"/>
                <w:sz w:val="24"/>
              </w:rPr>
              <w:t xml:space="preserve"> </w:t>
            </w:r>
            <w:r>
              <w:rPr>
                <w:sz w:val="24"/>
              </w:rPr>
              <w:t>the</w:t>
            </w:r>
            <w:r>
              <w:rPr>
                <w:spacing w:val="80"/>
                <w:sz w:val="24"/>
              </w:rPr>
              <w:t xml:space="preserve"> </w:t>
            </w:r>
            <w:r>
              <w:rPr>
                <w:sz w:val="24"/>
              </w:rPr>
              <w:t xml:space="preserve">Cancel </w:t>
            </w:r>
            <w:r>
              <w:rPr>
                <w:spacing w:val="-2"/>
                <w:sz w:val="24"/>
              </w:rPr>
              <w:t>button.</w:t>
            </w:r>
          </w:p>
        </w:tc>
        <w:tc>
          <w:tcPr>
            <w:tcW w:w="3354" w:type="dxa"/>
          </w:tcPr>
          <w:p w:rsidR="00DF688C" w:rsidRDefault="00437954">
            <w:pPr>
              <w:pStyle w:val="TableParagraph"/>
              <w:spacing w:before="120" w:line="360" w:lineRule="auto"/>
              <w:rPr>
                <w:sz w:val="24"/>
              </w:rPr>
            </w:pPr>
            <w:r>
              <w:rPr>
                <w:sz w:val="24"/>
              </w:rPr>
              <w:t>Display</w:t>
            </w:r>
            <w:r>
              <w:rPr>
                <w:spacing w:val="28"/>
                <w:sz w:val="24"/>
              </w:rPr>
              <w:t xml:space="preserve"> </w:t>
            </w:r>
            <w:r>
              <w:rPr>
                <w:sz w:val="24"/>
              </w:rPr>
              <w:t>the</w:t>
            </w:r>
            <w:r>
              <w:rPr>
                <w:spacing w:val="29"/>
                <w:sz w:val="24"/>
              </w:rPr>
              <w:t xml:space="preserve"> </w:t>
            </w:r>
            <w:r>
              <w:rPr>
                <w:sz w:val="24"/>
              </w:rPr>
              <w:t>same</w:t>
            </w:r>
            <w:r>
              <w:rPr>
                <w:spacing w:val="27"/>
                <w:sz w:val="24"/>
              </w:rPr>
              <w:t xml:space="preserve"> </w:t>
            </w:r>
            <w:r>
              <w:rPr>
                <w:sz w:val="24"/>
              </w:rPr>
              <w:t>page</w:t>
            </w:r>
            <w:r>
              <w:rPr>
                <w:spacing w:val="31"/>
                <w:sz w:val="24"/>
              </w:rPr>
              <w:t xml:space="preserve"> </w:t>
            </w:r>
            <w:r>
              <w:rPr>
                <w:sz w:val="24"/>
              </w:rPr>
              <w:t>with</w:t>
            </w:r>
            <w:r>
              <w:rPr>
                <w:spacing w:val="28"/>
                <w:sz w:val="24"/>
              </w:rPr>
              <w:t xml:space="preserve"> </w:t>
            </w:r>
            <w:r>
              <w:rPr>
                <w:sz w:val="24"/>
              </w:rPr>
              <w:t xml:space="preserve">no </w:t>
            </w:r>
            <w:r>
              <w:rPr>
                <w:spacing w:val="-2"/>
                <w:sz w:val="24"/>
              </w:rPr>
              <w:t>changes.</w:t>
            </w:r>
          </w:p>
        </w:tc>
      </w:tr>
    </w:tbl>
    <w:p w:rsidR="00DF688C" w:rsidRDefault="00DF688C">
      <w:pPr>
        <w:spacing w:line="360" w:lineRule="auto"/>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4627"/>
        <w:gridCol w:w="3336"/>
        <w:gridCol w:w="3354"/>
      </w:tblGrid>
      <w:tr w:rsidR="00DF688C">
        <w:trPr>
          <w:trHeight w:val="947"/>
        </w:trPr>
        <w:tc>
          <w:tcPr>
            <w:tcW w:w="2052" w:type="dxa"/>
          </w:tcPr>
          <w:p w:rsidR="00DF688C" w:rsidRDefault="00DF688C">
            <w:pPr>
              <w:pStyle w:val="TableParagraph"/>
              <w:spacing w:before="0"/>
              <w:ind w:left="0"/>
              <w:rPr>
                <w:sz w:val="24"/>
              </w:rPr>
            </w:pPr>
          </w:p>
        </w:tc>
        <w:tc>
          <w:tcPr>
            <w:tcW w:w="4627" w:type="dxa"/>
          </w:tcPr>
          <w:p w:rsidR="00DF688C" w:rsidRDefault="00437954">
            <w:pPr>
              <w:pStyle w:val="TableParagraph"/>
              <w:spacing w:before="0" w:line="360" w:lineRule="auto"/>
              <w:rPr>
                <w:sz w:val="24"/>
              </w:rPr>
            </w:pPr>
            <w:proofErr w:type="gramStart"/>
            <w:r>
              <w:rPr>
                <w:sz w:val="24"/>
              </w:rPr>
              <w:t>you</w:t>
            </w:r>
            <w:proofErr w:type="gramEnd"/>
            <w:r>
              <w:rPr>
                <w:spacing w:val="35"/>
                <w:sz w:val="24"/>
              </w:rPr>
              <w:t xml:space="preserve"> </w:t>
            </w:r>
            <w:r>
              <w:rPr>
                <w:sz w:val="24"/>
              </w:rPr>
              <w:t>sure</w:t>
            </w:r>
            <w:r>
              <w:rPr>
                <w:spacing w:val="34"/>
                <w:sz w:val="24"/>
              </w:rPr>
              <w:t xml:space="preserve"> </w:t>
            </w:r>
            <w:r>
              <w:rPr>
                <w:sz w:val="24"/>
              </w:rPr>
              <w:t>you</w:t>
            </w:r>
            <w:r>
              <w:rPr>
                <w:spacing w:val="37"/>
                <w:sz w:val="24"/>
              </w:rPr>
              <w:t xml:space="preserve"> </w:t>
            </w:r>
            <w:r>
              <w:rPr>
                <w:sz w:val="24"/>
              </w:rPr>
              <w:t>want</w:t>
            </w:r>
            <w:r>
              <w:rPr>
                <w:spacing w:val="35"/>
                <w:sz w:val="24"/>
              </w:rPr>
              <w:t xml:space="preserve"> </w:t>
            </w:r>
            <w:r>
              <w:rPr>
                <w:sz w:val="24"/>
              </w:rPr>
              <w:t>to</w:t>
            </w:r>
            <w:r>
              <w:rPr>
                <w:spacing w:val="33"/>
                <w:sz w:val="24"/>
              </w:rPr>
              <w:t xml:space="preserve"> </w:t>
            </w:r>
            <w:r>
              <w:rPr>
                <w:sz w:val="24"/>
              </w:rPr>
              <w:t>delete?</w:t>
            </w:r>
            <w:r>
              <w:rPr>
                <w:spacing w:val="36"/>
                <w:sz w:val="24"/>
              </w:rPr>
              <w:t xml:space="preserve"> </w:t>
            </w:r>
            <w:r>
              <w:rPr>
                <w:sz w:val="24"/>
              </w:rPr>
              <w:t xml:space="preserve">(OK/Cancel)” </w:t>
            </w:r>
            <w:r>
              <w:rPr>
                <w:spacing w:val="-2"/>
                <w:sz w:val="24"/>
              </w:rPr>
              <w:t>appeared.</w:t>
            </w:r>
          </w:p>
        </w:tc>
        <w:tc>
          <w:tcPr>
            <w:tcW w:w="3336" w:type="dxa"/>
          </w:tcPr>
          <w:p w:rsidR="00DF688C" w:rsidRDefault="00DF688C">
            <w:pPr>
              <w:pStyle w:val="TableParagraph"/>
              <w:spacing w:before="0"/>
              <w:ind w:left="0"/>
              <w:rPr>
                <w:sz w:val="24"/>
              </w:rPr>
            </w:pPr>
          </w:p>
        </w:tc>
        <w:tc>
          <w:tcPr>
            <w:tcW w:w="3354" w:type="dxa"/>
          </w:tcPr>
          <w:p w:rsidR="00DF688C" w:rsidRDefault="00DF688C">
            <w:pPr>
              <w:pStyle w:val="TableParagraph"/>
              <w:spacing w:before="0"/>
              <w:ind w:left="0"/>
              <w:rPr>
                <w:sz w:val="24"/>
              </w:rPr>
            </w:pPr>
          </w:p>
        </w:tc>
      </w:tr>
    </w:tbl>
    <w:p w:rsidR="00DF688C" w:rsidRDefault="00DF688C">
      <w:pPr>
        <w:pStyle w:val="BodyText"/>
        <w:spacing w:before="0"/>
        <w:rPr>
          <w:b/>
          <w:sz w:val="20"/>
        </w:rPr>
      </w:pPr>
    </w:p>
    <w:p w:rsidR="00DF688C" w:rsidRDefault="00DF688C">
      <w:pPr>
        <w:pStyle w:val="BodyText"/>
        <w:spacing w:before="1"/>
        <w:rPr>
          <w:b/>
          <w:sz w:val="1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4627"/>
        <w:gridCol w:w="3336"/>
        <w:gridCol w:w="3354"/>
      </w:tblGrid>
      <w:tr w:rsidR="00DF688C">
        <w:trPr>
          <w:trHeight w:val="653"/>
        </w:trPr>
        <w:tc>
          <w:tcPr>
            <w:tcW w:w="2052"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17" w:type="dxa"/>
            <w:gridSpan w:val="3"/>
          </w:tcPr>
          <w:p w:rsidR="00DF688C" w:rsidRDefault="00437954">
            <w:pPr>
              <w:pStyle w:val="TableParagraph"/>
              <w:rPr>
                <w:sz w:val="24"/>
              </w:rPr>
            </w:pPr>
            <w:r>
              <w:rPr>
                <w:spacing w:val="-2"/>
                <w:sz w:val="24"/>
              </w:rPr>
              <w:t>T1.018</w:t>
            </w:r>
          </w:p>
        </w:tc>
      </w:tr>
      <w:tr w:rsidR="00DF688C">
        <w:trPr>
          <w:trHeight w:val="654"/>
        </w:trPr>
        <w:tc>
          <w:tcPr>
            <w:tcW w:w="2052" w:type="dxa"/>
            <w:shd w:val="clear" w:color="auto" w:fill="E7E6E6"/>
          </w:tcPr>
          <w:p w:rsidR="00DF688C" w:rsidRDefault="00437954">
            <w:pPr>
              <w:pStyle w:val="TableParagraph"/>
              <w:spacing w:before="120"/>
              <w:rPr>
                <w:b/>
                <w:sz w:val="24"/>
              </w:rPr>
            </w:pPr>
            <w:r>
              <w:rPr>
                <w:b/>
                <w:sz w:val="24"/>
              </w:rPr>
              <w:t>Module</w:t>
            </w:r>
            <w:r>
              <w:rPr>
                <w:b/>
                <w:spacing w:val="-7"/>
                <w:sz w:val="24"/>
              </w:rPr>
              <w:t xml:space="preserve"> </w:t>
            </w:r>
            <w:r>
              <w:rPr>
                <w:b/>
                <w:spacing w:val="-4"/>
                <w:sz w:val="24"/>
              </w:rPr>
              <w:t>Name</w:t>
            </w:r>
          </w:p>
        </w:tc>
        <w:tc>
          <w:tcPr>
            <w:tcW w:w="11317" w:type="dxa"/>
            <w:gridSpan w:val="3"/>
          </w:tcPr>
          <w:p w:rsidR="00DF688C" w:rsidRDefault="00437954">
            <w:pPr>
              <w:pStyle w:val="TableParagraph"/>
              <w:spacing w:before="120"/>
              <w:rPr>
                <w:sz w:val="24"/>
              </w:rPr>
            </w:pPr>
            <w:r>
              <w:rPr>
                <w:sz w:val="24"/>
              </w:rPr>
              <w:t>Subject</w:t>
            </w:r>
            <w:r>
              <w:rPr>
                <w:spacing w:val="-3"/>
                <w:sz w:val="24"/>
              </w:rPr>
              <w:t xml:space="preserve"> </w:t>
            </w:r>
            <w:r>
              <w:rPr>
                <w:sz w:val="24"/>
              </w:rPr>
              <w:t>Intake</w:t>
            </w:r>
            <w:r>
              <w:rPr>
                <w:spacing w:val="-1"/>
                <w:sz w:val="24"/>
              </w:rPr>
              <w:t xml:space="preserve"> </w:t>
            </w:r>
            <w:r>
              <w:rPr>
                <w:spacing w:val="-2"/>
                <w:sz w:val="24"/>
              </w:rPr>
              <w:t>Report</w:t>
            </w:r>
          </w:p>
        </w:tc>
      </w:tr>
      <w:tr w:rsidR="00DF688C">
        <w:trPr>
          <w:trHeight w:val="653"/>
        </w:trPr>
        <w:tc>
          <w:tcPr>
            <w:tcW w:w="2052" w:type="dxa"/>
            <w:shd w:val="clear" w:color="auto" w:fill="E7E6E6"/>
          </w:tcPr>
          <w:p w:rsidR="00DF688C" w:rsidRDefault="00437954">
            <w:pPr>
              <w:pStyle w:val="TableParagraph"/>
              <w:spacing w:before="118"/>
              <w:rPr>
                <w:b/>
                <w:sz w:val="24"/>
              </w:rPr>
            </w:pPr>
            <w:r>
              <w:rPr>
                <w:b/>
                <w:sz w:val="24"/>
              </w:rPr>
              <w:t>Test</w:t>
            </w:r>
            <w:r>
              <w:rPr>
                <w:b/>
                <w:spacing w:val="-2"/>
                <w:sz w:val="24"/>
              </w:rPr>
              <w:t xml:space="preserve"> Description</w:t>
            </w:r>
          </w:p>
        </w:tc>
        <w:tc>
          <w:tcPr>
            <w:tcW w:w="11317" w:type="dxa"/>
            <w:gridSpan w:val="3"/>
          </w:tcPr>
          <w:p w:rsidR="00DF688C" w:rsidRDefault="00437954">
            <w:pPr>
              <w:pStyle w:val="TableParagraph"/>
              <w:spacing w:before="118"/>
              <w:rPr>
                <w:sz w:val="24"/>
              </w:rPr>
            </w:pPr>
            <w:r>
              <w:rPr>
                <w:sz w:val="24"/>
              </w:rPr>
              <w:t>To</w:t>
            </w:r>
            <w:r>
              <w:rPr>
                <w:spacing w:val="-4"/>
                <w:sz w:val="24"/>
              </w:rPr>
              <w:t xml:space="preserve"> </w:t>
            </w:r>
            <w:r>
              <w:rPr>
                <w:sz w:val="24"/>
              </w:rPr>
              <w:t>view</w:t>
            </w:r>
            <w:r>
              <w:rPr>
                <w:spacing w:val="-2"/>
                <w:sz w:val="24"/>
              </w:rPr>
              <w:t xml:space="preserve"> </w:t>
            </w:r>
            <w:r>
              <w:rPr>
                <w:sz w:val="24"/>
              </w:rPr>
              <w:t>the</w:t>
            </w:r>
            <w:r>
              <w:rPr>
                <w:spacing w:val="-2"/>
                <w:sz w:val="24"/>
              </w:rPr>
              <w:t xml:space="preserve"> </w:t>
            </w:r>
            <w:r>
              <w:rPr>
                <w:sz w:val="24"/>
              </w:rPr>
              <w:t>subject</w:t>
            </w:r>
            <w:r>
              <w:rPr>
                <w:spacing w:val="1"/>
                <w:sz w:val="24"/>
              </w:rPr>
              <w:t xml:space="preserve"> </w:t>
            </w:r>
            <w:r>
              <w:rPr>
                <w:sz w:val="24"/>
              </w:rPr>
              <w:t>intake</w:t>
            </w:r>
            <w:r>
              <w:rPr>
                <w:spacing w:val="-2"/>
                <w:sz w:val="24"/>
              </w:rPr>
              <w:t xml:space="preserve"> </w:t>
            </w:r>
            <w:r>
              <w:rPr>
                <w:sz w:val="24"/>
              </w:rPr>
              <w:t>report</w:t>
            </w:r>
            <w:r>
              <w:rPr>
                <w:spacing w:val="1"/>
                <w:sz w:val="24"/>
              </w:rPr>
              <w:t xml:space="preserve"> </w:t>
            </w:r>
            <w:r>
              <w:rPr>
                <w:sz w:val="24"/>
              </w:rPr>
              <w:t>by</w:t>
            </w:r>
            <w:r>
              <w:rPr>
                <w:spacing w:val="-2"/>
                <w:sz w:val="24"/>
              </w:rPr>
              <w:t xml:space="preserve"> </w:t>
            </w:r>
            <w:r>
              <w:rPr>
                <w:sz w:val="24"/>
              </w:rPr>
              <w:t>choosing</w:t>
            </w:r>
            <w:r>
              <w:rPr>
                <w:spacing w:val="-1"/>
                <w:sz w:val="24"/>
              </w:rPr>
              <w:t xml:space="preserve"> </w:t>
            </w:r>
            <w:r>
              <w:rPr>
                <w:sz w:val="24"/>
              </w:rPr>
              <w:t>the</w:t>
            </w:r>
            <w:r>
              <w:rPr>
                <w:spacing w:val="-2"/>
                <w:sz w:val="24"/>
              </w:rPr>
              <w:t xml:space="preserve"> </w:t>
            </w:r>
            <w:r>
              <w:rPr>
                <w:sz w:val="24"/>
              </w:rPr>
              <w:t>desired</w:t>
            </w:r>
            <w:r>
              <w:rPr>
                <w:spacing w:val="1"/>
                <w:sz w:val="24"/>
              </w:rPr>
              <w:t xml:space="preserve"> </w:t>
            </w:r>
            <w:r>
              <w:rPr>
                <w:sz w:val="24"/>
              </w:rPr>
              <w:t>subject,</w:t>
            </w:r>
            <w:r>
              <w:rPr>
                <w:spacing w:val="-1"/>
                <w:sz w:val="24"/>
              </w:rPr>
              <w:t xml:space="preserve"> </w:t>
            </w:r>
            <w:r>
              <w:rPr>
                <w:sz w:val="24"/>
              </w:rPr>
              <w:t>month</w:t>
            </w:r>
            <w:r>
              <w:rPr>
                <w:spacing w:val="-1"/>
                <w:sz w:val="24"/>
              </w:rPr>
              <w:t xml:space="preserve"> </w:t>
            </w:r>
            <w:r>
              <w:rPr>
                <w:sz w:val="24"/>
              </w:rPr>
              <w:t>and</w:t>
            </w:r>
            <w:r>
              <w:rPr>
                <w:spacing w:val="-1"/>
                <w:sz w:val="24"/>
              </w:rPr>
              <w:t xml:space="preserve"> </w:t>
            </w:r>
            <w:r>
              <w:rPr>
                <w:spacing w:val="-2"/>
                <w:sz w:val="24"/>
              </w:rPr>
              <w:t>year.</w:t>
            </w:r>
          </w:p>
        </w:tc>
      </w:tr>
      <w:tr w:rsidR="00DF688C">
        <w:trPr>
          <w:trHeight w:val="654"/>
        </w:trPr>
        <w:tc>
          <w:tcPr>
            <w:tcW w:w="2052" w:type="dxa"/>
            <w:shd w:val="clear" w:color="auto" w:fill="E7E6E6"/>
          </w:tcPr>
          <w:p w:rsidR="00DF688C" w:rsidRDefault="00437954">
            <w:pPr>
              <w:pStyle w:val="TableParagraph"/>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4627" w:type="dxa"/>
            <w:shd w:val="clear" w:color="auto" w:fill="E7E6E6"/>
          </w:tcPr>
          <w:p w:rsidR="00DF688C" w:rsidRDefault="00437954">
            <w:pPr>
              <w:pStyle w:val="TableParagraph"/>
              <w:rPr>
                <w:b/>
                <w:sz w:val="24"/>
              </w:rPr>
            </w:pPr>
            <w:r>
              <w:rPr>
                <w:b/>
                <w:sz w:val="24"/>
              </w:rPr>
              <w:t>Test</w:t>
            </w:r>
            <w:r>
              <w:rPr>
                <w:b/>
                <w:spacing w:val="-2"/>
                <w:sz w:val="24"/>
              </w:rPr>
              <w:t xml:space="preserve"> </w:t>
            </w:r>
            <w:r>
              <w:rPr>
                <w:b/>
                <w:sz w:val="24"/>
              </w:rPr>
              <w:t xml:space="preserve">Case </w:t>
            </w:r>
            <w:r>
              <w:rPr>
                <w:b/>
                <w:spacing w:val="-2"/>
                <w:sz w:val="24"/>
              </w:rPr>
              <w:t>Description</w:t>
            </w:r>
          </w:p>
        </w:tc>
        <w:tc>
          <w:tcPr>
            <w:tcW w:w="3336" w:type="dxa"/>
            <w:shd w:val="clear" w:color="auto" w:fill="E7E6E6"/>
          </w:tcPr>
          <w:p w:rsidR="00DF688C" w:rsidRDefault="00437954">
            <w:pPr>
              <w:pStyle w:val="TableParagraph"/>
              <w:rPr>
                <w:b/>
                <w:sz w:val="24"/>
              </w:rPr>
            </w:pPr>
            <w:r>
              <w:rPr>
                <w:b/>
                <w:spacing w:val="-2"/>
                <w:sz w:val="24"/>
              </w:rPr>
              <w:t>Procedures</w:t>
            </w:r>
          </w:p>
        </w:tc>
        <w:tc>
          <w:tcPr>
            <w:tcW w:w="3354" w:type="dxa"/>
            <w:shd w:val="clear" w:color="auto" w:fill="E7E6E6"/>
          </w:tcPr>
          <w:p w:rsidR="00DF688C" w:rsidRDefault="00437954">
            <w:pPr>
              <w:pStyle w:val="TableParagraph"/>
              <w:rPr>
                <w:b/>
                <w:sz w:val="24"/>
              </w:rPr>
            </w:pPr>
            <w:r>
              <w:rPr>
                <w:b/>
                <w:sz w:val="24"/>
              </w:rPr>
              <w:t>Expected</w:t>
            </w:r>
            <w:r>
              <w:rPr>
                <w:b/>
                <w:spacing w:val="-4"/>
                <w:sz w:val="24"/>
              </w:rPr>
              <w:t xml:space="preserve"> </w:t>
            </w:r>
            <w:r>
              <w:rPr>
                <w:b/>
                <w:spacing w:val="-2"/>
                <w:sz w:val="24"/>
              </w:rPr>
              <w:t>Result</w:t>
            </w:r>
          </w:p>
        </w:tc>
      </w:tr>
      <w:tr w:rsidR="00DF688C">
        <w:trPr>
          <w:trHeight w:val="1896"/>
        </w:trPr>
        <w:tc>
          <w:tcPr>
            <w:tcW w:w="2052" w:type="dxa"/>
          </w:tcPr>
          <w:p w:rsidR="00DF688C" w:rsidRDefault="00437954">
            <w:pPr>
              <w:pStyle w:val="TableParagraph"/>
              <w:spacing w:before="120"/>
              <w:ind w:left="542"/>
              <w:rPr>
                <w:sz w:val="24"/>
              </w:rPr>
            </w:pPr>
            <w:r>
              <w:rPr>
                <w:spacing w:val="-2"/>
                <w:sz w:val="24"/>
              </w:rPr>
              <w:t>TC18.001</w:t>
            </w:r>
          </w:p>
        </w:tc>
        <w:tc>
          <w:tcPr>
            <w:tcW w:w="4627" w:type="dxa"/>
          </w:tcPr>
          <w:p w:rsidR="00DF688C" w:rsidRDefault="00437954">
            <w:pPr>
              <w:pStyle w:val="TableParagraph"/>
              <w:spacing w:before="120" w:line="360" w:lineRule="auto"/>
              <w:rPr>
                <w:sz w:val="24"/>
              </w:rPr>
            </w:pPr>
            <w:r>
              <w:rPr>
                <w:sz w:val="24"/>
              </w:rPr>
              <w:t>Test</w:t>
            </w:r>
            <w:r>
              <w:rPr>
                <w:spacing w:val="40"/>
                <w:sz w:val="24"/>
              </w:rPr>
              <w:t xml:space="preserve"> </w:t>
            </w:r>
            <w:r>
              <w:rPr>
                <w:sz w:val="24"/>
              </w:rPr>
              <w:t>the</w:t>
            </w:r>
            <w:r>
              <w:rPr>
                <w:spacing w:val="40"/>
                <w:sz w:val="24"/>
              </w:rPr>
              <w:t xml:space="preserve"> </w:t>
            </w:r>
            <w:r>
              <w:rPr>
                <w:sz w:val="24"/>
              </w:rPr>
              <w:t>subject</w:t>
            </w:r>
            <w:r>
              <w:rPr>
                <w:spacing w:val="40"/>
                <w:sz w:val="24"/>
              </w:rPr>
              <w:t xml:space="preserve"> </w:t>
            </w:r>
            <w:r>
              <w:rPr>
                <w:sz w:val="24"/>
              </w:rPr>
              <w:t>intake</w:t>
            </w:r>
            <w:r>
              <w:rPr>
                <w:spacing w:val="40"/>
                <w:sz w:val="24"/>
              </w:rPr>
              <w:t xml:space="preserve"> </w:t>
            </w:r>
            <w:r>
              <w:rPr>
                <w:sz w:val="24"/>
              </w:rPr>
              <w:t>report</w:t>
            </w:r>
            <w:r>
              <w:rPr>
                <w:spacing w:val="80"/>
                <w:sz w:val="24"/>
              </w:rPr>
              <w:t xml:space="preserve"> </w:t>
            </w:r>
            <w:r>
              <w:rPr>
                <w:sz w:val="24"/>
              </w:rPr>
              <w:t>process</w:t>
            </w:r>
            <w:r>
              <w:rPr>
                <w:spacing w:val="40"/>
                <w:sz w:val="24"/>
              </w:rPr>
              <w:t xml:space="preserve"> </w:t>
            </w:r>
            <w:r>
              <w:rPr>
                <w:sz w:val="24"/>
              </w:rPr>
              <w:t>by</w:t>
            </w:r>
            <w:r>
              <w:rPr>
                <w:spacing w:val="40"/>
                <w:sz w:val="24"/>
              </w:rPr>
              <w:t xml:space="preserve"> </w:t>
            </w:r>
            <w:r>
              <w:rPr>
                <w:sz w:val="24"/>
              </w:rPr>
              <w:t>choosing</w:t>
            </w:r>
            <w:r>
              <w:rPr>
                <w:spacing w:val="-2"/>
                <w:sz w:val="24"/>
              </w:rPr>
              <w:t xml:space="preserve"> </w:t>
            </w:r>
            <w:r>
              <w:rPr>
                <w:sz w:val="24"/>
              </w:rPr>
              <w:t>the</w:t>
            </w:r>
            <w:r>
              <w:rPr>
                <w:spacing w:val="-2"/>
                <w:sz w:val="24"/>
              </w:rPr>
              <w:t xml:space="preserve"> </w:t>
            </w:r>
            <w:r>
              <w:rPr>
                <w:sz w:val="24"/>
              </w:rPr>
              <w:t>desired</w:t>
            </w:r>
            <w:r>
              <w:rPr>
                <w:spacing w:val="1"/>
                <w:sz w:val="24"/>
              </w:rPr>
              <w:t xml:space="preserve"> </w:t>
            </w:r>
            <w:r>
              <w:rPr>
                <w:sz w:val="24"/>
              </w:rPr>
              <w:t>subject,</w:t>
            </w:r>
            <w:r>
              <w:rPr>
                <w:spacing w:val="-1"/>
                <w:sz w:val="24"/>
              </w:rPr>
              <w:t xml:space="preserve"> </w:t>
            </w:r>
            <w:r>
              <w:rPr>
                <w:sz w:val="24"/>
              </w:rPr>
              <w:t>month</w:t>
            </w:r>
            <w:r>
              <w:rPr>
                <w:spacing w:val="-1"/>
                <w:sz w:val="24"/>
              </w:rPr>
              <w:t xml:space="preserve"> </w:t>
            </w:r>
            <w:r>
              <w:rPr>
                <w:sz w:val="24"/>
              </w:rPr>
              <w:t>and</w:t>
            </w:r>
            <w:r>
              <w:rPr>
                <w:spacing w:val="-1"/>
                <w:sz w:val="24"/>
              </w:rPr>
              <w:t xml:space="preserve"> </w:t>
            </w:r>
            <w:r>
              <w:rPr>
                <w:spacing w:val="-2"/>
                <w:sz w:val="24"/>
              </w:rPr>
              <w:t>year.</w:t>
            </w:r>
          </w:p>
        </w:tc>
        <w:tc>
          <w:tcPr>
            <w:tcW w:w="3336" w:type="dxa"/>
          </w:tcPr>
          <w:p w:rsidR="00DF688C" w:rsidRDefault="00437954">
            <w:pPr>
              <w:pStyle w:val="TableParagraph"/>
              <w:spacing w:before="120" w:line="360" w:lineRule="auto"/>
              <w:ind w:right="97"/>
              <w:jc w:val="both"/>
              <w:rPr>
                <w:sz w:val="24"/>
              </w:rPr>
            </w:pPr>
            <w:r>
              <w:rPr>
                <w:sz w:val="24"/>
              </w:rPr>
              <w:t>The admin clicks the Review button after selecting the</w:t>
            </w:r>
            <w:r>
              <w:rPr>
                <w:spacing w:val="40"/>
                <w:sz w:val="24"/>
              </w:rPr>
              <w:t xml:space="preserve"> </w:t>
            </w:r>
            <w:r>
              <w:rPr>
                <w:sz w:val="24"/>
              </w:rPr>
              <w:t>desired subject,</w:t>
            </w:r>
            <w:r>
              <w:rPr>
                <w:spacing w:val="-2"/>
                <w:sz w:val="24"/>
              </w:rPr>
              <w:t xml:space="preserve"> </w:t>
            </w:r>
            <w:r>
              <w:rPr>
                <w:sz w:val="24"/>
              </w:rPr>
              <w:t>month</w:t>
            </w:r>
            <w:r>
              <w:rPr>
                <w:spacing w:val="-4"/>
                <w:sz w:val="24"/>
              </w:rPr>
              <w:t xml:space="preserve"> </w:t>
            </w:r>
            <w:r>
              <w:rPr>
                <w:sz w:val="24"/>
              </w:rPr>
              <w:t>and</w:t>
            </w:r>
            <w:r>
              <w:rPr>
                <w:spacing w:val="1"/>
                <w:sz w:val="24"/>
              </w:rPr>
              <w:t xml:space="preserve"> </w:t>
            </w:r>
            <w:r>
              <w:rPr>
                <w:spacing w:val="-4"/>
                <w:sz w:val="24"/>
              </w:rPr>
              <w:t>year.</w:t>
            </w:r>
          </w:p>
        </w:tc>
        <w:tc>
          <w:tcPr>
            <w:tcW w:w="3354" w:type="dxa"/>
          </w:tcPr>
          <w:p w:rsidR="00DF688C" w:rsidRDefault="00437954">
            <w:pPr>
              <w:pStyle w:val="TableParagraph"/>
              <w:spacing w:before="120" w:line="360" w:lineRule="auto"/>
              <w:ind w:right="97"/>
              <w:jc w:val="both"/>
              <w:rPr>
                <w:sz w:val="24"/>
              </w:rPr>
            </w:pPr>
            <w:r>
              <w:rPr>
                <w:sz w:val="24"/>
              </w:rPr>
              <w:t>Display</w:t>
            </w:r>
            <w:r>
              <w:rPr>
                <w:spacing w:val="40"/>
                <w:sz w:val="24"/>
              </w:rPr>
              <w:t xml:space="preserve"> </w:t>
            </w:r>
            <w:r>
              <w:rPr>
                <w:sz w:val="24"/>
              </w:rPr>
              <w:t>“Review</w:t>
            </w:r>
            <w:r>
              <w:rPr>
                <w:spacing w:val="40"/>
                <w:sz w:val="24"/>
              </w:rPr>
              <w:t xml:space="preserve"> </w:t>
            </w:r>
            <w:r>
              <w:rPr>
                <w:sz w:val="24"/>
              </w:rPr>
              <w:t>For:</w:t>
            </w:r>
            <w:r>
              <w:rPr>
                <w:spacing w:val="80"/>
                <w:sz w:val="24"/>
              </w:rPr>
              <w:t xml:space="preserve"> </w:t>
            </w:r>
            <w:r>
              <w:rPr>
                <w:sz w:val="24"/>
              </w:rPr>
              <w:t>(Subject</w:t>
            </w:r>
            <w:proofErr w:type="gramStart"/>
            <w:r>
              <w:rPr>
                <w:sz w:val="24"/>
              </w:rPr>
              <w:t>)</w:t>
            </w:r>
            <w:r>
              <w:rPr>
                <w:spacing w:val="-8"/>
                <w:sz w:val="24"/>
              </w:rPr>
              <w:t xml:space="preserve"> </w:t>
            </w:r>
            <w:r>
              <w:rPr>
                <w:sz w:val="24"/>
              </w:rPr>
              <w:t>:</w:t>
            </w:r>
            <w:proofErr w:type="gramEnd"/>
            <w:r>
              <w:rPr>
                <w:spacing w:val="-5"/>
                <w:sz w:val="24"/>
              </w:rPr>
              <w:t xml:space="preserve"> </w:t>
            </w:r>
            <w:r>
              <w:rPr>
                <w:sz w:val="24"/>
              </w:rPr>
              <w:t>(Month),</w:t>
            </w:r>
            <w:r>
              <w:rPr>
                <w:spacing w:val="-7"/>
                <w:sz w:val="24"/>
              </w:rPr>
              <w:t xml:space="preserve"> </w:t>
            </w:r>
            <w:r>
              <w:rPr>
                <w:sz w:val="24"/>
              </w:rPr>
              <w:t>(Year)”</w:t>
            </w:r>
            <w:r>
              <w:rPr>
                <w:spacing w:val="-8"/>
                <w:sz w:val="24"/>
              </w:rPr>
              <w:t xml:space="preserve"> </w:t>
            </w:r>
            <w:r>
              <w:rPr>
                <w:sz w:val="24"/>
              </w:rPr>
              <w:t>and display all of the data that has been found during the search.</w:t>
            </w:r>
          </w:p>
        </w:tc>
      </w:tr>
    </w:tbl>
    <w:p w:rsidR="00DF688C" w:rsidRDefault="00DF688C">
      <w:pPr>
        <w:spacing w:line="360" w:lineRule="auto"/>
        <w:jc w:val="both"/>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4627"/>
        <w:gridCol w:w="3336"/>
        <w:gridCol w:w="3354"/>
      </w:tblGrid>
      <w:tr w:rsidR="00DF688C">
        <w:trPr>
          <w:trHeight w:val="653"/>
        </w:trPr>
        <w:tc>
          <w:tcPr>
            <w:tcW w:w="2052"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17" w:type="dxa"/>
            <w:gridSpan w:val="3"/>
          </w:tcPr>
          <w:p w:rsidR="00DF688C" w:rsidRDefault="00437954">
            <w:pPr>
              <w:pStyle w:val="TableParagraph"/>
              <w:rPr>
                <w:sz w:val="24"/>
              </w:rPr>
            </w:pPr>
            <w:r>
              <w:rPr>
                <w:spacing w:val="-2"/>
                <w:sz w:val="24"/>
              </w:rPr>
              <w:t>T1.019</w:t>
            </w:r>
          </w:p>
        </w:tc>
      </w:tr>
      <w:tr w:rsidR="00DF688C">
        <w:trPr>
          <w:trHeight w:val="653"/>
        </w:trPr>
        <w:tc>
          <w:tcPr>
            <w:tcW w:w="2052" w:type="dxa"/>
            <w:shd w:val="clear" w:color="auto" w:fill="E7E6E6"/>
          </w:tcPr>
          <w:p w:rsidR="00DF688C" w:rsidRDefault="00437954">
            <w:pPr>
              <w:pStyle w:val="TableParagraph"/>
              <w:rPr>
                <w:b/>
                <w:sz w:val="24"/>
              </w:rPr>
            </w:pPr>
            <w:r>
              <w:rPr>
                <w:b/>
                <w:sz w:val="24"/>
              </w:rPr>
              <w:t>Module</w:t>
            </w:r>
            <w:r>
              <w:rPr>
                <w:b/>
                <w:spacing w:val="-7"/>
                <w:sz w:val="24"/>
              </w:rPr>
              <w:t xml:space="preserve"> </w:t>
            </w:r>
            <w:r>
              <w:rPr>
                <w:b/>
                <w:spacing w:val="-4"/>
                <w:sz w:val="24"/>
              </w:rPr>
              <w:t>Name</w:t>
            </w:r>
          </w:p>
        </w:tc>
        <w:tc>
          <w:tcPr>
            <w:tcW w:w="11317" w:type="dxa"/>
            <w:gridSpan w:val="3"/>
          </w:tcPr>
          <w:p w:rsidR="00DF688C" w:rsidRDefault="00437954">
            <w:pPr>
              <w:pStyle w:val="TableParagraph"/>
              <w:rPr>
                <w:sz w:val="24"/>
              </w:rPr>
            </w:pPr>
            <w:r>
              <w:rPr>
                <w:sz w:val="24"/>
              </w:rPr>
              <w:t>Monthly</w:t>
            </w:r>
            <w:r>
              <w:rPr>
                <w:spacing w:val="-3"/>
                <w:sz w:val="24"/>
              </w:rPr>
              <w:t xml:space="preserve"> </w:t>
            </w:r>
            <w:r>
              <w:rPr>
                <w:spacing w:val="-2"/>
                <w:sz w:val="24"/>
              </w:rPr>
              <w:t>Report</w:t>
            </w:r>
          </w:p>
        </w:tc>
      </w:tr>
      <w:tr w:rsidR="00DF688C">
        <w:trPr>
          <w:trHeight w:val="653"/>
        </w:trPr>
        <w:tc>
          <w:tcPr>
            <w:tcW w:w="2052" w:type="dxa"/>
            <w:shd w:val="clear" w:color="auto" w:fill="E7E6E6"/>
          </w:tcPr>
          <w:p w:rsidR="00DF688C" w:rsidRDefault="00437954">
            <w:pPr>
              <w:pStyle w:val="TableParagraph"/>
              <w:spacing w:before="118"/>
              <w:rPr>
                <w:b/>
                <w:sz w:val="24"/>
              </w:rPr>
            </w:pPr>
            <w:r>
              <w:rPr>
                <w:b/>
                <w:sz w:val="24"/>
              </w:rPr>
              <w:t>Test</w:t>
            </w:r>
            <w:r>
              <w:rPr>
                <w:b/>
                <w:spacing w:val="-2"/>
                <w:sz w:val="24"/>
              </w:rPr>
              <w:t xml:space="preserve"> Description</w:t>
            </w:r>
          </w:p>
        </w:tc>
        <w:tc>
          <w:tcPr>
            <w:tcW w:w="11317" w:type="dxa"/>
            <w:gridSpan w:val="3"/>
          </w:tcPr>
          <w:p w:rsidR="00DF688C" w:rsidRDefault="00437954">
            <w:pPr>
              <w:pStyle w:val="TableParagraph"/>
              <w:spacing w:before="118"/>
              <w:rPr>
                <w:sz w:val="24"/>
              </w:rPr>
            </w:pPr>
            <w:r>
              <w:rPr>
                <w:sz w:val="24"/>
              </w:rPr>
              <w:t>To</w:t>
            </w:r>
            <w:r>
              <w:rPr>
                <w:spacing w:val="-1"/>
                <w:sz w:val="24"/>
              </w:rPr>
              <w:t xml:space="preserve"> </w:t>
            </w:r>
            <w:r>
              <w:rPr>
                <w:sz w:val="24"/>
              </w:rPr>
              <w:t>view</w:t>
            </w:r>
            <w:r>
              <w:rPr>
                <w:spacing w:val="-2"/>
                <w:sz w:val="24"/>
              </w:rPr>
              <w:t xml:space="preserve"> </w:t>
            </w:r>
            <w:r>
              <w:rPr>
                <w:sz w:val="24"/>
              </w:rPr>
              <w:t>the</w:t>
            </w:r>
            <w:r>
              <w:rPr>
                <w:spacing w:val="-2"/>
                <w:sz w:val="24"/>
              </w:rPr>
              <w:t xml:space="preserve"> </w:t>
            </w:r>
            <w:r>
              <w:rPr>
                <w:sz w:val="24"/>
              </w:rPr>
              <w:t>monthly</w:t>
            </w:r>
            <w:r>
              <w:rPr>
                <w:spacing w:val="-1"/>
                <w:sz w:val="24"/>
              </w:rPr>
              <w:t xml:space="preserve"> </w:t>
            </w:r>
            <w:r>
              <w:rPr>
                <w:sz w:val="24"/>
              </w:rPr>
              <w:t xml:space="preserve">subject </w:t>
            </w:r>
            <w:r>
              <w:rPr>
                <w:spacing w:val="-2"/>
                <w:sz w:val="24"/>
              </w:rPr>
              <w:t>report.</w:t>
            </w:r>
          </w:p>
        </w:tc>
      </w:tr>
      <w:tr w:rsidR="00DF688C">
        <w:trPr>
          <w:trHeight w:val="653"/>
        </w:trPr>
        <w:tc>
          <w:tcPr>
            <w:tcW w:w="2052" w:type="dxa"/>
            <w:shd w:val="clear" w:color="auto" w:fill="E7E6E6"/>
          </w:tcPr>
          <w:p w:rsidR="00DF688C" w:rsidRDefault="00437954">
            <w:pPr>
              <w:pStyle w:val="TableParagraph"/>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4627" w:type="dxa"/>
            <w:shd w:val="clear" w:color="auto" w:fill="E7E6E6"/>
          </w:tcPr>
          <w:p w:rsidR="00DF688C" w:rsidRDefault="00437954">
            <w:pPr>
              <w:pStyle w:val="TableParagraph"/>
              <w:rPr>
                <w:b/>
                <w:sz w:val="24"/>
              </w:rPr>
            </w:pPr>
            <w:r>
              <w:rPr>
                <w:b/>
                <w:sz w:val="24"/>
              </w:rPr>
              <w:t>Test</w:t>
            </w:r>
            <w:r>
              <w:rPr>
                <w:b/>
                <w:spacing w:val="-2"/>
                <w:sz w:val="24"/>
              </w:rPr>
              <w:t xml:space="preserve"> </w:t>
            </w:r>
            <w:r>
              <w:rPr>
                <w:b/>
                <w:sz w:val="24"/>
              </w:rPr>
              <w:t xml:space="preserve">Case </w:t>
            </w:r>
            <w:r>
              <w:rPr>
                <w:b/>
                <w:spacing w:val="-2"/>
                <w:sz w:val="24"/>
              </w:rPr>
              <w:t>Description</w:t>
            </w:r>
          </w:p>
        </w:tc>
        <w:tc>
          <w:tcPr>
            <w:tcW w:w="3336" w:type="dxa"/>
            <w:shd w:val="clear" w:color="auto" w:fill="E7E6E6"/>
          </w:tcPr>
          <w:p w:rsidR="00DF688C" w:rsidRDefault="00437954">
            <w:pPr>
              <w:pStyle w:val="TableParagraph"/>
              <w:rPr>
                <w:b/>
                <w:sz w:val="24"/>
              </w:rPr>
            </w:pPr>
            <w:r>
              <w:rPr>
                <w:b/>
                <w:spacing w:val="-2"/>
                <w:sz w:val="24"/>
              </w:rPr>
              <w:t>Procedures</w:t>
            </w:r>
          </w:p>
        </w:tc>
        <w:tc>
          <w:tcPr>
            <w:tcW w:w="3354" w:type="dxa"/>
            <w:shd w:val="clear" w:color="auto" w:fill="E7E6E6"/>
          </w:tcPr>
          <w:p w:rsidR="00DF688C" w:rsidRDefault="00437954">
            <w:pPr>
              <w:pStyle w:val="TableParagraph"/>
              <w:rPr>
                <w:b/>
                <w:sz w:val="24"/>
              </w:rPr>
            </w:pPr>
            <w:r>
              <w:rPr>
                <w:b/>
                <w:sz w:val="24"/>
              </w:rPr>
              <w:t>Expected</w:t>
            </w:r>
            <w:r>
              <w:rPr>
                <w:b/>
                <w:spacing w:val="-4"/>
                <w:sz w:val="24"/>
              </w:rPr>
              <w:t xml:space="preserve"> </w:t>
            </w:r>
            <w:r>
              <w:rPr>
                <w:b/>
                <w:spacing w:val="-2"/>
                <w:sz w:val="24"/>
              </w:rPr>
              <w:t>Result</w:t>
            </w:r>
          </w:p>
        </w:tc>
      </w:tr>
      <w:tr w:rsidR="00DF688C">
        <w:trPr>
          <w:trHeight w:val="1896"/>
        </w:trPr>
        <w:tc>
          <w:tcPr>
            <w:tcW w:w="2052" w:type="dxa"/>
          </w:tcPr>
          <w:p w:rsidR="00DF688C" w:rsidRDefault="00437954">
            <w:pPr>
              <w:pStyle w:val="TableParagraph"/>
              <w:ind w:left="542"/>
              <w:rPr>
                <w:sz w:val="24"/>
              </w:rPr>
            </w:pPr>
            <w:r>
              <w:rPr>
                <w:spacing w:val="-2"/>
                <w:sz w:val="24"/>
              </w:rPr>
              <w:t>TC19.001</w:t>
            </w:r>
          </w:p>
        </w:tc>
        <w:tc>
          <w:tcPr>
            <w:tcW w:w="4627" w:type="dxa"/>
          </w:tcPr>
          <w:p w:rsidR="00DF688C" w:rsidRDefault="00437954">
            <w:pPr>
              <w:pStyle w:val="TableParagraph"/>
              <w:spacing w:line="360" w:lineRule="auto"/>
              <w:rPr>
                <w:sz w:val="24"/>
              </w:rPr>
            </w:pPr>
            <w:r>
              <w:rPr>
                <w:sz w:val="24"/>
              </w:rPr>
              <w:t>Test</w:t>
            </w:r>
            <w:r>
              <w:rPr>
                <w:spacing w:val="40"/>
                <w:sz w:val="24"/>
              </w:rPr>
              <w:t xml:space="preserve"> </w:t>
            </w:r>
            <w:r>
              <w:rPr>
                <w:sz w:val="24"/>
              </w:rPr>
              <w:t>the</w:t>
            </w:r>
            <w:r>
              <w:rPr>
                <w:spacing w:val="40"/>
                <w:sz w:val="24"/>
              </w:rPr>
              <w:t xml:space="preserve"> </w:t>
            </w:r>
            <w:r>
              <w:rPr>
                <w:sz w:val="24"/>
              </w:rPr>
              <w:t>monthly</w:t>
            </w:r>
            <w:r>
              <w:rPr>
                <w:spacing w:val="40"/>
                <w:sz w:val="24"/>
              </w:rPr>
              <w:t xml:space="preserve"> </w:t>
            </w:r>
            <w:r>
              <w:rPr>
                <w:sz w:val="24"/>
              </w:rPr>
              <w:t>subject</w:t>
            </w:r>
            <w:r>
              <w:rPr>
                <w:spacing w:val="40"/>
                <w:sz w:val="24"/>
              </w:rPr>
              <w:t xml:space="preserve"> </w:t>
            </w:r>
            <w:r>
              <w:rPr>
                <w:sz w:val="24"/>
              </w:rPr>
              <w:t>report</w:t>
            </w:r>
            <w:r>
              <w:rPr>
                <w:spacing w:val="40"/>
                <w:sz w:val="24"/>
              </w:rPr>
              <w:t xml:space="preserve"> </w:t>
            </w:r>
            <w:r>
              <w:rPr>
                <w:sz w:val="24"/>
              </w:rPr>
              <w:t>process</w:t>
            </w:r>
            <w:r>
              <w:rPr>
                <w:spacing w:val="40"/>
                <w:sz w:val="24"/>
              </w:rPr>
              <w:t xml:space="preserve"> </w:t>
            </w:r>
            <w:r>
              <w:rPr>
                <w:sz w:val="24"/>
              </w:rPr>
              <w:t>by choosing</w:t>
            </w:r>
            <w:r>
              <w:rPr>
                <w:spacing w:val="-2"/>
                <w:sz w:val="24"/>
              </w:rPr>
              <w:t xml:space="preserve"> </w:t>
            </w:r>
            <w:r>
              <w:rPr>
                <w:sz w:val="24"/>
              </w:rPr>
              <w:t>the</w:t>
            </w:r>
            <w:r>
              <w:rPr>
                <w:spacing w:val="-2"/>
                <w:sz w:val="24"/>
              </w:rPr>
              <w:t xml:space="preserve"> </w:t>
            </w:r>
            <w:r>
              <w:rPr>
                <w:sz w:val="24"/>
              </w:rPr>
              <w:t>desired</w:t>
            </w:r>
            <w:r>
              <w:rPr>
                <w:spacing w:val="1"/>
                <w:sz w:val="24"/>
              </w:rPr>
              <w:t xml:space="preserve"> </w:t>
            </w:r>
            <w:r>
              <w:rPr>
                <w:sz w:val="24"/>
              </w:rPr>
              <w:t>subject,</w:t>
            </w:r>
            <w:r>
              <w:rPr>
                <w:spacing w:val="-1"/>
                <w:sz w:val="24"/>
              </w:rPr>
              <w:t xml:space="preserve"> </w:t>
            </w:r>
            <w:r>
              <w:rPr>
                <w:sz w:val="24"/>
              </w:rPr>
              <w:t>month</w:t>
            </w:r>
            <w:r>
              <w:rPr>
                <w:spacing w:val="-1"/>
                <w:sz w:val="24"/>
              </w:rPr>
              <w:t xml:space="preserve"> </w:t>
            </w:r>
            <w:r>
              <w:rPr>
                <w:sz w:val="24"/>
              </w:rPr>
              <w:t>and</w:t>
            </w:r>
            <w:r>
              <w:rPr>
                <w:spacing w:val="-1"/>
                <w:sz w:val="24"/>
              </w:rPr>
              <w:t xml:space="preserve"> </w:t>
            </w:r>
            <w:r>
              <w:rPr>
                <w:spacing w:val="-2"/>
                <w:sz w:val="24"/>
              </w:rPr>
              <w:t>year.</w:t>
            </w:r>
          </w:p>
        </w:tc>
        <w:tc>
          <w:tcPr>
            <w:tcW w:w="3336" w:type="dxa"/>
          </w:tcPr>
          <w:p w:rsidR="00DF688C" w:rsidRDefault="00437954">
            <w:pPr>
              <w:pStyle w:val="TableParagraph"/>
              <w:spacing w:line="360" w:lineRule="auto"/>
              <w:ind w:right="97"/>
              <w:jc w:val="both"/>
              <w:rPr>
                <w:sz w:val="24"/>
              </w:rPr>
            </w:pPr>
            <w:r>
              <w:rPr>
                <w:sz w:val="24"/>
              </w:rPr>
              <w:t>The admin clicks the Review button after selecting the</w:t>
            </w:r>
            <w:r>
              <w:rPr>
                <w:spacing w:val="40"/>
                <w:sz w:val="24"/>
              </w:rPr>
              <w:t xml:space="preserve"> </w:t>
            </w:r>
            <w:r>
              <w:rPr>
                <w:sz w:val="24"/>
              </w:rPr>
              <w:t>desired subject,</w:t>
            </w:r>
            <w:r>
              <w:rPr>
                <w:spacing w:val="-2"/>
                <w:sz w:val="24"/>
              </w:rPr>
              <w:t xml:space="preserve"> </w:t>
            </w:r>
            <w:r>
              <w:rPr>
                <w:sz w:val="24"/>
              </w:rPr>
              <w:t>month</w:t>
            </w:r>
            <w:r>
              <w:rPr>
                <w:spacing w:val="-4"/>
                <w:sz w:val="24"/>
              </w:rPr>
              <w:t xml:space="preserve"> </w:t>
            </w:r>
            <w:r>
              <w:rPr>
                <w:sz w:val="24"/>
              </w:rPr>
              <w:t>and</w:t>
            </w:r>
            <w:r>
              <w:rPr>
                <w:spacing w:val="1"/>
                <w:sz w:val="24"/>
              </w:rPr>
              <w:t xml:space="preserve"> </w:t>
            </w:r>
            <w:r>
              <w:rPr>
                <w:spacing w:val="-4"/>
                <w:sz w:val="24"/>
              </w:rPr>
              <w:t>year.</w:t>
            </w:r>
          </w:p>
        </w:tc>
        <w:tc>
          <w:tcPr>
            <w:tcW w:w="3354" w:type="dxa"/>
          </w:tcPr>
          <w:p w:rsidR="00DF688C" w:rsidRDefault="00437954">
            <w:pPr>
              <w:pStyle w:val="TableParagraph"/>
              <w:spacing w:line="360" w:lineRule="auto"/>
              <w:ind w:right="96"/>
              <w:jc w:val="both"/>
              <w:rPr>
                <w:sz w:val="24"/>
              </w:rPr>
            </w:pPr>
            <w:r>
              <w:rPr>
                <w:sz w:val="24"/>
              </w:rPr>
              <w:t>Display all of the data discovered during the search, including total students and</w:t>
            </w:r>
            <w:r>
              <w:rPr>
                <w:spacing w:val="40"/>
                <w:sz w:val="24"/>
              </w:rPr>
              <w:t xml:space="preserve"> </w:t>
            </w:r>
            <w:r>
              <w:rPr>
                <w:sz w:val="24"/>
              </w:rPr>
              <w:t>sales for the selected month.</w:t>
            </w:r>
          </w:p>
        </w:tc>
      </w:tr>
    </w:tbl>
    <w:p w:rsidR="00DF688C" w:rsidRDefault="00DF688C">
      <w:pPr>
        <w:pStyle w:val="BodyText"/>
        <w:spacing w:before="0"/>
        <w:rPr>
          <w:b/>
          <w:sz w:val="20"/>
        </w:rPr>
      </w:pPr>
    </w:p>
    <w:p w:rsidR="00DF688C" w:rsidRDefault="00DF688C">
      <w:pPr>
        <w:pStyle w:val="BodyText"/>
        <w:spacing w:before="4"/>
        <w:rPr>
          <w:b/>
          <w:sz w:val="1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4627"/>
        <w:gridCol w:w="3336"/>
        <w:gridCol w:w="3354"/>
      </w:tblGrid>
      <w:tr w:rsidR="00DF688C">
        <w:trPr>
          <w:trHeight w:val="653"/>
        </w:trPr>
        <w:tc>
          <w:tcPr>
            <w:tcW w:w="2052" w:type="dxa"/>
            <w:shd w:val="clear" w:color="auto" w:fill="E7E6E6"/>
          </w:tcPr>
          <w:p w:rsidR="00DF688C" w:rsidRDefault="00437954">
            <w:pPr>
              <w:pStyle w:val="TableParagraph"/>
              <w:spacing w:before="120"/>
              <w:rPr>
                <w:b/>
                <w:sz w:val="24"/>
              </w:rPr>
            </w:pPr>
            <w:r>
              <w:rPr>
                <w:b/>
                <w:sz w:val="24"/>
              </w:rPr>
              <w:t>Test</w:t>
            </w:r>
            <w:r>
              <w:rPr>
                <w:b/>
                <w:spacing w:val="-2"/>
                <w:sz w:val="24"/>
              </w:rPr>
              <w:t xml:space="preserve"> </w:t>
            </w:r>
            <w:r>
              <w:rPr>
                <w:b/>
                <w:spacing w:val="-5"/>
                <w:sz w:val="24"/>
              </w:rPr>
              <w:t>ID</w:t>
            </w:r>
          </w:p>
        </w:tc>
        <w:tc>
          <w:tcPr>
            <w:tcW w:w="11317" w:type="dxa"/>
            <w:gridSpan w:val="3"/>
          </w:tcPr>
          <w:p w:rsidR="00DF688C" w:rsidRDefault="00437954">
            <w:pPr>
              <w:pStyle w:val="TableParagraph"/>
              <w:spacing w:before="120"/>
              <w:rPr>
                <w:sz w:val="24"/>
              </w:rPr>
            </w:pPr>
            <w:r>
              <w:rPr>
                <w:spacing w:val="-2"/>
                <w:sz w:val="24"/>
              </w:rPr>
              <w:t>T1.020</w:t>
            </w:r>
          </w:p>
        </w:tc>
      </w:tr>
      <w:tr w:rsidR="00DF688C">
        <w:trPr>
          <w:trHeight w:val="654"/>
        </w:trPr>
        <w:tc>
          <w:tcPr>
            <w:tcW w:w="2052" w:type="dxa"/>
            <w:shd w:val="clear" w:color="auto" w:fill="E7E6E6"/>
          </w:tcPr>
          <w:p w:rsidR="00DF688C" w:rsidRDefault="00437954">
            <w:pPr>
              <w:pStyle w:val="TableParagraph"/>
              <w:spacing w:before="118"/>
              <w:rPr>
                <w:b/>
                <w:sz w:val="24"/>
              </w:rPr>
            </w:pPr>
            <w:r>
              <w:rPr>
                <w:b/>
                <w:sz w:val="24"/>
              </w:rPr>
              <w:t>Module</w:t>
            </w:r>
            <w:r>
              <w:rPr>
                <w:b/>
                <w:spacing w:val="-7"/>
                <w:sz w:val="24"/>
              </w:rPr>
              <w:t xml:space="preserve"> </w:t>
            </w:r>
            <w:r>
              <w:rPr>
                <w:b/>
                <w:spacing w:val="-4"/>
                <w:sz w:val="24"/>
              </w:rPr>
              <w:t>Name</w:t>
            </w:r>
          </w:p>
        </w:tc>
        <w:tc>
          <w:tcPr>
            <w:tcW w:w="11317" w:type="dxa"/>
            <w:gridSpan w:val="3"/>
          </w:tcPr>
          <w:p w:rsidR="00DF688C" w:rsidRDefault="00437954">
            <w:pPr>
              <w:pStyle w:val="TableParagraph"/>
              <w:spacing w:before="118"/>
              <w:rPr>
                <w:sz w:val="24"/>
              </w:rPr>
            </w:pPr>
            <w:r>
              <w:rPr>
                <w:sz w:val="24"/>
              </w:rPr>
              <w:t>Yearly</w:t>
            </w:r>
            <w:r>
              <w:rPr>
                <w:spacing w:val="-4"/>
                <w:sz w:val="24"/>
              </w:rPr>
              <w:t xml:space="preserve"> </w:t>
            </w:r>
            <w:r>
              <w:rPr>
                <w:spacing w:val="-2"/>
                <w:sz w:val="24"/>
              </w:rPr>
              <w:t>Report</w:t>
            </w:r>
          </w:p>
        </w:tc>
      </w:tr>
      <w:tr w:rsidR="00DF688C">
        <w:trPr>
          <w:trHeight w:val="653"/>
        </w:trPr>
        <w:tc>
          <w:tcPr>
            <w:tcW w:w="2052" w:type="dxa"/>
            <w:shd w:val="clear" w:color="auto" w:fill="E7E6E6"/>
          </w:tcPr>
          <w:p w:rsidR="00DF688C" w:rsidRDefault="00437954">
            <w:pPr>
              <w:pStyle w:val="TableParagraph"/>
              <w:rPr>
                <w:b/>
                <w:sz w:val="24"/>
              </w:rPr>
            </w:pPr>
            <w:r>
              <w:rPr>
                <w:b/>
                <w:sz w:val="24"/>
              </w:rPr>
              <w:t>Test</w:t>
            </w:r>
            <w:r>
              <w:rPr>
                <w:b/>
                <w:spacing w:val="-2"/>
                <w:sz w:val="24"/>
              </w:rPr>
              <w:t xml:space="preserve"> Description</w:t>
            </w:r>
          </w:p>
        </w:tc>
        <w:tc>
          <w:tcPr>
            <w:tcW w:w="11317" w:type="dxa"/>
            <w:gridSpan w:val="3"/>
          </w:tcPr>
          <w:p w:rsidR="00DF688C" w:rsidRDefault="00437954">
            <w:pPr>
              <w:pStyle w:val="TableParagraph"/>
              <w:rPr>
                <w:sz w:val="24"/>
              </w:rPr>
            </w:pPr>
            <w:r>
              <w:rPr>
                <w:sz w:val="24"/>
              </w:rPr>
              <w:t>To</w:t>
            </w:r>
            <w:r>
              <w:rPr>
                <w:spacing w:val="-2"/>
                <w:sz w:val="24"/>
              </w:rPr>
              <w:t xml:space="preserve"> </w:t>
            </w:r>
            <w:r>
              <w:rPr>
                <w:sz w:val="24"/>
              </w:rPr>
              <w:t>view</w:t>
            </w:r>
            <w:r>
              <w:rPr>
                <w:spacing w:val="-2"/>
                <w:sz w:val="24"/>
              </w:rPr>
              <w:t xml:space="preserve"> </w:t>
            </w:r>
            <w:r>
              <w:rPr>
                <w:sz w:val="24"/>
              </w:rPr>
              <w:t>the</w:t>
            </w:r>
            <w:r>
              <w:rPr>
                <w:spacing w:val="-2"/>
                <w:sz w:val="24"/>
              </w:rPr>
              <w:t xml:space="preserve"> </w:t>
            </w:r>
            <w:r>
              <w:rPr>
                <w:sz w:val="24"/>
              </w:rPr>
              <w:t>yearly</w:t>
            </w:r>
            <w:r>
              <w:rPr>
                <w:spacing w:val="-1"/>
                <w:sz w:val="24"/>
              </w:rPr>
              <w:t xml:space="preserve"> </w:t>
            </w:r>
            <w:r>
              <w:rPr>
                <w:sz w:val="24"/>
              </w:rPr>
              <w:t>subject</w:t>
            </w:r>
            <w:r>
              <w:rPr>
                <w:spacing w:val="-1"/>
                <w:sz w:val="24"/>
              </w:rPr>
              <w:t xml:space="preserve"> </w:t>
            </w:r>
            <w:r>
              <w:rPr>
                <w:spacing w:val="-2"/>
                <w:sz w:val="24"/>
              </w:rPr>
              <w:t>report.</w:t>
            </w:r>
          </w:p>
        </w:tc>
      </w:tr>
      <w:tr w:rsidR="00DF688C">
        <w:trPr>
          <w:trHeight w:val="653"/>
        </w:trPr>
        <w:tc>
          <w:tcPr>
            <w:tcW w:w="2052" w:type="dxa"/>
            <w:shd w:val="clear" w:color="auto" w:fill="E7E6E6"/>
          </w:tcPr>
          <w:p w:rsidR="00DF688C" w:rsidRDefault="00437954">
            <w:pPr>
              <w:pStyle w:val="TableParagraph"/>
              <w:spacing w:before="120"/>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4627" w:type="dxa"/>
            <w:shd w:val="clear" w:color="auto" w:fill="E7E6E6"/>
          </w:tcPr>
          <w:p w:rsidR="00DF688C" w:rsidRDefault="00437954">
            <w:pPr>
              <w:pStyle w:val="TableParagraph"/>
              <w:spacing w:before="120"/>
              <w:rPr>
                <w:b/>
                <w:sz w:val="24"/>
              </w:rPr>
            </w:pPr>
            <w:r>
              <w:rPr>
                <w:b/>
                <w:sz w:val="24"/>
              </w:rPr>
              <w:t>Test</w:t>
            </w:r>
            <w:r>
              <w:rPr>
                <w:b/>
                <w:spacing w:val="-2"/>
                <w:sz w:val="24"/>
              </w:rPr>
              <w:t xml:space="preserve"> </w:t>
            </w:r>
            <w:r>
              <w:rPr>
                <w:b/>
                <w:sz w:val="24"/>
              </w:rPr>
              <w:t xml:space="preserve">Case </w:t>
            </w:r>
            <w:r>
              <w:rPr>
                <w:b/>
                <w:spacing w:val="-2"/>
                <w:sz w:val="24"/>
              </w:rPr>
              <w:t>Description</w:t>
            </w:r>
          </w:p>
        </w:tc>
        <w:tc>
          <w:tcPr>
            <w:tcW w:w="3336" w:type="dxa"/>
            <w:shd w:val="clear" w:color="auto" w:fill="E7E6E6"/>
          </w:tcPr>
          <w:p w:rsidR="00DF688C" w:rsidRDefault="00437954">
            <w:pPr>
              <w:pStyle w:val="TableParagraph"/>
              <w:spacing w:before="120"/>
              <w:rPr>
                <w:b/>
                <w:sz w:val="24"/>
              </w:rPr>
            </w:pPr>
            <w:r>
              <w:rPr>
                <w:b/>
                <w:spacing w:val="-2"/>
                <w:sz w:val="24"/>
              </w:rPr>
              <w:t>Procedures</w:t>
            </w:r>
          </w:p>
        </w:tc>
        <w:tc>
          <w:tcPr>
            <w:tcW w:w="3354" w:type="dxa"/>
            <w:shd w:val="clear" w:color="auto" w:fill="E7E6E6"/>
          </w:tcPr>
          <w:p w:rsidR="00DF688C" w:rsidRDefault="00437954">
            <w:pPr>
              <w:pStyle w:val="TableParagraph"/>
              <w:spacing w:before="120"/>
              <w:rPr>
                <w:b/>
                <w:sz w:val="24"/>
              </w:rPr>
            </w:pPr>
            <w:r>
              <w:rPr>
                <w:b/>
                <w:sz w:val="24"/>
              </w:rPr>
              <w:t>Expected</w:t>
            </w:r>
            <w:r>
              <w:rPr>
                <w:b/>
                <w:spacing w:val="-4"/>
                <w:sz w:val="24"/>
              </w:rPr>
              <w:t xml:space="preserve"> </w:t>
            </w:r>
            <w:r>
              <w:rPr>
                <w:b/>
                <w:spacing w:val="-2"/>
                <w:sz w:val="24"/>
              </w:rPr>
              <w:t>Result</w:t>
            </w:r>
          </w:p>
        </w:tc>
      </w:tr>
      <w:tr w:rsidR="00DF688C">
        <w:trPr>
          <w:trHeight w:val="1368"/>
        </w:trPr>
        <w:tc>
          <w:tcPr>
            <w:tcW w:w="2052" w:type="dxa"/>
          </w:tcPr>
          <w:p w:rsidR="00DF688C" w:rsidRDefault="00437954">
            <w:pPr>
              <w:pStyle w:val="TableParagraph"/>
              <w:spacing w:before="118"/>
              <w:ind w:left="542"/>
              <w:rPr>
                <w:sz w:val="24"/>
              </w:rPr>
            </w:pPr>
            <w:r>
              <w:rPr>
                <w:spacing w:val="-2"/>
                <w:sz w:val="24"/>
              </w:rPr>
              <w:t>TC20.001</w:t>
            </w:r>
          </w:p>
        </w:tc>
        <w:tc>
          <w:tcPr>
            <w:tcW w:w="4627" w:type="dxa"/>
          </w:tcPr>
          <w:p w:rsidR="00DF688C" w:rsidRDefault="00437954">
            <w:pPr>
              <w:pStyle w:val="TableParagraph"/>
              <w:spacing w:before="118" w:line="360" w:lineRule="auto"/>
              <w:rPr>
                <w:sz w:val="24"/>
              </w:rPr>
            </w:pPr>
            <w:r>
              <w:rPr>
                <w:sz w:val="24"/>
              </w:rPr>
              <w:t>Test</w:t>
            </w:r>
            <w:r>
              <w:rPr>
                <w:spacing w:val="40"/>
                <w:sz w:val="24"/>
              </w:rPr>
              <w:t xml:space="preserve"> </w:t>
            </w:r>
            <w:r>
              <w:rPr>
                <w:sz w:val="24"/>
              </w:rPr>
              <w:t>the</w:t>
            </w:r>
            <w:r>
              <w:rPr>
                <w:spacing w:val="40"/>
                <w:sz w:val="24"/>
              </w:rPr>
              <w:t xml:space="preserve"> </w:t>
            </w:r>
            <w:r>
              <w:rPr>
                <w:sz w:val="24"/>
              </w:rPr>
              <w:t>yearly</w:t>
            </w:r>
            <w:r>
              <w:rPr>
                <w:spacing w:val="40"/>
                <w:sz w:val="24"/>
              </w:rPr>
              <w:t xml:space="preserve"> </w:t>
            </w:r>
            <w:r>
              <w:rPr>
                <w:sz w:val="24"/>
              </w:rPr>
              <w:t>subject</w:t>
            </w:r>
            <w:r>
              <w:rPr>
                <w:spacing w:val="40"/>
                <w:sz w:val="24"/>
              </w:rPr>
              <w:t xml:space="preserve"> </w:t>
            </w:r>
            <w:r>
              <w:rPr>
                <w:sz w:val="24"/>
              </w:rPr>
              <w:t>report</w:t>
            </w:r>
            <w:r>
              <w:rPr>
                <w:spacing w:val="40"/>
                <w:sz w:val="24"/>
              </w:rPr>
              <w:t xml:space="preserve"> </w:t>
            </w:r>
            <w:r>
              <w:rPr>
                <w:sz w:val="24"/>
              </w:rPr>
              <w:t>process</w:t>
            </w:r>
            <w:r>
              <w:rPr>
                <w:spacing w:val="40"/>
                <w:sz w:val="24"/>
              </w:rPr>
              <w:t xml:space="preserve"> </w:t>
            </w:r>
            <w:r>
              <w:rPr>
                <w:sz w:val="24"/>
              </w:rPr>
              <w:t>by</w:t>
            </w:r>
            <w:r>
              <w:rPr>
                <w:spacing w:val="80"/>
                <w:sz w:val="24"/>
              </w:rPr>
              <w:t xml:space="preserve"> </w:t>
            </w:r>
            <w:r>
              <w:rPr>
                <w:sz w:val="24"/>
              </w:rPr>
              <w:t>choosing the desired year.</w:t>
            </w:r>
          </w:p>
        </w:tc>
        <w:tc>
          <w:tcPr>
            <w:tcW w:w="3336" w:type="dxa"/>
          </w:tcPr>
          <w:p w:rsidR="00DF688C" w:rsidRDefault="00437954">
            <w:pPr>
              <w:pStyle w:val="TableParagraph"/>
              <w:tabs>
                <w:tab w:val="left" w:pos="1027"/>
                <w:tab w:val="left" w:pos="1773"/>
                <w:tab w:val="left" w:pos="2932"/>
              </w:tabs>
              <w:spacing w:before="118" w:line="360" w:lineRule="auto"/>
              <w:ind w:right="97"/>
              <w:rPr>
                <w:sz w:val="24"/>
              </w:rPr>
            </w:pPr>
            <w:r>
              <w:rPr>
                <w:sz w:val="24"/>
              </w:rPr>
              <w:t>The</w:t>
            </w:r>
            <w:r>
              <w:rPr>
                <w:spacing w:val="40"/>
                <w:sz w:val="24"/>
              </w:rPr>
              <w:t xml:space="preserve"> </w:t>
            </w:r>
            <w:r>
              <w:rPr>
                <w:sz w:val="24"/>
              </w:rPr>
              <w:t>admin</w:t>
            </w:r>
            <w:r>
              <w:rPr>
                <w:spacing w:val="40"/>
                <w:sz w:val="24"/>
              </w:rPr>
              <w:t xml:space="preserve"> </w:t>
            </w:r>
            <w:r>
              <w:rPr>
                <w:sz w:val="24"/>
              </w:rPr>
              <w:t>clicks</w:t>
            </w:r>
            <w:r>
              <w:rPr>
                <w:spacing w:val="40"/>
                <w:sz w:val="24"/>
              </w:rPr>
              <w:t xml:space="preserve"> </w:t>
            </w:r>
            <w:r>
              <w:rPr>
                <w:sz w:val="24"/>
              </w:rPr>
              <w:t>the</w:t>
            </w:r>
            <w:r>
              <w:rPr>
                <w:spacing w:val="40"/>
                <w:sz w:val="24"/>
              </w:rPr>
              <w:t xml:space="preserve"> </w:t>
            </w:r>
            <w:r>
              <w:rPr>
                <w:sz w:val="24"/>
              </w:rPr>
              <w:t xml:space="preserve">Review </w:t>
            </w:r>
            <w:r>
              <w:rPr>
                <w:spacing w:val="-2"/>
                <w:sz w:val="24"/>
              </w:rPr>
              <w:t>button</w:t>
            </w:r>
            <w:r>
              <w:rPr>
                <w:sz w:val="24"/>
              </w:rPr>
              <w:tab/>
            </w:r>
            <w:r>
              <w:rPr>
                <w:spacing w:val="-2"/>
                <w:sz w:val="24"/>
              </w:rPr>
              <w:t>after</w:t>
            </w:r>
            <w:r>
              <w:rPr>
                <w:sz w:val="24"/>
              </w:rPr>
              <w:tab/>
            </w:r>
            <w:r>
              <w:rPr>
                <w:spacing w:val="-2"/>
                <w:sz w:val="24"/>
              </w:rPr>
              <w:t>selecting</w:t>
            </w:r>
            <w:r>
              <w:rPr>
                <w:sz w:val="24"/>
              </w:rPr>
              <w:tab/>
            </w:r>
            <w:r>
              <w:rPr>
                <w:spacing w:val="-5"/>
                <w:sz w:val="24"/>
              </w:rPr>
              <w:t>the</w:t>
            </w:r>
          </w:p>
        </w:tc>
        <w:tc>
          <w:tcPr>
            <w:tcW w:w="3354" w:type="dxa"/>
          </w:tcPr>
          <w:p w:rsidR="00DF688C" w:rsidRDefault="00437954">
            <w:pPr>
              <w:pStyle w:val="TableParagraph"/>
              <w:tabs>
                <w:tab w:val="left" w:pos="1168"/>
                <w:tab w:val="left" w:pos="1723"/>
                <w:tab w:val="left" w:pos="2236"/>
                <w:tab w:val="left" w:pos="2846"/>
              </w:tabs>
              <w:spacing w:before="118" w:line="360" w:lineRule="auto"/>
              <w:ind w:right="96"/>
              <w:rPr>
                <w:sz w:val="24"/>
              </w:rPr>
            </w:pPr>
            <w:r>
              <w:rPr>
                <w:spacing w:val="-2"/>
                <w:sz w:val="24"/>
              </w:rPr>
              <w:t>Display</w:t>
            </w:r>
            <w:r>
              <w:rPr>
                <w:sz w:val="24"/>
              </w:rPr>
              <w:tab/>
            </w:r>
            <w:r>
              <w:rPr>
                <w:spacing w:val="-4"/>
                <w:sz w:val="24"/>
              </w:rPr>
              <w:t>all</w:t>
            </w:r>
            <w:r>
              <w:rPr>
                <w:sz w:val="24"/>
              </w:rPr>
              <w:tab/>
            </w:r>
            <w:r>
              <w:rPr>
                <w:spacing w:val="-6"/>
                <w:sz w:val="24"/>
              </w:rPr>
              <w:t>of</w:t>
            </w:r>
            <w:r>
              <w:rPr>
                <w:sz w:val="24"/>
              </w:rPr>
              <w:tab/>
            </w:r>
            <w:r>
              <w:rPr>
                <w:spacing w:val="-4"/>
                <w:sz w:val="24"/>
              </w:rPr>
              <w:t>the</w:t>
            </w:r>
            <w:r>
              <w:rPr>
                <w:sz w:val="24"/>
              </w:rPr>
              <w:tab/>
            </w:r>
            <w:r>
              <w:rPr>
                <w:spacing w:val="-4"/>
                <w:sz w:val="24"/>
              </w:rPr>
              <w:t xml:space="preserve">data </w:t>
            </w:r>
            <w:r>
              <w:rPr>
                <w:sz w:val="24"/>
              </w:rPr>
              <w:t>discovered</w:t>
            </w:r>
            <w:r>
              <w:rPr>
                <w:spacing w:val="77"/>
                <w:w w:val="150"/>
                <w:sz w:val="24"/>
              </w:rPr>
              <w:t xml:space="preserve"> </w:t>
            </w:r>
            <w:r>
              <w:rPr>
                <w:sz w:val="24"/>
              </w:rPr>
              <w:t>during</w:t>
            </w:r>
            <w:r>
              <w:rPr>
                <w:spacing w:val="77"/>
                <w:w w:val="150"/>
                <w:sz w:val="24"/>
              </w:rPr>
              <w:t xml:space="preserve"> </w:t>
            </w:r>
            <w:r>
              <w:rPr>
                <w:sz w:val="24"/>
              </w:rPr>
              <w:t>the</w:t>
            </w:r>
            <w:r>
              <w:rPr>
                <w:spacing w:val="78"/>
                <w:w w:val="150"/>
                <w:sz w:val="24"/>
              </w:rPr>
              <w:t xml:space="preserve"> </w:t>
            </w:r>
            <w:r>
              <w:rPr>
                <w:spacing w:val="-2"/>
                <w:sz w:val="24"/>
              </w:rPr>
              <w:t>search,</w:t>
            </w:r>
          </w:p>
          <w:p w:rsidR="00DF688C" w:rsidRDefault="00437954">
            <w:pPr>
              <w:pStyle w:val="TableParagraph"/>
              <w:spacing w:before="0"/>
              <w:rPr>
                <w:sz w:val="24"/>
              </w:rPr>
            </w:pPr>
            <w:r>
              <w:rPr>
                <w:sz w:val="24"/>
              </w:rPr>
              <w:t>including</w:t>
            </w:r>
            <w:r>
              <w:rPr>
                <w:spacing w:val="33"/>
                <w:sz w:val="24"/>
              </w:rPr>
              <w:t xml:space="preserve">  </w:t>
            </w:r>
            <w:r>
              <w:rPr>
                <w:sz w:val="24"/>
              </w:rPr>
              <w:t>total</w:t>
            </w:r>
            <w:r>
              <w:rPr>
                <w:spacing w:val="35"/>
                <w:sz w:val="24"/>
              </w:rPr>
              <w:t xml:space="preserve">  </w:t>
            </w:r>
            <w:r>
              <w:rPr>
                <w:sz w:val="24"/>
              </w:rPr>
              <w:t>sales</w:t>
            </w:r>
            <w:r>
              <w:rPr>
                <w:spacing w:val="36"/>
                <w:sz w:val="24"/>
              </w:rPr>
              <w:t xml:space="preserve">  </w:t>
            </w:r>
            <w:r>
              <w:rPr>
                <w:sz w:val="24"/>
              </w:rPr>
              <w:t>for</w:t>
            </w:r>
            <w:r>
              <w:rPr>
                <w:spacing w:val="35"/>
                <w:sz w:val="24"/>
              </w:rPr>
              <w:t xml:space="preserve">  </w:t>
            </w:r>
            <w:r>
              <w:rPr>
                <w:spacing w:val="-5"/>
                <w:sz w:val="24"/>
              </w:rPr>
              <w:t>the</w:t>
            </w:r>
          </w:p>
        </w:tc>
      </w:tr>
    </w:tbl>
    <w:p w:rsidR="00DF688C" w:rsidRDefault="00DF688C">
      <w:pPr>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4627"/>
        <w:gridCol w:w="3336"/>
        <w:gridCol w:w="3354"/>
      </w:tblGrid>
      <w:tr w:rsidR="00DF688C">
        <w:trPr>
          <w:trHeight w:val="947"/>
        </w:trPr>
        <w:tc>
          <w:tcPr>
            <w:tcW w:w="2052" w:type="dxa"/>
          </w:tcPr>
          <w:p w:rsidR="00DF688C" w:rsidRDefault="00DF688C">
            <w:pPr>
              <w:pStyle w:val="TableParagraph"/>
              <w:spacing w:before="0"/>
              <w:ind w:left="0"/>
              <w:rPr>
                <w:sz w:val="24"/>
              </w:rPr>
            </w:pPr>
          </w:p>
        </w:tc>
        <w:tc>
          <w:tcPr>
            <w:tcW w:w="4627" w:type="dxa"/>
          </w:tcPr>
          <w:p w:rsidR="00DF688C" w:rsidRDefault="00DF688C">
            <w:pPr>
              <w:pStyle w:val="TableParagraph"/>
              <w:spacing w:before="0"/>
              <w:ind w:left="0"/>
              <w:rPr>
                <w:sz w:val="24"/>
              </w:rPr>
            </w:pPr>
          </w:p>
        </w:tc>
        <w:tc>
          <w:tcPr>
            <w:tcW w:w="3336" w:type="dxa"/>
          </w:tcPr>
          <w:p w:rsidR="00DF688C" w:rsidRDefault="00437954">
            <w:pPr>
              <w:pStyle w:val="TableParagraph"/>
              <w:spacing w:before="0" w:line="275" w:lineRule="exact"/>
              <w:rPr>
                <w:sz w:val="24"/>
              </w:rPr>
            </w:pPr>
            <w:proofErr w:type="gramStart"/>
            <w:r>
              <w:rPr>
                <w:sz w:val="24"/>
              </w:rPr>
              <w:t>desired</w:t>
            </w:r>
            <w:proofErr w:type="gramEnd"/>
            <w:r>
              <w:rPr>
                <w:spacing w:val="-1"/>
                <w:sz w:val="24"/>
              </w:rPr>
              <w:t xml:space="preserve"> </w:t>
            </w:r>
            <w:r>
              <w:rPr>
                <w:spacing w:val="-2"/>
                <w:sz w:val="24"/>
              </w:rPr>
              <w:t>year.</w:t>
            </w:r>
          </w:p>
        </w:tc>
        <w:tc>
          <w:tcPr>
            <w:tcW w:w="3354" w:type="dxa"/>
          </w:tcPr>
          <w:p w:rsidR="00DF688C" w:rsidRDefault="00437954">
            <w:pPr>
              <w:pStyle w:val="TableParagraph"/>
              <w:spacing w:before="0" w:line="360" w:lineRule="auto"/>
              <w:rPr>
                <w:sz w:val="24"/>
              </w:rPr>
            </w:pPr>
            <w:proofErr w:type="gramStart"/>
            <w:r>
              <w:rPr>
                <w:sz w:val="24"/>
              </w:rPr>
              <w:t>selected</w:t>
            </w:r>
            <w:proofErr w:type="gramEnd"/>
            <w:r>
              <w:rPr>
                <w:sz w:val="24"/>
              </w:rPr>
              <w:t xml:space="preserve"> year and the</w:t>
            </w:r>
            <w:r>
              <w:rPr>
                <w:spacing w:val="40"/>
                <w:sz w:val="24"/>
              </w:rPr>
              <w:t xml:space="preserve"> </w:t>
            </w:r>
            <w:r>
              <w:rPr>
                <w:sz w:val="24"/>
              </w:rPr>
              <w:t>total sales for each month of that year.</w:t>
            </w:r>
          </w:p>
        </w:tc>
      </w:tr>
    </w:tbl>
    <w:p w:rsidR="00DF688C" w:rsidRDefault="00DF688C">
      <w:pPr>
        <w:pStyle w:val="BodyText"/>
        <w:spacing w:before="0"/>
        <w:rPr>
          <w:b/>
          <w:sz w:val="20"/>
        </w:rPr>
      </w:pPr>
    </w:p>
    <w:p w:rsidR="00DF688C" w:rsidRDefault="00DF688C">
      <w:pPr>
        <w:pStyle w:val="BodyText"/>
        <w:spacing w:before="1"/>
        <w:rPr>
          <w:b/>
          <w:sz w:val="1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4627"/>
        <w:gridCol w:w="3336"/>
        <w:gridCol w:w="3354"/>
      </w:tblGrid>
      <w:tr w:rsidR="00DF688C">
        <w:trPr>
          <w:trHeight w:val="653"/>
        </w:trPr>
        <w:tc>
          <w:tcPr>
            <w:tcW w:w="2052"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17" w:type="dxa"/>
            <w:gridSpan w:val="3"/>
          </w:tcPr>
          <w:p w:rsidR="00DF688C" w:rsidRDefault="00437954">
            <w:pPr>
              <w:pStyle w:val="TableParagraph"/>
              <w:rPr>
                <w:sz w:val="24"/>
              </w:rPr>
            </w:pPr>
            <w:r>
              <w:rPr>
                <w:spacing w:val="-2"/>
                <w:sz w:val="24"/>
              </w:rPr>
              <w:t>T1.021</w:t>
            </w:r>
          </w:p>
        </w:tc>
      </w:tr>
      <w:tr w:rsidR="00DF688C">
        <w:trPr>
          <w:trHeight w:val="654"/>
        </w:trPr>
        <w:tc>
          <w:tcPr>
            <w:tcW w:w="2052" w:type="dxa"/>
            <w:shd w:val="clear" w:color="auto" w:fill="E7E6E6"/>
          </w:tcPr>
          <w:p w:rsidR="00DF688C" w:rsidRDefault="00437954">
            <w:pPr>
              <w:pStyle w:val="TableParagraph"/>
              <w:spacing w:before="120"/>
              <w:rPr>
                <w:b/>
                <w:sz w:val="24"/>
              </w:rPr>
            </w:pPr>
            <w:r>
              <w:rPr>
                <w:b/>
                <w:sz w:val="24"/>
              </w:rPr>
              <w:t>Module</w:t>
            </w:r>
            <w:r>
              <w:rPr>
                <w:b/>
                <w:spacing w:val="-7"/>
                <w:sz w:val="24"/>
              </w:rPr>
              <w:t xml:space="preserve"> </w:t>
            </w:r>
            <w:r>
              <w:rPr>
                <w:b/>
                <w:spacing w:val="-4"/>
                <w:sz w:val="24"/>
              </w:rPr>
              <w:t>Name</w:t>
            </w:r>
          </w:p>
        </w:tc>
        <w:tc>
          <w:tcPr>
            <w:tcW w:w="11317" w:type="dxa"/>
            <w:gridSpan w:val="3"/>
          </w:tcPr>
          <w:p w:rsidR="00DF688C" w:rsidRDefault="00437954">
            <w:pPr>
              <w:pStyle w:val="TableParagraph"/>
              <w:spacing w:before="120"/>
              <w:rPr>
                <w:sz w:val="24"/>
              </w:rPr>
            </w:pPr>
            <w:r>
              <w:rPr>
                <w:sz w:val="24"/>
              </w:rPr>
              <w:t>Update</w:t>
            </w:r>
            <w:r>
              <w:rPr>
                <w:spacing w:val="-2"/>
                <w:sz w:val="24"/>
              </w:rPr>
              <w:t xml:space="preserve"> </w:t>
            </w:r>
            <w:r>
              <w:rPr>
                <w:sz w:val="24"/>
              </w:rPr>
              <w:t>Profile</w:t>
            </w:r>
            <w:r>
              <w:rPr>
                <w:spacing w:val="-2"/>
                <w:sz w:val="24"/>
              </w:rPr>
              <w:t xml:space="preserve"> Details</w:t>
            </w:r>
          </w:p>
        </w:tc>
      </w:tr>
      <w:tr w:rsidR="00DF688C">
        <w:trPr>
          <w:trHeight w:val="653"/>
        </w:trPr>
        <w:tc>
          <w:tcPr>
            <w:tcW w:w="2052" w:type="dxa"/>
            <w:shd w:val="clear" w:color="auto" w:fill="E7E6E6"/>
          </w:tcPr>
          <w:p w:rsidR="00DF688C" w:rsidRDefault="00437954">
            <w:pPr>
              <w:pStyle w:val="TableParagraph"/>
              <w:spacing w:before="118"/>
              <w:rPr>
                <w:b/>
                <w:sz w:val="24"/>
              </w:rPr>
            </w:pPr>
            <w:r>
              <w:rPr>
                <w:b/>
                <w:sz w:val="24"/>
              </w:rPr>
              <w:t>Test</w:t>
            </w:r>
            <w:r>
              <w:rPr>
                <w:b/>
                <w:spacing w:val="-2"/>
                <w:sz w:val="24"/>
              </w:rPr>
              <w:t xml:space="preserve"> Description</w:t>
            </w:r>
          </w:p>
        </w:tc>
        <w:tc>
          <w:tcPr>
            <w:tcW w:w="11317" w:type="dxa"/>
            <w:gridSpan w:val="3"/>
          </w:tcPr>
          <w:p w:rsidR="00DF688C" w:rsidRDefault="00437954">
            <w:pPr>
              <w:pStyle w:val="TableParagraph"/>
              <w:spacing w:before="118"/>
              <w:rPr>
                <w:sz w:val="24"/>
              </w:rPr>
            </w:pPr>
            <w:r>
              <w:rPr>
                <w:sz w:val="24"/>
              </w:rPr>
              <w:t>To</w:t>
            </w:r>
            <w:r>
              <w:rPr>
                <w:spacing w:val="-2"/>
                <w:sz w:val="24"/>
              </w:rPr>
              <w:t xml:space="preserve"> </w:t>
            </w:r>
            <w:r>
              <w:rPr>
                <w:sz w:val="24"/>
              </w:rPr>
              <w:t>update</w:t>
            </w:r>
            <w:r>
              <w:rPr>
                <w:spacing w:val="-2"/>
                <w:sz w:val="24"/>
              </w:rPr>
              <w:t xml:space="preserve"> </w:t>
            </w:r>
            <w:r>
              <w:rPr>
                <w:sz w:val="24"/>
              </w:rPr>
              <w:t xml:space="preserve">profile </w:t>
            </w:r>
            <w:r>
              <w:rPr>
                <w:spacing w:val="-2"/>
                <w:sz w:val="24"/>
              </w:rPr>
              <w:t>details.</w:t>
            </w:r>
          </w:p>
        </w:tc>
      </w:tr>
      <w:tr w:rsidR="00DF688C">
        <w:trPr>
          <w:trHeight w:val="654"/>
        </w:trPr>
        <w:tc>
          <w:tcPr>
            <w:tcW w:w="2052" w:type="dxa"/>
            <w:shd w:val="clear" w:color="auto" w:fill="E7E6E6"/>
          </w:tcPr>
          <w:p w:rsidR="00DF688C" w:rsidRDefault="00437954">
            <w:pPr>
              <w:pStyle w:val="TableParagraph"/>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4627" w:type="dxa"/>
            <w:shd w:val="clear" w:color="auto" w:fill="E7E6E6"/>
          </w:tcPr>
          <w:p w:rsidR="00DF688C" w:rsidRDefault="00437954">
            <w:pPr>
              <w:pStyle w:val="TableParagraph"/>
              <w:rPr>
                <w:b/>
                <w:sz w:val="24"/>
              </w:rPr>
            </w:pPr>
            <w:r>
              <w:rPr>
                <w:b/>
                <w:sz w:val="24"/>
              </w:rPr>
              <w:t>Test</w:t>
            </w:r>
            <w:r>
              <w:rPr>
                <w:b/>
                <w:spacing w:val="-2"/>
                <w:sz w:val="24"/>
              </w:rPr>
              <w:t xml:space="preserve"> </w:t>
            </w:r>
            <w:r>
              <w:rPr>
                <w:b/>
                <w:sz w:val="24"/>
              </w:rPr>
              <w:t xml:space="preserve">Case </w:t>
            </w:r>
            <w:r>
              <w:rPr>
                <w:b/>
                <w:spacing w:val="-2"/>
                <w:sz w:val="24"/>
              </w:rPr>
              <w:t>Description</w:t>
            </w:r>
          </w:p>
        </w:tc>
        <w:tc>
          <w:tcPr>
            <w:tcW w:w="3336" w:type="dxa"/>
            <w:shd w:val="clear" w:color="auto" w:fill="E7E6E6"/>
          </w:tcPr>
          <w:p w:rsidR="00DF688C" w:rsidRDefault="00437954">
            <w:pPr>
              <w:pStyle w:val="TableParagraph"/>
              <w:rPr>
                <w:b/>
                <w:sz w:val="24"/>
              </w:rPr>
            </w:pPr>
            <w:r>
              <w:rPr>
                <w:b/>
                <w:spacing w:val="-2"/>
                <w:sz w:val="24"/>
              </w:rPr>
              <w:t>Procedures</w:t>
            </w:r>
          </w:p>
        </w:tc>
        <w:tc>
          <w:tcPr>
            <w:tcW w:w="3354" w:type="dxa"/>
            <w:shd w:val="clear" w:color="auto" w:fill="E7E6E6"/>
          </w:tcPr>
          <w:p w:rsidR="00DF688C" w:rsidRDefault="00437954">
            <w:pPr>
              <w:pStyle w:val="TableParagraph"/>
              <w:rPr>
                <w:b/>
                <w:sz w:val="24"/>
              </w:rPr>
            </w:pPr>
            <w:r>
              <w:rPr>
                <w:b/>
                <w:sz w:val="24"/>
              </w:rPr>
              <w:t>Expected</w:t>
            </w:r>
            <w:r>
              <w:rPr>
                <w:b/>
                <w:spacing w:val="-4"/>
                <w:sz w:val="24"/>
              </w:rPr>
              <w:t xml:space="preserve"> </w:t>
            </w:r>
            <w:r>
              <w:rPr>
                <w:b/>
                <w:spacing w:val="-2"/>
                <w:sz w:val="24"/>
              </w:rPr>
              <w:t>Result</w:t>
            </w:r>
          </w:p>
        </w:tc>
      </w:tr>
      <w:tr w:rsidR="00DF688C">
        <w:trPr>
          <w:trHeight w:val="3136"/>
        </w:trPr>
        <w:tc>
          <w:tcPr>
            <w:tcW w:w="2052" w:type="dxa"/>
          </w:tcPr>
          <w:p w:rsidR="00DF688C" w:rsidRDefault="00437954">
            <w:pPr>
              <w:pStyle w:val="TableParagraph"/>
              <w:spacing w:before="120"/>
              <w:ind w:left="542"/>
              <w:rPr>
                <w:sz w:val="24"/>
              </w:rPr>
            </w:pPr>
            <w:r>
              <w:rPr>
                <w:spacing w:val="-2"/>
                <w:sz w:val="24"/>
              </w:rPr>
              <w:t>TC21.001</w:t>
            </w:r>
          </w:p>
        </w:tc>
        <w:tc>
          <w:tcPr>
            <w:tcW w:w="4627" w:type="dxa"/>
          </w:tcPr>
          <w:p w:rsidR="00DF688C" w:rsidRDefault="00437954">
            <w:pPr>
              <w:pStyle w:val="TableParagraph"/>
              <w:spacing w:before="120" w:line="360" w:lineRule="auto"/>
              <w:ind w:right="96"/>
              <w:jc w:val="both"/>
              <w:rPr>
                <w:sz w:val="24"/>
              </w:rPr>
            </w:pPr>
            <w:r>
              <w:rPr>
                <w:sz w:val="24"/>
              </w:rPr>
              <w:t>Test the update profile details process with</w:t>
            </w:r>
            <w:r>
              <w:rPr>
                <w:spacing w:val="40"/>
                <w:sz w:val="24"/>
              </w:rPr>
              <w:t xml:space="preserve"> </w:t>
            </w:r>
            <w:r>
              <w:rPr>
                <w:sz w:val="24"/>
              </w:rPr>
              <w:t>all necessary information entered, data that does not yet exist in the database and email address is in the correct format.</w:t>
            </w:r>
          </w:p>
        </w:tc>
        <w:tc>
          <w:tcPr>
            <w:tcW w:w="3336" w:type="dxa"/>
          </w:tcPr>
          <w:p w:rsidR="00DF688C" w:rsidRDefault="00437954">
            <w:pPr>
              <w:pStyle w:val="TableParagraph"/>
              <w:spacing w:before="120" w:line="360" w:lineRule="auto"/>
              <w:ind w:right="96"/>
              <w:jc w:val="both"/>
              <w:rPr>
                <w:sz w:val="24"/>
              </w:rPr>
            </w:pPr>
            <w:r>
              <w:rPr>
                <w:sz w:val="24"/>
              </w:rPr>
              <w:t>The admin clicks the Update Profile button after entering phone number and email</w:t>
            </w:r>
            <w:r>
              <w:rPr>
                <w:spacing w:val="40"/>
                <w:sz w:val="24"/>
              </w:rPr>
              <w:t xml:space="preserve"> </w:t>
            </w:r>
            <w:r>
              <w:rPr>
                <w:sz w:val="24"/>
              </w:rPr>
              <w:t xml:space="preserve">address that have not yet been recorded in the database and email address is in the correct </w:t>
            </w:r>
            <w:r>
              <w:rPr>
                <w:spacing w:val="-2"/>
                <w:sz w:val="24"/>
              </w:rPr>
              <w:t>format.</w:t>
            </w:r>
          </w:p>
        </w:tc>
        <w:tc>
          <w:tcPr>
            <w:tcW w:w="3354" w:type="dxa"/>
          </w:tcPr>
          <w:p w:rsidR="00DF688C" w:rsidRDefault="00437954">
            <w:pPr>
              <w:pStyle w:val="TableParagraph"/>
              <w:spacing w:before="120" w:line="360" w:lineRule="auto"/>
              <w:ind w:right="96"/>
              <w:jc w:val="both"/>
              <w:rPr>
                <w:sz w:val="24"/>
              </w:rPr>
            </w:pPr>
            <w:r>
              <w:rPr>
                <w:sz w:val="24"/>
              </w:rPr>
              <w:t xml:space="preserve">Display “Email has been updated </w:t>
            </w:r>
            <w:proofErr w:type="spellStart"/>
            <w:r>
              <w:rPr>
                <w:sz w:val="24"/>
              </w:rPr>
              <w:t>successfully!”</w:t>
            </w:r>
            <w:proofErr w:type="gramStart"/>
            <w:r>
              <w:rPr>
                <w:sz w:val="24"/>
              </w:rPr>
              <w:t>.“</w:t>
            </w:r>
            <w:proofErr w:type="gramEnd"/>
            <w:r>
              <w:rPr>
                <w:sz w:val="24"/>
              </w:rPr>
              <w:t>Phone</w:t>
            </w:r>
            <w:proofErr w:type="spellEnd"/>
            <w:r>
              <w:rPr>
                <w:sz w:val="24"/>
              </w:rPr>
              <w:t xml:space="preserve"> number has been updated </w:t>
            </w:r>
            <w:r>
              <w:rPr>
                <w:spacing w:val="-2"/>
                <w:sz w:val="24"/>
              </w:rPr>
              <w:t>successfully!</w:t>
            </w:r>
            <w:proofErr w:type="gramStart"/>
            <w:r>
              <w:rPr>
                <w:spacing w:val="-2"/>
                <w:sz w:val="24"/>
              </w:rPr>
              <w:t>”.</w:t>
            </w:r>
            <w:proofErr w:type="gramEnd"/>
          </w:p>
        </w:tc>
      </w:tr>
    </w:tbl>
    <w:p w:rsidR="00DF688C" w:rsidRDefault="00DF688C">
      <w:pPr>
        <w:spacing w:line="360" w:lineRule="auto"/>
        <w:jc w:val="both"/>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4627"/>
        <w:gridCol w:w="3336"/>
        <w:gridCol w:w="3354"/>
      </w:tblGrid>
      <w:tr w:rsidR="00DF688C">
        <w:trPr>
          <w:trHeight w:val="2723"/>
        </w:trPr>
        <w:tc>
          <w:tcPr>
            <w:tcW w:w="2052" w:type="dxa"/>
          </w:tcPr>
          <w:p w:rsidR="00DF688C" w:rsidRDefault="00437954">
            <w:pPr>
              <w:pStyle w:val="TableParagraph"/>
              <w:ind w:left="530" w:right="521"/>
              <w:jc w:val="center"/>
              <w:rPr>
                <w:sz w:val="24"/>
              </w:rPr>
            </w:pPr>
            <w:r>
              <w:rPr>
                <w:spacing w:val="-2"/>
                <w:sz w:val="24"/>
              </w:rPr>
              <w:t>TC21.002</w:t>
            </w:r>
          </w:p>
        </w:tc>
        <w:tc>
          <w:tcPr>
            <w:tcW w:w="4627" w:type="dxa"/>
          </w:tcPr>
          <w:p w:rsidR="00DF688C" w:rsidRDefault="00437954">
            <w:pPr>
              <w:pStyle w:val="TableParagraph"/>
              <w:spacing w:line="360" w:lineRule="auto"/>
              <w:ind w:right="96"/>
              <w:jc w:val="both"/>
              <w:rPr>
                <w:sz w:val="24"/>
              </w:rPr>
            </w:pPr>
            <w:r>
              <w:rPr>
                <w:sz w:val="24"/>
              </w:rPr>
              <w:t>Test the update profile details process with</w:t>
            </w:r>
            <w:r>
              <w:rPr>
                <w:spacing w:val="40"/>
                <w:sz w:val="24"/>
              </w:rPr>
              <w:t xml:space="preserve"> </w:t>
            </w:r>
            <w:r>
              <w:rPr>
                <w:sz w:val="24"/>
              </w:rPr>
              <w:t>all necessary information entered, phone number</w:t>
            </w:r>
            <w:r>
              <w:rPr>
                <w:spacing w:val="-4"/>
                <w:sz w:val="24"/>
              </w:rPr>
              <w:t xml:space="preserve"> </w:t>
            </w:r>
            <w:r>
              <w:rPr>
                <w:sz w:val="24"/>
              </w:rPr>
              <w:t>and</w:t>
            </w:r>
            <w:r>
              <w:rPr>
                <w:spacing w:val="-1"/>
                <w:sz w:val="24"/>
              </w:rPr>
              <w:t xml:space="preserve"> </w:t>
            </w:r>
            <w:r>
              <w:rPr>
                <w:sz w:val="24"/>
              </w:rPr>
              <w:t>email</w:t>
            </w:r>
            <w:r>
              <w:rPr>
                <w:spacing w:val="-3"/>
                <w:sz w:val="24"/>
              </w:rPr>
              <w:t xml:space="preserve"> </w:t>
            </w:r>
            <w:r>
              <w:rPr>
                <w:sz w:val="24"/>
              </w:rPr>
              <w:t>address</w:t>
            </w:r>
            <w:r>
              <w:rPr>
                <w:spacing w:val="-3"/>
                <w:sz w:val="24"/>
              </w:rPr>
              <w:t xml:space="preserve"> </w:t>
            </w:r>
            <w:r>
              <w:rPr>
                <w:sz w:val="24"/>
              </w:rPr>
              <w:t>already</w:t>
            </w:r>
            <w:r>
              <w:rPr>
                <w:spacing w:val="-1"/>
                <w:sz w:val="24"/>
              </w:rPr>
              <w:t xml:space="preserve"> </w:t>
            </w:r>
            <w:r>
              <w:rPr>
                <w:sz w:val="24"/>
              </w:rPr>
              <w:t>exist</w:t>
            </w:r>
            <w:r>
              <w:rPr>
                <w:spacing w:val="-3"/>
                <w:sz w:val="24"/>
              </w:rPr>
              <w:t xml:space="preserve"> </w:t>
            </w:r>
            <w:r>
              <w:rPr>
                <w:sz w:val="24"/>
              </w:rPr>
              <w:t>in</w:t>
            </w:r>
            <w:r>
              <w:rPr>
                <w:spacing w:val="-5"/>
                <w:sz w:val="24"/>
              </w:rPr>
              <w:t xml:space="preserve"> </w:t>
            </w:r>
            <w:r>
              <w:rPr>
                <w:sz w:val="24"/>
              </w:rPr>
              <w:t xml:space="preserve">the database and email address is in the correct </w:t>
            </w:r>
            <w:r>
              <w:rPr>
                <w:spacing w:val="-2"/>
                <w:sz w:val="24"/>
              </w:rPr>
              <w:t>format.</w:t>
            </w:r>
          </w:p>
        </w:tc>
        <w:tc>
          <w:tcPr>
            <w:tcW w:w="3336" w:type="dxa"/>
          </w:tcPr>
          <w:p w:rsidR="00DF688C" w:rsidRDefault="00437954">
            <w:pPr>
              <w:pStyle w:val="TableParagraph"/>
              <w:spacing w:line="360" w:lineRule="auto"/>
              <w:ind w:right="96"/>
              <w:jc w:val="both"/>
              <w:rPr>
                <w:sz w:val="24"/>
              </w:rPr>
            </w:pPr>
            <w:r>
              <w:rPr>
                <w:sz w:val="24"/>
              </w:rPr>
              <w:t>The admin clicks the Update Profile button after entering phone number and email</w:t>
            </w:r>
            <w:r>
              <w:rPr>
                <w:spacing w:val="40"/>
                <w:sz w:val="24"/>
              </w:rPr>
              <w:t xml:space="preserve"> </w:t>
            </w:r>
            <w:r>
              <w:rPr>
                <w:sz w:val="24"/>
              </w:rPr>
              <w:t>address that already exist in the database and email address is in the correct format.</w:t>
            </w:r>
          </w:p>
        </w:tc>
        <w:tc>
          <w:tcPr>
            <w:tcW w:w="3354" w:type="dxa"/>
          </w:tcPr>
          <w:p w:rsidR="00DF688C" w:rsidRDefault="00437954">
            <w:pPr>
              <w:pStyle w:val="TableParagraph"/>
              <w:spacing w:line="360" w:lineRule="auto"/>
              <w:ind w:right="96"/>
              <w:jc w:val="both"/>
              <w:rPr>
                <w:sz w:val="24"/>
              </w:rPr>
            </w:pPr>
            <w:r>
              <w:rPr>
                <w:sz w:val="24"/>
              </w:rPr>
              <w:t>Display “Email already exist. Please use other than that.” “Phone number already exist. Please use other than that.”</w:t>
            </w:r>
          </w:p>
        </w:tc>
      </w:tr>
      <w:tr w:rsidR="00DF688C">
        <w:trPr>
          <w:trHeight w:val="2724"/>
        </w:trPr>
        <w:tc>
          <w:tcPr>
            <w:tcW w:w="2052" w:type="dxa"/>
          </w:tcPr>
          <w:p w:rsidR="00DF688C" w:rsidRDefault="00437954">
            <w:pPr>
              <w:pStyle w:val="TableParagraph"/>
              <w:spacing w:before="118"/>
              <w:ind w:left="530" w:right="521"/>
              <w:jc w:val="center"/>
              <w:rPr>
                <w:sz w:val="24"/>
              </w:rPr>
            </w:pPr>
            <w:r>
              <w:rPr>
                <w:spacing w:val="-2"/>
                <w:sz w:val="24"/>
              </w:rPr>
              <w:t>TC21.003</w:t>
            </w:r>
          </w:p>
        </w:tc>
        <w:tc>
          <w:tcPr>
            <w:tcW w:w="4627" w:type="dxa"/>
          </w:tcPr>
          <w:p w:rsidR="00DF688C" w:rsidRDefault="00437954">
            <w:pPr>
              <w:pStyle w:val="TableParagraph"/>
              <w:spacing w:before="118" w:line="360" w:lineRule="auto"/>
              <w:ind w:right="96"/>
              <w:jc w:val="both"/>
              <w:rPr>
                <w:sz w:val="24"/>
              </w:rPr>
            </w:pPr>
            <w:r>
              <w:rPr>
                <w:sz w:val="24"/>
              </w:rPr>
              <w:t>Test the update profile details process with</w:t>
            </w:r>
            <w:r>
              <w:rPr>
                <w:spacing w:val="40"/>
                <w:sz w:val="24"/>
              </w:rPr>
              <w:t xml:space="preserve"> </w:t>
            </w:r>
            <w:r>
              <w:rPr>
                <w:sz w:val="24"/>
              </w:rPr>
              <w:t>all necessary information entered, data already exist in the database and email address is not in the correct format.</w:t>
            </w:r>
          </w:p>
        </w:tc>
        <w:tc>
          <w:tcPr>
            <w:tcW w:w="3336" w:type="dxa"/>
          </w:tcPr>
          <w:p w:rsidR="00DF688C" w:rsidRDefault="00437954">
            <w:pPr>
              <w:pStyle w:val="TableParagraph"/>
              <w:spacing w:before="118" w:line="360" w:lineRule="auto"/>
              <w:ind w:right="96"/>
              <w:jc w:val="both"/>
              <w:rPr>
                <w:sz w:val="24"/>
              </w:rPr>
            </w:pPr>
            <w:r>
              <w:rPr>
                <w:sz w:val="24"/>
              </w:rPr>
              <w:t>The admin clicks the Update Profile button after entering phone number and email</w:t>
            </w:r>
            <w:r>
              <w:rPr>
                <w:spacing w:val="40"/>
                <w:sz w:val="24"/>
              </w:rPr>
              <w:t xml:space="preserve"> </w:t>
            </w:r>
            <w:r>
              <w:rPr>
                <w:sz w:val="24"/>
              </w:rPr>
              <w:t>address that already exist in the database and email address is in the incorrect format.</w:t>
            </w:r>
          </w:p>
        </w:tc>
        <w:tc>
          <w:tcPr>
            <w:tcW w:w="3354" w:type="dxa"/>
          </w:tcPr>
          <w:p w:rsidR="00DF688C" w:rsidRDefault="00437954" w:rsidP="008A06C8">
            <w:pPr>
              <w:pStyle w:val="TableParagraph"/>
              <w:spacing w:before="118" w:line="360" w:lineRule="auto"/>
              <w:rPr>
                <w:sz w:val="24"/>
              </w:rPr>
            </w:pPr>
            <w:r>
              <w:rPr>
                <w:sz w:val="24"/>
              </w:rPr>
              <w:t>Display</w:t>
            </w:r>
            <w:r>
              <w:rPr>
                <w:spacing w:val="40"/>
                <w:sz w:val="24"/>
              </w:rPr>
              <w:t xml:space="preserve"> </w:t>
            </w:r>
            <w:r>
              <w:rPr>
                <w:sz w:val="24"/>
              </w:rPr>
              <w:t>“Error</w:t>
            </w:r>
            <w:del w:id="20" w:author="Microsoft account" w:date="2022-09-02T07:31:00Z">
              <w:r w:rsidDel="008A06C8">
                <w:rPr>
                  <w:spacing w:val="40"/>
                  <w:sz w:val="24"/>
                </w:rPr>
                <w:delText xml:space="preserve"> </w:delText>
              </w:r>
            </w:del>
            <w:r>
              <w:rPr>
                <w:sz w:val="24"/>
              </w:rPr>
              <w:t>:</w:t>
            </w:r>
            <w:r>
              <w:rPr>
                <w:spacing w:val="40"/>
                <w:sz w:val="24"/>
              </w:rPr>
              <w:t xml:space="preserve"> </w:t>
            </w:r>
            <w:r>
              <w:rPr>
                <w:sz w:val="24"/>
              </w:rPr>
              <w:t>You</w:t>
            </w:r>
            <w:r>
              <w:rPr>
                <w:spacing w:val="40"/>
                <w:sz w:val="24"/>
              </w:rPr>
              <w:t xml:space="preserve"> </w:t>
            </w:r>
            <w:r>
              <w:rPr>
                <w:sz w:val="24"/>
              </w:rPr>
              <w:t>did</w:t>
            </w:r>
            <w:r>
              <w:rPr>
                <w:spacing w:val="40"/>
                <w:sz w:val="24"/>
              </w:rPr>
              <w:t xml:space="preserve"> </w:t>
            </w:r>
            <w:r>
              <w:rPr>
                <w:sz w:val="24"/>
              </w:rPr>
              <w:t>not enter a valid email.”</w:t>
            </w:r>
          </w:p>
        </w:tc>
      </w:tr>
    </w:tbl>
    <w:p w:rsidR="00DF688C" w:rsidRDefault="00DF688C">
      <w:pPr>
        <w:spacing w:line="360" w:lineRule="auto"/>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4627"/>
        <w:gridCol w:w="3336"/>
        <w:gridCol w:w="3354"/>
      </w:tblGrid>
      <w:tr w:rsidR="00DF688C">
        <w:trPr>
          <w:trHeight w:val="653"/>
        </w:trPr>
        <w:tc>
          <w:tcPr>
            <w:tcW w:w="2052"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17" w:type="dxa"/>
            <w:gridSpan w:val="3"/>
          </w:tcPr>
          <w:p w:rsidR="00DF688C" w:rsidRDefault="00437954">
            <w:pPr>
              <w:pStyle w:val="TableParagraph"/>
              <w:rPr>
                <w:sz w:val="24"/>
              </w:rPr>
            </w:pPr>
            <w:r>
              <w:rPr>
                <w:spacing w:val="-2"/>
                <w:sz w:val="24"/>
              </w:rPr>
              <w:t>T1.022</w:t>
            </w:r>
          </w:p>
        </w:tc>
      </w:tr>
      <w:tr w:rsidR="00DF688C">
        <w:trPr>
          <w:trHeight w:val="653"/>
        </w:trPr>
        <w:tc>
          <w:tcPr>
            <w:tcW w:w="2052" w:type="dxa"/>
            <w:shd w:val="clear" w:color="auto" w:fill="E7E6E6"/>
          </w:tcPr>
          <w:p w:rsidR="00DF688C" w:rsidRDefault="00437954">
            <w:pPr>
              <w:pStyle w:val="TableParagraph"/>
              <w:rPr>
                <w:b/>
                <w:sz w:val="24"/>
              </w:rPr>
            </w:pPr>
            <w:r>
              <w:rPr>
                <w:b/>
                <w:sz w:val="24"/>
              </w:rPr>
              <w:t>Module</w:t>
            </w:r>
            <w:r>
              <w:rPr>
                <w:b/>
                <w:spacing w:val="-7"/>
                <w:sz w:val="24"/>
              </w:rPr>
              <w:t xml:space="preserve"> </w:t>
            </w:r>
            <w:r>
              <w:rPr>
                <w:b/>
                <w:spacing w:val="-4"/>
                <w:sz w:val="24"/>
              </w:rPr>
              <w:t>Name</w:t>
            </w:r>
          </w:p>
        </w:tc>
        <w:tc>
          <w:tcPr>
            <w:tcW w:w="11317" w:type="dxa"/>
            <w:gridSpan w:val="3"/>
          </w:tcPr>
          <w:p w:rsidR="00DF688C" w:rsidRDefault="00437954">
            <w:pPr>
              <w:pStyle w:val="TableParagraph"/>
              <w:rPr>
                <w:sz w:val="24"/>
              </w:rPr>
            </w:pPr>
            <w:r>
              <w:rPr>
                <w:sz w:val="24"/>
              </w:rPr>
              <w:t>Change</w:t>
            </w:r>
            <w:r>
              <w:rPr>
                <w:spacing w:val="-2"/>
                <w:sz w:val="24"/>
              </w:rPr>
              <w:t xml:space="preserve"> Password</w:t>
            </w:r>
          </w:p>
        </w:tc>
      </w:tr>
      <w:tr w:rsidR="00DF688C">
        <w:trPr>
          <w:trHeight w:val="653"/>
        </w:trPr>
        <w:tc>
          <w:tcPr>
            <w:tcW w:w="2052" w:type="dxa"/>
            <w:shd w:val="clear" w:color="auto" w:fill="E7E6E6"/>
          </w:tcPr>
          <w:p w:rsidR="00DF688C" w:rsidRDefault="00437954">
            <w:pPr>
              <w:pStyle w:val="TableParagraph"/>
              <w:spacing w:before="118"/>
              <w:rPr>
                <w:b/>
                <w:sz w:val="24"/>
              </w:rPr>
            </w:pPr>
            <w:r>
              <w:rPr>
                <w:b/>
                <w:sz w:val="24"/>
              </w:rPr>
              <w:t>Test</w:t>
            </w:r>
            <w:r>
              <w:rPr>
                <w:b/>
                <w:spacing w:val="-2"/>
                <w:sz w:val="24"/>
              </w:rPr>
              <w:t xml:space="preserve"> Description</w:t>
            </w:r>
          </w:p>
        </w:tc>
        <w:tc>
          <w:tcPr>
            <w:tcW w:w="11317" w:type="dxa"/>
            <w:gridSpan w:val="3"/>
          </w:tcPr>
          <w:p w:rsidR="00DF688C" w:rsidRDefault="00437954">
            <w:pPr>
              <w:pStyle w:val="TableParagraph"/>
              <w:spacing w:before="118"/>
              <w:rPr>
                <w:sz w:val="24"/>
              </w:rPr>
            </w:pPr>
            <w:r>
              <w:rPr>
                <w:sz w:val="24"/>
              </w:rPr>
              <w:t>To</w:t>
            </w:r>
            <w:r>
              <w:rPr>
                <w:spacing w:val="-2"/>
                <w:sz w:val="24"/>
              </w:rPr>
              <w:t xml:space="preserve"> </w:t>
            </w:r>
            <w:r>
              <w:rPr>
                <w:sz w:val="24"/>
              </w:rPr>
              <w:t xml:space="preserve">change </w:t>
            </w:r>
            <w:r>
              <w:rPr>
                <w:spacing w:val="-2"/>
                <w:sz w:val="24"/>
              </w:rPr>
              <w:t>password.</w:t>
            </w:r>
          </w:p>
        </w:tc>
      </w:tr>
      <w:tr w:rsidR="00DF688C">
        <w:trPr>
          <w:trHeight w:val="653"/>
        </w:trPr>
        <w:tc>
          <w:tcPr>
            <w:tcW w:w="2052" w:type="dxa"/>
            <w:shd w:val="clear" w:color="auto" w:fill="E7E6E6"/>
          </w:tcPr>
          <w:p w:rsidR="00DF688C" w:rsidRDefault="00437954">
            <w:pPr>
              <w:pStyle w:val="TableParagraph"/>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4627" w:type="dxa"/>
            <w:shd w:val="clear" w:color="auto" w:fill="E7E6E6"/>
          </w:tcPr>
          <w:p w:rsidR="00DF688C" w:rsidRDefault="00437954">
            <w:pPr>
              <w:pStyle w:val="TableParagraph"/>
              <w:rPr>
                <w:b/>
                <w:sz w:val="24"/>
              </w:rPr>
            </w:pPr>
            <w:r>
              <w:rPr>
                <w:b/>
                <w:sz w:val="24"/>
              </w:rPr>
              <w:t>Test</w:t>
            </w:r>
            <w:r>
              <w:rPr>
                <w:b/>
                <w:spacing w:val="-2"/>
                <w:sz w:val="24"/>
              </w:rPr>
              <w:t xml:space="preserve"> </w:t>
            </w:r>
            <w:r>
              <w:rPr>
                <w:b/>
                <w:sz w:val="24"/>
              </w:rPr>
              <w:t xml:space="preserve">Case </w:t>
            </w:r>
            <w:r>
              <w:rPr>
                <w:b/>
                <w:spacing w:val="-2"/>
                <w:sz w:val="24"/>
              </w:rPr>
              <w:t>Description</w:t>
            </w:r>
          </w:p>
        </w:tc>
        <w:tc>
          <w:tcPr>
            <w:tcW w:w="3336" w:type="dxa"/>
            <w:shd w:val="clear" w:color="auto" w:fill="E7E6E6"/>
          </w:tcPr>
          <w:p w:rsidR="00DF688C" w:rsidRDefault="00437954">
            <w:pPr>
              <w:pStyle w:val="TableParagraph"/>
              <w:rPr>
                <w:b/>
                <w:sz w:val="24"/>
              </w:rPr>
            </w:pPr>
            <w:r>
              <w:rPr>
                <w:b/>
                <w:spacing w:val="-2"/>
                <w:sz w:val="24"/>
              </w:rPr>
              <w:t>Procedures</w:t>
            </w:r>
          </w:p>
        </w:tc>
        <w:tc>
          <w:tcPr>
            <w:tcW w:w="3354" w:type="dxa"/>
            <w:shd w:val="clear" w:color="auto" w:fill="E7E6E6"/>
          </w:tcPr>
          <w:p w:rsidR="00DF688C" w:rsidRDefault="00437954">
            <w:pPr>
              <w:pStyle w:val="TableParagraph"/>
              <w:rPr>
                <w:b/>
                <w:sz w:val="24"/>
              </w:rPr>
            </w:pPr>
            <w:r>
              <w:rPr>
                <w:b/>
                <w:sz w:val="24"/>
              </w:rPr>
              <w:t>Expected</w:t>
            </w:r>
            <w:r>
              <w:rPr>
                <w:b/>
                <w:spacing w:val="-4"/>
                <w:sz w:val="24"/>
              </w:rPr>
              <w:t xml:space="preserve"> </w:t>
            </w:r>
            <w:r>
              <w:rPr>
                <w:b/>
                <w:spacing w:val="-2"/>
                <w:sz w:val="24"/>
              </w:rPr>
              <w:t>Result</w:t>
            </w:r>
          </w:p>
        </w:tc>
      </w:tr>
      <w:tr w:rsidR="00DF688C">
        <w:trPr>
          <w:trHeight w:val="2310"/>
        </w:trPr>
        <w:tc>
          <w:tcPr>
            <w:tcW w:w="2052" w:type="dxa"/>
          </w:tcPr>
          <w:p w:rsidR="00DF688C" w:rsidRDefault="00437954">
            <w:pPr>
              <w:pStyle w:val="TableParagraph"/>
              <w:ind w:left="542"/>
              <w:rPr>
                <w:sz w:val="24"/>
              </w:rPr>
            </w:pPr>
            <w:r>
              <w:rPr>
                <w:spacing w:val="-2"/>
                <w:sz w:val="24"/>
              </w:rPr>
              <w:t>TC22.001</w:t>
            </w:r>
          </w:p>
        </w:tc>
        <w:tc>
          <w:tcPr>
            <w:tcW w:w="4627" w:type="dxa"/>
          </w:tcPr>
          <w:p w:rsidR="00DF688C" w:rsidRDefault="00437954">
            <w:pPr>
              <w:pStyle w:val="TableParagraph"/>
              <w:spacing w:line="360" w:lineRule="auto"/>
              <w:ind w:right="97"/>
              <w:jc w:val="both"/>
              <w:rPr>
                <w:sz w:val="24"/>
              </w:rPr>
            </w:pPr>
            <w:r>
              <w:rPr>
                <w:sz w:val="24"/>
              </w:rPr>
              <w:t>Test the password change process with the old password matching the current password, new and confirm password is the same.</w:t>
            </w:r>
          </w:p>
        </w:tc>
        <w:tc>
          <w:tcPr>
            <w:tcW w:w="3336" w:type="dxa"/>
          </w:tcPr>
          <w:p w:rsidR="00DF688C" w:rsidRDefault="00437954">
            <w:pPr>
              <w:pStyle w:val="TableParagraph"/>
              <w:spacing w:line="360" w:lineRule="auto"/>
              <w:ind w:right="96"/>
              <w:jc w:val="both"/>
              <w:rPr>
                <w:sz w:val="24"/>
              </w:rPr>
            </w:pPr>
            <w:r>
              <w:rPr>
                <w:sz w:val="24"/>
              </w:rPr>
              <w:t>The admin clicks the Change Password button after entering old password that matches with the current password, new and confirm password is the same.</w:t>
            </w:r>
          </w:p>
        </w:tc>
        <w:tc>
          <w:tcPr>
            <w:tcW w:w="3354" w:type="dxa"/>
          </w:tcPr>
          <w:p w:rsidR="00DF688C" w:rsidRDefault="00437954">
            <w:pPr>
              <w:pStyle w:val="TableParagraph"/>
              <w:spacing w:line="360" w:lineRule="auto"/>
              <w:rPr>
                <w:sz w:val="24"/>
              </w:rPr>
            </w:pPr>
            <w:r>
              <w:rPr>
                <w:sz w:val="24"/>
              </w:rPr>
              <w:t>Display</w:t>
            </w:r>
            <w:r>
              <w:rPr>
                <w:spacing w:val="80"/>
                <w:sz w:val="24"/>
              </w:rPr>
              <w:t xml:space="preserve"> </w:t>
            </w:r>
            <w:r>
              <w:rPr>
                <w:sz w:val="24"/>
              </w:rPr>
              <w:t>“Password</w:t>
            </w:r>
            <w:r>
              <w:rPr>
                <w:spacing w:val="80"/>
                <w:sz w:val="24"/>
              </w:rPr>
              <w:t xml:space="preserve"> </w:t>
            </w:r>
            <w:r>
              <w:rPr>
                <w:sz w:val="24"/>
              </w:rPr>
              <w:t>has</w:t>
            </w:r>
            <w:r>
              <w:rPr>
                <w:spacing w:val="80"/>
                <w:sz w:val="24"/>
              </w:rPr>
              <w:t xml:space="preserve"> </w:t>
            </w:r>
            <w:r>
              <w:rPr>
                <w:sz w:val="24"/>
              </w:rPr>
              <w:t>been changed successfully!</w:t>
            </w:r>
            <w:proofErr w:type="gramStart"/>
            <w:r>
              <w:rPr>
                <w:sz w:val="24"/>
              </w:rPr>
              <w:t>”.</w:t>
            </w:r>
            <w:proofErr w:type="gramEnd"/>
          </w:p>
        </w:tc>
      </w:tr>
      <w:tr w:rsidR="00DF688C">
        <w:trPr>
          <w:trHeight w:val="2723"/>
        </w:trPr>
        <w:tc>
          <w:tcPr>
            <w:tcW w:w="2052" w:type="dxa"/>
          </w:tcPr>
          <w:p w:rsidR="00DF688C" w:rsidRDefault="00437954">
            <w:pPr>
              <w:pStyle w:val="TableParagraph"/>
              <w:spacing w:before="118"/>
              <w:ind w:left="542"/>
              <w:rPr>
                <w:sz w:val="24"/>
              </w:rPr>
            </w:pPr>
            <w:r>
              <w:rPr>
                <w:spacing w:val="-2"/>
                <w:sz w:val="24"/>
              </w:rPr>
              <w:t>TC22.002</w:t>
            </w:r>
          </w:p>
        </w:tc>
        <w:tc>
          <w:tcPr>
            <w:tcW w:w="4627" w:type="dxa"/>
          </w:tcPr>
          <w:p w:rsidR="00DF688C" w:rsidRDefault="00437954">
            <w:pPr>
              <w:pStyle w:val="TableParagraph"/>
              <w:spacing w:before="118" w:line="360" w:lineRule="auto"/>
              <w:ind w:right="97"/>
              <w:jc w:val="both"/>
              <w:rPr>
                <w:sz w:val="24"/>
              </w:rPr>
            </w:pPr>
            <w:r>
              <w:rPr>
                <w:sz w:val="24"/>
              </w:rPr>
              <w:t xml:space="preserve">Test the password change process with the old password not matching the current password, new and confirm password is the </w:t>
            </w:r>
            <w:r>
              <w:rPr>
                <w:spacing w:val="-2"/>
                <w:sz w:val="24"/>
              </w:rPr>
              <w:t>same.</w:t>
            </w:r>
          </w:p>
        </w:tc>
        <w:tc>
          <w:tcPr>
            <w:tcW w:w="3336" w:type="dxa"/>
          </w:tcPr>
          <w:p w:rsidR="00DF688C" w:rsidRDefault="00437954">
            <w:pPr>
              <w:pStyle w:val="TableParagraph"/>
              <w:spacing w:before="118" w:line="360" w:lineRule="auto"/>
              <w:ind w:right="96"/>
              <w:jc w:val="both"/>
              <w:rPr>
                <w:sz w:val="24"/>
              </w:rPr>
            </w:pPr>
            <w:r>
              <w:rPr>
                <w:sz w:val="24"/>
              </w:rPr>
              <w:t>The admin clicks the Change Password button after entering old password that does not matches with the current password, new and confirm password is the same.</w:t>
            </w:r>
          </w:p>
        </w:tc>
        <w:tc>
          <w:tcPr>
            <w:tcW w:w="3354" w:type="dxa"/>
          </w:tcPr>
          <w:p w:rsidR="00DF688C" w:rsidRDefault="00437954">
            <w:pPr>
              <w:pStyle w:val="TableParagraph"/>
              <w:spacing w:before="118" w:line="360" w:lineRule="auto"/>
              <w:rPr>
                <w:sz w:val="24"/>
              </w:rPr>
            </w:pPr>
            <w:r>
              <w:rPr>
                <w:sz w:val="24"/>
              </w:rPr>
              <w:t>Display</w:t>
            </w:r>
            <w:r>
              <w:rPr>
                <w:spacing w:val="34"/>
                <w:sz w:val="24"/>
              </w:rPr>
              <w:t xml:space="preserve"> </w:t>
            </w:r>
            <w:r>
              <w:rPr>
                <w:sz w:val="24"/>
              </w:rPr>
              <w:t>“Uh-oh!</w:t>
            </w:r>
            <w:r>
              <w:rPr>
                <w:spacing w:val="35"/>
                <w:sz w:val="24"/>
              </w:rPr>
              <w:t xml:space="preserve"> </w:t>
            </w:r>
            <w:r>
              <w:rPr>
                <w:sz w:val="24"/>
              </w:rPr>
              <w:t>Old</w:t>
            </w:r>
            <w:r>
              <w:rPr>
                <w:spacing w:val="34"/>
                <w:sz w:val="24"/>
              </w:rPr>
              <w:t xml:space="preserve"> </w:t>
            </w:r>
            <w:r>
              <w:rPr>
                <w:sz w:val="24"/>
              </w:rPr>
              <w:t>password not match.”</w:t>
            </w:r>
          </w:p>
        </w:tc>
      </w:tr>
      <w:tr w:rsidR="00DF688C">
        <w:trPr>
          <w:trHeight w:val="945"/>
        </w:trPr>
        <w:tc>
          <w:tcPr>
            <w:tcW w:w="2052" w:type="dxa"/>
          </w:tcPr>
          <w:p w:rsidR="00DF688C" w:rsidRDefault="00437954">
            <w:pPr>
              <w:pStyle w:val="TableParagraph"/>
              <w:spacing w:before="121"/>
              <w:ind w:left="542"/>
              <w:rPr>
                <w:sz w:val="24"/>
              </w:rPr>
            </w:pPr>
            <w:r>
              <w:rPr>
                <w:spacing w:val="-2"/>
                <w:sz w:val="24"/>
              </w:rPr>
              <w:t>TC22.003</w:t>
            </w:r>
          </w:p>
        </w:tc>
        <w:tc>
          <w:tcPr>
            <w:tcW w:w="4627" w:type="dxa"/>
          </w:tcPr>
          <w:p w:rsidR="00DF688C" w:rsidRDefault="00437954">
            <w:pPr>
              <w:pStyle w:val="TableParagraph"/>
              <w:tabs>
                <w:tab w:val="left" w:pos="618"/>
                <w:tab w:val="left" w:pos="1730"/>
                <w:tab w:val="left" w:pos="2241"/>
                <w:tab w:val="left" w:pos="3340"/>
                <w:tab w:val="left" w:pos="3839"/>
              </w:tabs>
              <w:spacing w:before="15" w:line="412" w:lineRule="exact"/>
              <w:ind w:right="97"/>
              <w:rPr>
                <w:sz w:val="24"/>
              </w:rPr>
            </w:pPr>
            <w:r>
              <w:rPr>
                <w:sz w:val="24"/>
              </w:rPr>
              <w:t>Test</w:t>
            </w:r>
            <w:r>
              <w:rPr>
                <w:spacing w:val="40"/>
                <w:sz w:val="24"/>
              </w:rPr>
              <w:t xml:space="preserve"> </w:t>
            </w:r>
            <w:r>
              <w:rPr>
                <w:sz w:val="24"/>
              </w:rPr>
              <w:t>the</w:t>
            </w:r>
            <w:r>
              <w:rPr>
                <w:spacing w:val="40"/>
                <w:sz w:val="24"/>
              </w:rPr>
              <w:t xml:space="preserve"> </w:t>
            </w:r>
            <w:r>
              <w:rPr>
                <w:sz w:val="24"/>
              </w:rPr>
              <w:t>password</w:t>
            </w:r>
            <w:r>
              <w:rPr>
                <w:spacing w:val="40"/>
                <w:sz w:val="24"/>
              </w:rPr>
              <w:t xml:space="preserve"> </w:t>
            </w:r>
            <w:r>
              <w:rPr>
                <w:sz w:val="24"/>
              </w:rPr>
              <w:t>change</w:t>
            </w:r>
            <w:r>
              <w:rPr>
                <w:spacing w:val="40"/>
                <w:sz w:val="24"/>
              </w:rPr>
              <w:t xml:space="preserve"> </w:t>
            </w:r>
            <w:r>
              <w:rPr>
                <w:sz w:val="24"/>
              </w:rPr>
              <w:t>process</w:t>
            </w:r>
            <w:r>
              <w:rPr>
                <w:spacing w:val="40"/>
                <w:sz w:val="24"/>
              </w:rPr>
              <w:t xml:space="preserve"> </w:t>
            </w:r>
            <w:r>
              <w:rPr>
                <w:sz w:val="24"/>
              </w:rPr>
              <w:t>with</w:t>
            </w:r>
            <w:r>
              <w:rPr>
                <w:spacing w:val="40"/>
                <w:sz w:val="24"/>
              </w:rPr>
              <w:t xml:space="preserve"> </w:t>
            </w:r>
            <w:r>
              <w:rPr>
                <w:sz w:val="24"/>
              </w:rPr>
              <w:t xml:space="preserve">the </w:t>
            </w:r>
            <w:r>
              <w:rPr>
                <w:spacing w:val="-5"/>
                <w:sz w:val="24"/>
              </w:rPr>
              <w:t>old</w:t>
            </w:r>
            <w:r>
              <w:rPr>
                <w:sz w:val="24"/>
              </w:rPr>
              <w:tab/>
            </w:r>
            <w:r>
              <w:rPr>
                <w:spacing w:val="-2"/>
                <w:sz w:val="24"/>
              </w:rPr>
              <w:t>password</w:t>
            </w:r>
            <w:r>
              <w:rPr>
                <w:sz w:val="24"/>
              </w:rPr>
              <w:tab/>
            </w:r>
            <w:r>
              <w:rPr>
                <w:spacing w:val="-5"/>
                <w:sz w:val="24"/>
              </w:rPr>
              <w:t>not</w:t>
            </w:r>
            <w:r>
              <w:rPr>
                <w:sz w:val="24"/>
              </w:rPr>
              <w:tab/>
            </w:r>
            <w:r>
              <w:rPr>
                <w:spacing w:val="-2"/>
                <w:sz w:val="24"/>
              </w:rPr>
              <w:t>matching</w:t>
            </w:r>
            <w:r>
              <w:rPr>
                <w:sz w:val="24"/>
              </w:rPr>
              <w:tab/>
            </w:r>
            <w:r>
              <w:rPr>
                <w:spacing w:val="-5"/>
                <w:sz w:val="24"/>
              </w:rPr>
              <w:t>the</w:t>
            </w:r>
            <w:r>
              <w:rPr>
                <w:sz w:val="24"/>
              </w:rPr>
              <w:tab/>
            </w:r>
            <w:r>
              <w:rPr>
                <w:spacing w:val="-2"/>
                <w:sz w:val="24"/>
              </w:rPr>
              <w:t>current</w:t>
            </w:r>
          </w:p>
        </w:tc>
        <w:tc>
          <w:tcPr>
            <w:tcW w:w="3336" w:type="dxa"/>
          </w:tcPr>
          <w:p w:rsidR="00DF688C" w:rsidRDefault="00437954">
            <w:pPr>
              <w:pStyle w:val="TableParagraph"/>
              <w:spacing w:before="15" w:line="412" w:lineRule="exact"/>
              <w:rPr>
                <w:sz w:val="24"/>
              </w:rPr>
            </w:pPr>
            <w:r>
              <w:rPr>
                <w:sz w:val="24"/>
              </w:rPr>
              <w:t>The</w:t>
            </w:r>
            <w:r>
              <w:rPr>
                <w:spacing w:val="40"/>
                <w:sz w:val="24"/>
              </w:rPr>
              <w:t xml:space="preserve"> </w:t>
            </w:r>
            <w:r>
              <w:rPr>
                <w:sz w:val="24"/>
              </w:rPr>
              <w:t>admin</w:t>
            </w:r>
            <w:r>
              <w:rPr>
                <w:spacing w:val="40"/>
                <w:sz w:val="24"/>
              </w:rPr>
              <w:t xml:space="preserve"> </w:t>
            </w:r>
            <w:r>
              <w:rPr>
                <w:sz w:val="24"/>
              </w:rPr>
              <w:t>clicks</w:t>
            </w:r>
            <w:r>
              <w:rPr>
                <w:spacing w:val="40"/>
                <w:sz w:val="24"/>
              </w:rPr>
              <w:t xml:space="preserve"> </w:t>
            </w:r>
            <w:r>
              <w:rPr>
                <w:sz w:val="24"/>
              </w:rPr>
              <w:t>the</w:t>
            </w:r>
            <w:r>
              <w:rPr>
                <w:spacing w:val="40"/>
                <w:sz w:val="24"/>
              </w:rPr>
              <w:t xml:space="preserve"> </w:t>
            </w:r>
            <w:r>
              <w:rPr>
                <w:sz w:val="24"/>
              </w:rPr>
              <w:t>Change Password</w:t>
            </w:r>
            <w:r>
              <w:rPr>
                <w:spacing w:val="56"/>
                <w:sz w:val="24"/>
              </w:rPr>
              <w:t xml:space="preserve"> </w:t>
            </w:r>
            <w:r>
              <w:rPr>
                <w:sz w:val="24"/>
              </w:rPr>
              <w:t>button</w:t>
            </w:r>
            <w:r>
              <w:rPr>
                <w:spacing w:val="58"/>
                <w:sz w:val="24"/>
              </w:rPr>
              <w:t xml:space="preserve"> </w:t>
            </w:r>
            <w:r>
              <w:rPr>
                <w:sz w:val="24"/>
              </w:rPr>
              <w:t>after</w:t>
            </w:r>
            <w:r>
              <w:rPr>
                <w:spacing w:val="59"/>
                <w:sz w:val="24"/>
              </w:rPr>
              <w:t xml:space="preserve"> </w:t>
            </w:r>
            <w:r>
              <w:rPr>
                <w:spacing w:val="-2"/>
                <w:sz w:val="24"/>
              </w:rPr>
              <w:t>entering</w:t>
            </w:r>
          </w:p>
        </w:tc>
        <w:tc>
          <w:tcPr>
            <w:tcW w:w="3354" w:type="dxa"/>
          </w:tcPr>
          <w:p w:rsidR="00DF688C" w:rsidRDefault="00437954">
            <w:pPr>
              <w:pStyle w:val="TableParagraph"/>
              <w:tabs>
                <w:tab w:val="left" w:pos="1207"/>
                <w:tab w:val="left" w:pos="2411"/>
                <w:tab w:val="left" w:pos="2937"/>
              </w:tabs>
              <w:spacing w:before="15" w:line="412" w:lineRule="exact"/>
              <w:ind w:right="97"/>
              <w:rPr>
                <w:sz w:val="24"/>
              </w:rPr>
            </w:pPr>
            <w:r>
              <w:rPr>
                <w:sz w:val="24"/>
              </w:rPr>
              <w:t>Display</w:t>
            </w:r>
            <w:r>
              <w:rPr>
                <w:spacing w:val="80"/>
                <w:sz w:val="24"/>
              </w:rPr>
              <w:t xml:space="preserve"> </w:t>
            </w:r>
            <w:r>
              <w:rPr>
                <w:sz w:val="24"/>
              </w:rPr>
              <w:t>“New</w:t>
            </w:r>
            <w:r>
              <w:rPr>
                <w:spacing w:val="80"/>
                <w:sz w:val="24"/>
              </w:rPr>
              <w:t xml:space="preserve"> </w:t>
            </w:r>
            <w:r>
              <w:rPr>
                <w:sz w:val="24"/>
              </w:rPr>
              <w:t>Password</w:t>
            </w:r>
            <w:r>
              <w:rPr>
                <w:spacing w:val="80"/>
                <w:sz w:val="24"/>
              </w:rPr>
              <w:t xml:space="preserve"> </w:t>
            </w:r>
            <w:r>
              <w:rPr>
                <w:sz w:val="24"/>
              </w:rPr>
              <w:t xml:space="preserve">and </w:t>
            </w:r>
            <w:r>
              <w:rPr>
                <w:spacing w:val="-2"/>
                <w:sz w:val="24"/>
              </w:rPr>
              <w:t>Confirm</w:t>
            </w:r>
            <w:r>
              <w:rPr>
                <w:sz w:val="24"/>
              </w:rPr>
              <w:tab/>
            </w:r>
            <w:r>
              <w:rPr>
                <w:spacing w:val="-2"/>
                <w:sz w:val="24"/>
              </w:rPr>
              <w:t>Password</w:t>
            </w:r>
            <w:r>
              <w:rPr>
                <w:sz w:val="24"/>
              </w:rPr>
              <w:tab/>
            </w:r>
            <w:r>
              <w:rPr>
                <w:spacing w:val="-5"/>
                <w:sz w:val="24"/>
              </w:rPr>
              <w:t>do</w:t>
            </w:r>
            <w:r>
              <w:rPr>
                <w:sz w:val="24"/>
              </w:rPr>
              <w:tab/>
            </w:r>
            <w:r>
              <w:rPr>
                <w:spacing w:val="-5"/>
                <w:sz w:val="24"/>
              </w:rPr>
              <w:t>not</w:t>
            </w:r>
          </w:p>
        </w:tc>
      </w:tr>
    </w:tbl>
    <w:p w:rsidR="00DF688C" w:rsidRDefault="00DF688C">
      <w:pPr>
        <w:spacing w:line="412" w:lineRule="exact"/>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4627"/>
        <w:gridCol w:w="3336"/>
        <w:gridCol w:w="3354"/>
      </w:tblGrid>
      <w:tr w:rsidR="00DF688C">
        <w:trPr>
          <w:trHeight w:val="1775"/>
        </w:trPr>
        <w:tc>
          <w:tcPr>
            <w:tcW w:w="2052" w:type="dxa"/>
          </w:tcPr>
          <w:p w:rsidR="00DF688C" w:rsidRDefault="00DF688C">
            <w:pPr>
              <w:pStyle w:val="TableParagraph"/>
              <w:spacing w:before="0"/>
              <w:ind w:left="0"/>
              <w:rPr>
                <w:sz w:val="24"/>
              </w:rPr>
            </w:pPr>
          </w:p>
        </w:tc>
        <w:tc>
          <w:tcPr>
            <w:tcW w:w="4627" w:type="dxa"/>
          </w:tcPr>
          <w:p w:rsidR="00DF688C" w:rsidRDefault="00437954">
            <w:pPr>
              <w:pStyle w:val="TableParagraph"/>
              <w:spacing w:before="0" w:line="360" w:lineRule="auto"/>
              <w:rPr>
                <w:sz w:val="24"/>
              </w:rPr>
            </w:pPr>
            <w:proofErr w:type="gramStart"/>
            <w:r>
              <w:rPr>
                <w:sz w:val="24"/>
              </w:rPr>
              <w:t>password</w:t>
            </w:r>
            <w:proofErr w:type="gramEnd"/>
            <w:r>
              <w:rPr>
                <w:sz w:val="24"/>
              </w:rPr>
              <w:t>,</w:t>
            </w:r>
            <w:r>
              <w:rPr>
                <w:spacing w:val="28"/>
                <w:sz w:val="24"/>
              </w:rPr>
              <w:t xml:space="preserve"> </w:t>
            </w:r>
            <w:r>
              <w:rPr>
                <w:sz w:val="24"/>
              </w:rPr>
              <w:t>new</w:t>
            </w:r>
            <w:r>
              <w:rPr>
                <w:spacing w:val="26"/>
                <w:sz w:val="24"/>
              </w:rPr>
              <w:t xml:space="preserve"> </w:t>
            </w:r>
            <w:r>
              <w:rPr>
                <w:sz w:val="24"/>
              </w:rPr>
              <w:t>and</w:t>
            </w:r>
            <w:r>
              <w:rPr>
                <w:spacing w:val="28"/>
                <w:sz w:val="24"/>
              </w:rPr>
              <w:t xml:space="preserve"> </w:t>
            </w:r>
            <w:r>
              <w:rPr>
                <w:sz w:val="24"/>
              </w:rPr>
              <w:t>confirm</w:t>
            </w:r>
            <w:r>
              <w:rPr>
                <w:spacing w:val="28"/>
                <w:sz w:val="24"/>
              </w:rPr>
              <w:t xml:space="preserve"> </w:t>
            </w:r>
            <w:r>
              <w:rPr>
                <w:sz w:val="24"/>
              </w:rPr>
              <w:t>password</w:t>
            </w:r>
            <w:r>
              <w:rPr>
                <w:spacing w:val="28"/>
                <w:sz w:val="24"/>
              </w:rPr>
              <w:t xml:space="preserve"> </w:t>
            </w:r>
            <w:r>
              <w:rPr>
                <w:sz w:val="24"/>
              </w:rPr>
              <w:t>is</w:t>
            </w:r>
            <w:r>
              <w:rPr>
                <w:spacing w:val="26"/>
                <w:sz w:val="24"/>
              </w:rPr>
              <w:t xml:space="preserve"> </w:t>
            </w:r>
            <w:r>
              <w:rPr>
                <w:sz w:val="24"/>
              </w:rPr>
              <w:t>not the same.</w:t>
            </w:r>
          </w:p>
        </w:tc>
        <w:tc>
          <w:tcPr>
            <w:tcW w:w="3336" w:type="dxa"/>
          </w:tcPr>
          <w:p w:rsidR="00DF688C" w:rsidRDefault="00437954">
            <w:pPr>
              <w:pStyle w:val="TableParagraph"/>
              <w:spacing w:before="0" w:line="360" w:lineRule="auto"/>
              <w:ind w:right="96"/>
              <w:jc w:val="both"/>
              <w:rPr>
                <w:sz w:val="24"/>
              </w:rPr>
            </w:pPr>
            <w:proofErr w:type="gramStart"/>
            <w:r>
              <w:rPr>
                <w:sz w:val="24"/>
              </w:rPr>
              <w:t>old</w:t>
            </w:r>
            <w:proofErr w:type="gramEnd"/>
            <w:r>
              <w:rPr>
                <w:sz w:val="24"/>
              </w:rPr>
              <w:t xml:space="preserve"> password that does not matches with the current password, new and confirm password is not the same.</w:t>
            </w:r>
          </w:p>
        </w:tc>
        <w:tc>
          <w:tcPr>
            <w:tcW w:w="3354" w:type="dxa"/>
          </w:tcPr>
          <w:p w:rsidR="00DF688C" w:rsidRDefault="00437954">
            <w:pPr>
              <w:pStyle w:val="TableParagraph"/>
              <w:spacing w:before="0" w:line="275" w:lineRule="exact"/>
              <w:rPr>
                <w:sz w:val="24"/>
              </w:rPr>
            </w:pPr>
            <w:proofErr w:type="gramStart"/>
            <w:r>
              <w:rPr>
                <w:spacing w:val="-2"/>
                <w:sz w:val="24"/>
              </w:rPr>
              <w:t>match</w:t>
            </w:r>
            <w:proofErr w:type="gramEnd"/>
            <w:r>
              <w:rPr>
                <w:spacing w:val="-2"/>
                <w:sz w:val="24"/>
              </w:rPr>
              <w:t>!”</w:t>
            </w:r>
          </w:p>
        </w:tc>
      </w:tr>
      <w:tr w:rsidR="00DF688C">
        <w:trPr>
          <w:trHeight w:val="3138"/>
        </w:trPr>
        <w:tc>
          <w:tcPr>
            <w:tcW w:w="2052" w:type="dxa"/>
          </w:tcPr>
          <w:p w:rsidR="00DF688C" w:rsidRDefault="00437954">
            <w:pPr>
              <w:pStyle w:val="TableParagraph"/>
              <w:spacing w:before="118"/>
              <w:ind w:left="542"/>
              <w:rPr>
                <w:sz w:val="24"/>
              </w:rPr>
            </w:pPr>
            <w:r>
              <w:rPr>
                <w:spacing w:val="-2"/>
                <w:sz w:val="24"/>
              </w:rPr>
              <w:t>TC22.004</w:t>
            </w:r>
          </w:p>
        </w:tc>
        <w:tc>
          <w:tcPr>
            <w:tcW w:w="4627" w:type="dxa"/>
          </w:tcPr>
          <w:p w:rsidR="00DF688C" w:rsidRDefault="00437954">
            <w:pPr>
              <w:pStyle w:val="TableParagraph"/>
              <w:spacing w:before="118" w:line="360" w:lineRule="auto"/>
              <w:ind w:right="96"/>
              <w:jc w:val="both"/>
              <w:rPr>
                <w:sz w:val="24"/>
              </w:rPr>
            </w:pPr>
            <w:r>
              <w:rPr>
                <w:sz w:val="24"/>
              </w:rPr>
              <w:t>Test the password change process with the old password matching the current password, new and confirm password is the same but</w:t>
            </w:r>
            <w:r>
              <w:rPr>
                <w:spacing w:val="40"/>
                <w:sz w:val="24"/>
              </w:rPr>
              <w:t xml:space="preserve"> </w:t>
            </w:r>
            <w:r>
              <w:rPr>
                <w:sz w:val="24"/>
              </w:rPr>
              <w:t>not follow the requested format.</w:t>
            </w:r>
          </w:p>
        </w:tc>
        <w:tc>
          <w:tcPr>
            <w:tcW w:w="3336" w:type="dxa"/>
          </w:tcPr>
          <w:p w:rsidR="00DF688C" w:rsidRDefault="00437954">
            <w:pPr>
              <w:pStyle w:val="TableParagraph"/>
              <w:spacing w:before="118" w:line="360" w:lineRule="auto"/>
              <w:ind w:right="96"/>
              <w:jc w:val="both"/>
              <w:rPr>
                <w:sz w:val="24"/>
              </w:rPr>
            </w:pPr>
            <w:r>
              <w:rPr>
                <w:sz w:val="24"/>
              </w:rPr>
              <w:t xml:space="preserve">The admin clicks the Change Password button after entering old password that matches with the current password, new and confirm password is the same but not follow the requested </w:t>
            </w:r>
            <w:r>
              <w:rPr>
                <w:spacing w:val="-2"/>
                <w:sz w:val="24"/>
              </w:rPr>
              <w:t>format.</w:t>
            </w:r>
          </w:p>
        </w:tc>
        <w:tc>
          <w:tcPr>
            <w:tcW w:w="3354" w:type="dxa"/>
          </w:tcPr>
          <w:p w:rsidR="00DF688C" w:rsidRDefault="00437954">
            <w:pPr>
              <w:pStyle w:val="TableParagraph"/>
              <w:tabs>
                <w:tab w:val="left" w:pos="1118"/>
                <w:tab w:val="left" w:pos="2102"/>
                <w:tab w:val="left" w:pos="2951"/>
              </w:tabs>
              <w:spacing w:before="118" w:line="360" w:lineRule="auto"/>
              <w:ind w:right="96"/>
              <w:rPr>
                <w:sz w:val="24"/>
              </w:rPr>
            </w:pPr>
            <w:r>
              <w:rPr>
                <w:spacing w:val="-2"/>
                <w:sz w:val="24"/>
              </w:rPr>
              <w:t>Display</w:t>
            </w:r>
            <w:r>
              <w:rPr>
                <w:sz w:val="24"/>
              </w:rPr>
              <w:tab/>
            </w:r>
            <w:r>
              <w:rPr>
                <w:spacing w:val="-2"/>
                <w:sz w:val="24"/>
              </w:rPr>
              <w:t>“Please</w:t>
            </w:r>
            <w:r>
              <w:rPr>
                <w:sz w:val="24"/>
              </w:rPr>
              <w:tab/>
            </w:r>
            <w:r>
              <w:rPr>
                <w:spacing w:val="-4"/>
                <w:sz w:val="24"/>
              </w:rPr>
              <w:t>match</w:t>
            </w:r>
            <w:r>
              <w:rPr>
                <w:sz w:val="24"/>
              </w:rPr>
              <w:tab/>
            </w:r>
            <w:r>
              <w:rPr>
                <w:spacing w:val="-4"/>
                <w:sz w:val="24"/>
              </w:rPr>
              <w:t xml:space="preserve">the </w:t>
            </w:r>
            <w:r>
              <w:rPr>
                <w:sz w:val="24"/>
              </w:rPr>
              <w:t>requested format.”</w:t>
            </w:r>
          </w:p>
        </w:tc>
      </w:tr>
    </w:tbl>
    <w:p w:rsidR="00DF688C" w:rsidRDefault="00DF688C">
      <w:pPr>
        <w:spacing w:line="360" w:lineRule="auto"/>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1"/>
        <w:gridCol w:w="4625"/>
        <w:gridCol w:w="3335"/>
        <w:gridCol w:w="3358"/>
      </w:tblGrid>
      <w:tr w:rsidR="00DF688C">
        <w:trPr>
          <w:trHeight w:val="653"/>
        </w:trPr>
        <w:tc>
          <w:tcPr>
            <w:tcW w:w="2051"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18" w:type="dxa"/>
            <w:gridSpan w:val="3"/>
          </w:tcPr>
          <w:p w:rsidR="00DF688C" w:rsidRDefault="00437954">
            <w:pPr>
              <w:pStyle w:val="TableParagraph"/>
              <w:ind w:left="108"/>
              <w:rPr>
                <w:sz w:val="24"/>
              </w:rPr>
            </w:pPr>
            <w:r>
              <w:rPr>
                <w:spacing w:val="-2"/>
                <w:sz w:val="24"/>
              </w:rPr>
              <w:t>T2.023</w:t>
            </w:r>
          </w:p>
        </w:tc>
      </w:tr>
      <w:tr w:rsidR="00DF688C">
        <w:trPr>
          <w:trHeight w:val="653"/>
        </w:trPr>
        <w:tc>
          <w:tcPr>
            <w:tcW w:w="2051" w:type="dxa"/>
            <w:shd w:val="clear" w:color="auto" w:fill="E7E6E6"/>
          </w:tcPr>
          <w:p w:rsidR="00DF688C" w:rsidRDefault="00437954">
            <w:pPr>
              <w:pStyle w:val="TableParagraph"/>
              <w:rPr>
                <w:b/>
                <w:sz w:val="24"/>
              </w:rPr>
            </w:pPr>
            <w:r>
              <w:rPr>
                <w:b/>
                <w:sz w:val="24"/>
              </w:rPr>
              <w:t>Module</w:t>
            </w:r>
            <w:r>
              <w:rPr>
                <w:b/>
                <w:spacing w:val="-7"/>
                <w:sz w:val="24"/>
              </w:rPr>
              <w:t xml:space="preserve"> </w:t>
            </w:r>
            <w:r>
              <w:rPr>
                <w:b/>
                <w:spacing w:val="-4"/>
                <w:sz w:val="24"/>
              </w:rPr>
              <w:t>Name</w:t>
            </w:r>
          </w:p>
        </w:tc>
        <w:tc>
          <w:tcPr>
            <w:tcW w:w="11318" w:type="dxa"/>
            <w:gridSpan w:val="3"/>
          </w:tcPr>
          <w:p w:rsidR="00DF688C" w:rsidRDefault="00437954">
            <w:pPr>
              <w:pStyle w:val="TableParagraph"/>
              <w:ind w:left="108"/>
              <w:rPr>
                <w:sz w:val="24"/>
              </w:rPr>
            </w:pPr>
            <w:r>
              <w:rPr>
                <w:sz w:val="24"/>
              </w:rPr>
              <w:t>Teacher</w:t>
            </w:r>
            <w:r>
              <w:rPr>
                <w:spacing w:val="-4"/>
                <w:sz w:val="24"/>
              </w:rPr>
              <w:t xml:space="preserve"> </w:t>
            </w:r>
            <w:r>
              <w:rPr>
                <w:spacing w:val="-2"/>
                <w:sz w:val="24"/>
              </w:rPr>
              <w:t>Login</w:t>
            </w:r>
          </w:p>
        </w:tc>
      </w:tr>
      <w:tr w:rsidR="00DF688C">
        <w:trPr>
          <w:trHeight w:val="653"/>
        </w:trPr>
        <w:tc>
          <w:tcPr>
            <w:tcW w:w="2051" w:type="dxa"/>
            <w:shd w:val="clear" w:color="auto" w:fill="E7E6E6"/>
          </w:tcPr>
          <w:p w:rsidR="00DF688C" w:rsidRDefault="00437954">
            <w:pPr>
              <w:pStyle w:val="TableParagraph"/>
              <w:spacing w:before="118"/>
              <w:rPr>
                <w:b/>
                <w:sz w:val="24"/>
              </w:rPr>
            </w:pPr>
            <w:r>
              <w:rPr>
                <w:b/>
                <w:sz w:val="24"/>
              </w:rPr>
              <w:t>Test</w:t>
            </w:r>
            <w:r>
              <w:rPr>
                <w:b/>
                <w:spacing w:val="-2"/>
                <w:sz w:val="24"/>
              </w:rPr>
              <w:t xml:space="preserve"> Description</w:t>
            </w:r>
          </w:p>
        </w:tc>
        <w:tc>
          <w:tcPr>
            <w:tcW w:w="11318" w:type="dxa"/>
            <w:gridSpan w:val="3"/>
          </w:tcPr>
          <w:p w:rsidR="00DF688C" w:rsidRDefault="00437954">
            <w:pPr>
              <w:pStyle w:val="TableParagraph"/>
              <w:spacing w:before="118"/>
              <w:ind w:left="108"/>
              <w:rPr>
                <w:sz w:val="24"/>
              </w:rPr>
            </w:pPr>
            <w:r>
              <w:rPr>
                <w:sz w:val="24"/>
              </w:rPr>
              <w:t>To</w:t>
            </w:r>
            <w:r>
              <w:rPr>
                <w:spacing w:val="-5"/>
                <w:sz w:val="24"/>
              </w:rPr>
              <w:t xml:space="preserve"> </w:t>
            </w:r>
            <w:r>
              <w:rPr>
                <w:sz w:val="24"/>
              </w:rPr>
              <w:t>access</w:t>
            </w:r>
            <w:r>
              <w:rPr>
                <w:spacing w:val="1"/>
                <w:sz w:val="24"/>
              </w:rPr>
              <w:t xml:space="preserve"> </w:t>
            </w:r>
            <w:r>
              <w:rPr>
                <w:sz w:val="24"/>
              </w:rPr>
              <w:t>the</w:t>
            </w:r>
            <w:r>
              <w:rPr>
                <w:spacing w:val="-2"/>
                <w:sz w:val="24"/>
              </w:rPr>
              <w:t xml:space="preserve"> </w:t>
            </w:r>
            <w:r>
              <w:rPr>
                <w:sz w:val="24"/>
              </w:rPr>
              <w:t>teacher main</w:t>
            </w:r>
            <w:r>
              <w:rPr>
                <w:spacing w:val="-1"/>
                <w:sz w:val="24"/>
              </w:rPr>
              <w:t xml:space="preserve"> </w:t>
            </w:r>
            <w:r>
              <w:rPr>
                <w:spacing w:val="-4"/>
                <w:sz w:val="24"/>
              </w:rPr>
              <w:t>page.</w:t>
            </w:r>
          </w:p>
        </w:tc>
      </w:tr>
      <w:tr w:rsidR="00DF688C">
        <w:trPr>
          <w:trHeight w:val="653"/>
        </w:trPr>
        <w:tc>
          <w:tcPr>
            <w:tcW w:w="2051" w:type="dxa"/>
            <w:shd w:val="clear" w:color="auto" w:fill="E7E6E6"/>
          </w:tcPr>
          <w:p w:rsidR="00DF688C" w:rsidRDefault="00437954">
            <w:pPr>
              <w:pStyle w:val="TableParagraph"/>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4625" w:type="dxa"/>
            <w:shd w:val="clear" w:color="auto" w:fill="E7E6E6"/>
          </w:tcPr>
          <w:p w:rsidR="00DF688C" w:rsidRDefault="00437954">
            <w:pPr>
              <w:pStyle w:val="TableParagraph"/>
              <w:ind w:left="108"/>
              <w:rPr>
                <w:b/>
                <w:sz w:val="24"/>
              </w:rPr>
            </w:pPr>
            <w:r>
              <w:rPr>
                <w:b/>
                <w:sz w:val="24"/>
              </w:rPr>
              <w:t>Test</w:t>
            </w:r>
            <w:r>
              <w:rPr>
                <w:b/>
                <w:spacing w:val="-5"/>
                <w:sz w:val="24"/>
              </w:rPr>
              <w:t xml:space="preserve"> </w:t>
            </w:r>
            <w:r>
              <w:rPr>
                <w:b/>
                <w:sz w:val="24"/>
              </w:rPr>
              <w:t xml:space="preserve">Case </w:t>
            </w:r>
            <w:r>
              <w:rPr>
                <w:b/>
                <w:spacing w:val="-2"/>
                <w:sz w:val="24"/>
              </w:rPr>
              <w:t>Description</w:t>
            </w:r>
          </w:p>
        </w:tc>
        <w:tc>
          <w:tcPr>
            <w:tcW w:w="3335" w:type="dxa"/>
            <w:shd w:val="clear" w:color="auto" w:fill="E7E6E6"/>
          </w:tcPr>
          <w:p w:rsidR="00DF688C" w:rsidRDefault="00437954">
            <w:pPr>
              <w:pStyle w:val="TableParagraph"/>
              <w:ind w:left="108"/>
              <w:rPr>
                <w:b/>
                <w:sz w:val="24"/>
              </w:rPr>
            </w:pPr>
            <w:r>
              <w:rPr>
                <w:b/>
                <w:spacing w:val="-2"/>
                <w:sz w:val="24"/>
              </w:rPr>
              <w:t>Procedures</w:t>
            </w:r>
          </w:p>
        </w:tc>
        <w:tc>
          <w:tcPr>
            <w:tcW w:w="3358" w:type="dxa"/>
            <w:shd w:val="clear" w:color="auto" w:fill="E7E6E6"/>
          </w:tcPr>
          <w:p w:rsidR="00DF688C" w:rsidRDefault="00437954">
            <w:pPr>
              <w:pStyle w:val="TableParagraph"/>
              <w:rPr>
                <w:b/>
                <w:sz w:val="24"/>
              </w:rPr>
            </w:pPr>
            <w:r>
              <w:rPr>
                <w:b/>
                <w:sz w:val="24"/>
              </w:rPr>
              <w:t>Expected</w:t>
            </w:r>
            <w:r>
              <w:rPr>
                <w:b/>
                <w:spacing w:val="-4"/>
                <w:sz w:val="24"/>
              </w:rPr>
              <w:t xml:space="preserve"> </w:t>
            </w:r>
            <w:r>
              <w:rPr>
                <w:b/>
                <w:spacing w:val="-2"/>
                <w:sz w:val="24"/>
              </w:rPr>
              <w:t>Result</w:t>
            </w:r>
          </w:p>
        </w:tc>
      </w:tr>
      <w:tr w:rsidR="00DF688C">
        <w:trPr>
          <w:trHeight w:val="1896"/>
        </w:trPr>
        <w:tc>
          <w:tcPr>
            <w:tcW w:w="2051" w:type="dxa"/>
          </w:tcPr>
          <w:p w:rsidR="00DF688C" w:rsidRDefault="00437954">
            <w:pPr>
              <w:pStyle w:val="TableParagraph"/>
              <w:ind w:left="542"/>
              <w:rPr>
                <w:sz w:val="24"/>
              </w:rPr>
            </w:pPr>
            <w:r>
              <w:rPr>
                <w:spacing w:val="-2"/>
                <w:sz w:val="24"/>
              </w:rPr>
              <w:t>TC23.001</w:t>
            </w:r>
          </w:p>
        </w:tc>
        <w:tc>
          <w:tcPr>
            <w:tcW w:w="4625" w:type="dxa"/>
          </w:tcPr>
          <w:p w:rsidR="00DF688C" w:rsidRDefault="00437954">
            <w:pPr>
              <w:pStyle w:val="TableParagraph"/>
              <w:spacing w:line="360" w:lineRule="auto"/>
              <w:ind w:left="108"/>
              <w:rPr>
                <w:sz w:val="24"/>
              </w:rPr>
            </w:pPr>
            <w:r>
              <w:rPr>
                <w:sz w:val="24"/>
              </w:rPr>
              <w:t>Test the login process with a registered IC or email address and a valid password.</w:t>
            </w:r>
          </w:p>
        </w:tc>
        <w:tc>
          <w:tcPr>
            <w:tcW w:w="3335" w:type="dxa"/>
          </w:tcPr>
          <w:p w:rsidR="00DF688C" w:rsidRDefault="00437954">
            <w:pPr>
              <w:pStyle w:val="TableParagraph"/>
              <w:spacing w:line="360" w:lineRule="auto"/>
              <w:ind w:left="108" w:right="96"/>
              <w:jc w:val="both"/>
              <w:rPr>
                <w:sz w:val="24"/>
              </w:rPr>
            </w:pPr>
            <w:r>
              <w:rPr>
                <w:sz w:val="24"/>
              </w:rPr>
              <w:t>The teacher clicks the Login button after entering the valid</w:t>
            </w:r>
            <w:r>
              <w:rPr>
                <w:spacing w:val="40"/>
                <w:sz w:val="24"/>
              </w:rPr>
              <w:t xml:space="preserve"> </w:t>
            </w:r>
            <w:r>
              <w:rPr>
                <w:sz w:val="24"/>
              </w:rPr>
              <w:t xml:space="preserve">IC or email address and </w:t>
            </w:r>
            <w:r>
              <w:rPr>
                <w:spacing w:val="-2"/>
                <w:sz w:val="24"/>
              </w:rPr>
              <w:t>password.</w:t>
            </w:r>
          </w:p>
        </w:tc>
        <w:tc>
          <w:tcPr>
            <w:tcW w:w="3358" w:type="dxa"/>
          </w:tcPr>
          <w:p w:rsidR="00DF688C" w:rsidRDefault="00437954">
            <w:pPr>
              <w:pStyle w:val="TableParagraph"/>
              <w:spacing w:line="360" w:lineRule="auto"/>
              <w:rPr>
                <w:sz w:val="24"/>
              </w:rPr>
            </w:pPr>
            <w:r>
              <w:rPr>
                <w:sz w:val="24"/>
              </w:rPr>
              <w:t>Redirect</w:t>
            </w:r>
            <w:r>
              <w:rPr>
                <w:spacing w:val="40"/>
                <w:sz w:val="24"/>
              </w:rPr>
              <w:t xml:space="preserve"> </w:t>
            </w:r>
            <w:r>
              <w:rPr>
                <w:sz w:val="24"/>
              </w:rPr>
              <w:t>to</w:t>
            </w:r>
            <w:r>
              <w:rPr>
                <w:spacing w:val="40"/>
                <w:sz w:val="24"/>
              </w:rPr>
              <w:t xml:space="preserve"> </w:t>
            </w:r>
            <w:r>
              <w:rPr>
                <w:sz w:val="24"/>
              </w:rPr>
              <w:t>teacher</w:t>
            </w:r>
            <w:r>
              <w:rPr>
                <w:spacing w:val="40"/>
                <w:sz w:val="24"/>
              </w:rPr>
              <w:t xml:space="preserve"> </w:t>
            </w:r>
            <w:r>
              <w:rPr>
                <w:sz w:val="24"/>
              </w:rPr>
              <w:t>main</w:t>
            </w:r>
            <w:r>
              <w:rPr>
                <w:spacing w:val="40"/>
                <w:sz w:val="24"/>
              </w:rPr>
              <w:t xml:space="preserve"> </w:t>
            </w:r>
            <w:r>
              <w:rPr>
                <w:sz w:val="24"/>
              </w:rPr>
              <w:t>page (Student Report Page).</w:t>
            </w:r>
          </w:p>
        </w:tc>
      </w:tr>
      <w:tr w:rsidR="00DF688C">
        <w:trPr>
          <w:trHeight w:val="1896"/>
        </w:trPr>
        <w:tc>
          <w:tcPr>
            <w:tcW w:w="2051" w:type="dxa"/>
          </w:tcPr>
          <w:p w:rsidR="00DF688C" w:rsidRDefault="00437954">
            <w:pPr>
              <w:pStyle w:val="TableParagraph"/>
              <w:ind w:left="542"/>
              <w:rPr>
                <w:sz w:val="24"/>
              </w:rPr>
            </w:pPr>
            <w:r>
              <w:rPr>
                <w:spacing w:val="-2"/>
                <w:sz w:val="24"/>
              </w:rPr>
              <w:t>TC23.002</w:t>
            </w:r>
          </w:p>
        </w:tc>
        <w:tc>
          <w:tcPr>
            <w:tcW w:w="4625" w:type="dxa"/>
          </w:tcPr>
          <w:p w:rsidR="00DF688C" w:rsidRDefault="00437954">
            <w:pPr>
              <w:pStyle w:val="TableParagraph"/>
              <w:spacing w:line="360" w:lineRule="auto"/>
              <w:ind w:left="108"/>
              <w:rPr>
                <w:sz w:val="24"/>
              </w:rPr>
            </w:pPr>
            <w:r>
              <w:rPr>
                <w:sz w:val="24"/>
              </w:rPr>
              <w:t>Test the login process with a registered IC or email address and an invalid password.</w:t>
            </w:r>
          </w:p>
        </w:tc>
        <w:tc>
          <w:tcPr>
            <w:tcW w:w="3335" w:type="dxa"/>
          </w:tcPr>
          <w:p w:rsidR="00DF688C" w:rsidRDefault="00437954">
            <w:pPr>
              <w:pStyle w:val="TableParagraph"/>
              <w:spacing w:line="360" w:lineRule="auto"/>
              <w:ind w:left="108" w:right="95"/>
              <w:jc w:val="both"/>
              <w:rPr>
                <w:sz w:val="24"/>
              </w:rPr>
            </w:pPr>
            <w:r>
              <w:rPr>
                <w:sz w:val="24"/>
              </w:rPr>
              <w:t>The teacher clicks the Login button after entering the valid</w:t>
            </w:r>
            <w:r>
              <w:rPr>
                <w:spacing w:val="40"/>
                <w:sz w:val="24"/>
              </w:rPr>
              <w:t xml:space="preserve"> </w:t>
            </w:r>
            <w:r>
              <w:rPr>
                <w:sz w:val="24"/>
              </w:rPr>
              <w:t>IC or email address but the password is incorrect.</w:t>
            </w:r>
          </w:p>
        </w:tc>
        <w:tc>
          <w:tcPr>
            <w:tcW w:w="3358" w:type="dxa"/>
          </w:tcPr>
          <w:p w:rsidR="00DF688C" w:rsidRDefault="00437954">
            <w:pPr>
              <w:pStyle w:val="TableParagraph"/>
              <w:spacing w:line="360" w:lineRule="auto"/>
              <w:rPr>
                <w:sz w:val="24"/>
              </w:rPr>
            </w:pPr>
            <w:r>
              <w:rPr>
                <w:sz w:val="24"/>
              </w:rPr>
              <w:t>Display</w:t>
            </w:r>
            <w:r>
              <w:rPr>
                <w:spacing w:val="80"/>
                <w:sz w:val="24"/>
              </w:rPr>
              <w:t xml:space="preserve"> </w:t>
            </w:r>
            <w:r>
              <w:rPr>
                <w:sz w:val="24"/>
              </w:rPr>
              <w:t>“Invalid</w:t>
            </w:r>
            <w:r>
              <w:rPr>
                <w:spacing w:val="80"/>
                <w:sz w:val="24"/>
              </w:rPr>
              <w:t xml:space="preserve"> </w:t>
            </w:r>
            <w:r>
              <w:rPr>
                <w:sz w:val="24"/>
              </w:rPr>
              <w:t>IC/Email</w:t>
            </w:r>
            <w:r>
              <w:rPr>
                <w:spacing w:val="80"/>
                <w:sz w:val="24"/>
              </w:rPr>
              <w:t xml:space="preserve"> </w:t>
            </w:r>
            <w:r>
              <w:rPr>
                <w:sz w:val="24"/>
              </w:rPr>
              <w:t xml:space="preserve">or </w:t>
            </w:r>
            <w:r>
              <w:rPr>
                <w:spacing w:val="-2"/>
                <w:sz w:val="24"/>
              </w:rPr>
              <w:t>Password”.</w:t>
            </w:r>
          </w:p>
        </w:tc>
      </w:tr>
      <w:tr w:rsidR="00DF688C">
        <w:trPr>
          <w:trHeight w:val="1892"/>
        </w:trPr>
        <w:tc>
          <w:tcPr>
            <w:tcW w:w="2051" w:type="dxa"/>
          </w:tcPr>
          <w:p w:rsidR="00DF688C" w:rsidRDefault="00437954">
            <w:pPr>
              <w:pStyle w:val="TableParagraph"/>
              <w:ind w:left="542"/>
              <w:rPr>
                <w:sz w:val="24"/>
              </w:rPr>
            </w:pPr>
            <w:r>
              <w:rPr>
                <w:spacing w:val="-2"/>
                <w:sz w:val="24"/>
              </w:rPr>
              <w:t>TC23.003</w:t>
            </w:r>
          </w:p>
        </w:tc>
        <w:tc>
          <w:tcPr>
            <w:tcW w:w="4625" w:type="dxa"/>
          </w:tcPr>
          <w:p w:rsidR="00DF688C" w:rsidRDefault="00437954">
            <w:pPr>
              <w:pStyle w:val="TableParagraph"/>
              <w:spacing w:line="360" w:lineRule="auto"/>
              <w:ind w:left="108"/>
              <w:rPr>
                <w:sz w:val="24"/>
              </w:rPr>
            </w:pPr>
            <w:r>
              <w:rPr>
                <w:sz w:val="24"/>
              </w:rPr>
              <w:t>Test</w:t>
            </w:r>
            <w:r>
              <w:rPr>
                <w:spacing w:val="40"/>
                <w:sz w:val="24"/>
              </w:rPr>
              <w:t xml:space="preserve"> </w:t>
            </w:r>
            <w:r>
              <w:rPr>
                <w:sz w:val="24"/>
              </w:rPr>
              <w:t>the</w:t>
            </w:r>
            <w:r>
              <w:rPr>
                <w:spacing w:val="40"/>
                <w:sz w:val="24"/>
              </w:rPr>
              <w:t xml:space="preserve"> </w:t>
            </w:r>
            <w:r>
              <w:rPr>
                <w:sz w:val="24"/>
              </w:rPr>
              <w:t>login</w:t>
            </w:r>
            <w:r>
              <w:rPr>
                <w:spacing w:val="40"/>
                <w:sz w:val="24"/>
              </w:rPr>
              <w:t xml:space="preserve"> </w:t>
            </w:r>
            <w:r>
              <w:rPr>
                <w:sz w:val="24"/>
              </w:rPr>
              <w:t>process</w:t>
            </w:r>
            <w:r>
              <w:rPr>
                <w:spacing w:val="40"/>
                <w:sz w:val="24"/>
              </w:rPr>
              <w:t xml:space="preserve"> </w:t>
            </w:r>
            <w:r>
              <w:rPr>
                <w:sz w:val="24"/>
              </w:rPr>
              <w:t>with</w:t>
            </w:r>
            <w:r>
              <w:rPr>
                <w:spacing w:val="38"/>
                <w:sz w:val="24"/>
              </w:rPr>
              <w:t xml:space="preserve"> </w:t>
            </w:r>
            <w:r>
              <w:rPr>
                <w:sz w:val="24"/>
              </w:rPr>
              <w:t>an</w:t>
            </w:r>
            <w:r>
              <w:rPr>
                <w:spacing w:val="40"/>
                <w:sz w:val="24"/>
              </w:rPr>
              <w:t xml:space="preserve"> </w:t>
            </w:r>
            <w:r>
              <w:rPr>
                <w:sz w:val="24"/>
              </w:rPr>
              <w:t>unregistered IC or email address and a valid password.</w:t>
            </w:r>
          </w:p>
        </w:tc>
        <w:tc>
          <w:tcPr>
            <w:tcW w:w="3335" w:type="dxa"/>
          </w:tcPr>
          <w:p w:rsidR="00DF688C" w:rsidRDefault="00437954">
            <w:pPr>
              <w:pStyle w:val="TableParagraph"/>
              <w:spacing w:line="360" w:lineRule="auto"/>
              <w:ind w:left="108" w:right="95"/>
              <w:jc w:val="both"/>
              <w:rPr>
                <w:sz w:val="24"/>
              </w:rPr>
            </w:pPr>
            <w:r>
              <w:rPr>
                <w:sz w:val="24"/>
              </w:rPr>
              <w:t>The teacher clicks the Login button after entering the invalid IC or email address but the password is correct.</w:t>
            </w:r>
          </w:p>
        </w:tc>
        <w:tc>
          <w:tcPr>
            <w:tcW w:w="3358" w:type="dxa"/>
          </w:tcPr>
          <w:p w:rsidR="00DF688C" w:rsidRDefault="00437954">
            <w:pPr>
              <w:pStyle w:val="TableParagraph"/>
              <w:spacing w:line="360" w:lineRule="auto"/>
              <w:rPr>
                <w:sz w:val="24"/>
              </w:rPr>
            </w:pPr>
            <w:r>
              <w:rPr>
                <w:sz w:val="24"/>
              </w:rPr>
              <w:t>Display</w:t>
            </w:r>
            <w:r>
              <w:rPr>
                <w:spacing w:val="80"/>
                <w:sz w:val="24"/>
              </w:rPr>
              <w:t xml:space="preserve"> </w:t>
            </w:r>
            <w:r>
              <w:rPr>
                <w:sz w:val="24"/>
              </w:rPr>
              <w:t>“Invalid</w:t>
            </w:r>
            <w:r>
              <w:rPr>
                <w:spacing w:val="80"/>
                <w:sz w:val="24"/>
              </w:rPr>
              <w:t xml:space="preserve"> </w:t>
            </w:r>
            <w:r>
              <w:rPr>
                <w:sz w:val="24"/>
              </w:rPr>
              <w:t>IC/Email</w:t>
            </w:r>
            <w:r>
              <w:rPr>
                <w:spacing w:val="80"/>
                <w:sz w:val="24"/>
              </w:rPr>
              <w:t xml:space="preserve"> </w:t>
            </w:r>
            <w:r>
              <w:rPr>
                <w:sz w:val="24"/>
              </w:rPr>
              <w:t xml:space="preserve">or </w:t>
            </w:r>
            <w:r>
              <w:rPr>
                <w:spacing w:val="-2"/>
                <w:sz w:val="24"/>
              </w:rPr>
              <w:t>Password”.</w:t>
            </w:r>
          </w:p>
        </w:tc>
      </w:tr>
    </w:tbl>
    <w:p w:rsidR="00DF688C" w:rsidRDefault="00DF688C">
      <w:pPr>
        <w:spacing w:line="360" w:lineRule="auto"/>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1"/>
        <w:gridCol w:w="4625"/>
        <w:gridCol w:w="3335"/>
        <w:gridCol w:w="3358"/>
      </w:tblGrid>
      <w:tr w:rsidR="00DF688C">
        <w:trPr>
          <w:trHeight w:val="1895"/>
        </w:trPr>
        <w:tc>
          <w:tcPr>
            <w:tcW w:w="2051" w:type="dxa"/>
          </w:tcPr>
          <w:p w:rsidR="00DF688C" w:rsidRDefault="00437954">
            <w:pPr>
              <w:pStyle w:val="TableParagraph"/>
              <w:ind w:left="542"/>
              <w:rPr>
                <w:sz w:val="24"/>
              </w:rPr>
            </w:pPr>
            <w:r>
              <w:rPr>
                <w:spacing w:val="-2"/>
                <w:sz w:val="24"/>
              </w:rPr>
              <w:t>TC23.004</w:t>
            </w:r>
          </w:p>
        </w:tc>
        <w:tc>
          <w:tcPr>
            <w:tcW w:w="4625" w:type="dxa"/>
          </w:tcPr>
          <w:p w:rsidR="00DF688C" w:rsidRDefault="00437954">
            <w:pPr>
              <w:pStyle w:val="TableParagraph"/>
              <w:spacing w:line="360" w:lineRule="auto"/>
              <w:ind w:left="108"/>
              <w:rPr>
                <w:sz w:val="24"/>
              </w:rPr>
            </w:pPr>
            <w:r>
              <w:rPr>
                <w:sz w:val="24"/>
              </w:rPr>
              <w:t>Test</w:t>
            </w:r>
            <w:r>
              <w:rPr>
                <w:spacing w:val="40"/>
                <w:sz w:val="24"/>
              </w:rPr>
              <w:t xml:space="preserve"> </w:t>
            </w:r>
            <w:r>
              <w:rPr>
                <w:sz w:val="24"/>
              </w:rPr>
              <w:t>the</w:t>
            </w:r>
            <w:r>
              <w:rPr>
                <w:spacing w:val="40"/>
                <w:sz w:val="24"/>
              </w:rPr>
              <w:t xml:space="preserve"> </w:t>
            </w:r>
            <w:r>
              <w:rPr>
                <w:sz w:val="24"/>
              </w:rPr>
              <w:t>login</w:t>
            </w:r>
            <w:r>
              <w:rPr>
                <w:spacing w:val="40"/>
                <w:sz w:val="24"/>
              </w:rPr>
              <w:t xml:space="preserve"> </w:t>
            </w:r>
            <w:r>
              <w:rPr>
                <w:sz w:val="24"/>
              </w:rPr>
              <w:t>process</w:t>
            </w:r>
            <w:r>
              <w:rPr>
                <w:spacing w:val="40"/>
                <w:sz w:val="24"/>
              </w:rPr>
              <w:t xml:space="preserve"> </w:t>
            </w:r>
            <w:r>
              <w:rPr>
                <w:sz w:val="24"/>
              </w:rPr>
              <w:t>with</w:t>
            </w:r>
            <w:r>
              <w:rPr>
                <w:spacing w:val="38"/>
                <w:sz w:val="24"/>
              </w:rPr>
              <w:t xml:space="preserve"> </w:t>
            </w:r>
            <w:r>
              <w:rPr>
                <w:sz w:val="24"/>
              </w:rPr>
              <w:t>an</w:t>
            </w:r>
            <w:r>
              <w:rPr>
                <w:spacing w:val="40"/>
                <w:sz w:val="24"/>
              </w:rPr>
              <w:t xml:space="preserve"> </w:t>
            </w:r>
            <w:r>
              <w:rPr>
                <w:sz w:val="24"/>
              </w:rPr>
              <w:t>unregistered IC or email address and an invalid password.</w:t>
            </w:r>
          </w:p>
        </w:tc>
        <w:tc>
          <w:tcPr>
            <w:tcW w:w="3335" w:type="dxa"/>
          </w:tcPr>
          <w:p w:rsidR="00DF688C" w:rsidRDefault="00437954">
            <w:pPr>
              <w:pStyle w:val="TableParagraph"/>
              <w:spacing w:line="360" w:lineRule="auto"/>
              <w:ind w:left="108" w:right="96"/>
              <w:jc w:val="both"/>
              <w:rPr>
                <w:sz w:val="24"/>
              </w:rPr>
            </w:pPr>
            <w:r>
              <w:rPr>
                <w:sz w:val="24"/>
              </w:rPr>
              <w:t xml:space="preserve">The teacher clicks the Login button after entering the invalid IC or email address and </w:t>
            </w:r>
            <w:r>
              <w:rPr>
                <w:spacing w:val="-2"/>
                <w:sz w:val="24"/>
              </w:rPr>
              <w:t>password.</w:t>
            </w:r>
          </w:p>
        </w:tc>
        <w:tc>
          <w:tcPr>
            <w:tcW w:w="3358" w:type="dxa"/>
          </w:tcPr>
          <w:p w:rsidR="00DF688C" w:rsidRDefault="00437954">
            <w:pPr>
              <w:pStyle w:val="TableParagraph"/>
              <w:spacing w:line="360" w:lineRule="auto"/>
              <w:rPr>
                <w:sz w:val="24"/>
              </w:rPr>
            </w:pPr>
            <w:r>
              <w:rPr>
                <w:sz w:val="24"/>
              </w:rPr>
              <w:t>Display</w:t>
            </w:r>
            <w:r>
              <w:rPr>
                <w:spacing w:val="80"/>
                <w:sz w:val="24"/>
              </w:rPr>
              <w:t xml:space="preserve"> </w:t>
            </w:r>
            <w:r>
              <w:rPr>
                <w:sz w:val="24"/>
              </w:rPr>
              <w:t>“Invalid</w:t>
            </w:r>
            <w:r>
              <w:rPr>
                <w:spacing w:val="80"/>
                <w:sz w:val="24"/>
              </w:rPr>
              <w:t xml:space="preserve"> </w:t>
            </w:r>
            <w:r>
              <w:rPr>
                <w:sz w:val="24"/>
              </w:rPr>
              <w:t>IC/Email</w:t>
            </w:r>
            <w:r>
              <w:rPr>
                <w:spacing w:val="80"/>
                <w:sz w:val="24"/>
              </w:rPr>
              <w:t xml:space="preserve"> </w:t>
            </w:r>
            <w:r>
              <w:rPr>
                <w:sz w:val="24"/>
              </w:rPr>
              <w:t xml:space="preserve">or </w:t>
            </w:r>
            <w:r>
              <w:rPr>
                <w:spacing w:val="-2"/>
                <w:sz w:val="24"/>
              </w:rPr>
              <w:t>Password”.</w:t>
            </w:r>
          </w:p>
        </w:tc>
      </w:tr>
    </w:tbl>
    <w:p w:rsidR="00DF688C" w:rsidRDefault="00DF688C">
      <w:pPr>
        <w:pStyle w:val="BodyText"/>
        <w:spacing w:before="0"/>
        <w:rPr>
          <w:b/>
          <w:sz w:val="20"/>
        </w:rPr>
      </w:pPr>
    </w:p>
    <w:p w:rsidR="00DF688C" w:rsidRDefault="00DF688C">
      <w:pPr>
        <w:pStyle w:val="BodyText"/>
        <w:spacing w:before="1"/>
        <w:rPr>
          <w:b/>
          <w:sz w:val="1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1"/>
        <w:gridCol w:w="4625"/>
        <w:gridCol w:w="3335"/>
        <w:gridCol w:w="3358"/>
      </w:tblGrid>
      <w:tr w:rsidR="00DF688C">
        <w:trPr>
          <w:trHeight w:val="653"/>
        </w:trPr>
        <w:tc>
          <w:tcPr>
            <w:tcW w:w="2051"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18" w:type="dxa"/>
            <w:gridSpan w:val="3"/>
          </w:tcPr>
          <w:p w:rsidR="00DF688C" w:rsidRDefault="00437954">
            <w:pPr>
              <w:pStyle w:val="TableParagraph"/>
              <w:ind w:left="108"/>
              <w:rPr>
                <w:sz w:val="24"/>
              </w:rPr>
            </w:pPr>
            <w:r>
              <w:rPr>
                <w:spacing w:val="-2"/>
                <w:sz w:val="24"/>
              </w:rPr>
              <w:t>T2.024</w:t>
            </w:r>
          </w:p>
        </w:tc>
      </w:tr>
      <w:tr w:rsidR="00DF688C">
        <w:trPr>
          <w:trHeight w:val="654"/>
        </w:trPr>
        <w:tc>
          <w:tcPr>
            <w:tcW w:w="2051" w:type="dxa"/>
            <w:shd w:val="clear" w:color="auto" w:fill="E7E6E6"/>
          </w:tcPr>
          <w:p w:rsidR="00DF688C" w:rsidRDefault="00437954">
            <w:pPr>
              <w:pStyle w:val="TableParagraph"/>
              <w:spacing w:before="120"/>
              <w:rPr>
                <w:b/>
                <w:sz w:val="24"/>
              </w:rPr>
            </w:pPr>
            <w:r>
              <w:rPr>
                <w:b/>
                <w:sz w:val="24"/>
              </w:rPr>
              <w:t>Module</w:t>
            </w:r>
            <w:r>
              <w:rPr>
                <w:b/>
                <w:spacing w:val="-7"/>
                <w:sz w:val="24"/>
              </w:rPr>
              <w:t xml:space="preserve"> </w:t>
            </w:r>
            <w:r>
              <w:rPr>
                <w:b/>
                <w:spacing w:val="-4"/>
                <w:sz w:val="24"/>
              </w:rPr>
              <w:t>Name</w:t>
            </w:r>
          </w:p>
        </w:tc>
        <w:tc>
          <w:tcPr>
            <w:tcW w:w="11318" w:type="dxa"/>
            <w:gridSpan w:val="3"/>
          </w:tcPr>
          <w:p w:rsidR="00DF688C" w:rsidRDefault="00437954">
            <w:pPr>
              <w:pStyle w:val="TableParagraph"/>
              <w:spacing w:before="120"/>
              <w:ind w:left="108"/>
              <w:rPr>
                <w:sz w:val="24"/>
              </w:rPr>
            </w:pPr>
            <w:r>
              <w:rPr>
                <w:sz w:val="24"/>
              </w:rPr>
              <w:t>Teacher</w:t>
            </w:r>
            <w:r>
              <w:rPr>
                <w:spacing w:val="-4"/>
                <w:sz w:val="24"/>
              </w:rPr>
              <w:t xml:space="preserve"> </w:t>
            </w:r>
            <w:r>
              <w:rPr>
                <w:sz w:val="24"/>
              </w:rPr>
              <w:t>Forget</w:t>
            </w:r>
            <w:r>
              <w:rPr>
                <w:spacing w:val="-2"/>
                <w:sz w:val="24"/>
              </w:rPr>
              <w:t xml:space="preserve"> Password</w:t>
            </w:r>
          </w:p>
        </w:tc>
      </w:tr>
      <w:tr w:rsidR="00DF688C">
        <w:trPr>
          <w:trHeight w:val="653"/>
        </w:trPr>
        <w:tc>
          <w:tcPr>
            <w:tcW w:w="2051" w:type="dxa"/>
            <w:shd w:val="clear" w:color="auto" w:fill="E7E6E6"/>
          </w:tcPr>
          <w:p w:rsidR="00DF688C" w:rsidRDefault="00437954">
            <w:pPr>
              <w:pStyle w:val="TableParagraph"/>
              <w:spacing w:before="118"/>
              <w:rPr>
                <w:b/>
                <w:sz w:val="24"/>
              </w:rPr>
            </w:pPr>
            <w:r>
              <w:rPr>
                <w:b/>
                <w:sz w:val="24"/>
              </w:rPr>
              <w:t>Test</w:t>
            </w:r>
            <w:r>
              <w:rPr>
                <w:b/>
                <w:spacing w:val="-2"/>
                <w:sz w:val="24"/>
              </w:rPr>
              <w:t xml:space="preserve"> Description</w:t>
            </w:r>
          </w:p>
        </w:tc>
        <w:tc>
          <w:tcPr>
            <w:tcW w:w="11318" w:type="dxa"/>
            <w:gridSpan w:val="3"/>
          </w:tcPr>
          <w:p w:rsidR="00DF688C" w:rsidRDefault="00437954">
            <w:pPr>
              <w:pStyle w:val="TableParagraph"/>
              <w:spacing w:before="118"/>
              <w:ind w:left="108"/>
              <w:rPr>
                <w:sz w:val="24"/>
              </w:rPr>
            </w:pPr>
            <w:r>
              <w:rPr>
                <w:sz w:val="24"/>
              </w:rPr>
              <w:t>To</w:t>
            </w:r>
            <w:r>
              <w:rPr>
                <w:spacing w:val="-5"/>
                <w:sz w:val="24"/>
              </w:rPr>
              <w:t xml:space="preserve"> </w:t>
            </w:r>
            <w:r>
              <w:rPr>
                <w:sz w:val="24"/>
              </w:rPr>
              <w:t>reset teacher’s</w:t>
            </w:r>
            <w:r>
              <w:rPr>
                <w:spacing w:val="-2"/>
                <w:sz w:val="24"/>
              </w:rPr>
              <w:t xml:space="preserve"> password.</w:t>
            </w:r>
          </w:p>
        </w:tc>
      </w:tr>
      <w:tr w:rsidR="00DF688C">
        <w:trPr>
          <w:trHeight w:val="653"/>
        </w:trPr>
        <w:tc>
          <w:tcPr>
            <w:tcW w:w="2051" w:type="dxa"/>
            <w:shd w:val="clear" w:color="auto" w:fill="E7E6E6"/>
          </w:tcPr>
          <w:p w:rsidR="00DF688C" w:rsidRDefault="00437954">
            <w:pPr>
              <w:pStyle w:val="TableParagraph"/>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4625" w:type="dxa"/>
            <w:shd w:val="clear" w:color="auto" w:fill="E7E6E6"/>
          </w:tcPr>
          <w:p w:rsidR="00DF688C" w:rsidRDefault="00437954">
            <w:pPr>
              <w:pStyle w:val="TableParagraph"/>
              <w:ind w:left="108"/>
              <w:rPr>
                <w:b/>
                <w:sz w:val="24"/>
              </w:rPr>
            </w:pPr>
            <w:r>
              <w:rPr>
                <w:b/>
                <w:sz w:val="24"/>
              </w:rPr>
              <w:t>Test</w:t>
            </w:r>
            <w:r>
              <w:rPr>
                <w:b/>
                <w:spacing w:val="-5"/>
                <w:sz w:val="24"/>
              </w:rPr>
              <w:t xml:space="preserve"> </w:t>
            </w:r>
            <w:r>
              <w:rPr>
                <w:b/>
                <w:sz w:val="24"/>
              </w:rPr>
              <w:t xml:space="preserve">Case </w:t>
            </w:r>
            <w:r>
              <w:rPr>
                <w:b/>
                <w:spacing w:val="-2"/>
                <w:sz w:val="24"/>
              </w:rPr>
              <w:t>Description</w:t>
            </w:r>
          </w:p>
        </w:tc>
        <w:tc>
          <w:tcPr>
            <w:tcW w:w="3335" w:type="dxa"/>
            <w:shd w:val="clear" w:color="auto" w:fill="E7E6E6"/>
          </w:tcPr>
          <w:p w:rsidR="00DF688C" w:rsidRDefault="00437954">
            <w:pPr>
              <w:pStyle w:val="TableParagraph"/>
              <w:ind w:left="108"/>
              <w:rPr>
                <w:b/>
                <w:sz w:val="24"/>
              </w:rPr>
            </w:pPr>
            <w:r>
              <w:rPr>
                <w:b/>
                <w:spacing w:val="-2"/>
                <w:sz w:val="24"/>
              </w:rPr>
              <w:t>Procedures</w:t>
            </w:r>
          </w:p>
        </w:tc>
        <w:tc>
          <w:tcPr>
            <w:tcW w:w="3358" w:type="dxa"/>
            <w:shd w:val="clear" w:color="auto" w:fill="E7E6E6"/>
          </w:tcPr>
          <w:p w:rsidR="00DF688C" w:rsidRDefault="00437954">
            <w:pPr>
              <w:pStyle w:val="TableParagraph"/>
              <w:rPr>
                <w:b/>
                <w:sz w:val="24"/>
              </w:rPr>
            </w:pPr>
            <w:r>
              <w:rPr>
                <w:b/>
                <w:sz w:val="24"/>
              </w:rPr>
              <w:t>Expected</w:t>
            </w:r>
            <w:r>
              <w:rPr>
                <w:b/>
                <w:spacing w:val="-4"/>
                <w:sz w:val="24"/>
              </w:rPr>
              <w:t xml:space="preserve"> </w:t>
            </w:r>
            <w:r>
              <w:rPr>
                <w:b/>
                <w:spacing w:val="-2"/>
                <w:sz w:val="24"/>
              </w:rPr>
              <w:t>Result</w:t>
            </w:r>
          </w:p>
        </w:tc>
      </w:tr>
      <w:tr w:rsidR="00DF688C">
        <w:trPr>
          <w:trHeight w:val="2723"/>
        </w:trPr>
        <w:tc>
          <w:tcPr>
            <w:tcW w:w="2051" w:type="dxa"/>
          </w:tcPr>
          <w:p w:rsidR="00DF688C" w:rsidRDefault="00437954">
            <w:pPr>
              <w:pStyle w:val="TableParagraph"/>
              <w:spacing w:before="120"/>
              <w:ind w:left="542"/>
              <w:rPr>
                <w:sz w:val="24"/>
              </w:rPr>
            </w:pPr>
            <w:r>
              <w:rPr>
                <w:spacing w:val="-2"/>
                <w:sz w:val="24"/>
              </w:rPr>
              <w:t>TC24.001</w:t>
            </w:r>
          </w:p>
        </w:tc>
        <w:tc>
          <w:tcPr>
            <w:tcW w:w="4625" w:type="dxa"/>
          </w:tcPr>
          <w:p w:rsidR="00DF688C" w:rsidRDefault="00437954">
            <w:pPr>
              <w:pStyle w:val="TableParagraph"/>
              <w:spacing w:before="120" w:line="360" w:lineRule="auto"/>
              <w:ind w:left="108" w:right="96"/>
              <w:jc w:val="both"/>
              <w:rPr>
                <w:sz w:val="24"/>
              </w:rPr>
            </w:pPr>
            <w:r>
              <w:rPr>
                <w:sz w:val="24"/>
              </w:rPr>
              <w:t>Test the reset password process with a registered IC number, valid email address</w:t>
            </w:r>
            <w:r>
              <w:rPr>
                <w:spacing w:val="40"/>
                <w:sz w:val="24"/>
              </w:rPr>
              <w:t xml:space="preserve"> </w:t>
            </w:r>
            <w:r>
              <w:rPr>
                <w:sz w:val="24"/>
              </w:rPr>
              <w:t xml:space="preserve">and phone number, new and confirm password is the same and follow the required </w:t>
            </w:r>
            <w:r>
              <w:rPr>
                <w:spacing w:val="-2"/>
                <w:sz w:val="24"/>
              </w:rPr>
              <w:t>rules.</w:t>
            </w:r>
          </w:p>
        </w:tc>
        <w:tc>
          <w:tcPr>
            <w:tcW w:w="3335" w:type="dxa"/>
          </w:tcPr>
          <w:p w:rsidR="00DF688C" w:rsidRDefault="00437954">
            <w:pPr>
              <w:pStyle w:val="TableParagraph"/>
              <w:spacing w:before="120" w:line="360" w:lineRule="auto"/>
              <w:ind w:left="108" w:right="96"/>
              <w:jc w:val="both"/>
              <w:rPr>
                <w:sz w:val="24"/>
              </w:rPr>
            </w:pPr>
            <w:r>
              <w:rPr>
                <w:sz w:val="24"/>
              </w:rPr>
              <w:t>The teacher clicks the Reset Password button after entering the valid IC, email address and phone number, and new and confirm password is the same and follow the required rules.</w:t>
            </w:r>
          </w:p>
        </w:tc>
        <w:tc>
          <w:tcPr>
            <w:tcW w:w="3358" w:type="dxa"/>
          </w:tcPr>
          <w:p w:rsidR="00DF688C" w:rsidRDefault="00437954">
            <w:pPr>
              <w:pStyle w:val="TableParagraph"/>
              <w:spacing w:before="120" w:line="360" w:lineRule="auto"/>
              <w:ind w:right="97"/>
              <w:jc w:val="both"/>
              <w:rPr>
                <w:sz w:val="24"/>
              </w:rPr>
            </w:pPr>
            <w:r>
              <w:rPr>
                <w:sz w:val="24"/>
              </w:rPr>
              <w:t>Display “Password has been changed successfully! Please Login First.”</w:t>
            </w:r>
          </w:p>
        </w:tc>
      </w:tr>
      <w:tr w:rsidR="00DF688C">
        <w:trPr>
          <w:trHeight w:val="1065"/>
        </w:trPr>
        <w:tc>
          <w:tcPr>
            <w:tcW w:w="2051" w:type="dxa"/>
          </w:tcPr>
          <w:p w:rsidR="00DF688C" w:rsidRDefault="00437954">
            <w:pPr>
              <w:pStyle w:val="TableParagraph"/>
              <w:spacing w:before="120"/>
              <w:ind w:left="542"/>
              <w:rPr>
                <w:sz w:val="24"/>
              </w:rPr>
            </w:pPr>
            <w:r>
              <w:rPr>
                <w:spacing w:val="-2"/>
                <w:sz w:val="24"/>
              </w:rPr>
              <w:t>TC24.002</w:t>
            </w:r>
          </w:p>
        </w:tc>
        <w:tc>
          <w:tcPr>
            <w:tcW w:w="4625" w:type="dxa"/>
          </w:tcPr>
          <w:p w:rsidR="00DF688C" w:rsidRDefault="00437954">
            <w:pPr>
              <w:pStyle w:val="TableParagraph"/>
              <w:spacing w:before="120" w:line="360" w:lineRule="auto"/>
              <w:ind w:left="108"/>
              <w:rPr>
                <w:sz w:val="24"/>
              </w:rPr>
            </w:pPr>
            <w:r>
              <w:rPr>
                <w:sz w:val="24"/>
              </w:rPr>
              <w:t>Test</w:t>
            </w:r>
            <w:r>
              <w:rPr>
                <w:spacing w:val="80"/>
                <w:sz w:val="24"/>
              </w:rPr>
              <w:t xml:space="preserve"> </w:t>
            </w:r>
            <w:r>
              <w:rPr>
                <w:sz w:val="24"/>
              </w:rPr>
              <w:t>the</w:t>
            </w:r>
            <w:r>
              <w:rPr>
                <w:spacing w:val="80"/>
                <w:sz w:val="24"/>
              </w:rPr>
              <w:t xml:space="preserve"> </w:t>
            </w:r>
            <w:r>
              <w:rPr>
                <w:sz w:val="24"/>
              </w:rPr>
              <w:t>reset</w:t>
            </w:r>
            <w:r>
              <w:rPr>
                <w:spacing w:val="80"/>
                <w:sz w:val="24"/>
              </w:rPr>
              <w:t xml:space="preserve"> </w:t>
            </w:r>
            <w:r>
              <w:rPr>
                <w:sz w:val="24"/>
              </w:rPr>
              <w:t>password</w:t>
            </w:r>
            <w:r>
              <w:rPr>
                <w:spacing w:val="80"/>
                <w:sz w:val="24"/>
              </w:rPr>
              <w:t xml:space="preserve"> </w:t>
            </w:r>
            <w:r>
              <w:rPr>
                <w:sz w:val="24"/>
              </w:rPr>
              <w:t>process</w:t>
            </w:r>
            <w:r>
              <w:rPr>
                <w:spacing w:val="80"/>
                <w:sz w:val="24"/>
              </w:rPr>
              <w:t xml:space="preserve"> </w:t>
            </w:r>
            <w:r>
              <w:rPr>
                <w:sz w:val="24"/>
              </w:rPr>
              <w:t>with</w:t>
            </w:r>
            <w:r>
              <w:rPr>
                <w:spacing w:val="80"/>
                <w:sz w:val="24"/>
              </w:rPr>
              <w:t xml:space="preserve"> </w:t>
            </w:r>
            <w:r>
              <w:rPr>
                <w:sz w:val="24"/>
              </w:rPr>
              <w:t>an unregistered</w:t>
            </w:r>
            <w:r>
              <w:rPr>
                <w:spacing w:val="30"/>
                <w:sz w:val="24"/>
              </w:rPr>
              <w:t xml:space="preserve"> </w:t>
            </w:r>
            <w:r>
              <w:rPr>
                <w:sz w:val="24"/>
              </w:rPr>
              <w:t>IC</w:t>
            </w:r>
            <w:r>
              <w:rPr>
                <w:spacing w:val="31"/>
                <w:sz w:val="24"/>
              </w:rPr>
              <w:t xml:space="preserve"> </w:t>
            </w:r>
            <w:r>
              <w:rPr>
                <w:sz w:val="24"/>
              </w:rPr>
              <w:t>number,</w:t>
            </w:r>
            <w:r>
              <w:rPr>
                <w:spacing w:val="28"/>
                <w:sz w:val="24"/>
              </w:rPr>
              <w:t xml:space="preserve"> </w:t>
            </w:r>
            <w:r>
              <w:rPr>
                <w:sz w:val="24"/>
              </w:rPr>
              <w:t>valid</w:t>
            </w:r>
            <w:r>
              <w:rPr>
                <w:spacing w:val="28"/>
                <w:sz w:val="24"/>
              </w:rPr>
              <w:t xml:space="preserve"> </w:t>
            </w:r>
            <w:r>
              <w:rPr>
                <w:sz w:val="24"/>
              </w:rPr>
              <w:t>email</w:t>
            </w:r>
            <w:r>
              <w:rPr>
                <w:spacing w:val="32"/>
                <w:sz w:val="24"/>
              </w:rPr>
              <w:t xml:space="preserve"> </w:t>
            </w:r>
            <w:r>
              <w:rPr>
                <w:spacing w:val="-2"/>
                <w:sz w:val="24"/>
              </w:rPr>
              <w:t>address</w:t>
            </w:r>
          </w:p>
        </w:tc>
        <w:tc>
          <w:tcPr>
            <w:tcW w:w="3335" w:type="dxa"/>
          </w:tcPr>
          <w:p w:rsidR="00DF688C" w:rsidRDefault="00437954">
            <w:pPr>
              <w:pStyle w:val="TableParagraph"/>
              <w:spacing w:before="120" w:line="360" w:lineRule="auto"/>
              <w:ind w:left="108"/>
              <w:rPr>
                <w:sz w:val="24"/>
              </w:rPr>
            </w:pPr>
            <w:r>
              <w:rPr>
                <w:sz w:val="24"/>
              </w:rPr>
              <w:t>The</w:t>
            </w:r>
            <w:r>
              <w:rPr>
                <w:spacing w:val="80"/>
                <w:sz w:val="24"/>
              </w:rPr>
              <w:t xml:space="preserve"> </w:t>
            </w:r>
            <w:r>
              <w:rPr>
                <w:sz w:val="24"/>
              </w:rPr>
              <w:t>teacher</w:t>
            </w:r>
            <w:r>
              <w:rPr>
                <w:spacing w:val="80"/>
                <w:sz w:val="24"/>
              </w:rPr>
              <w:t xml:space="preserve"> </w:t>
            </w:r>
            <w:r>
              <w:rPr>
                <w:sz w:val="24"/>
              </w:rPr>
              <w:t>clicks</w:t>
            </w:r>
            <w:r>
              <w:rPr>
                <w:spacing w:val="80"/>
                <w:sz w:val="24"/>
              </w:rPr>
              <w:t xml:space="preserve"> </w:t>
            </w:r>
            <w:r>
              <w:rPr>
                <w:sz w:val="24"/>
              </w:rPr>
              <w:t>the</w:t>
            </w:r>
            <w:r>
              <w:rPr>
                <w:spacing w:val="80"/>
                <w:sz w:val="24"/>
              </w:rPr>
              <w:t xml:space="preserve"> </w:t>
            </w:r>
            <w:r>
              <w:rPr>
                <w:sz w:val="24"/>
              </w:rPr>
              <w:t>Reset Password</w:t>
            </w:r>
            <w:r>
              <w:rPr>
                <w:spacing w:val="57"/>
                <w:sz w:val="24"/>
              </w:rPr>
              <w:t xml:space="preserve"> </w:t>
            </w:r>
            <w:r>
              <w:rPr>
                <w:sz w:val="24"/>
              </w:rPr>
              <w:t>button</w:t>
            </w:r>
            <w:r>
              <w:rPr>
                <w:spacing w:val="56"/>
                <w:sz w:val="24"/>
              </w:rPr>
              <w:t xml:space="preserve"> </w:t>
            </w:r>
            <w:r>
              <w:rPr>
                <w:sz w:val="24"/>
              </w:rPr>
              <w:t>after</w:t>
            </w:r>
            <w:r>
              <w:rPr>
                <w:spacing w:val="59"/>
                <w:sz w:val="24"/>
              </w:rPr>
              <w:t xml:space="preserve"> </w:t>
            </w:r>
            <w:r>
              <w:rPr>
                <w:spacing w:val="-2"/>
                <w:sz w:val="24"/>
              </w:rPr>
              <w:t>entering</w:t>
            </w:r>
          </w:p>
        </w:tc>
        <w:tc>
          <w:tcPr>
            <w:tcW w:w="3358" w:type="dxa"/>
          </w:tcPr>
          <w:p w:rsidR="00DF688C" w:rsidRDefault="00437954">
            <w:pPr>
              <w:pStyle w:val="TableParagraph"/>
              <w:spacing w:before="120" w:line="360" w:lineRule="auto"/>
              <w:rPr>
                <w:sz w:val="24"/>
              </w:rPr>
            </w:pPr>
            <w:r>
              <w:rPr>
                <w:sz w:val="24"/>
              </w:rPr>
              <w:t>Display</w:t>
            </w:r>
            <w:r>
              <w:rPr>
                <w:spacing w:val="80"/>
                <w:sz w:val="24"/>
              </w:rPr>
              <w:t xml:space="preserve"> </w:t>
            </w:r>
            <w:r>
              <w:rPr>
                <w:sz w:val="24"/>
              </w:rPr>
              <w:t>“Uh-Oh!</w:t>
            </w:r>
            <w:r>
              <w:rPr>
                <w:spacing w:val="80"/>
                <w:sz w:val="24"/>
              </w:rPr>
              <w:t xml:space="preserve"> </w:t>
            </w:r>
            <w:r>
              <w:rPr>
                <w:sz w:val="24"/>
              </w:rPr>
              <w:t>No</w:t>
            </w:r>
            <w:r>
              <w:rPr>
                <w:spacing w:val="80"/>
                <w:sz w:val="24"/>
              </w:rPr>
              <w:t xml:space="preserve"> </w:t>
            </w:r>
            <w:r>
              <w:rPr>
                <w:sz w:val="24"/>
              </w:rPr>
              <w:t xml:space="preserve">account </w:t>
            </w:r>
            <w:r>
              <w:rPr>
                <w:spacing w:val="-2"/>
                <w:sz w:val="24"/>
              </w:rPr>
              <w:t>found.”</w:t>
            </w:r>
          </w:p>
        </w:tc>
      </w:tr>
    </w:tbl>
    <w:p w:rsidR="00DF688C" w:rsidRDefault="00DF688C">
      <w:pPr>
        <w:spacing w:line="360" w:lineRule="auto"/>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1"/>
        <w:gridCol w:w="4625"/>
        <w:gridCol w:w="3335"/>
        <w:gridCol w:w="3358"/>
      </w:tblGrid>
      <w:tr w:rsidR="00DF688C">
        <w:trPr>
          <w:trHeight w:val="2190"/>
        </w:trPr>
        <w:tc>
          <w:tcPr>
            <w:tcW w:w="2051" w:type="dxa"/>
          </w:tcPr>
          <w:p w:rsidR="00DF688C" w:rsidRDefault="00DF688C">
            <w:pPr>
              <w:pStyle w:val="TableParagraph"/>
              <w:spacing w:before="0"/>
              <w:ind w:left="0"/>
              <w:rPr>
                <w:sz w:val="24"/>
              </w:rPr>
            </w:pPr>
          </w:p>
        </w:tc>
        <w:tc>
          <w:tcPr>
            <w:tcW w:w="4625" w:type="dxa"/>
          </w:tcPr>
          <w:p w:rsidR="00DF688C" w:rsidRDefault="00437954">
            <w:pPr>
              <w:pStyle w:val="TableParagraph"/>
              <w:spacing w:before="0" w:line="360" w:lineRule="auto"/>
              <w:ind w:left="108" w:right="97"/>
              <w:jc w:val="both"/>
              <w:rPr>
                <w:sz w:val="24"/>
              </w:rPr>
            </w:pPr>
            <w:proofErr w:type="gramStart"/>
            <w:r>
              <w:rPr>
                <w:sz w:val="24"/>
              </w:rPr>
              <w:t>and</w:t>
            </w:r>
            <w:proofErr w:type="gramEnd"/>
            <w:r>
              <w:rPr>
                <w:sz w:val="24"/>
              </w:rPr>
              <w:t xml:space="preserve"> phone number, new and confirm password is the same and follow the required </w:t>
            </w:r>
            <w:r>
              <w:rPr>
                <w:spacing w:val="-2"/>
                <w:sz w:val="24"/>
              </w:rPr>
              <w:t>rules.</w:t>
            </w:r>
          </w:p>
        </w:tc>
        <w:tc>
          <w:tcPr>
            <w:tcW w:w="3335" w:type="dxa"/>
          </w:tcPr>
          <w:p w:rsidR="00DF688C" w:rsidRDefault="00437954">
            <w:pPr>
              <w:pStyle w:val="TableParagraph"/>
              <w:spacing w:before="0" w:line="360" w:lineRule="auto"/>
              <w:ind w:left="108" w:right="95"/>
              <w:jc w:val="both"/>
              <w:rPr>
                <w:sz w:val="24"/>
              </w:rPr>
            </w:pPr>
            <w:proofErr w:type="gramStart"/>
            <w:r>
              <w:rPr>
                <w:sz w:val="24"/>
              </w:rPr>
              <w:t>the</w:t>
            </w:r>
            <w:proofErr w:type="gramEnd"/>
            <w:r>
              <w:rPr>
                <w:sz w:val="24"/>
              </w:rPr>
              <w:t xml:space="preserve"> invalid IC, valid email address and phone number, and new and confirm password is the same and follow the</w:t>
            </w:r>
            <w:r>
              <w:rPr>
                <w:spacing w:val="40"/>
                <w:sz w:val="24"/>
              </w:rPr>
              <w:t xml:space="preserve"> </w:t>
            </w:r>
            <w:r>
              <w:rPr>
                <w:sz w:val="24"/>
              </w:rPr>
              <w:t>required rules.</w:t>
            </w:r>
          </w:p>
        </w:tc>
        <w:tc>
          <w:tcPr>
            <w:tcW w:w="3358" w:type="dxa"/>
          </w:tcPr>
          <w:p w:rsidR="00DF688C" w:rsidRDefault="00DF688C">
            <w:pPr>
              <w:pStyle w:val="TableParagraph"/>
              <w:spacing w:before="0"/>
              <w:ind w:left="0"/>
              <w:rPr>
                <w:sz w:val="24"/>
              </w:rPr>
            </w:pPr>
          </w:p>
        </w:tc>
      </w:tr>
      <w:tr w:rsidR="00DF688C">
        <w:trPr>
          <w:trHeight w:val="3137"/>
        </w:trPr>
        <w:tc>
          <w:tcPr>
            <w:tcW w:w="2051" w:type="dxa"/>
          </w:tcPr>
          <w:p w:rsidR="00DF688C" w:rsidRDefault="00437954">
            <w:pPr>
              <w:pStyle w:val="TableParagraph"/>
              <w:ind w:left="530" w:right="520"/>
              <w:jc w:val="center"/>
              <w:rPr>
                <w:sz w:val="24"/>
              </w:rPr>
            </w:pPr>
            <w:r>
              <w:rPr>
                <w:spacing w:val="-2"/>
                <w:sz w:val="24"/>
              </w:rPr>
              <w:t>TC24.003</w:t>
            </w:r>
          </w:p>
        </w:tc>
        <w:tc>
          <w:tcPr>
            <w:tcW w:w="4625" w:type="dxa"/>
          </w:tcPr>
          <w:p w:rsidR="00DF688C" w:rsidRDefault="00437954">
            <w:pPr>
              <w:pStyle w:val="TableParagraph"/>
              <w:spacing w:line="360" w:lineRule="auto"/>
              <w:ind w:left="108" w:right="96"/>
              <w:jc w:val="both"/>
              <w:rPr>
                <w:sz w:val="24"/>
              </w:rPr>
            </w:pPr>
            <w:r>
              <w:rPr>
                <w:sz w:val="24"/>
              </w:rPr>
              <w:t xml:space="preserve">Test the reset password process with a registered IC number, invalid email address and phone number, new and confirm password is the same and follow the required </w:t>
            </w:r>
            <w:r>
              <w:rPr>
                <w:spacing w:val="-2"/>
                <w:sz w:val="24"/>
              </w:rPr>
              <w:t>rules.</w:t>
            </w:r>
          </w:p>
        </w:tc>
        <w:tc>
          <w:tcPr>
            <w:tcW w:w="3335" w:type="dxa"/>
          </w:tcPr>
          <w:p w:rsidR="00DF688C" w:rsidRDefault="00437954">
            <w:pPr>
              <w:pStyle w:val="TableParagraph"/>
              <w:spacing w:line="360" w:lineRule="auto"/>
              <w:ind w:left="108" w:right="95"/>
              <w:jc w:val="both"/>
              <w:rPr>
                <w:sz w:val="24"/>
              </w:rPr>
            </w:pPr>
            <w:r>
              <w:rPr>
                <w:sz w:val="24"/>
              </w:rPr>
              <w:t>The teacher clicks the Reset Password button after entering the valid IC, invalid email address and phone number and new and confirm password is the same and follow the</w:t>
            </w:r>
            <w:r>
              <w:rPr>
                <w:spacing w:val="40"/>
                <w:sz w:val="24"/>
              </w:rPr>
              <w:t xml:space="preserve"> </w:t>
            </w:r>
            <w:r>
              <w:rPr>
                <w:sz w:val="24"/>
              </w:rPr>
              <w:t>required rules.</w:t>
            </w:r>
          </w:p>
        </w:tc>
        <w:tc>
          <w:tcPr>
            <w:tcW w:w="3358" w:type="dxa"/>
          </w:tcPr>
          <w:p w:rsidR="00DF688C" w:rsidRDefault="00437954">
            <w:pPr>
              <w:pStyle w:val="TableParagraph"/>
              <w:spacing w:line="360" w:lineRule="auto"/>
              <w:rPr>
                <w:sz w:val="24"/>
              </w:rPr>
            </w:pPr>
            <w:r>
              <w:rPr>
                <w:sz w:val="24"/>
              </w:rPr>
              <w:t>Display</w:t>
            </w:r>
            <w:r>
              <w:rPr>
                <w:spacing w:val="80"/>
                <w:sz w:val="24"/>
              </w:rPr>
              <w:t xml:space="preserve"> </w:t>
            </w:r>
            <w:r>
              <w:rPr>
                <w:sz w:val="24"/>
              </w:rPr>
              <w:t>“Uh-Oh!</w:t>
            </w:r>
            <w:r>
              <w:rPr>
                <w:spacing w:val="80"/>
                <w:sz w:val="24"/>
              </w:rPr>
              <w:t xml:space="preserve"> </w:t>
            </w:r>
            <w:r>
              <w:rPr>
                <w:sz w:val="24"/>
              </w:rPr>
              <w:t>No</w:t>
            </w:r>
            <w:r>
              <w:rPr>
                <w:spacing w:val="80"/>
                <w:sz w:val="24"/>
              </w:rPr>
              <w:t xml:space="preserve"> </w:t>
            </w:r>
            <w:r>
              <w:rPr>
                <w:sz w:val="24"/>
              </w:rPr>
              <w:t xml:space="preserve">account </w:t>
            </w:r>
            <w:r>
              <w:rPr>
                <w:spacing w:val="-2"/>
                <w:sz w:val="24"/>
              </w:rPr>
              <w:t>found.”</w:t>
            </w:r>
          </w:p>
        </w:tc>
      </w:tr>
      <w:tr w:rsidR="00DF688C">
        <w:trPr>
          <w:trHeight w:val="3135"/>
        </w:trPr>
        <w:tc>
          <w:tcPr>
            <w:tcW w:w="2051" w:type="dxa"/>
          </w:tcPr>
          <w:p w:rsidR="00DF688C" w:rsidRDefault="00437954">
            <w:pPr>
              <w:pStyle w:val="TableParagraph"/>
              <w:spacing w:before="118"/>
              <w:ind w:left="530" w:right="520"/>
              <w:jc w:val="center"/>
              <w:rPr>
                <w:sz w:val="24"/>
              </w:rPr>
            </w:pPr>
            <w:r>
              <w:rPr>
                <w:spacing w:val="-2"/>
                <w:sz w:val="24"/>
              </w:rPr>
              <w:t>TC24.004</w:t>
            </w:r>
          </w:p>
        </w:tc>
        <w:tc>
          <w:tcPr>
            <w:tcW w:w="4625" w:type="dxa"/>
          </w:tcPr>
          <w:p w:rsidR="00DF688C" w:rsidRDefault="00437954">
            <w:pPr>
              <w:pStyle w:val="TableParagraph"/>
              <w:spacing w:before="118" w:line="360" w:lineRule="auto"/>
              <w:ind w:left="108" w:right="97"/>
              <w:jc w:val="both"/>
              <w:rPr>
                <w:sz w:val="24"/>
              </w:rPr>
            </w:pPr>
            <w:r>
              <w:rPr>
                <w:sz w:val="24"/>
              </w:rPr>
              <w:t>Test the reset password process with an unregistered IC number, invalid email</w:t>
            </w:r>
            <w:r>
              <w:rPr>
                <w:spacing w:val="40"/>
                <w:sz w:val="24"/>
              </w:rPr>
              <w:t xml:space="preserve"> </w:t>
            </w:r>
            <w:r>
              <w:rPr>
                <w:sz w:val="24"/>
              </w:rPr>
              <w:t xml:space="preserve">address and phone number, new and confirm password is the same and follow the required </w:t>
            </w:r>
            <w:r>
              <w:rPr>
                <w:spacing w:val="-2"/>
                <w:sz w:val="24"/>
              </w:rPr>
              <w:t>rules.</w:t>
            </w:r>
          </w:p>
        </w:tc>
        <w:tc>
          <w:tcPr>
            <w:tcW w:w="3335" w:type="dxa"/>
          </w:tcPr>
          <w:p w:rsidR="00DF688C" w:rsidRDefault="00437954">
            <w:pPr>
              <w:pStyle w:val="TableParagraph"/>
              <w:spacing w:before="118" w:line="360" w:lineRule="auto"/>
              <w:ind w:left="108" w:right="95"/>
              <w:jc w:val="both"/>
              <w:rPr>
                <w:sz w:val="24"/>
              </w:rPr>
            </w:pPr>
            <w:r>
              <w:rPr>
                <w:sz w:val="24"/>
              </w:rPr>
              <w:t>The teacher clicks the Reset Password button after entering the invalid IC, email address</w:t>
            </w:r>
            <w:r>
              <w:rPr>
                <w:spacing w:val="40"/>
                <w:sz w:val="24"/>
              </w:rPr>
              <w:t xml:space="preserve"> </w:t>
            </w:r>
            <w:r>
              <w:rPr>
                <w:sz w:val="24"/>
              </w:rPr>
              <w:t>and phone number, and new</w:t>
            </w:r>
            <w:r>
              <w:rPr>
                <w:spacing w:val="80"/>
                <w:sz w:val="24"/>
              </w:rPr>
              <w:t xml:space="preserve"> </w:t>
            </w:r>
            <w:r>
              <w:rPr>
                <w:sz w:val="24"/>
              </w:rPr>
              <w:t xml:space="preserve">and confirm password is the same and follow the required </w:t>
            </w:r>
            <w:r>
              <w:rPr>
                <w:spacing w:val="-2"/>
                <w:sz w:val="24"/>
              </w:rPr>
              <w:t>rules.</w:t>
            </w:r>
          </w:p>
        </w:tc>
        <w:tc>
          <w:tcPr>
            <w:tcW w:w="3358" w:type="dxa"/>
          </w:tcPr>
          <w:p w:rsidR="00DF688C" w:rsidRDefault="00437954">
            <w:pPr>
              <w:pStyle w:val="TableParagraph"/>
              <w:spacing w:before="118" w:line="360" w:lineRule="auto"/>
              <w:rPr>
                <w:sz w:val="24"/>
              </w:rPr>
            </w:pPr>
            <w:r>
              <w:rPr>
                <w:sz w:val="24"/>
              </w:rPr>
              <w:t>Display</w:t>
            </w:r>
            <w:r>
              <w:rPr>
                <w:spacing w:val="80"/>
                <w:sz w:val="24"/>
              </w:rPr>
              <w:t xml:space="preserve"> </w:t>
            </w:r>
            <w:r>
              <w:rPr>
                <w:sz w:val="24"/>
              </w:rPr>
              <w:t>“Uh-Oh!</w:t>
            </w:r>
            <w:r>
              <w:rPr>
                <w:spacing w:val="80"/>
                <w:sz w:val="24"/>
              </w:rPr>
              <w:t xml:space="preserve"> </w:t>
            </w:r>
            <w:r>
              <w:rPr>
                <w:sz w:val="24"/>
              </w:rPr>
              <w:t>No</w:t>
            </w:r>
            <w:r>
              <w:rPr>
                <w:spacing w:val="80"/>
                <w:sz w:val="24"/>
              </w:rPr>
              <w:t xml:space="preserve"> </w:t>
            </w:r>
            <w:r>
              <w:rPr>
                <w:sz w:val="24"/>
              </w:rPr>
              <w:t xml:space="preserve">account </w:t>
            </w:r>
            <w:r>
              <w:rPr>
                <w:spacing w:val="-2"/>
                <w:sz w:val="24"/>
              </w:rPr>
              <w:t>found.”</w:t>
            </w:r>
          </w:p>
        </w:tc>
      </w:tr>
    </w:tbl>
    <w:p w:rsidR="00DF688C" w:rsidRDefault="00DF688C">
      <w:pPr>
        <w:spacing w:line="360" w:lineRule="auto"/>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1"/>
        <w:gridCol w:w="4625"/>
        <w:gridCol w:w="3335"/>
        <w:gridCol w:w="3358"/>
      </w:tblGrid>
      <w:tr w:rsidR="00DF688C">
        <w:trPr>
          <w:trHeight w:val="3137"/>
        </w:trPr>
        <w:tc>
          <w:tcPr>
            <w:tcW w:w="2051" w:type="dxa"/>
          </w:tcPr>
          <w:p w:rsidR="00DF688C" w:rsidRDefault="00437954">
            <w:pPr>
              <w:pStyle w:val="TableParagraph"/>
              <w:ind w:left="530" w:right="520"/>
              <w:jc w:val="center"/>
              <w:rPr>
                <w:sz w:val="24"/>
              </w:rPr>
            </w:pPr>
            <w:r>
              <w:rPr>
                <w:spacing w:val="-2"/>
                <w:sz w:val="24"/>
              </w:rPr>
              <w:t>TC24.005</w:t>
            </w:r>
          </w:p>
        </w:tc>
        <w:tc>
          <w:tcPr>
            <w:tcW w:w="4625" w:type="dxa"/>
          </w:tcPr>
          <w:p w:rsidR="00DF688C" w:rsidRDefault="00437954">
            <w:pPr>
              <w:pStyle w:val="TableParagraph"/>
              <w:spacing w:line="360" w:lineRule="auto"/>
              <w:ind w:left="108" w:right="96"/>
              <w:jc w:val="both"/>
              <w:rPr>
                <w:sz w:val="24"/>
              </w:rPr>
            </w:pPr>
            <w:r>
              <w:rPr>
                <w:sz w:val="24"/>
              </w:rPr>
              <w:t>Test the reset password process with an unregistered IC number, invalid email</w:t>
            </w:r>
            <w:r>
              <w:rPr>
                <w:spacing w:val="40"/>
                <w:sz w:val="24"/>
              </w:rPr>
              <w:t xml:space="preserve"> </w:t>
            </w:r>
            <w:r>
              <w:rPr>
                <w:sz w:val="24"/>
              </w:rPr>
              <w:t>address and phone number, new and confirm password is not the same and not follow the required rules.</w:t>
            </w:r>
          </w:p>
        </w:tc>
        <w:tc>
          <w:tcPr>
            <w:tcW w:w="3335" w:type="dxa"/>
          </w:tcPr>
          <w:p w:rsidR="00DF688C" w:rsidRDefault="00437954">
            <w:pPr>
              <w:pStyle w:val="TableParagraph"/>
              <w:spacing w:line="360" w:lineRule="auto"/>
              <w:ind w:left="108" w:right="95"/>
              <w:jc w:val="both"/>
              <w:rPr>
                <w:sz w:val="24"/>
              </w:rPr>
            </w:pPr>
            <w:r>
              <w:rPr>
                <w:sz w:val="24"/>
              </w:rPr>
              <w:t>The teacher clicks the Reset Password button after entering the invalid IC, email address</w:t>
            </w:r>
            <w:r>
              <w:rPr>
                <w:spacing w:val="40"/>
                <w:sz w:val="24"/>
              </w:rPr>
              <w:t xml:space="preserve"> </w:t>
            </w:r>
            <w:r>
              <w:rPr>
                <w:sz w:val="24"/>
              </w:rPr>
              <w:t>and phone number, and new</w:t>
            </w:r>
            <w:r>
              <w:rPr>
                <w:spacing w:val="80"/>
                <w:sz w:val="24"/>
              </w:rPr>
              <w:t xml:space="preserve"> </w:t>
            </w:r>
            <w:r>
              <w:rPr>
                <w:sz w:val="24"/>
              </w:rPr>
              <w:t>and confirm password is</w:t>
            </w:r>
            <w:r>
              <w:rPr>
                <w:spacing w:val="-1"/>
                <w:sz w:val="24"/>
              </w:rPr>
              <w:t xml:space="preserve"> </w:t>
            </w:r>
            <w:r>
              <w:rPr>
                <w:sz w:val="24"/>
              </w:rPr>
              <w:t>not the same and not follow the required rules.</w:t>
            </w:r>
          </w:p>
        </w:tc>
        <w:tc>
          <w:tcPr>
            <w:tcW w:w="3358" w:type="dxa"/>
          </w:tcPr>
          <w:p w:rsidR="00DF688C" w:rsidRDefault="00437954">
            <w:pPr>
              <w:pStyle w:val="TableParagraph"/>
              <w:spacing w:line="360" w:lineRule="auto"/>
              <w:ind w:right="97"/>
              <w:jc w:val="both"/>
              <w:rPr>
                <w:sz w:val="24"/>
              </w:rPr>
            </w:pPr>
            <w:r>
              <w:rPr>
                <w:sz w:val="24"/>
              </w:rPr>
              <w:t>Display “Uh-Oh! Password and Re-Type Password Field Do</w:t>
            </w:r>
            <w:r>
              <w:rPr>
                <w:spacing w:val="40"/>
                <w:sz w:val="24"/>
              </w:rPr>
              <w:t xml:space="preserve"> </w:t>
            </w:r>
            <w:r>
              <w:rPr>
                <w:sz w:val="24"/>
              </w:rPr>
              <w:t>Not Match.”</w:t>
            </w:r>
          </w:p>
        </w:tc>
      </w:tr>
      <w:tr w:rsidR="00DF688C">
        <w:trPr>
          <w:trHeight w:val="469"/>
        </w:trPr>
        <w:tc>
          <w:tcPr>
            <w:tcW w:w="2051" w:type="dxa"/>
            <w:tcBorders>
              <w:bottom w:val="nil"/>
            </w:tcBorders>
          </w:tcPr>
          <w:p w:rsidR="00DF688C" w:rsidRDefault="00437954">
            <w:pPr>
              <w:pStyle w:val="TableParagraph"/>
              <w:ind w:left="530" w:right="520"/>
              <w:jc w:val="center"/>
              <w:rPr>
                <w:sz w:val="24"/>
              </w:rPr>
            </w:pPr>
            <w:r>
              <w:rPr>
                <w:spacing w:val="-2"/>
                <w:sz w:val="24"/>
              </w:rPr>
              <w:t>TC24.006</w:t>
            </w:r>
          </w:p>
        </w:tc>
        <w:tc>
          <w:tcPr>
            <w:tcW w:w="4625" w:type="dxa"/>
            <w:tcBorders>
              <w:bottom w:val="nil"/>
            </w:tcBorders>
          </w:tcPr>
          <w:p w:rsidR="00DF688C" w:rsidRDefault="00437954">
            <w:pPr>
              <w:pStyle w:val="TableParagraph"/>
              <w:ind w:left="108"/>
              <w:rPr>
                <w:sz w:val="24"/>
              </w:rPr>
            </w:pPr>
            <w:r>
              <w:rPr>
                <w:sz w:val="24"/>
              </w:rPr>
              <w:t>Test</w:t>
            </w:r>
            <w:r>
              <w:rPr>
                <w:spacing w:val="29"/>
                <w:sz w:val="24"/>
              </w:rPr>
              <w:t xml:space="preserve">  </w:t>
            </w:r>
            <w:r>
              <w:rPr>
                <w:sz w:val="24"/>
              </w:rPr>
              <w:t>the</w:t>
            </w:r>
            <w:r>
              <w:rPr>
                <w:spacing w:val="29"/>
                <w:sz w:val="24"/>
              </w:rPr>
              <w:t xml:space="preserve">  </w:t>
            </w:r>
            <w:r>
              <w:rPr>
                <w:sz w:val="24"/>
              </w:rPr>
              <w:t>reset</w:t>
            </w:r>
            <w:r>
              <w:rPr>
                <w:spacing w:val="32"/>
                <w:sz w:val="24"/>
              </w:rPr>
              <w:t xml:space="preserve">  </w:t>
            </w:r>
            <w:r>
              <w:rPr>
                <w:sz w:val="24"/>
              </w:rPr>
              <w:t>password</w:t>
            </w:r>
            <w:r>
              <w:rPr>
                <w:spacing w:val="30"/>
                <w:sz w:val="24"/>
              </w:rPr>
              <w:t xml:space="preserve">  </w:t>
            </w:r>
            <w:r>
              <w:rPr>
                <w:sz w:val="24"/>
              </w:rPr>
              <w:t>process</w:t>
            </w:r>
            <w:r>
              <w:rPr>
                <w:spacing w:val="31"/>
                <w:sz w:val="24"/>
              </w:rPr>
              <w:t xml:space="preserve">  </w:t>
            </w:r>
            <w:r>
              <w:rPr>
                <w:sz w:val="24"/>
              </w:rPr>
              <w:t>with</w:t>
            </w:r>
            <w:r>
              <w:rPr>
                <w:spacing w:val="29"/>
                <w:sz w:val="24"/>
              </w:rPr>
              <w:t xml:space="preserve">  </w:t>
            </w:r>
            <w:r>
              <w:rPr>
                <w:spacing w:val="-10"/>
                <w:sz w:val="24"/>
              </w:rPr>
              <w:t>a</w:t>
            </w:r>
          </w:p>
        </w:tc>
        <w:tc>
          <w:tcPr>
            <w:tcW w:w="3335" w:type="dxa"/>
            <w:tcBorders>
              <w:bottom w:val="nil"/>
            </w:tcBorders>
          </w:tcPr>
          <w:p w:rsidR="00DF688C" w:rsidRDefault="00437954">
            <w:pPr>
              <w:pStyle w:val="TableParagraph"/>
              <w:ind w:left="108"/>
              <w:rPr>
                <w:sz w:val="24"/>
              </w:rPr>
            </w:pPr>
            <w:r>
              <w:rPr>
                <w:sz w:val="24"/>
              </w:rPr>
              <w:t>The</w:t>
            </w:r>
            <w:r>
              <w:rPr>
                <w:spacing w:val="72"/>
                <w:w w:val="150"/>
                <w:sz w:val="24"/>
              </w:rPr>
              <w:t xml:space="preserve"> </w:t>
            </w:r>
            <w:r>
              <w:rPr>
                <w:sz w:val="24"/>
              </w:rPr>
              <w:t>teacher</w:t>
            </w:r>
            <w:r>
              <w:rPr>
                <w:spacing w:val="78"/>
                <w:w w:val="150"/>
                <w:sz w:val="24"/>
              </w:rPr>
              <w:t xml:space="preserve"> </w:t>
            </w:r>
            <w:r>
              <w:rPr>
                <w:sz w:val="24"/>
              </w:rPr>
              <w:t>clicks</w:t>
            </w:r>
            <w:r>
              <w:rPr>
                <w:spacing w:val="74"/>
                <w:w w:val="150"/>
                <w:sz w:val="24"/>
              </w:rPr>
              <w:t xml:space="preserve"> </w:t>
            </w:r>
            <w:r>
              <w:rPr>
                <w:sz w:val="24"/>
              </w:rPr>
              <w:t>the</w:t>
            </w:r>
            <w:r>
              <w:rPr>
                <w:spacing w:val="76"/>
                <w:w w:val="150"/>
                <w:sz w:val="24"/>
              </w:rPr>
              <w:t xml:space="preserve"> </w:t>
            </w:r>
            <w:r>
              <w:rPr>
                <w:spacing w:val="-4"/>
                <w:sz w:val="24"/>
              </w:rPr>
              <w:t>Reset</w:t>
            </w:r>
          </w:p>
        </w:tc>
        <w:tc>
          <w:tcPr>
            <w:tcW w:w="3358" w:type="dxa"/>
            <w:tcBorders>
              <w:bottom w:val="nil"/>
            </w:tcBorders>
          </w:tcPr>
          <w:p w:rsidR="00DF688C" w:rsidRDefault="00437954">
            <w:pPr>
              <w:pStyle w:val="TableParagraph"/>
              <w:tabs>
                <w:tab w:val="left" w:pos="1199"/>
                <w:tab w:val="left" w:pos="2396"/>
              </w:tabs>
              <w:rPr>
                <w:sz w:val="24"/>
              </w:rPr>
            </w:pPr>
            <w:r>
              <w:rPr>
                <w:spacing w:val="-2"/>
                <w:sz w:val="24"/>
              </w:rPr>
              <w:t>Display</w:t>
            </w:r>
            <w:r>
              <w:rPr>
                <w:sz w:val="24"/>
              </w:rPr>
              <w:tab/>
            </w:r>
            <w:r>
              <w:rPr>
                <w:spacing w:val="-2"/>
                <w:sz w:val="24"/>
              </w:rPr>
              <w:t>“Display</w:t>
            </w:r>
            <w:r>
              <w:rPr>
                <w:sz w:val="24"/>
              </w:rPr>
              <w:tab/>
            </w:r>
            <w:r>
              <w:rPr>
                <w:spacing w:val="-2"/>
                <w:sz w:val="24"/>
              </w:rPr>
              <w:t>“Uh-</w:t>
            </w:r>
            <w:r>
              <w:rPr>
                <w:spacing w:val="-5"/>
                <w:sz w:val="24"/>
              </w:rPr>
              <w:t>Oh!</w:t>
            </w:r>
          </w:p>
        </w:tc>
      </w:tr>
      <w:tr w:rsidR="00DF688C">
        <w:trPr>
          <w:trHeight w:val="412"/>
        </w:trPr>
        <w:tc>
          <w:tcPr>
            <w:tcW w:w="2051" w:type="dxa"/>
            <w:tcBorders>
              <w:top w:val="nil"/>
              <w:bottom w:val="nil"/>
            </w:tcBorders>
          </w:tcPr>
          <w:p w:rsidR="00DF688C" w:rsidRDefault="00DF688C">
            <w:pPr>
              <w:pStyle w:val="TableParagraph"/>
              <w:spacing w:before="0"/>
              <w:ind w:left="0"/>
              <w:rPr>
                <w:sz w:val="24"/>
              </w:rPr>
            </w:pPr>
          </w:p>
        </w:tc>
        <w:tc>
          <w:tcPr>
            <w:tcW w:w="4625" w:type="dxa"/>
            <w:tcBorders>
              <w:top w:val="nil"/>
              <w:bottom w:val="nil"/>
            </w:tcBorders>
          </w:tcPr>
          <w:p w:rsidR="00DF688C" w:rsidRDefault="00437954">
            <w:pPr>
              <w:pStyle w:val="TableParagraph"/>
              <w:spacing w:before="63"/>
              <w:ind w:left="108"/>
              <w:rPr>
                <w:sz w:val="24"/>
              </w:rPr>
            </w:pPr>
            <w:r>
              <w:rPr>
                <w:sz w:val="24"/>
              </w:rPr>
              <w:t>registered</w:t>
            </w:r>
            <w:r>
              <w:rPr>
                <w:spacing w:val="76"/>
                <w:sz w:val="24"/>
              </w:rPr>
              <w:t xml:space="preserve"> </w:t>
            </w:r>
            <w:r>
              <w:rPr>
                <w:sz w:val="24"/>
              </w:rPr>
              <w:t>IC</w:t>
            </w:r>
            <w:r>
              <w:rPr>
                <w:spacing w:val="79"/>
                <w:sz w:val="24"/>
              </w:rPr>
              <w:t xml:space="preserve"> </w:t>
            </w:r>
            <w:r>
              <w:rPr>
                <w:sz w:val="24"/>
              </w:rPr>
              <w:t>number,</w:t>
            </w:r>
            <w:r>
              <w:rPr>
                <w:spacing w:val="76"/>
                <w:sz w:val="24"/>
              </w:rPr>
              <w:t xml:space="preserve"> </w:t>
            </w:r>
            <w:r>
              <w:rPr>
                <w:sz w:val="24"/>
              </w:rPr>
              <w:t>valid</w:t>
            </w:r>
            <w:r>
              <w:rPr>
                <w:spacing w:val="76"/>
                <w:sz w:val="24"/>
              </w:rPr>
              <w:t xml:space="preserve"> </w:t>
            </w:r>
            <w:r>
              <w:rPr>
                <w:sz w:val="24"/>
              </w:rPr>
              <w:t>email</w:t>
            </w:r>
            <w:r>
              <w:rPr>
                <w:spacing w:val="80"/>
                <w:sz w:val="24"/>
              </w:rPr>
              <w:t xml:space="preserve"> </w:t>
            </w:r>
            <w:r>
              <w:rPr>
                <w:spacing w:val="-2"/>
                <w:sz w:val="24"/>
              </w:rPr>
              <w:t>address</w:t>
            </w:r>
          </w:p>
        </w:tc>
        <w:tc>
          <w:tcPr>
            <w:tcW w:w="3335" w:type="dxa"/>
            <w:tcBorders>
              <w:top w:val="nil"/>
              <w:bottom w:val="nil"/>
            </w:tcBorders>
          </w:tcPr>
          <w:p w:rsidR="00DF688C" w:rsidRDefault="00437954">
            <w:pPr>
              <w:pStyle w:val="TableParagraph"/>
              <w:spacing w:before="63"/>
              <w:ind w:left="108"/>
              <w:rPr>
                <w:sz w:val="24"/>
              </w:rPr>
            </w:pPr>
            <w:r>
              <w:rPr>
                <w:sz w:val="24"/>
              </w:rPr>
              <w:t>Password</w:t>
            </w:r>
            <w:r>
              <w:rPr>
                <w:spacing w:val="57"/>
                <w:sz w:val="24"/>
              </w:rPr>
              <w:t xml:space="preserve"> </w:t>
            </w:r>
            <w:r>
              <w:rPr>
                <w:sz w:val="24"/>
              </w:rPr>
              <w:t>button</w:t>
            </w:r>
            <w:r>
              <w:rPr>
                <w:spacing w:val="56"/>
                <w:sz w:val="24"/>
              </w:rPr>
              <w:t xml:space="preserve"> </w:t>
            </w:r>
            <w:r>
              <w:rPr>
                <w:sz w:val="24"/>
              </w:rPr>
              <w:t>after</w:t>
            </w:r>
            <w:r>
              <w:rPr>
                <w:spacing w:val="59"/>
                <w:sz w:val="24"/>
              </w:rPr>
              <w:t xml:space="preserve"> </w:t>
            </w:r>
            <w:r>
              <w:rPr>
                <w:spacing w:val="-2"/>
                <w:sz w:val="24"/>
              </w:rPr>
              <w:t>entering</w:t>
            </w:r>
          </w:p>
        </w:tc>
        <w:tc>
          <w:tcPr>
            <w:tcW w:w="3358" w:type="dxa"/>
            <w:tcBorders>
              <w:top w:val="nil"/>
              <w:bottom w:val="nil"/>
            </w:tcBorders>
          </w:tcPr>
          <w:p w:rsidR="00DF688C" w:rsidRDefault="00437954">
            <w:pPr>
              <w:pStyle w:val="TableParagraph"/>
              <w:tabs>
                <w:tab w:val="left" w:pos="1544"/>
                <w:tab w:val="left" w:pos="2408"/>
              </w:tabs>
              <w:spacing w:before="63"/>
              <w:rPr>
                <w:sz w:val="24"/>
              </w:rPr>
            </w:pPr>
            <w:r>
              <w:rPr>
                <w:spacing w:val="-2"/>
                <w:sz w:val="24"/>
              </w:rPr>
              <w:t>Password</w:t>
            </w:r>
            <w:r>
              <w:rPr>
                <w:sz w:val="24"/>
              </w:rPr>
              <w:tab/>
            </w:r>
            <w:r>
              <w:rPr>
                <w:spacing w:val="-5"/>
                <w:sz w:val="24"/>
              </w:rPr>
              <w:t>and</w:t>
            </w:r>
            <w:r>
              <w:rPr>
                <w:sz w:val="24"/>
              </w:rPr>
              <w:tab/>
            </w:r>
            <w:r>
              <w:rPr>
                <w:spacing w:val="-2"/>
                <w:sz w:val="24"/>
              </w:rPr>
              <w:t>Re-</w:t>
            </w:r>
            <w:r>
              <w:rPr>
                <w:spacing w:val="-4"/>
                <w:sz w:val="24"/>
              </w:rPr>
              <w:t>Type</w:t>
            </w:r>
          </w:p>
        </w:tc>
      </w:tr>
      <w:tr w:rsidR="00DF688C">
        <w:trPr>
          <w:trHeight w:val="414"/>
        </w:trPr>
        <w:tc>
          <w:tcPr>
            <w:tcW w:w="2051" w:type="dxa"/>
            <w:tcBorders>
              <w:top w:val="nil"/>
              <w:bottom w:val="nil"/>
            </w:tcBorders>
          </w:tcPr>
          <w:p w:rsidR="00DF688C" w:rsidRDefault="00DF688C">
            <w:pPr>
              <w:pStyle w:val="TableParagraph"/>
              <w:spacing w:before="0"/>
              <w:ind w:left="0"/>
              <w:rPr>
                <w:sz w:val="24"/>
              </w:rPr>
            </w:pPr>
          </w:p>
        </w:tc>
        <w:tc>
          <w:tcPr>
            <w:tcW w:w="4625" w:type="dxa"/>
            <w:tcBorders>
              <w:top w:val="nil"/>
              <w:bottom w:val="nil"/>
            </w:tcBorders>
          </w:tcPr>
          <w:p w:rsidR="00DF688C" w:rsidRDefault="00437954">
            <w:pPr>
              <w:pStyle w:val="TableParagraph"/>
              <w:tabs>
                <w:tab w:val="left" w:pos="689"/>
                <w:tab w:val="left" w:pos="1510"/>
                <w:tab w:val="left" w:pos="2539"/>
                <w:tab w:val="left" w:pos="3173"/>
                <w:tab w:val="left" w:pos="3756"/>
              </w:tabs>
              <w:spacing w:before="63"/>
              <w:ind w:left="108"/>
              <w:rPr>
                <w:sz w:val="24"/>
              </w:rPr>
            </w:pPr>
            <w:r>
              <w:rPr>
                <w:spacing w:val="-5"/>
                <w:sz w:val="24"/>
              </w:rPr>
              <w:t>and</w:t>
            </w:r>
            <w:r>
              <w:rPr>
                <w:sz w:val="24"/>
              </w:rPr>
              <w:tab/>
            </w:r>
            <w:r>
              <w:rPr>
                <w:spacing w:val="-2"/>
                <w:sz w:val="24"/>
              </w:rPr>
              <w:t>phone</w:t>
            </w:r>
            <w:r>
              <w:rPr>
                <w:sz w:val="24"/>
              </w:rPr>
              <w:tab/>
            </w:r>
            <w:r>
              <w:rPr>
                <w:spacing w:val="-2"/>
                <w:sz w:val="24"/>
              </w:rPr>
              <w:t>number,</w:t>
            </w:r>
            <w:r>
              <w:rPr>
                <w:sz w:val="24"/>
              </w:rPr>
              <w:tab/>
            </w:r>
            <w:r>
              <w:rPr>
                <w:spacing w:val="-5"/>
                <w:sz w:val="24"/>
              </w:rPr>
              <w:t>new</w:t>
            </w:r>
            <w:r>
              <w:rPr>
                <w:sz w:val="24"/>
              </w:rPr>
              <w:tab/>
            </w:r>
            <w:r>
              <w:rPr>
                <w:spacing w:val="-5"/>
                <w:sz w:val="24"/>
              </w:rPr>
              <w:t>and</w:t>
            </w:r>
            <w:r>
              <w:rPr>
                <w:sz w:val="24"/>
              </w:rPr>
              <w:tab/>
            </w:r>
            <w:r>
              <w:rPr>
                <w:spacing w:val="-2"/>
                <w:sz w:val="24"/>
              </w:rPr>
              <w:t>confirm</w:t>
            </w:r>
          </w:p>
        </w:tc>
        <w:tc>
          <w:tcPr>
            <w:tcW w:w="3335" w:type="dxa"/>
            <w:tcBorders>
              <w:top w:val="nil"/>
              <w:bottom w:val="nil"/>
            </w:tcBorders>
          </w:tcPr>
          <w:p w:rsidR="00DF688C" w:rsidRDefault="00437954">
            <w:pPr>
              <w:pStyle w:val="TableParagraph"/>
              <w:spacing w:before="63"/>
              <w:ind w:left="108"/>
              <w:rPr>
                <w:sz w:val="24"/>
              </w:rPr>
            </w:pPr>
            <w:r>
              <w:rPr>
                <w:sz w:val="24"/>
              </w:rPr>
              <w:t>the</w:t>
            </w:r>
            <w:r>
              <w:rPr>
                <w:spacing w:val="25"/>
                <w:sz w:val="24"/>
              </w:rPr>
              <w:t xml:space="preserve"> </w:t>
            </w:r>
            <w:r>
              <w:rPr>
                <w:sz w:val="24"/>
              </w:rPr>
              <w:t>valid</w:t>
            </w:r>
            <w:r>
              <w:rPr>
                <w:spacing w:val="26"/>
                <w:sz w:val="24"/>
              </w:rPr>
              <w:t xml:space="preserve"> </w:t>
            </w:r>
            <w:r>
              <w:rPr>
                <w:sz w:val="24"/>
              </w:rPr>
              <w:t>IC,</w:t>
            </w:r>
            <w:r>
              <w:rPr>
                <w:spacing w:val="29"/>
                <w:sz w:val="24"/>
              </w:rPr>
              <w:t xml:space="preserve"> </w:t>
            </w:r>
            <w:r>
              <w:rPr>
                <w:sz w:val="24"/>
              </w:rPr>
              <w:t>email</w:t>
            </w:r>
            <w:r>
              <w:rPr>
                <w:spacing w:val="29"/>
                <w:sz w:val="24"/>
              </w:rPr>
              <w:t xml:space="preserve"> </w:t>
            </w:r>
            <w:r>
              <w:rPr>
                <w:sz w:val="24"/>
              </w:rPr>
              <w:t>address</w:t>
            </w:r>
            <w:r>
              <w:rPr>
                <w:spacing w:val="29"/>
                <w:sz w:val="24"/>
              </w:rPr>
              <w:t xml:space="preserve"> </w:t>
            </w:r>
            <w:r>
              <w:rPr>
                <w:spacing w:val="-5"/>
                <w:sz w:val="24"/>
              </w:rPr>
              <w:t>and</w:t>
            </w:r>
          </w:p>
        </w:tc>
        <w:tc>
          <w:tcPr>
            <w:tcW w:w="3358" w:type="dxa"/>
            <w:tcBorders>
              <w:top w:val="nil"/>
              <w:bottom w:val="nil"/>
            </w:tcBorders>
          </w:tcPr>
          <w:p w:rsidR="00DF688C" w:rsidRDefault="00437954">
            <w:pPr>
              <w:pStyle w:val="TableParagraph"/>
              <w:spacing w:before="63"/>
              <w:rPr>
                <w:sz w:val="24"/>
              </w:rPr>
            </w:pPr>
            <w:r>
              <w:rPr>
                <w:sz w:val="24"/>
              </w:rPr>
              <w:t>Password</w:t>
            </w:r>
            <w:r>
              <w:rPr>
                <w:spacing w:val="-3"/>
                <w:sz w:val="24"/>
              </w:rPr>
              <w:t xml:space="preserve"> </w:t>
            </w:r>
            <w:r>
              <w:rPr>
                <w:sz w:val="24"/>
              </w:rPr>
              <w:t>Field</w:t>
            </w:r>
            <w:r>
              <w:rPr>
                <w:spacing w:val="-2"/>
                <w:sz w:val="24"/>
              </w:rPr>
              <w:t xml:space="preserve"> </w:t>
            </w:r>
            <w:r>
              <w:rPr>
                <w:sz w:val="24"/>
              </w:rPr>
              <w:t>Do</w:t>
            </w:r>
            <w:r>
              <w:rPr>
                <w:spacing w:val="-2"/>
                <w:sz w:val="24"/>
              </w:rPr>
              <w:t xml:space="preserve"> </w:t>
            </w:r>
            <w:r>
              <w:rPr>
                <w:sz w:val="24"/>
              </w:rPr>
              <w:t>Not</w:t>
            </w:r>
            <w:r>
              <w:rPr>
                <w:spacing w:val="-1"/>
                <w:sz w:val="24"/>
              </w:rPr>
              <w:t xml:space="preserve"> </w:t>
            </w:r>
            <w:r>
              <w:rPr>
                <w:spacing w:val="-2"/>
                <w:sz w:val="24"/>
              </w:rPr>
              <w:t>Match.”</w:t>
            </w:r>
          </w:p>
        </w:tc>
      </w:tr>
      <w:tr w:rsidR="00DF688C">
        <w:trPr>
          <w:trHeight w:val="413"/>
        </w:trPr>
        <w:tc>
          <w:tcPr>
            <w:tcW w:w="2051" w:type="dxa"/>
            <w:tcBorders>
              <w:top w:val="nil"/>
              <w:bottom w:val="nil"/>
            </w:tcBorders>
          </w:tcPr>
          <w:p w:rsidR="00DF688C" w:rsidRDefault="00DF688C">
            <w:pPr>
              <w:pStyle w:val="TableParagraph"/>
              <w:spacing w:before="0"/>
              <w:ind w:left="0"/>
              <w:rPr>
                <w:sz w:val="24"/>
              </w:rPr>
            </w:pPr>
          </w:p>
        </w:tc>
        <w:tc>
          <w:tcPr>
            <w:tcW w:w="4625" w:type="dxa"/>
            <w:tcBorders>
              <w:top w:val="nil"/>
              <w:bottom w:val="nil"/>
            </w:tcBorders>
          </w:tcPr>
          <w:p w:rsidR="00DF688C" w:rsidRDefault="00437954">
            <w:pPr>
              <w:pStyle w:val="TableParagraph"/>
              <w:spacing w:before="64"/>
              <w:ind w:left="108"/>
              <w:rPr>
                <w:sz w:val="24"/>
              </w:rPr>
            </w:pPr>
            <w:r>
              <w:rPr>
                <w:sz w:val="24"/>
              </w:rPr>
              <w:t>password</w:t>
            </w:r>
            <w:r>
              <w:rPr>
                <w:spacing w:val="78"/>
                <w:sz w:val="24"/>
              </w:rPr>
              <w:t xml:space="preserve"> </w:t>
            </w:r>
            <w:r>
              <w:rPr>
                <w:sz w:val="24"/>
              </w:rPr>
              <w:t>is</w:t>
            </w:r>
            <w:r>
              <w:rPr>
                <w:spacing w:val="50"/>
                <w:w w:val="150"/>
                <w:sz w:val="24"/>
              </w:rPr>
              <w:t xml:space="preserve"> </w:t>
            </w:r>
            <w:r>
              <w:rPr>
                <w:sz w:val="24"/>
              </w:rPr>
              <w:t>not</w:t>
            </w:r>
            <w:r>
              <w:rPr>
                <w:spacing w:val="78"/>
                <w:sz w:val="24"/>
              </w:rPr>
              <w:t xml:space="preserve"> </w:t>
            </w:r>
            <w:r>
              <w:rPr>
                <w:sz w:val="24"/>
              </w:rPr>
              <w:t>the</w:t>
            </w:r>
            <w:r>
              <w:rPr>
                <w:spacing w:val="79"/>
                <w:sz w:val="24"/>
              </w:rPr>
              <w:t xml:space="preserve"> </w:t>
            </w:r>
            <w:r>
              <w:rPr>
                <w:sz w:val="24"/>
              </w:rPr>
              <w:t>same</w:t>
            </w:r>
            <w:r>
              <w:rPr>
                <w:spacing w:val="79"/>
                <w:sz w:val="24"/>
              </w:rPr>
              <w:t xml:space="preserve"> </w:t>
            </w:r>
            <w:r>
              <w:rPr>
                <w:sz w:val="24"/>
              </w:rPr>
              <w:t>and</w:t>
            </w:r>
            <w:r>
              <w:rPr>
                <w:spacing w:val="50"/>
                <w:w w:val="150"/>
                <w:sz w:val="24"/>
              </w:rPr>
              <w:t xml:space="preserve"> </w:t>
            </w:r>
            <w:r>
              <w:rPr>
                <w:sz w:val="24"/>
              </w:rPr>
              <w:t>follow</w:t>
            </w:r>
            <w:r>
              <w:rPr>
                <w:spacing w:val="78"/>
                <w:sz w:val="24"/>
              </w:rPr>
              <w:t xml:space="preserve"> </w:t>
            </w:r>
            <w:r>
              <w:rPr>
                <w:spacing w:val="-5"/>
                <w:sz w:val="24"/>
              </w:rPr>
              <w:t>the</w:t>
            </w:r>
          </w:p>
        </w:tc>
        <w:tc>
          <w:tcPr>
            <w:tcW w:w="3335" w:type="dxa"/>
            <w:tcBorders>
              <w:top w:val="nil"/>
              <w:bottom w:val="nil"/>
            </w:tcBorders>
          </w:tcPr>
          <w:p w:rsidR="00DF688C" w:rsidRDefault="00437954">
            <w:pPr>
              <w:pStyle w:val="TableParagraph"/>
              <w:spacing w:before="64"/>
              <w:ind w:left="108"/>
              <w:rPr>
                <w:sz w:val="24"/>
              </w:rPr>
            </w:pPr>
            <w:r>
              <w:rPr>
                <w:sz w:val="24"/>
              </w:rPr>
              <w:t>phone</w:t>
            </w:r>
            <w:r>
              <w:rPr>
                <w:spacing w:val="68"/>
                <w:w w:val="150"/>
                <w:sz w:val="24"/>
              </w:rPr>
              <w:t xml:space="preserve"> </w:t>
            </w:r>
            <w:r>
              <w:rPr>
                <w:sz w:val="24"/>
              </w:rPr>
              <w:t>number,</w:t>
            </w:r>
            <w:r>
              <w:rPr>
                <w:spacing w:val="72"/>
                <w:w w:val="150"/>
                <w:sz w:val="24"/>
              </w:rPr>
              <w:t xml:space="preserve"> </w:t>
            </w:r>
            <w:r>
              <w:rPr>
                <w:sz w:val="24"/>
              </w:rPr>
              <w:t>and</w:t>
            </w:r>
            <w:r>
              <w:rPr>
                <w:spacing w:val="69"/>
                <w:w w:val="150"/>
                <w:sz w:val="24"/>
              </w:rPr>
              <w:t xml:space="preserve"> </w:t>
            </w:r>
            <w:r>
              <w:rPr>
                <w:sz w:val="24"/>
              </w:rPr>
              <w:t>new</w:t>
            </w:r>
            <w:r>
              <w:rPr>
                <w:spacing w:val="74"/>
                <w:w w:val="150"/>
                <w:sz w:val="24"/>
              </w:rPr>
              <w:t xml:space="preserve"> </w:t>
            </w:r>
            <w:r>
              <w:rPr>
                <w:spacing w:val="-5"/>
                <w:sz w:val="24"/>
              </w:rPr>
              <w:t>and</w:t>
            </w:r>
          </w:p>
        </w:tc>
        <w:tc>
          <w:tcPr>
            <w:tcW w:w="3358" w:type="dxa"/>
            <w:tcBorders>
              <w:top w:val="nil"/>
              <w:bottom w:val="nil"/>
            </w:tcBorders>
          </w:tcPr>
          <w:p w:rsidR="00DF688C" w:rsidRDefault="00DF688C">
            <w:pPr>
              <w:pStyle w:val="TableParagraph"/>
              <w:spacing w:before="0"/>
              <w:ind w:left="0"/>
              <w:rPr>
                <w:sz w:val="24"/>
              </w:rPr>
            </w:pPr>
          </w:p>
        </w:tc>
      </w:tr>
      <w:tr w:rsidR="00DF688C">
        <w:trPr>
          <w:trHeight w:val="414"/>
        </w:trPr>
        <w:tc>
          <w:tcPr>
            <w:tcW w:w="2051" w:type="dxa"/>
            <w:tcBorders>
              <w:top w:val="nil"/>
              <w:bottom w:val="nil"/>
            </w:tcBorders>
          </w:tcPr>
          <w:p w:rsidR="00DF688C" w:rsidRDefault="00DF688C">
            <w:pPr>
              <w:pStyle w:val="TableParagraph"/>
              <w:spacing w:before="0"/>
              <w:ind w:left="0"/>
              <w:rPr>
                <w:sz w:val="24"/>
              </w:rPr>
            </w:pPr>
          </w:p>
        </w:tc>
        <w:tc>
          <w:tcPr>
            <w:tcW w:w="4625" w:type="dxa"/>
            <w:tcBorders>
              <w:top w:val="nil"/>
              <w:bottom w:val="nil"/>
            </w:tcBorders>
          </w:tcPr>
          <w:p w:rsidR="00DF688C" w:rsidRDefault="00437954">
            <w:pPr>
              <w:pStyle w:val="TableParagraph"/>
              <w:spacing w:before="63"/>
              <w:ind w:left="108"/>
              <w:rPr>
                <w:sz w:val="24"/>
              </w:rPr>
            </w:pPr>
            <w:proofErr w:type="gramStart"/>
            <w:r>
              <w:rPr>
                <w:sz w:val="24"/>
              </w:rPr>
              <w:t>required</w:t>
            </w:r>
            <w:proofErr w:type="gramEnd"/>
            <w:r>
              <w:rPr>
                <w:spacing w:val="-4"/>
                <w:sz w:val="24"/>
              </w:rPr>
              <w:t xml:space="preserve"> </w:t>
            </w:r>
            <w:r>
              <w:rPr>
                <w:spacing w:val="-2"/>
                <w:sz w:val="24"/>
              </w:rPr>
              <w:t>rules.</w:t>
            </w:r>
          </w:p>
        </w:tc>
        <w:tc>
          <w:tcPr>
            <w:tcW w:w="3335" w:type="dxa"/>
            <w:tcBorders>
              <w:top w:val="nil"/>
              <w:bottom w:val="nil"/>
            </w:tcBorders>
          </w:tcPr>
          <w:p w:rsidR="00DF688C" w:rsidRDefault="00437954">
            <w:pPr>
              <w:pStyle w:val="TableParagraph"/>
              <w:spacing w:before="63"/>
              <w:ind w:left="108"/>
              <w:rPr>
                <w:sz w:val="24"/>
              </w:rPr>
            </w:pPr>
            <w:r>
              <w:rPr>
                <w:sz w:val="24"/>
              </w:rPr>
              <w:t>confirm</w:t>
            </w:r>
            <w:r>
              <w:rPr>
                <w:spacing w:val="25"/>
                <w:sz w:val="24"/>
              </w:rPr>
              <w:t xml:space="preserve">  </w:t>
            </w:r>
            <w:r>
              <w:rPr>
                <w:sz w:val="24"/>
              </w:rPr>
              <w:t>password</w:t>
            </w:r>
            <w:r>
              <w:rPr>
                <w:spacing w:val="27"/>
                <w:sz w:val="24"/>
              </w:rPr>
              <w:t xml:space="preserve">  </w:t>
            </w:r>
            <w:r>
              <w:rPr>
                <w:sz w:val="24"/>
              </w:rPr>
              <w:t>is</w:t>
            </w:r>
            <w:r>
              <w:rPr>
                <w:spacing w:val="26"/>
                <w:sz w:val="24"/>
              </w:rPr>
              <w:t xml:space="preserve">  </w:t>
            </w:r>
            <w:r>
              <w:rPr>
                <w:sz w:val="24"/>
              </w:rPr>
              <w:t>the</w:t>
            </w:r>
            <w:r>
              <w:rPr>
                <w:spacing w:val="25"/>
                <w:sz w:val="24"/>
              </w:rPr>
              <w:t xml:space="preserve">  </w:t>
            </w:r>
            <w:r>
              <w:rPr>
                <w:spacing w:val="-5"/>
                <w:sz w:val="24"/>
              </w:rPr>
              <w:t>not</w:t>
            </w:r>
          </w:p>
        </w:tc>
        <w:tc>
          <w:tcPr>
            <w:tcW w:w="3358" w:type="dxa"/>
            <w:tcBorders>
              <w:top w:val="nil"/>
              <w:bottom w:val="nil"/>
            </w:tcBorders>
          </w:tcPr>
          <w:p w:rsidR="00DF688C" w:rsidRDefault="00DF688C">
            <w:pPr>
              <w:pStyle w:val="TableParagraph"/>
              <w:spacing w:before="0"/>
              <w:ind w:left="0"/>
              <w:rPr>
                <w:sz w:val="24"/>
              </w:rPr>
            </w:pPr>
          </w:p>
        </w:tc>
      </w:tr>
      <w:tr w:rsidR="00DF688C">
        <w:trPr>
          <w:trHeight w:val="413"/>
        </w:trPr>
        <w:tc>
          <w:tcPr>
            <w:tcW w:w="2051" w:type="dxa"/>
            <w:tcBorders>
              <w:top w:val="nil"/>
              <w:bottom w:val="nil"/>
            </w:tcBorders>
          </w:tcPr>
          <w:p w:rsidR="00DF688C" w:rsidRDefault="00DF688C">
            <w:pPr>
              <w:pStyle w:val="TableParagraph"/>
              <w:spacing w:before="0"/>
              <w:ind w:left="0"/>
              <w:rPr>
                <w:sz w:val="24"/>
              </w:rPr>
            </w:pPr>
          </w:p>
        </w:tc>
        <w:tc>
          <w:tcPr>
            <w:tcW w:w="4625" w:type="dxa"/>
            <w:tcBorders>
              <w:top w:val="nil"/>
              <w:bottom w:val="nil"/>
            </w:tcBorders>
          </w:tcPr>
          <w:p w:rsidR="00DF688C" w:rsidRDefault="00DF688C">
            <w:pPr>
              <w:pStyle w:val="TableParagraph"/>
              <w:spacing w:before="0"/>
              <w:ind w:left="0"/>
              <w:rPr>
                <w:sz w:val="24"/>
              </w:rPr>
            </w:pPr>
          </w:p>
        </w:tc>
        <w:tc>
          <w:tcPr>
            <w:tcW w:w="3335" w:type="dxa"/>
            <w:tcBorders>
              <w:top w:val="nil"/>
              <w:bottom w:val="nil"/>
            </w:tcBorders>
          </w:tcPr>
          <w:p w:rsidR="00DF688C" w:rsidRDefault="00437954">
            <w:pPr>
              <w:pStyle w:val="TableParagraph"/>
              <w:spacing w:before="64"/>
              <w:ind w:left="108"/>
              <w:rPr>
                <w:sz w:val="24"/>
              </w:rPr>
            </w:pPr>
            <w:r>
              <w:rPr>
                <w:sz w:val="24"/>
              </w:rPr>
              <w:t>same</w:t>
            </w:r>
            <w:r>
              <w:rPr>
                <w:spacing w:val="77"/>
                <w:sz w:val="24"/>
              </w:rPr>
              <w:t xml:space="preserve"> </w:t>
            </w:r>
            <w:r>
              <w:rPr>
                <w:sz w:val="24"/>
              </w:rPr>
              <w:t>and</w:t>
            </w:r>
            <w:r>
              <w:rPr>
                <w:spacing w:val="50"/>
                <w:w w:val="150"/>
                <w:sz w:val="24"/>
              </w:rPr>
              <w:t xml:space="preserve"> </w:t>
            </w:r>
            <w:r>
              <w:rPr>
                <w:sz w:val="24"/>
              </w:rPr>
              <w:t>follow</w:t>
            </w:r>
            <w:r>
              <w:rPr>
                <w:spacing w:val="77"/>
                <w:sz w:val="24"/>
              </w:rPr>
              <w:t xml:space="preserve"> </w:t>
            </w:r>
            <w:r>
              <w:rPr>
                <w:sz w:val="24"/>
              </w:rPr>
              <w:t>the</w:t>
            </w:r>
            <w:r>
              <w:rPr>
                <w:spacing w:val="50"/>
                <w:w w:val="150"/>
                <w:sz w:val="24"/>
              </w:rPr>
              <w:t xml:space="preserve"> </w:t>
            </w:r>
            <w:r>
              <w:rPr>
                <w:spacing w:val="-2"/>
                <w:sz w:val="24"/>
              </w:rPr>
              <w:t>required</w:t>
            </w:r>
          </w:p>
        </w:tc>
        <w:tc>
          <w:tcPr>
            <w:tcW w:w="3358" w:type="dxa"/>
            <w:tcBorders>
              <w:top w:val="nil"/>
              <w:bottom w:val="nil"/>
            </w:tcBorders>
          </w:tcPr>
          <w:p w:rsidR="00DF688C" w:rsidRDefault="00DF688C">
            <w:pPr>
              <w:pStyle w:val="TableParagraph"/>
              <w:spacing w:before="0"/>
              <w:ind w:left="0"/>
              <w:rPr>
                <w:sz w:val="24"/>
              </w:rPr>
            </w:pPr>
          </w:p>
        </w:tc>
      </w:tr>
      <w:tr w:rsidR="00DF688C">
        <w:trPr>
          <w:trHeight w:val="599"/>
        </w:trPr>
        <w:tc>
          <w:tcPr>
            <w:tcW w:w="2051" w:type="dxa"/>
            <w:tcBorders>
              <w:top w:val="nil"/>
            </w:tcBorders>
          </w:tcPr>
          <w:p w:rsidR="00DF688C" w:rsidRDefault="00DF688C">
            <w:pPr>
              <w:pStyle w:val="TableParagraph"/>
              <w:spacing w:before="0"/>
              <w:ind w:left="0"/>
              <w:rPr>
                <w:sz w:val="24"/>
              </w:rPr>
            </w:pPr>
          </w:p>
        </w:tc>
        <w:tc>
          <w:tcPr>
            <w:tcW w:w="4625" w:type="dxa"/>
            <w:tcBorders>
              <w:top w:val="nil"/>
            </w:tcBorders>
          </w:tcPr>
          <w:p w:rsidR="00DF688C" w:rsidRDefault="00DF688C">
            <w:pPr>
              <w:pStyle w:val="TableParagraph"/>
              <w:spacing w:before="0"/>
              <w:ind w:left="0"/>
              <w:rPr>
                <w:sz w:val="24"/>
              </w:rPr>
            </w:pPr>
          </w:p>
        </w:tc>
        <w:tc>
          <w:tcPr>
            <w:tcW w:w="3335" w:type="dxa"/>
            <w:tcBorders>
              <w:top w:val="nil"/>
            </w:tcBorders>
          </w:tcPr>
          <w:p w:rsidR="00DF688C" w:rsidRDefault="00437954">
            <w:pPr>
              <w:pStyle w:val="TableParagraph"/>
              <w:spacing w:before="63"/>
              <w:ind w:left="108"/>
              <w:rPr>
                <w:sz w:val="24"/>
              </w:rPr>
            </w:pPr>
            <w:proofErr w:type="gramStart"/>
            <w:r>
              <w:rPr>
                <w:spacing w:val="-2"/>
                <w:sz w:val="24"/>
              </w:rPr>
              <w:t>rules</w:t>
            </w:r>
            <w:proofErr w:type="gramEnd"/>
            <w:r>
              <w:rPr>
                <w:spacing w:val="-2"/>
                <w:sz w:val="24"/>
              </w:rPr>
              <w:t>.</w:t>
            </w:r>
          </w:p>
        </w:tc>
        <w:tc>
          <w:tcPr>
            <w:tcW w:w="3358" w:type="dxa"/>
            <w:tcBorders>
              <w:top w:val="nil"/>
            </w:tcBorders>
          </w:tcPr>
          <w:p w:rsidR="00DF688C" w:rsidRDefault="00DF688C">
            <w:pPr>
              <w:pStyle w:val="TableParagraph"/>
              <w:spacing w:before="0"/>
              <w:ind w:left="0"/>
              <w:rPr>
                <w:sz w:val="24"/>
              </w:rPr>
            </w:pPr>
          </w:p>
        </w:tc>
      </w:tr>
    </w:tbl>
    <w:p w:rsidR="00DF688C" w:rsidRDefault="00DF688C">
      <w:pPr>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4627"/>
        <w:gridCol w:w="3336"/>
        <w:gridCol w:w="3354"/>
      </w:tblGrid>
      <w:tr w:rsidR="00DF688C">
        <w:trPr>
          <w:trHeight w:val="653"/>
        </w:trPr>
        <w:tc>
          <w:tcPr>
            <w:tcW w:w="2052"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17" w:type="dxa"/>
            <w:gridSpan w:val="3"/>
          </w:tcPr>
          <w:p w:rsidR="00DF688C" w:rsidRDefault="00437954">
            <w:pPr>
              <w:pStyle w:val="TableParagraph"/>
              <w:rPr>
                <w:sz w:val="24"/>
              </w:rPr>
            </w:pPr>
            <w:r>
              <w:rPr>
                <w:spacing w:val="-2"/>
                <w:sz w:val="24"/>
              </w:rPr>
              <w:t>T2.025</w:t>
            </w:r>
          </w:p>
        </w:tc>
      </w:tr>
      <w:tr w:rsidR="00DF688C">
        <w:trPr>
          <w:trHeight w:val="653"/>
        </w:trPr>
        <w:tc>
          <w:tcPr>
            <w:tcW w:w="2052" w:type="dxa"/>
            <w:shd w:val="clear" w:color="auto" w:fill="E7E6E6"/>
          </w:tcPr>
          <w:p w:rsidR="00DF688C" w:rsidRDefault="00437954">
            <w:pPr>
              <w:pStyle w:val="TableParagraph"/>
              <w:rPr>
                <w:b/>
                <w:sz w:val="24"/>
              </w:rPr>
            </w:pPr>
            <w:r>
              <w:rPr>
                <w:b/>
                <w:sz w:val="24"/>
              </w:rPr>
              <w:t>Module</w:t>
            </w:r>
            <w:r>
              <w:rPr>
                <w:b/>
                <w:spacing w:val="-7"/>
                <w:sz w:val="24"/>
              </w:rPr>
              <w:t xml:space="preserve"> </w:t>
            </w:r>
            <w:r>
              <w:rPr>
                <w:b/>
                <w:spacing w:val="-4"/>
                <w:sz w:val="24"/>
              </w:rPr>
              <w:t>Name</w:t>
            </w:r>
          </w:p>
        </w:tc>
        <w:tc>
          <w:tcPr>
            <w:tcW w:w="11317" w:type="dxa"/>
            <w:gridSpan w:val="3"/>
          </w:tcPr>
          <w:p w:rsidR="00DF688C" w:rsidRDefault="00437954">
            <w:pPr>
              <w:pStyle w:val="TableParagraph"/>
              <w:rPr>
                <w:sz w:val="24"/>
              </w:rPr>
            </w:pPr>
            <w:r>
              <w:rPr>
                <w:sz w:val="24"/>
              </w:rPr>
              <w:t>Add</w:t>
            </w:r>
            <w:r>
              <w:rPr>
                <w:spacing w:val="-1"/>
                <w:sz w:val="24"/>
              </w:rPr>
              <w:t xml:space="preserve"> </w:t>
            </w:r>
            <w:r>
              <w:rPr>
                <w:spacing w:val="-2"/>
                <w:sz w:val="24"/>
              </w:rPr>
              <w:t>Reference</w:t>
            </w:r>
          </w:p>
        </w:tc>
      </w:tr>
      <w:tr w:rsidR="00DF688C">
        <w:trPr>
          <w:trHeight w:val="653"/>
        </w:trPr>
        <w:tc>
          <w:tcPr>
            <w:tcW w:w="2052" w:type="dxa"/>
            <w:shd w:val="clear" w:color="auto" w:fill="E7E6E6"/>
          </w:tcPr>
          <w:p w:rsidR="00DF688C" w:rsidRDefault="00437954">
            <w:pPr>
              <w:pStyle w:val="TableParagraph"/>
              <w:spacing w:before="118"/>
              <w:rPr>
                <w:b/>
                <w:sz w:val="24"/>
              </w:rPr>
            </w:pPr>
            <w:r>
              <w:rPr>
                <w:b/>
                <w:sz w:val="24"/>
              </w:rPr>
              <w:t>Test</w:t>
            </w:r>
            <w:r>
              <w:rPr>
                <w:b/>
                <w:spacing w:val="-2"/>
                <w:sz w:val="24"/>
              </w:rPr>
              <w:t xml:space="preserve"> Description</w:t>
            </w:r>
          </w:p>
        </w:tc>
        <w:tc>
          <w:tcPr>
            <w:tcW w:w="11317" w:type="dxa"/>
            <w:gridSpan w:val="3"/>
          </w:tcPr>
          <w:p w:rsidR="00DF688C" w:rsidRDefault="00437954">
            <w:pPr>
              <w:pStyle w:val="TableParagraph"/>
              <w:spacing w:before="118"/>
              <w:rPr>
                <w:sz w:val="24"/>
              </w:rPr>
            </w:pPr>
            <w:r>
              <w:rPr>
                <w:sz w:val="24"/>
              </w:rPr>
              <w:t>To</w:t>
            </w:r>
            <w:r>
              <w:rPr>
                <w:spacing w:val="-4"/>
                <w:sz w:val="24"/>
              </w:rPr>
              <w:t xml:space="preserve"> </w:t>
            </w:r>
            <w:r>
              <w:rPr>
                <w:sz w:val="24"/>
              </w:rPr>
              <w:t>add</w:t>
            </w:r>
            <w:r>
              <w:rPr>
                <w:spacing w:val="-1"/>
                <w:sz w:val="24"/>
              </w:rPr>
              <w:t xml:space="preserve"> </w:t>
            </w:r>
            <w:r>
              <w:rPr>
                <w:sz w:val="24"/>
              </w:rPr>
              <w:t>the</w:t>
            </w:r>
            <w:r>
              <w:rPr>
                <w:spacing w:val="-3"/>
                <w:sz w:val="24"/>
              </w:rPr>
              <w:t xml:space="preserve"> </w:t>
            </w:r>
            <w:r>
              <w:rPr>
                <w:sz w:val="24"/>
              </w:rPr>
              <w:t>subject</w:t>
            </w:r>
            <w:r>
              <w:rPr>
                <w:spacing w:val="1"/>
                <w:sz w:val="24"/>
              </w:rPr>
              <w:t xml:space="preserve"> </w:t>
            </w:r>
            <w:r>
              <w:rPr>
                <w:sz w:val="24"/>
              </w:rPr>
              <w:t>references</w:t>
            </w:r>
            <w:r>
              <w:rPr>
                <w:spacing w:val="-2"/>
                <w:sz w:val="24"/>
              </w:rPr>
              <w:t xml:space="preserve"> </w:t>
            </w:r>
            <w:r>
              <w:rPr>
                <w:sz w:val="24"/>
              </w:rPr>
              <w:t>and</w:t>
            </w:r>
            <w:r>
              <w:rPr>
                <w:spacing w:val="1"/>
                <w:sz w:val="24"/>
              </w:rPr>
              <w:t xml:space="preserve"> </w:t>
            </w:r>
            <w:r>
              <w:rPr>
                <w:spacing w:val="-2"/>
                <w:sz w:val="24"/>
              </w:rPr>
              <w:t>materials.</w:t>
            </w:r>
          </w:p>
        </w:tc>
      </w:tr>
      <w:tr w:rsidR="00DF688C">
        <w:trPr>
          <w:trHeight w:val="653"/>
        </w:trPr>
        <w:tc>
          <w:tcPr>
            <w:tcW w:w="2052" w:type="dxa"/>
            <w:shd w:val="clear" w:color="auto" w:fill="E7E6E6"/>
          </w:tcPr>
          <w:p w:rsidR="00DF688C" w:rsidRDefault="00437954">
            <w:pPr>
              <w:pStyle w:val="TableParagraph"/>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4627" w:type="dxa"/>
            <w:shd w:val="clear" w:color="auto" w:fill="E7E6E6"/>
          </w:tcPr>
          <w:p w:rsidR="00DF688C" w:rsidRDefault="00437954">
            <w:pPr>
              <w:pStyle w:val="TableParagraph"/>
              <w:rPr>
                <w:b/>
                <w:sz w:val="24"/>
              </w:rPr>
            </w:pPr>
            <w:r>
              <w:rPr>
                <w:b/>
                <w:sz w:val="24"/>
              </w:rPr>
              <w:t>Test</w:t>
            </w:r>
            <w:r>
              <w:rPr>
                <w:b/>
                <w:spacing w:val="-2"/>
                <w:sz w:val="24"/>
              </w:rPr>
              <w:t xml:space="preserve"> </w:t>
            </w:r>
            <w:r>
              <w:rPr>
                <w:b/>
                <w:sz w:val="24"/>
              </w:rPr>
              <w:t xml:space="preserve">Case </w:t>
            </w:r>
            <w:r>
              <w:rPr>
                <w:b/>
                <w:spacing w:val="-2"/>
                <w:sz w:val="24"/>
              </w:rPr>
              <w:t>Description</w:t>
            </w:r>
          </w:p>
        </w:tc>
        <w:tc>
          <w:tcPr>
            <w:tcW w:w="3336" w:type="dxa"/>
            <w:shd w:val="clear" w:color="auto" w:fill="E7E6E6"/>
          </w:tcPr>
          <w:p w:rsidR="00DF688C" w:rsidRDefault="00437954">
            <w:pPr>
              <w:pStyle w:val="TableParagraph"/>
              <w:rPr>
                <w:b/>
                <w:sz w:val="24"/>
              </w:rPr>
            </w:pPr>
            <w:r>
              <w:rPr>
                <w:b/>
                <w:spacing w:val="-2"/>
                <w:sz w:val="24"/>
              </w:rPr>
              <w:t>Procedures</w:t>
            </w:r>
          </w:p>
        </w:tc>
        <w:tc>
          <w:tcPr>
            <w:tcW w:w="3354" w:type="dxa"/>
            <w:shd w:val="clear" w:color="auto" w:fill="E7E6E6"/>
          </w:tcPr>
          <w:p w:rsidR="00DF688C" w:rsidRDefault="00437954">
            <w:pPr>
              <w:pStyle w:val="TableParagraph"/>
              <w:rPr>
                <w:b/>
                <w:sz w:val="24"/>
              </w:rPr>
            </w:pPr>
            <w:r>
              <w:rPr>
                <w:b/>
                <w:sz w:val="24"/>
              </w:rPr>
              <w:t>Expected</w:t>
            </w:r>
            <w:r>
              <w:rPr>
                <w:b/>
                <w:spacing w:val="-4"/>
                <w:sz w:val="24"/>
              </w:rPr>
              <w:t xml:space="preserve"> </w:t>
            </w:r>
            <w:r>
              <w:rPr>
                <w:b/>
                <w:spacing w:val="-2"/>
                <w:sz w:val="24"/>
              </w:rPr>
              <w:t>Result</w:t>
            </w:r>
          </w:p>
        </w:tc>
      </w:tr>
      <w:tr w:rsidR="00DF688C">
        <w:trPr>
          <w:trHeight w:val="2724"/>
        </w:trPr>
        <w:tc>
          <w:tcPr>
            <w:tcW w:w="2052" w:type="dxa"/>
          </w:tcPr>
          <w:p w:rsidR="00DF688C" w:rsidRDefault="00437954">
            <w:pPr>
              <w:pStyle w:val="TableParagraph"/>
              <w:ind w:left="542"/>
              <w:rPr>
                <w:sz w:val="24"/>
              </w:rPr>
            </w:pPr>
            <w:r>
              <w:rPr>
                <w:spacing w:val="-2"/>
                <w:sz w:val="24"/>
              </w:rPr>
              <w:t>TC25.001</w:t>
            </w:r>
          </w:p>
        </w:tc>
        <w:tc>
          <w:tcPr>
            <w:tcW w:w="4627" w:type="dxa"/>
          </w:tcPr>
          <w:p w:rsidR="00DF688C" w:rsidRDefault="00437954">
            <w:pPr>
              <w:pStyle w:val="TableParagraph"/>
              <w:spacing w:line="360" w:lineRule="auto"/>
              <w:ind w:right="95"/>
              <w:jc w:val="both"/>
              <w:rPr>
                <w:sz w:val="24"/>
              </w:rPr>
            </w:pPr>
            <w:r>
              <w:rPr>
                <w:sz w:val="24"/>
              </w:rPr>
              <w:t>Test the add reference process with all necessary information entered and in the correct format.</w:t>
            </w:r>
          </w:p>
        </w:tc>
        <w:tc>
          <w:tcPr>
            <w:tcW w:w="3336" w:type="dxa"/>
          </w:tcPr>
          <w:p w:rsidR="00DF688C" w:rsidRDefault="00437954">
            <w:pPr>
              <w:pStyle w:val="TableParagraph"/>
              <w:spacing w:line="360" w:lineRule="auto"/>
              <w:ind w:right="96"/>
              <w:jc w:val="both"/>
              <w:rPr>
                <w:sz w:val="24"/>
              </w:rPr>
            </w:pPr>
            <w:r>
              <w:rPr>
                <w:sz w:val="24"/>
              </w:rPr>
              <w:t>The teacher clicks the Insert button after selecting subject, month and week options, filling out all textboxes and inserting the class link, lesson and video material</w:t>
            </w:r>
            <w:r>
              <w:rPr>
                <w:spacing w:val="-2"/>
                <w:sz w:val="24"/>
              </w:rPr>
              <w:t xml:space="preserve"> </w:t>
            </w:r>
            <w:r>
              <w:rPr>
                <w:sz w:val="24"/>
              </w:rPr>
              <w:t>with</w:t>
            </w:r>
            <w:r>
              <w:rPr>
                <w:spacing w:val="-2"/>
                <w:sz w:val="24"/>
              </w:rPr>
              <w:t xml:space="preserve"> </w:t>
            </w:r>
            <w:r>
              <w:rPr>
                <w:sz w:val="24"/>
              </w:rPr>
              <w:t>the</w:t>
            </w:r>
            <w:r>
              <w:rPr>
                <w:spacing w:val="-3"/>
                <w:sz w:val="24"/>
              </w:rPr>
              <w:t xml:space="preserve"> </w:t>
            </w:r>
            <w:r>
              <w:rPr>
                <w:sz w:val="24"/>
              </w:rPr>
              <w:t xml:space="preserve">correct </w:t>
            </w:r>
            <w:r>
              <w:rPr>
                <w:spacing w:val="-2"/>
                <w:sz w:val="24"/>
              </w:rPr>
              <w:t>format.</w:t>
            </w:r>
          </w:p>
        </w:tc>
        <w:tc>
          <w:tcPr>
            <w:tcW w:w="3354" w:type="dxa"/>
          </w:tcPr>
          <w:p w:rsidR="00DF688C" w:rsidRDefault="00437954">
            <w:pPr>
              <w:pStyle w:val="TableParagraph"/>
              <w:spacing w:line="360" w:lineRule="auto"/>
              <w:rPr>
                <w:sz w:val="24"/>
              </w:rPr>
            </w:pPr>
            <w:r>
              <w:rPr>
                <w:sz w:val="24"/>
              </w:rPr>
              <w:t>Display</w:t>
            </w:r>
            <w:r>
              <w:rPr>
                <w:spacing w:val="80"/>
                <w:sz w:val="24"/>
              </w:rPr>
              <w:t xml:space="preserve"> </w:t>
            </w:r>
            <w:r>
              <w:rPr>
                <w:sz w:val="24"/>
              </w:rPr>
              <w:t>“Reference</w:t>
            </w:r>
            <w:r>
              <w:rPr>
                <w:spacing w:val="80"/>
                <w:sz w:val="24"/>
              </w:rPr>
              <w:t xml:space="preserve"> </w:t>
            </w:r>
            <w:r>
              <w:rPr>
                <w:sz w:val="24"/>
              </w:rPr>
              <w:t>has</w:t>
            </w:r>
            <w:r>
              <w:rPr>
                <w:spacing w:val="80"/>
                <w:sz w:val="24"/>
              </w:rPr>
              <w:t xml:space="preserve"> </w:t>
            </w:r>
            <w:r>
              <w:rPr>
                <w:sz w:val="24"/>
              </w:rPr>
              <w:t>been added successfully”.</w:t>
            </w:r>
          </w:p>
        </w:tc>
      </w:tr>
      <w:tr w:rsidR="00DF688C">
        <w:trPr>
          <w:trHeight w:val="3549"/>
        </w:trPr>
        <w:tc>
          <w:tcPr>
            <w:tcW w:w="2052" w:type="dxa"/>
          </w:tcPr>
          <w:p w:rsidR="00DF688C" w:rsidRDefault="00437954">
            <w:pPr>
              <w:pStyle w:val="TableParagraph"/>
              <w:ind w:left="542"/>
              <w:rPr>
                <w:sz w:val="24"/>
              </w:rPr>
            </w:pPr>
            <w:r>
              <w:rPr>
                <w:spacing w:val="-2"/>
                <w:sz w:val="24"/>
              </w:rPr>
              <w:t>TC25.002</w:t>
            </w:r>
          </w:p>
        </w:tc>
        <w:tc>
          <w:tcPr>
            <w:tcW w:w="4627" w:type="dxa"/>
          </w:tcPr>
          <w:p w:rsidR="00DF688C" w:rsidRDefault="00437954">
            <w:pPr>
              <w:pStyle w:val="TableParagraph"/>
              <w:spacing w:line="360" w:lineRule="auto"/>
              <w:ind w:right="98"/>
              <w:jc w:val="both"/>
              <w:rPr>
                <w:sz w:val="24"/>
              </w:rPr>
            </w:pPr>
            <w:r>
              <w:rPr>
                <w:sz w:val="24"/>
              </w:rPr>
              <w:t>Test the add subject details process with all necessary information entered but the lesson material section's format is incorrect.</w:t>
            </w:r>
          </w:p>
        </w:tc>
        <w:tc>
          <w:tcPr>
            <w:tcW w:w="3336" w:type="dxa"/>
          </w:tcPr>
          <w:p w:rsidR="00DF688C" w:rsidRDefault="00437954">
            <w:pPr>
              <w:pStyle w:val="TableParagraph"/>
              <w:spacing w:line="360" w:lineRule="auto"/>
              <w:ind w:right="96"/>
              <w:jc w:val="both"/>
              <w:rPr>
                <w:sz w:val="24"/>
              </w:rPr>
            </w:pPr>
            <w:r>
              <w:rPr>
                <w:sz w:val="24"/>
              </w:rPr>
              <w:t>The teacher clicks the Insert button after selecting subject, month and week options, filling out all textboxes and inserting the</w:t>
            </w:r>
            <w:r>
              <w:rPr>
                <w:spacing w:val="-4"/>
                <w:sz w:val="24"/>
              </w:rPr>
              <w:t xml:space="preserve"> </w:t>
            </w:r>
            <w:r>
              <w:rPr>
                <w:sz w:val="24"/>
              </w:rPr>
              <w:t>class</w:t>
            </w:r>
            <w:r>
              <w:rPr>
                <w:spacing w:val="-2"/>
                <w:sz w:val="24"/>
              </w:rPr>
              <w:t xml:space="preserve"> </w:t>
            </w:r>
            <w:r>
              <w:rPr>
                <w:sz w:val="24"/>
              </w:rPr>
              <w:t>link</w:t>
            </w:r>
            <w:r>
              <w:rPr>
                <w:spacing w:val="-5"/>
                <w:sz w:val="24"/>
              </w:rPr>
              <w:t xml:space="preserve"> </w:t>
            </w:r>
            <w:r>
              <w:rPr>
                <w:sz w:val="24"/>
              </w:rPr>
              <w:t>and</w:t>
            </w:r>
            <w:r>
              <w:rPr>
                <w:spacing w:val="-3"/>
                <w:sz w:val="24"/>
              </w:rPr>
              <w:t xml:space="preserve"> </w:t>
            </w:r>
            <w:r>
              <w:rPr>
                <w:sz w:val="24"/>
              </w:rPr>
              <w:t>video</w:t>
            </w:r>
            <w:r>
              <w:rPr>
                <w:spacing w:val="-3"/>
                <w:sz w:val="24"/>
              </w:rPr>
              <w:t xml:space="preserve"> </w:t>
            </w:r>
            <w:r>
              <w:rPr>
                <w:sz w:val="24"/>
              </w:rPr>
              <w:t>material with the correct format but lesson material section's format is incorrect.</w:t>
            </w:r>
          </w:p>
        </w:tc>
        <w:tc>
          <w:tcPr>
            <w:tcW w:w="3354" w:type="dxa"/>
          </w:tcPr>
          <w:p w:rsidR="00DF688C" w:rsidRDefault="00437954">
            <w:pPr>
              <w:pStyle w:val="TableParagraph"/>
              <w:spacing w:line="360" w:lineRule="auto"/>
              <w:rPr>
                <w:sz w:val="24"/>
              </w:rPr>
            </w:pPr>
            <w:r>
              <w:rPr>
                <w:sz w:val="24"/>
              </w:rPr>
              <w:t>Display</w:t>
            </w:r>
            <w:r>
              <w:rPr>
                <w:spacing w:val="80"/>
                <w:sz w:val="24"/>
              </w:rPr>
              <w:t xml:space="preserve"> </w:t>
            </w:r>
            <w:r>
              <w:rPr>
                <w:sz w:val="24"/>
              </w:rPr>
              <w:t>“Your</w:t>
            </w:r>
            <w:r>
              <w:rPr>
                <w:spacing w:val="80"/>
                <w:sz w:val="24"/>
              </w:rPr>
              <w:t xml:space="preserve"> </w:t>
            </w:r>
            <w:r>
              <w:rPr>
                <w:sz w:val="24"/>
              </w:rPr>
              <w:t>file</w:t>
            </w:r>
            <w:r>
              <w:rPr>
                <w:spacing w:val="80"/>
                <w:sz w:val="24"/>
              </w:rPr>
              <w:t xml:space="preserve"> </w:t>
            </w:r>
            <w:r>
              <w:rPr>
                <w:sz w:val="24"/>
              </w:rPr>
              <w:t>extension must be .zip, .pdf or .</w:t>
            </w:r>
            <w:proofErr w:type="spellStart"/>
            <w:r>
              <w:rPr>
                <w:sz w:val="24"/>
              </w:rPr>
              <w:t>docx</w:t>
            </w:r>
            <w:proofErr w:type="spellEnd"/>
            <w:r>
              <w:rPr>
                <w:sz w:val="24"/>
              </w:rPr>
              <w:t>”.</w:t>
            </w:r>
          </w:p>
        </w:tc>
      </w:tr>
    </w:tbl>
    <w:p w:rsidR="00DF688C" w:rsidRDefault="00DF688C">
      <w:pPr>
        <w:spacing w:line="360" w:lineRule="auto"/>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4627"/>
        <w:gridCol w:w="3336"/>
        <w:gridCol w:w="3354"/>
      </w:tblGrid>
      <w:tr w:rsidR="00DF688C">
        <w:trPr>
          <w:trHeight w:val="3551"/>
        </w:trPr>
        <w:tc>
          <w:tcPr>
            <w:tcW w:w="2052" w:type="dxa"/>
          </w:tcPr>
          <w:p w:rsidR="00DF688C" w:rsidRDefault="00437954">
            <w:pPr>
              <w:pStyle w:val="TableParagraph"/>
              <w:ind w:left="542"/>
              <w:rPr>
                <w:sz w:val="24"/>
              </w:rPr>
            </w:pPr>
            <w:r>
              <w:rPr>
                <w:spacing w:val="-2"/>
                <w:sz w:val="24"/>
              </w:rPr>
              <w:t>TC25.003</w:t>
            </w:r>
          </w:p>
        </w:tc>
        <w:tc>
          <w:tcPr>
            <w:tcW w:w="4627" w:type="dxa"/>
          </w:tcPr>
          <w:p w:rsidR="00DF688C" w:rsidRDefault="00437954">
            <w:pPr>
              <w:pStyle w:val="TableParagraph"/>
              <w:spacing w:line="360" w:lineRule="auto"/>
              <w:ind w:right="98"/>
              <w:jc w:val="both"/>
              <w:rPr>
                <w:sz w:val="24"/>
              </w:rPr>
            </w:pPr>
            <w:r>
              <w:rPr>
                <w:sz w:val="24"/>
              </w:rPr>
              <w:t>Test the add subject details process with all necessary information entered but the video material section's format is incorrect.</w:t>
            </w:r>
          </w:p>
        </w:tc>
        <w:tc>
          <w:tcPr>
            <w:tcW w:w="3336" w:type="dxa"/>
          </w:tcPr>
          <w:p w:rsidR="00DF688C" w:rsidRDefault="00437954">
            <w:pPr>
              <w:pStyle w:val="TableParagraph"/>
              <w:spacing w:line="360" w:lineRule="auto"/>
              <w:ind w:right="96"/>
              <w:jc w:val="both"/>
              <w:rPr>
                <w:sz w:val="24"/>
              </w:rPr>
            </w:pPr>
            <w:r>
              <w:rPr>
                <w:sz w:val="24"/>
              </w:rPr>
              <w:t>The teacher clicks the Insert button after selecting subject, month and week options, filling out all textboxes and inserting the class link and lesson material with the correct format but video material section's format is incorrect.</w:t>
            </w:r>
          </w:p>
        </w:tc>
        <w:tc>
          <w:tcPr>
            <w:tcW w:w="3354" w:type="dxa"/>
          </w:tcPr>
          <w:p w:rsidR="00DF688C" w:rsidRDefault="00437954">
            <w:pPr>
              <w:pStyle w:val="TableParagraph"/>
              <w:spacing w:line="360" w:lineRule="auto"/>
              <w:rPr>
                <w:sz w:val="24"/>
              </w:rPr>
            </w:pPr>
            <w:r>
              <w:rPr>
                <w:sz w:val="24"/>
              </w:rPr>
              <w:t>Display</w:t>
            </w:r>
            <w:r>
              <w:rPr>
                <w:spacing w:val="40"/>
                <w:sz w:val="24"/>
              </w:rPr>
              <w:t xml:space="preserve"> </w:t>
            </w:r>
            <w:r>
              <w:rPr>
                <w:sz w:val="24"/>
              </w:rPr>
              <w:t>“Your</w:t>
            </w:r>
            <w:r>
              <w:rPr>
                <w:spacing w:val="40"/>
                <w:sz w:val="24"/>
              </w:rPr>
              <w:t xml:space="preserve"> </w:t>
            </w:r>
            <w:r>
              <w:rPr>
                <w:sz w:val="24"/>
              </w:rPr>
              <w:t>video</w:t>
            </w:r>
            <w:r>
              <w:rPr>
                <w:spacing w:val="40"/>
                <w:sz w:val="24"/>
              </w:rPr>
              <w:t xml:space="preserve"> </w:t>
            </w:r>
            <w:r>
              <w:rPr>
                <w:sz w:val="24"/>
              </w:rPr>
              <w:t>extension must be .mp4 or .</w:t>
            </w:r>
            <w:proofErr w:type="spellStart"/>
            <w:r>
              <w:rPr>
                <w:sz w:val="24"/>
              </w:rPr>
              <w:t>mov</w:t>
            </w:r>
            <w:proofErr w:type="spellEnd"/>
            <w:r>
              <w:rPr>
                <w:sz w:val="24"/>
              </w:rPr>
              <w:t xml:space="preserve"> only”.</w:t>
            </w:r>
          </w:p>
        </w:tc>
      </w:tr>
    </w:tbl>
    <w:p w:rsidR="00DF688C" w:rsidRDefault="00DF688C">
      <w:pPr>
        <w:spacing w:line="360" w:lineRule="auto"/>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4627"/>
        <w:gridCol w:w="3336"/>
        <w:gridCol w:w="3354"/>
      </w:tblGrid>
      <w:tr w:rsidR="00DF688C">
        <w:trPr>
          <w:trHeight w:val="653"/>
        </w:trPr>
        <w:tc>
          <w:tcPr>
            <w:tcW w:w="2052"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17" w:type="dxa"/>
            <w:gridSpan w:val="3"/>
          </w:tcPr>
          <w:p w:rsidR="00DF688C" w:rsidRDefault="00437954">
            <w:pPr>
              <w:pStyle w:val="TableParagraph"/>
              <w:rPr>
                <w:sz w:val="24"/>
              </w:rPr>
            </w:pPr>
            <w:r>
              <w:rPr>
                <w:spacing w:val="-2"/>
                <w:sz w:val="24"/>
              </w:rPr>
              <w:t>T2.026</w:t>
            </w:r>
          </w:p>
        </w:tc>
      </w:tr>
      <w:tr w:rsidR="00DF688C">
        <w:trPr>
          <w:trHeight w:val="653"/>
        </w:trPr>
        <w:tc>
          <w:tcPr>
            <w:tcW w:w="2052" w:type="dxa"/>
            <w:shd w:val="clear" w:color="auto" w:fill="E7E6E6"/>
          </w:tcPr>
          <w:p w:rsidR="00DF688C" w:rsidRDefault="00437954">
            <w:pPr>
              <w:pStyle w:val="TableParagraph"/>
              <w:rPr>
                <w:b/>
                <w:sz w:val="24"/>
              </w:rPr>
            </w:pPr>
            <w:r>
              <w:rPr>
                <w:b/>
                <w:sz w:val="24"/>
              </w:rPr>
              <w:t>Module</w:t>
            </w:r>
            <w:r>
              <w:rPr>
                <w:b/>
                <w:spacing w:val="-7"/>
                <w:sz w:val="24"/>
              </w:rPr>
              <w:t xml:space="preserve"> </w:t>
            </w:r>
            <w:r>
              <w:rPr>
                <w:b/>
                <w:spacing w:val="-4"/>
                <w:sz w:val="24"/>
              </w:rPr>
              <w:t>Name</w:t>
            </w:r>
          </w:p>
        </w:tc>
        <w:tc>
          <w:tcPr>
            <w:tcW w:w="11317" w:type="dxa"/>
            <w:gridSpan w:val="3"/>
          </w:tcPr>
          <w:p w:rsidR="00DF688C" w:rsidRDefault="00437954">
            <w:pPr>
              <w:pStyle w:val="TableParagraph"/>
              <w:rPr>
                <w:sz w:val="24"/>
              </w:rPr>
            </w:pPr>
            <w:r>
              <w:rPr>
                <w:sz w:val="24"/>
              </w:rPr>
              <w:t>Update</w:t>
            </w:r>
            <w:r>
              <w:rPr>
                <w:spacing w:val="-4"/>
                <w:sz w:val="24"/>
              </w:rPr>
              <w:t xml:space="preserve"> </w:t>
            </w:r>
            <w:r>
              <w:rPr>
                <w:sz w:val="24"/>
              </w:rPr>
              <w:t>Reference</w:t>
            </w:r>
            <w:r>
              <w:rPr>
                <w:spacing w:val="-2"/>
                <w:sz w:val="24"/>
              </w:rPr>
              <w:t xml:space="preserve"> </w:t>
            </w:r>
            <w:r>
              <w:rPr>
                <w:spacing w:val="-4"/>
                <w:sz w:val="24"/>
              </w:rPr>
              <w:t>Video</w:t>
            </w:r>
          </w:p>
        </w:tc>
      </w:tr>
      <w:tr w:rsidR="00DF688C">
        <w:trPr>
          <w:trHeight w:val="653"/>
        </w:trPr>
        <w:tc>
          <w:tcPr>
            <w:tcW w:w="2052" w:type="dxa"/>
            <w:shd w:val="clear" w:color="auto" w:fill="E7E6E6"/>
          </w:tcPr>
          <w:p w:rsidR="00DF688C" w:rsidRDefault="00437954">
            <w:pPr>
              <w:pStyle w:val="TableParagraph"/>
              <w:spacing w:before="118"/>
              <w:rPr>
                <w:b/>
                <w:sz w:val="24"/>
              </w:rPr>
            </w:pPr>
            <w:r>
              <w:rPr>
                <w:b/>
                <w:sz w:val="24"/>
              </w:rPr>
              <w:t>Test</w:t>
            </w:r>
            <w:r>
              <w:rPr>
                <w:b/>
                <w:spacing w:val="-2"/>
                <w:sz w:val="24"/>
              </w:rPr>
              <w:t xml:space="preserve"> Description</w:t>
            </w:r>
          </w:p>
        </w:tc>
        <w:tc>
          <w:tcPr>
            <w:tcW w:w="11317" w:type="dxa"/>
            <w:gridSpan w:val="3"/>
          </w:tcPr>
          <w:p w:rsidR="00DF688C" w:rsidRDefault="00437954">
            <w:pPr>
              <w:pStyle w:val="TableParagraph"/>
              <w:spacing w:before="118"/>
              <w:rPr>
                <w:sz w:val="24"/>
              </w:rPr>
            </w:pPr>
            <w:r>
              <w:rPr>
                <w:sz w:val="24"/>
              </w:rPr>
              <w:t>To</w:t>
            </w:r>
            <w:r>
              <w:rPr>
                <w:spacing w:val="-2"/>
                <w:sz w:val="24"/>
              </w:rPr>
              <w:t xml:space="preserve"> </w:t>
            </w:r>
            <w:r>
              <w:rPr>
                <w:sz w:val="24"/>
              </w:rPr>
              <w:t>update</w:t>
            </w:r>
            <w:r>
              <w:rPr>
                <w:spacing w:val="-2"/>
                <w:sz w:val="24"/>
              </w:rPr>
              <w:t xml:space="preserve"> </w:t>
            </w:r>
            <w:r>
              <w:rPr>
                <w:sz w:val="24"/>
              </w:rPr>
              <w:t>the reference</w:t>
            </w:r>
            <w:r>
              <w:rPr>
                <w:spacing w:val="-2"/>
                <w:sz w:val="24"/>
              </w:rPr>
              <w:t xml:space="preserve"> video.</w:t>
            </w:r>
          </w:p>
        </w:tc>
      </w:tr>
      <w:tr w:rsidR="00DF688C">
        <w:trPr>
          <w:trHeight w:val="653"/>
        </w:trPr>
        <w:tc>
          <w:tcPr>
            <w:tcW w:w="2052" w:type="dxa"/>
            <w:shd w:val="clear" w:color="auto" w:fill="E7E6E6"/>
          </w:tcPr>
          <w:p w:rsidR="00DF688C" w:rsidRDefault="00437954">
            <w:pPr>
              <w:pStyle w:val="TableParagraph"/>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4627" w:type="dxa"/>
            <w:shd w:val="clear" w:color="auto" w:fill="E7E6E6"/>
          </w:tcPr>
          <w:p w:rsidR="00DF688C" w:rsidRDefault="00437954">
            <w:pPr>
              <w:pStyle w:val="TableParagraph"/>
              <w:rPr>
                <w:b/>
                <w:sz w:val="24"/>
              </w:rPr>
            </w:pPr>
            <w:r>
              <w:rPr>
                <w:b/>
                <w:sz w:val="24"/>
              </w:rPr>
              <w:t>Test</w:t>
            </w:r>
            <w:r>
              <w:rPr>
                <w:b/>
                <w:spacing w:val="-2"/>
                <w:sz w:val="24"/>
              </w:rPr>
              <w:t xml:space="preserve"> </w:t>
            </w:r>
            <w:r>
              <w:rPr>
                <w:b/>
                <w:sz w:val="24"/>
              </w:rPr>
              <w:t xml:space="preserve">Case </w:t>
            </w:r>
            <w:r>
              <w:rPr>
                <w:b/>
                <w:spacing w:val="-2"/>
                <w:sz w:val="24"/>
              </w:rPr>
              <w:t>Description</w:t>
            </w:r>
          </w:p>
        </w:tc>
        <w:tc>
          <w:tcPr>
            <w:tcW w:w="3336" w:type="dxa"/>
            <w:shd w:val="clear" w:color="auto" w:fill="E7E6E6"/>
          </w:tcPr>
          <w:p w:rsidR="00DF688C" w:rsidRDefault="00437954">
            <w:pPr>
              <w:pStyle w:val="TableParagraph"/>
              <w:rPr>
                <w:b/>
                <w:sz w:val="24"/>
              </w:rPr>
            </w:pPr>
            <w:r>
              <w:rPr>
                <w:b/>
                <w:spacing w:val="-2"/>
                <w:sz w:val="24"/>
              </w:rPr>
              <w:t>Procedures</w:t>
            </w:r>
          </w:p>
        </w:tc>
        <w:tc>
          <w:tcPr>
            <w:tcW w:w="3354" w:type="dxa"/>
            <w:shd w:val="clear" w:color="auto" w:fill="E7E6E6"/>
          </w:tcPr>
          <w:p w:rsidR="00DF688C" w:rsidRDefault="00437954">
            <w:pPr>
              <w:pStyle w:val="TableParagraph"/>
              <w:rPr>
                <w:b/>
                <w:sz w:val="24"/>
              </w:rPr>
            </w:pPr>
            <w:r>
              <w:rPr>
                <w:b/>
                <w:sz w:val="24"/>
              </w:rPr>
              <w:t>Expected</w:t>
            </w:r>
            <w:r>
              <w:rPr>
                <w:b/>
                <w:spacing w:val="-4"/>
                <w:sz w:val="24"/>
              </w:rPr>
              <w:t xml:space="preserve"> </w:t>
            </w:r>
            <w:r>
              <w:rPr>
                <w:b/>
                <w:spacing w:val="-2"/>
                <w:sz w:val="24"/>
              </w:rPr>
              <w:t>Result</w:t>
            </w:r>
          </w:p>
        </w:tc>
      </w:tr>
      <w:tr w:rsidR="00DF688C">
        <w:trPr>
          <w:trHeight w:val="1896"/>
        </w:trPr>
        <w:tc>
          <w:tcPr>
            <w:tcW w:w="2052" w:type="dxa"/>
          </w:tcPr>
          <w:p w:rsidR="00DF688C" w:rsidRDefault="00437954">
            <w:pPr>
              <w:pStyle w:val="TableParagraph"/>
              <w:ind w:left="542"/>
              <w:rPr>
                <w:sz w:val="24"/>
              </w:rPr>
            </w:pPr>
            <w:r>
              <w:rPr>
                <w:spacing w:val="-2"/>
                <w:sz w:val="24"/>
              </w:rPr>
              <w:t>TC26.001</w:t>
            </w:r>
          </w:p>
        </w:tc>
        <w:tc>
          <w:tcPr>
            <w:tcW w:w="4627" w:type="dxa"/>
          </w:tcPr>
          <w:p w:rsidR="00DF688C" w:rsidRDefault="00437954">
            <w:pPr>
              <w:pStyle w:val="TableParagraph"/>
              <w:spacing w:line="360" w:lineRule="auto"/>
              <w:rPr>
                <w:sz w:val="24"/>
              </w:rPr>
            </w:pPr>
            <w:r>
              <w:rPr>
                <w:sz w:val="24"/>
              </w:rPr>
              <w:t>Test the update reference video process with the correct format for video insertion.</w:t>
            </w:r>
          </w:p>
        </w:tc>
        <w:tc>
          <w:tcPr>
            <w:tcW w:w="3336" w:type="dxa"/>
          </w:tcPr>
          <w:p w:rsidR="00DF688C" w:rsidRDefault="00437954">
            <w:pPr>
              <w:pStyle w:val="TableParagraph"/>
              <w:spacing w:line="360" w:lineRule="auto"/>
              <w:ind w:right="97"/>
              <w:jc w:val="both"/>
              <w:rPr>
                <w:sz w:val="24"/>
              </w:rPr>
            </w:pPr>
            <w:r>
              <w:rPr>
                <w:sz w:val="24"/>
              </w:rPr>
              <w:t xml:space="preserve">The teacher clicks the Update Video button after inserting the video reference with the correct </w:t>
            </w:r>
            <w:r>
              <w:rPr>
                <w:spacing w:val="-2"/>
                <w:sz w:val="24"/>
              </w:rPr>
              <w:t>format.</w:t>
            </w:r>
          </w:p>
        </w:tc>
        <w:tc>
          <w:tcPr>
            <w:tcW w:w="3354" w:type="dxa"/>
          </w:tcPr>
          <w:p w:rsidR="00DF688C" w:rsidRDefault="00437954">
            <w:pPr>
              <w:pStyle w:val="TableParagraph"/>
              <w:tabs>
                <w:tab w:val="left" w:pos="1161"/>
                <w:tab w:val="left" w:pos="2164"/>
                <w:tab w:val="left" w:pos="2791"/>
              </w:tabs>
              <w:spacing w:line="360" w:lineRule="auto"/>
              <w:ind w:right="99"/>
              <w:rPr>
                <w:sz w:val="24"/>
              </w:rPr>
            </w:pPr>
            <w:r>
              <w:rPr>
                <w:spacing w:val="-2"/>
                <w:sz w:val="24"/>
              </w:rPr>
              <w:t>Display</w:t>
            </w:r>
            <w:r>
              <w:rPr>
                <w:sz w:val="24"/>
              </w:rPr>
              <w:tab/>
            </w:r>
            <w:r>
              <w:rPr>
                <w:spacing w:val="-2"/>
                <w:sz w:val="24"/>
              </w:rPr>
              <w:t>“Video</w:t>
            </w:r>
            <w:r>
              <w:rPr>
                <w:sz w:val="24"/>
              </w:rPr>
              <w:tab/>
            </w:r>
            <w:r>
              <w:rPr>
                <w:spacing w:val="-4"/>
                <w:sz w:val="24"/>
              </w:rPr>
              <w:t>has</w:t>
            </w:r>
            <w:r>
              <w:rPr>
                <w:sz w:val="24"/>
              </w:rPr>
              <w:tab/>
            </w:r>
            <w:r>
              <w:rPr>
                <w:spacing w:val="-4"/>
                <w:sz w:val="24"/>
              </w:rPr>
              <w:t xml:space="preserve">been </w:t>
            </w:r>
            <w:r>
              <w:rPr>
                <w:sz w:val="24"/>
              </w:rPr>
              <w:t>updated successfully”.</w:t>
            </w:r>
          </w:p>
        </w:tc>
      </w:tr>
      <w:tr w:rsidR="00DF688C">
        <w:trPr>
          <w:trHeight w:val="1482"/>
        </w:trPr>
        <w:tc>
          <w:tcPr>
            <w:tcW w:w="2052" w:type="dxa"/>
          </w:tcPr>
          <w:p w:rsidR="00DF688C" w:rsidRDefault="00437954">
            <w:pPr>
              <w:pStyle w:val="TableParagraph"/>
              <w:ind w:left="542"/>
              <w:rPr>
                <w:sz w:val="24"/>
              </w:rPr>
            </w:pPr>
            <w:r>
              <w:rPr>
                <w:spacing w:val="-2"/>
                <w:sz w:val="24"/>
              </w:rPr>
              <w:t>TC26.002</w:t>
            </w:r>
          </w:p>
        </w:tc>
        <w:tc>
          <w:tcPr>
            <w:tcW w:w="4627" w:type="dxa"/>
          </w:tcPr>
          <w:p w:rsidR="00DF688C" w:rsidRDefault="00437954">
            <w:pPr>
              <w:pStyle w:val="TableParagraph"/>
              <w:spacing w:line="360" w:lineRule="auto"/>
              <w:ind w:right="97"/>
              <w:rPr>
                <w:sz w:val="24"/>
              </w:rPr>
            </w:pPr>
            <w:r>
              <w:rPr>
                <w:sz w:val="24"/>
              </w:rPr>
              <w:t>Test the update reference video process with no video insertion.</w:t>
            </w:r>
          </w:p>
        </w:tc>
        <w:tc>
          <w:tcPr>
            <w:tcW w:w="3336" w:type="dxa"/>
          </w:tcPr>
          <w:p w:rsidR="00DF688C" w:rsidRDefault="00437954">
            <w:pPr>
              <w:pStyle w:val="TableParagraph"/>
              <w:spacing w:line="360" w:lineRule="auto"/>
              <w:ind w:right="96"/>
              <w:jc w:val="both"/>
              <w:rPr>
                <w:sz w:val="24"/>
              </w:rPr>
            </w:pPr>
            <w:r>
              <w:rPr>
                <w:sz w:val="24"/>
              </w:rPr>
              <w:t>The teacher clicks the Update Video button without inserting any video reference.</w:t>
            </w:r>
          </w:p>
        </w:tc>
        <w:tc>
          <w:tcPr>
            <w:tcW w:w="3354" w:type="dxa"/>
          </w:tcPr>
          <w:p w:rsidR="00DF688C" w:rsidRDefault="00437954">
            <w:pPr>
              <w:pStyle w:val="TableParagraph"/>
              <w:rPr>
                <w:sz w:val="24"/>
              </w:rPr>
            </w:pPr>
            <w:r>
              <w:rPr>
                <w:sz w:val="24"/>
              </w:rPr>
              <w:t>Display</w:t>
            </w:r>
            <w:r>
              <w:rPr>
                <w:spacing w:val="-2"/>
                <w:sz w:val="24"/>
              </w:rPr>
              <w:t xml:space="preserve"> </w:t>
            </w:r>
            <w:r>
              <w:rPr>
                <w:sz w:val="24"/>
              </w:rPr>
              <w:t>“Please</w:t>
            </w:r>
            <w:r>
              <w:rPr>
                <w:spacing w:val="-1"/>
                <w:sz w:val="24"/>
              </w:rPr>
              <w:t xml:space="preserve"> </w:t>
            </w:r>
            <w:r>
              <w:rPr>
                <w:sz w:val="24"/>
              </w:rPr>
              <w:t>select</w:t>
            </w:r>
            <w:r>
              <w:rPr>
                <w:spacing w:val="-2"/>
                <w:sz w:val="24"/>
              </w:rPr>
              <w:t xml:space="preserve"> </w:t>
            </w:r>
            <w:r>
              <w:rPr>
                <w:sz w:val="24"/>
              </w:rPr>
              <w:t>a</w:t>
            </w:r>
            <w:r>
              <w:rPr>
                <w:spacing w:val="-1"/>
                <w:sz w:val="24"/>
              </w:rPr>
              <w:t xml:space="preserve"> </w:t>
            </w:r>
            <w:r>
              <w:rPr>
                <w:spacing w:val="-2"/>
                <w:sz w:val="24"/>
              </w:rPr>
              <w:t>file”.</w:t>
            </w:r>
          </w:p>
        </w:tc>
      </w:tr>
    </w:tbl>
    <w:p w:rsidR="00DF688C" w:rsidRDefault="00DF688C">
      <w:pPr>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4627"/>
        <w:gridCol w:w="3336"/>
        <w:gridCol w:w="3354"/>
      </w:tblGrid>
      <w:tr w:rsidR="00DF688C">
        <w:trPr>
          <w:trHeight w:val="653"/>
        </w:trPr>
        <w:tc>
          <w:tcPr>
            <w:tcW w:w="2052"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17" w:type="dxa"/>
            <w:gridSpan w:val="3"/>
          </w:tcPr>
          <w:p w:rsidR="00DF688C" w:rsidRDefault="00437954">
            <w:pPr>
              <w:pStyle w:val="TableParagraph"/>
              <w:rPr>
                <w:sz w:val="24"/>
              </w:rPr>
            </w:pPr>
            <w:r>
              <w:rPr>
                <w:spacing w:val="-2"/>
                <w:sz w:val="24"/>
              </w:rPr>
              <w:t>T2.027</w:t>
            </w:r>
          </w:p>
        </w:tc>
      </w:tr>
      <w:tr w:rsidR="00DF688C">
        <w:trPr>
          <w:trHeight w:val="653"/>
        </w:trPr>
        <w:tc>
          <w:tcPr>
            <w:tcW w:w="2052" w:type="dxa"/>
            <w:shd w:val="clear" w:color="auto" w:fill="E7E6E6"/>
          </w:tcPr>
          <w:p w:rsidR="00DF688C" w:rsidRDefault="00437954">
            <w:pPr>
              <w:pStyle w:val="TableParagraph"/>
              <w:rPr>
                <w:b/>
                <w:sz w:val="24"/>
              </w:rPr>
            </w:pPr>
            <w:r>
              <w:rPr>
                <w:b/>
                <w:sz w:val="24"/>
              </w:rPr>
              <w:t>Module</w:t>
            </w:r>
            <w:r>
              <w:rPr>
                <w:b/>
                <w:spacing w:val="-7"/>
                <w:sz w:val="24"/>
              </w:rPr>
              <w:t xml:space="preserve"> </w:t>
            </w:r>
            <w:r>
              <w:rPr>
                <w:b/>
                <w:spacing w:val="-4"/>
                <w:sz w:val="24"/>
              </w:rPr>
              <w:t>Name</w:t>
            </w:r>
          </w:p>
        </w:tc>
        <w:tc>
          <w:tcPr>
            <w:tcW w:w="11317" w:type="dxa"/>
            <w:gridSpan w:val="3"/>
          </w:tcPr>
          <w:p w:rsidR="00DF688C" w:rsidRDefault="00437954">
            <w:pPr>
              <w:pStyle w:val="TableParagraph"/>
              <w:rPr>
                <w:sz w:val="24"/>
              </w:rPr>
            </w:pPr>
            <w:r>
              <w:rPr>
                <w:sz w:val="24"/>
              </w:rPr>
              <w:t>Update</w:t>
            </w:r>
            <w:r>
              <w:rPr>
                <w:spacing w:val="-1"/>
                <w:sz w:val="24"/>
              </w:rPr>
              <w:t xml:space="preserve"> </w:t>
            </w:r>
            <w:r>
              <w:rPr>
                <w:spacing w:val="-2"/>
                <w:sz w:val="24"/>
              </w:rPr>
              <w:t>Material</w:t>
            </w:r>
          </w:p>
        </w:tc>
      </w:tr>
      <w:tr w:rsidR="00DF688C">
        <w:trPr>
          <w:trHeight w:val="653"/>
        </w:trPr>
        <w:tc>
          <w:tcPr>
            <w:tcW w:w="2052" w:type="dxa"/>
            <w:shd w:val="clear" w:color="auto" w:fill="E7E6E6"/>
          </w:tcPr>
          <w:p w:rsidR="00DF688C" w:rsidRDefault="00437954">
            <w:pPr>
              <w:pStyle w:val="TableParagraph"/>
              <w:spacing w:before="118"/>
              <w:rPr>
                <w:b/>
                <w:sz w:val="24"/>
              </w:rPr>
            </w:pPr>
            <w:r>
              <w:rPr>
                <w:b/>
                <w:sz w:val="24"/>
              </w:rPr>
              <w:t>Test</w:t>
            </w:r>
            <w:r>
              <w:rPr>
                <w:b/>
                <w:spacing w:val="-2"/>
                <w:sz w:val="24"/>
              </w:rPr>
              <w:t xml:space="preserve"> Description</w:t>
            </w:r>
          </w:p>
        </w:tc>
        <w:tc>
          <w:tcPr>
            <w:tcW w:w="11317" w:type="dxa"/>
            <w:gridSpan w:val="3"/>
          </w:tcPr>
          <w:p w:rsidR="00DF688C" w:rsidRDefault="00437954">
            <w:pPr>
              <w:pStyle w:val="TableParagraph"/>
              <w:spacing w:before="118"/>
              <w:rPr>
                <w:sz w:val="24"/>
              </w:rPr>
            </w:pPr>
            <w:r>
              <w:rPr>
                <w:sz w:val="24"/>
              </w:rPr>
              <w:t>To</w:t>
            </w:r>
            <w:r>
              <w:rPr>
                <w:spacing w:val="-2"/>
                <w:sz w:val="24"/>
              </w:rPr>
              <w:t xml:space="preserve"> </w:t>
            </w:r>
            <w:r>
              <w:rPr>
                <w:sz w:val="24"/>
              </w:rPr>
              <w:t>update</w:t>
            </w:r>
            <w:r>
              <w:rPr>
                <w:spacing w:val="-2"/>
                <w:sz w:val="24"/>
              </w:rPr>
              <w:t xml:space="preserve"> </w:t>
            </w:r>
            <w:r>
              <w:rPr>
                <w:sz w:val="24"/>
              </w:rPr>
              <w:t>the reference</w:t>
            </w:r>
            <w:r>
              <w:rPr>
                <w:spacing w:val="-2"/>
                <w:sz w:val="24"/>
              </w:rPr>
              <w:t xml:space="preserve"> materials.</w:t>
            </w:r>
          </w:p>
        </w:tc>
      </w:tr>
      <w:tr w:rsidR="00DF688C">
        <w:trPr>
          <w:trHeight w:val="653"/>
        </w:trPr>
        <w:tc>
          <w:tcPr>
            <w:tcW w:w="2052" w:type="dxa"/>
            <w:shd w:val="clear" w:color="auto" w:fill="E7E6E6"/>
          </w:tcPr>
          <w:p w:rsidR="00DF688C" w:rsidRDefault="00437954">
            <w:pPr>
              <w:pStyle w:val="TableParagraph"/>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4627" w:type="dxa"/>
            <w:shd w:val="clear" w:color="auto" w:fill="E7E6E6"/>
          </w:tcPr>
          <w:p w:rsidR="00DF688C" w:rsidRDefault="00437954">
            <w:pPr>
              <w:pStyle w:val="TableParagraph"/>
              <w:rPr>
                <w:b/>
                <w:sz w:val="24"/>
              </w:rPr>
            </w:pPr>
            <w:r>
              <w:rPr>
                <w:b/>
                <w:sz w:val="24"/>
              </w:rPr>
              <w:t>Test</w:t>
            </w:r>
            <w:r>
              <w:rPr>
                <w:b/>
                <w:spacing w:val="-2"/>
                <w:sz w:val="24"/>
              </w:rPr>
              <w:t xml:space="preserve"> </w:t>
            </w:r>
            <w:r>
              <w:rPr>
                <w:b/>
                <w:sz w:val="24"/>
              </w:rPr>
              <w:t xml:space="preserve">Case </w:t>
            </w:r>
            <w:r>
              <w:rPr>
                <w:b/>
                <w:spacing w:val="-2"/>
                <w:sz w:val="24"/>
              </w:rPr>
              <w:t>Description</w:t>
            </w:r>
          </w:p>
        </w:tc>
        <w:tc>
          <w:tcPr>
            <w:tcW w:w="3336" w:type="dxa"/>
            <w:shd w:val="clear" w:color="auto" w:fill="E7E6E6"/>
          </w:tcPr>
          <w:p w:rsidR="00DF688C" w:rsidRDefault="00437954">
            <w:pPr>
              <w:pStyle w:val="TableParagraph"/>
              <w:rPr>
                <w:b/>
                <w:sz w:val="24"/>
              </w:rPr>
            </w:pPr>
            <w:r>
              <w:rPr>
                <w:b/>
                <w:spacing w:val="-2"/>
                <w:sz w:val="24"/>
              </w:rPr>
              <w:t>Procedures</w:t>
            </w:r>
          </w:p>
        </w:tc>
        <w:tc>
          <w:tcPr>
            <w:tcW w:w="3354" w:type="dxa"/>
            <w:shd w:val="clear" w:color="auto" w:fill="E7E6E6"/>
          </w:tcPr>
          <w:p w:rsidR="00DF688C" w:rsidRDefault="00437954">
            <w:pPr>
              <w:pStyle w:val="TableParagraph"/>
              <w:rPr>
                <w:b/>
                <w:sz w:val="24"/>
              </w:rPr>
            </w:pPr>
            <w:r>
              <w:rPr>
                <w:b/>
                <w:sz w:val="24"/>
              </w:rPr>
              <w:t>Expected</w:t>
            </w:r>
            <w:r>
              <w:rPr>
                <w:b/>
                <w:spacing w:val="-4"/>
                <w:sz w:val="24"/>
              </w:rPr>
              <w:t xml:space="preserve"> </w:t>
            </w:r>
            <w:r>
              <w:rPr>
                <w:b/>
                <w:spacing w:val="-2"/>
                <w:sz w:val="24"/>
              </w:rPr>
              <w:t>Result</w:t>
            </w:r>
          </w:p>
        </w:tc>
      </w:tr>
      <w:tr w:rsidR="00DF688C">
        <w:trPr>
          <w:trHeight w:val="1896"/>
        </w:trPr>
        <w:tc>
          <w:tcPr>
            <w:tcW w:w="2052" w:type="dxa"/>
          </w:tcPr>
          <w:p w:rsidR="00DF688C" w:rsidRDefault="00437954">
            <w:pPr>
              <w:pStyle w:val="TableParagraph"/>
              <w:ind w:left="542"/>
              <w:rPr>
                <w:sz w:val="24"/>
              </w:rPr>
            </w:pPr>
            <w:r>
              <w:rPr>
                <w:spacing w:val="-2"/>
                <w:sz w:val="24"/>
              </w:rPr>
              <w:t>TC27.001</w:t>
            </w:r>
          </w:p>
        </w:tc>
        <w:tc>
          <w:tcPr>
            <w:tcW w:w="4627" w:type="dxa"/>
          </w:tcPr>
          <w:p w:rsidR="00DF688C" w:rsidRDefault="00437954">
            <w:pPr>
              <w:pStyle w:val="TableParagraph"/>
              <w:spacing w:line="360" w:lineRule="auto"/>
              <w:ind w:right="98"/>
              <w:jc w:val="both"/>
              <w:rPr>
                <w:sz w:val="24"/>
              </w:rPr>
            </w:pPr>
            <w:r>
              <w:rPr>
                <w:sz w:val="24"/>
              </w:rPr>
              <w:t>Test the update reference materials process with the correct format for materials</w:t>
            </w:r>
            <w:r>
              <w:rPr>
                <w:spacing w:val="40"/>
                <w:sz w:val="24"/>
              </w:rPr>
              <w:t xml:space="preserve"> </w:t>
            </w:r>
            <w:r>
              <w:rPr>
                <w:spacing w:val="-2"/>
                <w:sz w:val="24"/>
              </w:rPr>
              <w:t>insertion.</w:t>
            </w:r>
          </w:p>
        </w:tc>
        <w:tc>
          <w:tcPr>
            <w:tcW w:w="3336" w:type="dxa"/>
          </w:tcPr>
          <w:p w:rsidR="00DF688C" w:rsidRDefault="00437954">
            <w:pPr>
              <w:pStyle w:val="TableParagraph"/>
              <w:spacing w:line="360" w:lineRule="auto"/>
              <w:ind w:right="97"/>
              <w:jc w:val="both"/>
              <w:rPr>
                <w:sz w:val="24"/>
              </w:rPr>
            </w:pPr>
            <w:r>
              <w:rPr>
                <w:sz w:val="24"/>
              </w:rPr>
              <w:t xml:space="preserve">The teacher clicks the Update Material button after inserting the material with the correct </w:t>
            </w:r>
            <w:r>
              <w:rPr>
                <w:spacing w:val="-2"/>
                <w:sz w:val="24"/>
              </w:rPr>
              <w:t>format.</w:t>
            </w:r>
          </w:p>
        </w:tc>
        <w:tc>
          <w:tcPr>
            <w:tcW w:w="3354" w:type="dxa"/>
          </w:tcPr>
          <w:p w:rsidR="00DF688C" w:rsidRDefault="00437954">
            <w:pPr>
              <w:pStyle w:val="TableParagraph"/>
              <w:tabs>
                <w:tab w:val="left" w:pos="1087"/>
                <w:tab w:val="left" w:pos="2239"/>
                <w:tab w:val="left" w:pos="2791"/>
              </w:tabs>
              <w:spacing w:line="360" w:lineRule="auto"/>
              <w:ind w:right="99"/>
              <w:rPr>
                <w:sz w:val="24"/>
              </w:rPr>
            </w:pPr>
            <w:r>
              <w:rPr>
                <w:spacing w:val="-2"/>
                <w:sz w:val="24"/>
              </w:rPr>
              <w:t>Display</w:t>
            </w:r>
            <w:r>
              <w:rPr>
                <w:sz w:val="24"/>
              </w:rPr>
              <w:tab/>
            </w:r>
            <w:r>
              <w:rPr>
                <w:spacing w:val="-2"/>
                <w:sz w:val="24"/>
              </w:rPr>
              <w:t>“Material</w:t>
            </w:r>
            <w:r>
              <w:rPr>
                <w:sz w:val="24"/>
              </w:rPr>
              <w:tab/>
            </w:r>
            <w:r>
              <w:rPr>
                <w:spacing w:val="-4"/>
                <w:sz w:val="24"/>
              </w:rPr>
              <w:t>has</w:t>
            </w:r>
            <w:r>
              <w:rPr>
                <w:sz w:val="24"/>
              </w:rPr>
              <w:tab/>
            </w:r>
            <w:r>
              <w:rPr>
                <w:spacing w:val="-4"/>
                <w:sz w:val="24"/>
              </w:rPr>
              <w:t xml:space="preserve">been </w:t>
            </w:r>
            <w:r>
              <w:rPr>
                <w:sz w:val="24"/>
              </w:rPr>
              <w:t>updated successfully”.</w:t>
            </w:r>
          </w:p>
        </w:tc>
      </w:tr>
      <w:tr w:rsidR="00DF688C">
        <w:trPr>
          <w:trHeight w:val="1482"/>
        </w:trPr>
        <w:tc>
          <w:tcPr>
            <w:tcW w:w="2052" w:type="dxa"/>
          </w:tcPr>
          <w:p w:rsidR="00DF688C" w:rsidRDefault="00437954">
            <w:pPr>
              <w:pStyle w:val="TableParagraph"/>
              <w:ind w:left="542"/>
              <w:rPr>
                <w:sz w:val="24"/>
              </w:rPr>
            </w:pPr>
            <w:r>
              <w:rPr>
                <w:spacing w:val="-2"/>
                <w:sz w:val="24"/>
              </w:rPr>
              <w:t>TC27.002</w:t>
            </w:r>
          </w:p>
        </w:tc>
        <w:tc>
          <w:tcPr>
            <w:tcW w:w="4627" w:type="dxa"/>
          </w:tcPr>
          <w:p w:rsidR="00DF688C" w:rsidRDefault="00437954">
            <w:pPr>
              <w:pStyle w:val="TableParagraph"/>
              <w:spacing w:line="360" w:lineRule="auto"/>
              <w:rPr>
                <w:sz w:val="24"/>
              </w:rPr>
            </w:pPr>
            <w:r>
              <w:rPr>
                <w:sz w:val="24"/>
              </w:rPr>
              <w:t>Test</w:t>
            </w:r>
            <w:r>
              <w:rPr>
                <w:spacing w:val="40"/>
                <w:sz w:val="24"/>
              </w:rPr>
              <w:t xml:space="preserve"> </w:t>
            </w:r>
            <w:r>
              <w:rPr>
                <w:sz w:val="24"/>
              </w:rPr>
              <w:t>the</w:t>
            </w:r>
            <w:r>
              <w:rPr>
                <w:spacing w:val="40"/>
                <w:sz w:val="24"/>
              </w:rPr>
              <w:t xml:space="preserve"> </w:t>
            </w:r>
            <w:r>
              <w:rPr>
                <w:sz w:val="24"/>
              </w:rPr>
              <w:t>update</w:t>
            </w:r>
            <w:r>
              <w:rPr>
                <w:spacing w:val="40"/>
                <w:sz w:val="24"/>
              </w:rPr>
              <w:t xml:space="preserve"> </w:t>
            </w:r>
            <w:r>
              <w:rPr>
                <w:sz w:val="24"/>
              </w:rPr>
              <w:t>reference</w:t>
            </w:r>
            <w:r>
              <w:rPr>
                <w:spacing w:val="40"/>
                <w:sz w:val="24"/>
              </w:rPr>
              <w:t xml:space="preserve"> </w:t>
            </w:r>
            <w:r>
              <w:rPr>
                <w:sz w:val="24"/>
              </w:rPr>
              <w:t>materials</w:t>
            </w:r>
            <w:r>
              <w:rPr>
                <w:spacing w:val="40"/>
                <w:sz w:val="24"/>
              </w:rPr>
              <w:t xml:space="preserve"> </w:t>
            </w:r>
            <w:r>
              <w:rPr>
                <w:sz w:val="24"/>
              </w:rPr>
              <w:t>process with no material insertion.</w:t>
            </w:r>
          </w:p>
        </w:tc>
        <w:tc>
          <w:tcPr>
            <w:tcW w:w="3336" w:type="dxa"/>
          </w:tcPr>
          <w:p w:rsidR="00DF688C" w:rsidRDefault="00437954">
            <w:pPr>
              <w:pStyle w:val="TableParagraph"/>
              <w:spacing w:line="360" w:lineRule="auto"/>
              <w:ind w:right="96"/>
              <w:jc w:val="both"/>
              <w:rPr>
                <w:sz w:val="24"/>
              </w:rPr>
            </w:pPr>
            <w:r>
              <w:rPr>
                <w:sz w:val="24"/>
              </w:rPr>
              <w:t>The teacher clicks the Update Material button without inserting any material.</w:t>
            </w:r>
          </w:p>
        </w:tc>
        <w:tc>
          <w:tcPr>
            <w:tcW w:w="3354" w:type="dxa"/>
          </w:tcPr>
          <w:p w:rsidR="00DF688C" w:rsidRDefault="00437954">
            <w:pPr>
              <w:pStyle w:val="TableParagraph"/>
              <w:rPr>
                <w:sz w:val="24"/>
              </w:rPr>
            </w:pPr>
            <w:r>
              <w:rPr>
                <w:sz w:val="24"/>
              </w:rPr>
              <w:t>Display</w:t>
            </w:r>
            <w:r>
              <w:rPr>
                <w:spacing w:val="-2"/>
                <w:sz w:val="24"/>
              </w:rPr>
              <w:t xml:space="preserve"> </w:t>
            </w:r>
            <w:r>
              <w:rPr>
                <w:sz w:val="24"/>
              </w:rPr>
              <w:t>“Please</w:t>
            </w:r>
            <w:r>
              <w:rPr>
                <w:spacing w:val="-1"/>
                <w:sz w:val="24"/>
              </w:rPr>
              <w:t xml:space="preserve"> </w:t>
            </w:r>
            <w:r>
              <w:rPr>
                <w:sz w:val="24"/>
              </w:rPr>
              <w:t>select</w:t>
            </w:r>
            <w:r>
              <w:rPr>
                <w:spacing w:val="-2"/>
                <w:sz w:val="24"/>
              </w:rPr>
              <w:t xml:space="preserve"> </w:t>
            </w:r>
            <w:r>
              <w:rPr>
                <w:sz w:val="24"/>
              </w:rPr>
              <w:t>a</w:t>
            </w:r>
            <w:r>
              <w:rPr>
                <w:spacing w:val="-1"/>
                <w:sz w:val="24"/>
              </w:rPr>
              <w:t xml:space="preserve"> </w:t>
            </w:r>
            <w:r>
              <w:rPr>
                <w:spacing w:val="-2"/>
                <w:sz w:val="24"/>
              </w:rPr>
              <w:t>file”.</w:t>
            </w:r>
          </w:p>
        </w:tc>
      </w:tr>
    </w:tbl>
    <w:p w:rsidR="00DF688C" w:rsidRDefault="00DF688C">
      <w:pPr>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4627"/>
        <w:gridCol w:w="3336"/>
        <w:gridCol w:w="3354"/>
      </w:tblGrid>
      <w:tr w:rsidR="00DF688C">
        <w:trPr>
          <w:trHeight w:val="653"/>
        </w:trPr>
        <w:tc>
          <w:tcPr>
            <w:tcW w:w="2052"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17" w:type="dxa"/>
            <w:gridSpan w:val="3"/>
          </w:tcPr>
          <w:p w:rsidR="00DF688C" w:rsidRDefault="00437954">
            <w:pPr>
              <w:pStyle w:val="TableParagraph"/>
              <w:rPr>
                <w:sz w:val="24"/>
              </w:rPr>
            </w:pPr>
            <w:r>
              <w:rPr>
                <w:spacing w:val="-2"/>
                <w:sz w:val="24"/>
              </w:rPr>
              <w:t>T2.028</w:t>
            </w:r>
          </w:p>
        </w:tc>
      </w:tr>
      <w:tr w:rsidR="00DF688C">
        <w:trPr>
          <w:trHeight w:val="653"/>
        </w:trPr>
        <w:tc>
          <w:tcPr>
            <w:tcW w:w="2052" w:type="dxa"/>
            <w:shd w:val="clear" w:color="auto" w:fill="E7E6E6"/>
          </w:tcPr>
          <w:p w:rsidR="00DF688C" w:rsidRDefault="00437954">
            <w:pPr>
              <w:pStyle w:val="TableParagraph"/>
              <w:rPr>
                <w:b/>
                <w:sz w:val="24"/>
              </w:rPr>
            </w:pPr>
            <w:r>
              <w:rPr>
                <w:b/>
                <w:sz w:val="24"/>
              </w:rPr>
              <w:t>Module</w:t>
            </w:r>
            <w:r>
              <w:rPr>
                <w:b/>
                <w:spacing w:val="-7"/>
                <w:sz w:val="24"/>
              </w:rPr>
              <w:t xml:space="preserve"> </w:t>
            </w:r>
            <w:r>
              <w:rPr>
                <w:b/>
                <w:spacing w:val="-4"/>
                <w:sz w:val="24"/>
              </w:rPr>
              <w:t>Name</w:t>
            </w:r>
          </w:p>
        </w:tc>
        <w:tc>
          <w:tcPr>
            <w:tcW w:w="11317" w:type="dxa"/>
            <w:gridSpan w:val="3"/>
          </w:tcPr>
          <w:p w:rsidR="00DF688C" w:rsidRDefault="00437954">
            <w:pPr>
              <w:pStyle w:val="TableParagraph"/>
              <w:rPr>
                <w:sz w:val="24"/>
              </w:rPr>
            </w:pPr>
            <w:r>
              <w:rPr>
                <w:sz w:val="24"/>
              </w:rPr>
              <w:t>Update</w:t>
            </w:r>
            <w:r>
              <w:rPr>
                <w:spacing w:val="-4"/>
                <w:sz w:val="24"/>
              </w:rPr>
              <w:t xml:space="preserve"> </w:t>
            </w:r>
            <w:r>
              <w:rPr>
                <w:sz w:val="24"/>
              </w:rPr>
              <w:t>Reference</w:t>
            </w:r>
            <w:r>
              <w:rPr>
                <w:spacing w:val="-2"/>
                <w:sz w:val="24"/>
              </w:rPr>
              <w:t xml:space="preserve"> Description</w:t>
            </w:r>
          </w:p>
        </w:tc>
      </w:tr>
      <w:tr w:rsidR="00DF688C">
        <w:trPr>
          <w:trHeight w:val="653"/>
        </w:trPr>
        <w:tc>
          <w:tcPr>
            <w:tcW w:w="2052" w:type="dxa"/>
            <w:shd w:val="clear" w:color="auto" w:fill="E7E6E6"/>
          </w:tcPr>
          <w:p w:rsidR="00DF688C" w:rsidRDefault="00437954">
            <w:pPr>
              <w:pStyle w:val="TableParagraph"/>
              <w:spacing w:before="118"/>
              <w:rPr>
                <w:b/>
                <w:sz w:val="24"/>
              </w:rPr>
            </w:pPr>
            <w:r>
              <w:rPr>
                <w:b/>
                <w:sz w:val="24"/>
              </w:rPr>
              <w:t>Test</w:t>
            </w:r>
            <w:r>
              <w:rPr>
                <w:b/>
                <w:spacing w:val="-2"/>
                <w:sz w:val="24"/>
              </w:rPr>
              <w:t xml:space="preserve"> Description</w:t>
            </w:r>
          </w:p>
        </w:tc>
        <w:tc>
          <w:tcPr>
            <w:tcW w:w="11317" w:type="dxa"/>
            <w:gridSpan w:val="3"/>
          </w:tcPr>
          <w:p w:rsidR="00DF688C" w:rsidRDefault="00437954">
            <w:pPr>
              <w:pStyle w:val="TableParagraph"/>
              <w:spacing w:before="118"/>
              <w:rPr>
                <w:sz w:val="24"/>
              </w:rPr>
            </w:pPr>
            <w:r>
              <w:rPr>
                <w:sz w:val="24"/>
              </w:rPr>
              <w:t>To</w:t>
            </w:r>
            <w:r>
              <w:rPr>
                <w:spacing w:val="-2"/>
                <w:sz w:val="24"/>
              </w:rPr>
              <w:t xml:space="preserve"> </w:t>
            </w:r>
            <w:r>
              <w:rPr>
                <w:sz w:val="24"/>
              </w:rPr>
              <w:t>update</w:t>
            </w:r>
            <w:r>
              <w:rPr>
                <w:spacing w:val="-2"/>
                <w:sz w:val="24"/>
              </w:rPr>
              <w:t xml:space="preserve"> </w:t>
            </w:r>
            <w:r>
              <w:rPr>
                <w:sz w:val="24"/>
              </w:rPr>
              <w:t>the reference</w:t>
            </w:r>
            <w:r>
              <w:rPr>
                <w:spacing w:val="-2"/>
                <w:sz w:val="24"/>
              </w:rPr>
              <w:t xml:space="preserve"> description.</w:t>
            </w:r>
          </w:p>
        </w:tc>
      </w:tr>
      <w:tr w:rsidR="00DF688C">
        <w:trPr>
          <w:trHeight w:val="653"/>
        </w:trPr>
        <w:tc>
          <w:tcPr>
            <w:tcW w:w="2052" w:type="dxa"/>
            <w:shd w:val="clear" w:color="auto" w:fill="E7E6E6"/>
          </w:tcPr>
          <w:p w:rsidR="00DF688C" w:rsidRDefault="00437954">
            <w:pPr>
              <w:pStyle w:val="TableParagraph"/>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4627" w:type="dxa"/>
            <w:shd w:val="clear" w:color="auto" w:fill="E7E6E6"/>
          </w:tcPr>
          <w:p w:rsidR="00DF688C" w:rsidRDefault="00437954">
            <w:pPr>
              <w:pStyle w:val="TableParagraph"/>
              <w:rPr>
                <w:b/>
                <w:sz w:val="24"/>
              </w:rPr>
            </w:pPr>
            <w:r>
              <w:rPr>
                <w:b/>
                <w:sz w:val="24"/>
              </w:rPr>
              <w:t>Test</w:t>
            </w:r>
            <w:r>
              <w:rPr>
                <w:b/>
                <w:spacing w:val="-2"/>
                <w:sz w:val="24"/>
              </w:rPr>
              <w:t xml:space="preserve"> </w:t>
            </w:r>
            <w:r>
              <w:rPr>
                <w:b/>
                <w:sz w:val="24"/>
              </w:rPr>
              <w:t xml:space="preserve">Case </w:t>
            </w:r>
            <w:r>
              <w:rPr>
                <w:b/>
                <w:spacing w:val="-2"/>
                <w:sz w:val="24"/>
              </w:rPr>
              <w:t>Description</w:t>
            </w:r>
          </w:p>
        </w:tc>
        <w:tc>
          <w:tcPr>
            <w:tcW w:w="3336" w:type="dxa"/>
            <w:shd w:val="clear" w:color="auto" w:fill="E7E6E6"/>
          </w:tcPr>
          <w:p w:rsidR="00DF688C" w:rsidRDefault="00437954">
            <w:pPr>
              <w:pStyle w:val="TableParagraph"/>
              <w:rPr>
                <w:b/>
                <w:sz w:val="24"/>
              </w:rPr>
            </w:pPr>
            <w:r>
              <w:rPr>
                <w:b/>
                <w:spacing w:val="-2"/>
                <w:sz w:val="24"/>
              </w:rPr>
              <w:t>Procedures</w:t>
            </w:r>
          </w:p>
        </w:tc>
        <w:tc>
          <w:tcPr>
            <w:tcW w:w="3354" w:type="dxa"/>
            <w:shd w:val="clear" w:color="auto" w:fill="E7E6E6"/>
          </w:tcPr>
          <w:p w:rsidR="00DF688C" w:rsidRDefault="00437954">
            <w:pPr>
              <w:pStyle w:val="TableParagraph"/>
              <w:rPr>
                <w:b/>
                <w:sz w:val="24"/>
              </w:rPr>
            </w:pPr>
            <w:r>
              <w:rPr>
                <w:b/>
                <w:sz w:val="24"/>
              </w:rPr>
              <w:t>Expected</w:t>
            </w:r>
            <w:r>
              <w:rPr>
                <w:b/>
                <w:spacing w:val="-4"/>
                <w:sz w:val="24"/>
              </w:rPr>
              <w:t xml:space="preserve"> </w:t>
            </w:r>
            <w:r>
              <w:rPr>
                <w:b/>
                <w:spacing w:val="-2"/>
                <w:sz w:val="24"/>
              </w:rPr>
              <w:t>Result</w:t>
            </w:r>
          </w:p>
        </w:tc>
      </w:tr>
      <w:tr w:rsidR="00DF688C">
        <w:trPr>
          <w:trHeight w:val="1482"/>
        </w:trPr>
        <w:tc>
          <w:tcPr>
            <w:tcW w:w="2052" w:type="dxa"/>
          </w:tcPr>
          <w:p w:rsidR="00DF688C" w:rsidRDefault="00437954">
            <w:pPr>
              <w:pStyle w:val="TableParagraph"/>
              <w:ind w:left="542"/>
              <w:rPr>
                <w:sz w:val="24"/>
              </w:rPr>
            </w:pPr>
            <w:r>
              <w:rPr>
                <w:spacing w:val="-2"/>
                <w:sz w:val="24"/>
              </w:rPr>
              <w:t>TC28.001</w:t>
            </w:r>
          </w:p>
        </w:tc>
        <w:tc>
          <w:tcPr>
            <w:tcW w:w="4627" w:type="dxa"/>
          </w:tcPr>
          <w:p w:rsidR="00DF688C" w:rsidRDefault="00437954">
            <w:pPr>
              <w:pStyle w:val="TableParagraph"/>
              <w:spacing w:line="360" w:lineRule="auto"/>
              <w:rPr>
                <w:sz w:val="24"/>
              </w:rPr>
            </w:pPr>
            <w:r>
              <w:rPr>
                <w:sz w:val="24"/>
              </w:rPr>
              <w:t>Test the reference description update process by changing the textbox sentence.</w:t>
            </w:r>
          </w:p>
        </w:tc>
        <w:tc>
          <w:tcPr>
            <w:tcW w:w="3336" w:type="dxa"/>
          </w:tcPr>
          <w:p w:rsidR="00DF688C" w:rsidRDefault="00437954">
            <w:pPr>
              <w:pStyle w:val="TableParagraph"/>
              <w:spacing w:line="360" w:lineRule="auto"/>
              <w:ind w:right="97"/>
              <w:jc w:val="both"/>
              <w:rPr>
                <w:sz w:val="24"/>
              </w:rPr>
            </w:pPr>
            <w:r>
              <w:rPr>
                <w:sz w:val="24"/>
              </w:rPr>
              <w:t>The teacher clicks the Update Description button after changing the textbox value.</w:t>
            </w:r>
          </w:p>
        </w:tc>
        <w:tc>
          <w:tcPr>
            <w:tcW w:w="3354" w:type="dxa"/>
          </w:tcPr>
          <w:p w:rsidR="00DF688C" w:rsidRDefault="00437954">
            <w:pPr>
              <w:pStyle w:val="TableParagraph"/>
              <w:rPr>
                <w:sz w:val="24"/>
              </w:rPr>
            </w:pPr>
            <w:r>
              <w:rPr>
                <w:sz w:val="24"/>
              </w:rPr>
              <w:t>Display</w:t>
            </w:r>
            <w:r>
              <w:rPr>
                <w:spacing w:val="-2"/>
                <w:sz w:val="24"/>
              </w:rPr>
              <w:t xml:space="preserve"> </w:t>
            </w:r>
            <w:r>
              <w:rPr>
                <w:sz w:val="24"/>
              </w:rPr>
              <w:t>the</w:t>
            </w:r>
            <w:r>
              <w:rPr>
                <w:spacing w:val="-2"/>
                <w:sz w:val="24"/>
              </w:rPr>
              <w:t xml:space="preserve"> </w:t>
            </w:r>
            <w:r>
              <w:rPr>
                <w:sz w:val="24"/>
              </w:rPr>
              <w:t>updated</w:t>
            </w:r>
            <w:r>
              <w:rPr>
                <w:spacing w:val="-1"/>
                <w:sz w:val="24"/>
              </w:rPr>
              <w:t xml:space="preserve"> </w:t>
            </w:r>
            <w:r>
              <w:rPr>
                <w:spacing w:val="-2"/>
                <w:sz w:val="24"/>
              </w:rPr>
              <w:t>sentence.</w:t>
            </w:r>
          </w:p>
        </w:tc>
      </w:tr>
    </w:tbl>
    <w:p w:rsidR="00DF688C" w:rsidRDefault="00DF688C">
      <w:pPr>
        <w:pStyle w:val="BodyText"/>
        <w:spacing w:before="0"/>
        <w:rPr>
          <w:b/>
          <w:sz w:val="20"/>
        </w:rPr>
      </w:pPr>
    </w:p>
    <w:p w:rsidR="00DF688C" w:rsidRDefault="00DF688C">
      <w:pPr>
        <w:pStyle w:val="BodyText"/>
        <w:spacing w:before="4"/>
        <w:rPr>
          <w:b/>
          <w:sz w:val="1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4627"/>
        <w:gridCol w:w="3336"/>
        <w:gridCol w:w="3354"/>
      </w:tblGrid>
      <w:tr w:rsidR="00DF688C">
        <w:trPr>
          <w:trHeight w:val="653"/>
        </w:trPr>
        <w:tc>
          <w:tcPr>
            <w:tcW w:w="2052"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17" w:type="dxa"/>
            <w:gridSpan w:val="3"/>
          </w:tcPr>
          <w:p w:rsidR="00DF688C" w:rsidRDefault="00437954">
            <w:pPr>
              <w:pStyle w:val="TableParagraph"/>
              <w:rPr>
                <w:sz w:val="24"/>
              </w:rPr>
            </w:pPr>
            <w:r>
              <w:rPr>
                <w:spacing w:val="-2"/>
                <w:sz w:val="24"/>
              </w:rPr>
              <w:t>T2.029</w:t>
            </w:r>
          </w:p>
        </w:tc>
      </w:tr>
      <w:tr w:rsidR="00DF688C">
        <w:trPr>
          <w:trHeight w:val="653"/>
        </w:trPr>
        <w:tc>
          <w:tcPr>
            <w:tcW w:w="2052" w:type="dxa"/>
            <w:shd w:val="clear" w:color="auto" w:fill="E7E6E6"/>
          </w:tcPr>
          <w:p w:rsidR="00DF688C" w:rsidRDefault="00437954">
            <w:pPr>
              <w:pStyle w:val="TableParagraph"/>
              <w:rPr>
                <w:b/>
                <w:sz w:val="24"/>
              </w:rPr>
            </w:pPr>
            <w:r>
              <w:rPr>
                <w:b/>
                <w:sz w:val="24"/>
              </w:rPr>
              <w:t>Module</w:t>
            </w:r>
            <w:r>
              <w:rPr>
                <w:b/>
                <w:spacing w:val="-7"/>
                <w:sz w:val="24"/>
              </w:rPr>
              <w:t xml:space="preserve"> </w:t>
            </w:r>
            <w:r>
              <w:rPr>
                <w:b/>
                <w:spacing w:val="-4"/>
                <w:sz w:val="24"/>
              </w:rPr>
              <w:t>Name</w:t>
            </w:r>
          </w:p>
        </w:tc>
        <w:tc>
          <w:tcPr>
            <w:tcW w:w="11317" w:type="dxa"/>
            <w:gridSpan w:val="3"/>
          </w:tcPr>
          <w:p w:rsidR="00DF688C" w:rsidRDefault="00437954">
            <w:pPr>
              <w:pStyle w:val="TableParagraph"/>
              <w:rPr>
                <w:sz w:val="24"/>
              </w:rPr>
            </w:pPr>
            <w:r>
              <w:rPr>
                <w:sz w:val="24"/>
              </w:rPr>
              <w:t>Update</w:t>
            </w:r>
            <w:r>
              <w:rPr>
                <w:spacing w:val="-2"/>
                <w:sz w:val="24"/>
              </w:rPr>
              <w:t xml:space="preserve"> </w:t>
            </w:r>
            <w:r>
              <w:rPr>
                <w:sz w:val="24"/>
              </w:rPr>
              <w:t>Reference</w:t>
            </w:r>
            <w:r>
              <w:rPr>
                <w:spacing w:val="-1"/>
                <w:sz w:val="24"/>
              </w:rPr>
              <w:t xml:space="preserve"> </w:t>
            </w:r>
            <w:r>
              <w:rPr>
                <w:sz w:val="24"/>
              </w:rPr>
              <w:t>Month</w:t>
            </w:r>
            <w:r>
              <w:rPr>
                <w:spacing w:val="-4"/>
                <w:sz w:val="24"/>
              </w:rPr>
              <w:t xml:space="preserve"> Week</w:t>
            </w:r>
          </w:p>
        </w:tc>
      </w:tr>
      <w:tr w:rsidR="00DF688C">
        <w:trPr>
          <w:trHeight w:val="654"/>
        </w:trPr>
        <w:tc>
          <w:tcPr>
            <w:tcW w:w="2052" w:type="dxa"/>
            <w:shd w:val="clear" w:color="auto" w:fill="E7E6E6"/>
          </w:tcPr>
          <w:p w:rsidR="00DF688C" w:rsidRDefault="00437954">
            <w:pPr>
              <w:pStyle w:val="TableParagraph"/>
              <w:spacing w:before="118"/>
              <w:rPr>
                <w:b/>
                <w:sz w:val="24"/>
              </w:rPr>
            </w:pPr>
            <w:r>
              <w:rPr>
                <w:b/>
                <w:sz w:val="24"/>
              </w:rPr>
              <w:t>Test</w:t>
            </w:r>
            <w:r>
              <w:rPr>
                <w:b/>
                <w:spacing w:val="-2"/>
                <w:sz w:val="24"/>
              </w:rPr>
              <w:t xml:space="preserve"> Description</w:t>
            </w:r>
          </w:p>
        </w:tc>
        <w:tc>
          <w:tcPr>
            <w:tcW w:w="11317" w:type="dxa"/>
            <w:gridSpan w:val="3"/>
          </w:tcPr>
          <w:p w:rsidR="00DF688C" w:rsidRDefault="00437954">
            <w:pPr>
              <w:pStyle w:val="TableParagraph"/>
              <w:spacing w:before="118"/>
              <w:rPr>
                <w:sz w:val="24"/>
              </w:rPr>
            </w:pPr>
            <w:r>
              <w:rPr>
                <w:sz w:val="24"/>
              </w:rPr>
              <w:t>To</w:t>
            </w:r>
            <w:r>
              <w:rPr>
                <w:spacing w:val="-1"/>
                <w:sz w:val="24"/>
              </w:rPr>
              <w:t xml:space="preserve"> </w:t>
            </w:r>
            <w:r>
              <w:rPr>
                <w:sz w:val="24"/>
              </w:rPr>
              <w:t>update</w:t>
            </w:r>
            <w:r>
              <w:rPr>
                <w:spacing w:val="-2"/>
                <w:sz w:val="24"/>
              </w:rPr>
              <w:t xml:space="preserve"> </w:t>
            </w:r>
            <w:r>
              <w:rPr>
                <w:sz w:val="24"/>
              </w:rPr>
              <w:t>the reference</w:t>
            </w:r>
            <w:r>
              <w:rPr>
                <w:spacing w:val="-2"/>
                <w:sz w:val="24"/>
              </w:rPr>
              <w:t xml:space="preserve"> </w:t>
            </w:r>
            <w:r>
              <w:rPr>
                <w:sz w:val="24"/>
              </w:rPr>
              <w:t>month</w:t>
            </w:r>
            <w:r>
              <w:rPr>
                <w:spacing w:val="-1"/>
                <w:sz w:val="24"/>
              </w:rPr>
              <w:t xml:space="preserve"> </w:t>
            </w:r>
            <w:r>
              <w:rPr>
                <w:sz w:val="24"/>
              </w:rPr>
              <w:t>and</w:t>
            </w:r>
            <w:r>
              <w:rPr>
                <w:spacing w:val="-1"/>
                <w:sz w:val="24"/>
              </w:rPr>
              <w:t xml:space="preserve"> </w:t>
            </w:r>
            <w:r>
              <w:rPr>
                <w:spacing w:val="-2"/>
                <w:sz w:val="24"/>
              </w:rPr>
              <w:t>week.</w:t>
            </w:r>
          </w:p>
        </w:tc>
      </w:tr>
      <w:tr w:rsidR="00DF688C">
        <w:trPr>
          <w:trHeight w:val="653"/>
        </w:trPr>
        <w:tc>
          <w:tcPr>
            <w:tcW w:w="2052" w:type="dxa"/>
            <w:shd w:val="clear" w:color="auto" w:fill="E7E6E6"/>
          </w:tcPr>
          <w:p w:rsidR="00DF688C" w:rsidRDefault="00437954">
            <w:pPr>
              <w:pStyle w:val="TableParagraph"/>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4627" w:type="dxa"/>
            <w:shd w:val="clear" w:color="auto" w:fill="E7E6E6"/>
          </w:tcPr>
          <w:p w:rsidR="00DF688C" w:rsidRDefault="00437954">
            <w:pPr>
              <w:pStyle w:val="TableParagraph"/>
              <w:rPr>
                <w:b/>
                <w:sz w:val="24"/>
              </w:rPr>
            </w:pPr>
            <w:r>
              <w:rPr>
                <w:b/>
                <w:sz w:val="24"/>
              </w:rPr>
              <w:t>Test</w:t>
            </w:r>
            <w:r>
              <w:rPr>
                <w:b/>
                <w:spacing w:val="-2"/>
                <w:sz w:val="24"/>
              </w:rPr>
              <w:t xml:space="preserve"> </w:t>
            </w:r>
            <w:r>
              <w:rPr>
                <w:b/>
                <w:sz w:val="24"/>
              </w:rPr>
              <w:t xml:space="preserve">Case </w:t>
            </w:r>
            <w:r>
              <w:rPr>
                <w:b/>
                <w:spacing w:val="-2"/>
                <w:sz w:val="24"/>
              </w:rPr>
              <w:t>Description</w:t>
            </w:r>
          </w:p>
        </w:tc>
        <w:tc>
          <w:tcPr>
            <w:tcW w:w="3336" w:type="dxa"/>
            <w:shd w:val="clear" w:color="auto" w:fill="E7E6E6"/>
          </w:tcPr>
          <w:p w:rsidR="00DF688C" w:rsidRDefault="00437954">
            <w:pPr>
              <w:pStyle w:val="TableParagraph"/>
              <w:rPr>
                <w:b/>
                <w:sz w:val="24"/>
              </w:rPr>
            </w:pPr>
            <w:r>
              <w:rPr>
                <w:b/>
                <w:spacing w:val="-2"/>
                <w:sz w:val="24"/>
              </w:rPr>
              <w:t>Procedures</w:t>
            </w:r>
          </w:p>
        </w:tc>
        <w:tc>
          <w:tcPr>
            <w:tcW w:w="3354" w:type="dxa"/>
            <w:shd w:val="clear" w:color="auto" w:fill="E7E6E6"/>
          </w:tcPr>
          <w:p w:rsidR="00DF688C" w:rsidRDefault="00437954">
            <w:pPr>
              <w:pStyle w:val="TableParagraph"/>
              <w:rPr>
                <w:b/>
                <w:sz w:val="24"/>
              </w:rPr>
            </w:pPr>
            <w:r>
              <w:rPr>
                <w:b/>
                <w:sz w:val="24"/>
              </w:rPr>
              <w:t>Expected</w:t>
            </w:r>
            <w:r>
              <w:rPr>
                <w:b/>
                <w:spacing w:val="-4"/>
                <w:sz w:val="24"/>
              </w:rPr>
              <w:t xml:space="preserve"> </w:t>
            </w:r>
            <w:r>
              <w:rPr>
                <w:b/>
                <w:spacing w:val="-2"/>
                <w:sz w:val="24"/>
              </w:rPr>
              <w:t>Result</w:t>
            </w:r>
          </w:p>
        </w:tc>
      </w:tr>
      <w:tr w:rsidR="00DF688C">
        <w:trPr>
          <w:trHeight w:val="1481"/>
        </w:trPr>
        <w:tc>
          <w:tcPr>
            <w:tcW w:w="2052" w:type="dxa"/>
          </w:tcPr>
          <w:p w:rsidR="00DF688C" w:rsidRDefault="00437954">
            <w:pPr>
              <w:pStyle w:val="TableParagraph"/>
              <w:ind w:left="542"/>
              <w:rPr>
                <w:sz w:val="24"/>
              </w:rPr>
            </w:pPr>
            <w:r>
              <w:rPr>
                <w:spacing w:val="-2"/>
                <w:sz w:val="24"/>
              </w:rPr>
              <w:t>TC29.001</w:t>
            </w:r>
          </w:p>
        </w:tc>
        <w:tc>
          <w:tcPr>
            <w:tcW w:w="4627" w:type="dxa"/>
          </w:tcPr>
          <w:p w:rsidR="00DF688C" w:rsidRDefault="00437954">
            <w:pPr>
              <w:pStyle w:val="TableParagraph"/>
              <w:spacing w:line="360" w:lineRule="auto"/>
              <w:ind w:right="97"/>
              <w:jc w:val="both"/>
              <w:rPr>
                <w:sz w:val="24"/>
              </w:rPr>
            </w:pPr>
            <w:r>
              <w:rPr>
                <w:sz w:val="24"/>
              </w:rPr>
              <w:t xml:space="preserve">Test the reference month and week update process by choosing the desired month and </w:t>
            </w:r>
            <w:r>
              <w:rPr>
                <w:spacing w:val="-4"/>
                <w:sz w:val="24"/>
              </w:rPr>
              <w:t>week.</w:t>
            </w:r>
          </w:p>
        </w:tc>
        <w:tc>
          <w:tcPr>
            <w:tcW w:w="3336" w:type="dxa"/>
          </w:tcPr>
          <w:p w:rsidR="00DF688C" w:rsidRDefault="00437954">
            <w:pPr>
              <w:pStyle w:val="TableParagraph"/>
              <w:spacing w:line="360" w:lineRule="auto"/>
              <w:ind w:right="96"/>
              <w:jc w:val="both"/>
              <w:rPr>
                <w:sz w:val="24"/>
              </w:rPr>
            </w:pPr>
            <w:r>
              <w:rPr>
                <w:sz w:val="24"/>
              </w:rPr>
              <w:t>The teacher clicks the Update Reference button after choosing the desired month and week.</w:t>
            </w:r>
          </w:p>
        </w:tc>
        <w:tc>
          <w:tcPr>
            <w:tcW w:w="3354" w:type="dxa"/>
          </w:tcPr>
          <w:p w:rsidR="00DF688C" w:rsidRDefault="00437954">
            <w:pPr>
              <w:pStyle w:val="TableParagraph"/>
              <w:spacing w:line="360" w:lineRule="auto"/>
              <w:rPr>
                <w:sz w:val="24"/>
              </w:rPr>
            </w:pPr>
            <w:r>
              <w:rPr>
                <w:sz w:val="24"/>
              </w:rPr>
              <w:t>Display</w:t>
            </w:r>
            <w:r>
              <w:rPr>
                <w:spacing w:val="23"/>
                <w:sz w:val="24"/>
              </w:rPr>
              <w:t xml:space="preserve"> </w:t>
            </w:r>
            <w:r>
              <w:rPr>
                <w:sz w:val="24"/>
              </w:rPr>
              <w:t>the</w:t>
            </w:r>
            <w:r>
              <w:rPr>
                <w:spacing w:val="25"/>
                <w:sz w:val="24"/>
              </w:rPr>
              <w:t xml:space="preserve"> </w:t>
            </w:r>
            <w:r>
              <w:rPr>
                <w:sz w:val="24"/>
              </w:rPr>
              <w:t>updated</w:t>
            </w:r>
            <w:r>
              <w:rPr>
                <w:spacing w:val="26"/>
                <w:sz w:val="24"/>
              </w:rPr>
              <w:t xml:space="preserve"> </w:t>
            </w:r>
            <w:r>
              <w:rPr>
                <w:sz w:val="24"/>
              </w:rPr>
              <w:t>month</w:t>
            </w:r>
            <w:r>
              <w:rPr>
                <w:spacing w:val="23"/>
                <w:sz w:val="24"/>
              </w:rPr>
              <w:t xml:space="preserve"> </w:t>
            </w:r>
            <w:r>
              <w:rPr>
                <w:sz w:val="24"/>
              </w:rPr>
              <w:t xml:space="preserve">and </w:t>
            </w:r>
            <w:r>
              <w:rPr>
                <w:spacing w:val="-4"/>
                <w:sz w:val="24"/>
              </w:rPr>
              <w:t>week.</w:t>
            </w:r>
          </w:p>
        </w:tc>
      </w:tr>
    </w:tbl>
    <w:p w:rsidR="00DF688C" w:rsidRDefault="00DF688C">
      <w:pPr>
        <w:spacing w:line="360" w:lineRule="auto"/>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4627"/>
        <w:gridCol w:w="3336"/>
        <w:gridCol w:w="3354"/>
      </w:tblGrid>
      <w:tr w:rsidR="00DF688C">
        <w:trPr>
          <w:trHeight w:val="653"/>
        </w:trPr>
        <w:tc>
          <w:tcPr>
            <w:tcW w:w="2052"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17" w:type="dxa"/>
            <w:gridSpan w:val="3"/>
          </w:tcPr>
          <w:p w:rsidR="00DF688C" w:rsidRDefault="00437954">
            <w:pPr>
              <w:pStyle w:val="TableParagraph"/>
              <w:rPr>
                <w:sz w:val="24"/>
              </w:rPr>
            </w:pPr>
            <w:r>
              <w:rPr>
                <w:spacing w:val="-2"/>
                <w:sz w:val="24"/>
              </w:rPr>
              <w:t>T2.030</w:t>
            </w:r>
          </w:p>
        </w:tc>
      </w:tr>
      <w:tr w:rsidR="00DF688C">
        <w:trPr>
          <w:trHeight w:val="653"/>
        </w:trPr>
        <w:tc>
          <w:tcPr>
            <w:tcW w:w="2052" w:type="dxa"/>
            <w:shd w:val="clear" w:color="auto" w:fill="E7E6E6"/>
          </w:tcPr>
          <w:p w:rsidR="00DF688C" w:rsidRDefault="00437954">
            <w:pPr>
              <w:pStyle w:val="TableParagraph"/>
              <w:rPr>
                <w:b/>
                <w:sz w:val="24"/>
              </w:rPr>
            </w:pPr>
            <w:r>
              <w:rPr>
                <w:b/>
                <w:sz w:val="24"/>
              </w:rPr>
              <w:t>Module</w:t>
            </w:r>
            <w:r>
              <w:rPr>
                <w:b/>
                <w:spacing w:val="-7"/>
                <w:sz w:val="24"/>
              </w:rPr>
              <w:t xml:space="preserve"> </w:t>
            </w:r>
            <w:r>
              <w:rPr>
                <w:b/>
                <w:spacing w:val="-4"/>
                <w:sz w:val="24"/>
              </w:rPr>
              <w:t>Name</w:t>
            </w:r>
          </w:p>
        </w:tc>
        <w:tc>
          <w:tcPr>
            <w:tcW w:w="11317" w:type="dxa"/>
            <w:gridSpan w:val="3"/>
          </w:tcPr>
          <w:p w:rsidR="00DF688C" w:rsidRDefault="00437954">
            <w:pPr>
              <w:pStyle w:val="TableParagraph"/>
              <w:rPr>
                <w:sz w:val="24"/>
              </w:rPr>
            </w:pPr>
            <w:r>
              <w:rPr>
                <w:sz w:val="24"/>
              </w:rPr>
              <w:t>Update</w:t>
            </w:r>
            <w:r>
              <w:rPr>
                <w:spacing w:val="-3"/>
                <w:sz w:val="24"/>
              </w:rPr>
              <w:t xml:space="preserve"> </w:t>
            </w:r>
            <w:r>
              <w:rPr>
                <w:sz w:val="24"/>
              </w:rPr>
              <w:t>Class</w:t>
            </w:r>
            <w:r>
              <w:rPr>
                <w:spacing w:val="-4"/>
                <w:sz w:val="24"/>
              </w:rPr>
              <w:t xml:space="preserve"> Link</w:t>
            </w:r>
          </w:p>
        </w:tc>
      </w:tr>
      <w:tr w:rsidR="00DF688C">
        <w:trPr>
          <w:trHeight w:val="653"/>
        </w:trPr>
        <w:tc>
          <w:tcPr>
            <w:tcW w:w="2052" w:type="dxa"/>
            <w:shd w:val="clear" w:color="auto" w:fill="E7E6E6"/>
          </w:tcPr>
          <w:p w:rsidR="00DF688C" w:rsidRDefault="00437954">
            <w:pPr>
              <w:pStyle w:val="TableParagraph"/>
              <w:spacing w:before="118"/>
              <w:rPr>
                <w:b/>
                <w:sz w:val="24"/>
              </w:rPr>
            </w:pPr>
            <w:r>
              <w:rPr>
                <w:b/>
                <w:sz w:val="24"/>
              </w:rPr>
              <w:t>Test</w:t>
            </w:r>
            <w:r>
              <w:rPr>
                <w:b/>
                <w:spacing w:val="-2"/>
                <w:sz w:val="24"/>
              </w:rPr>
              <w:t xml:space="preserve"> Description</w:t>
            </w:r>
          </w:p>
        </w:tc>
        <w:tc>
          <w:tcPr>
            <w:tcW w:w="11317" w:type="dxa"/>
            <w:gridSpan w:val="3"/>
          </w:tcPr>
          <w:p w:rsidR="00DF688C" w:rsidRDefault="00437954">
            <w:pPr>
              <w:pStyle w:val="TableParagraph"/>
              <w:spacing w:before="118"/>
              <w:rPr>
                <w:sz w:val="24"/>
              </w:rPr>
            </w:pPr>
            <w:r>
              <w:rPr>
                <w:sz w:val="24"/>
              </w:rPr>
              <w:t>To</w:t>
            </w:r>
            <w:r>
              <w:rPr>
                <w:spacing w:val="-1"/>
                <w:sz w:val="24"/>
              </w:rPr>
              <w:t xml:space="preserve"> </w:t>
            </w:r>
            <w:r>
              <w:rPr>
                <w:sz w:val="24"/>
              </w:rPr>
              <w:t>update</w:t>
            </w:r>
            <w:r>
              <w:rPr>
                <w:spacing w:val="-2"/>
                <w:sz w:val="24"/>
              </w:rPr>
              <w:t xml:space="preserve"> </w:t>
            </w:r>
            <w:r>
              <w:rPr>
                <w:sz w:val="24"/>
              </w:rPr>
              <w:t>the class</w:t>
            </w:r>
            <w:r>
              <w:rPr>
                <w:spacing w:val="-1"/>
                <w:sz w:val="24"/>
              </w:rPr>
              <w:t xml:space="preserve"> </w:t>
            </w:r>
            <w:r>
              <w:rPr>
                <w:spacing w:val="-2"/>
                <w:sz w:val="24"/>
              </w:rPr>
              <w:t>link.</w:t>
            </w:r>
          </w:p>
        </w:tc>
      </w:tr>
      <w:tr w:rsidR="00DF688C">
        <w:trPr>
          <w:trHeight w:val="653"/>
        </w:trPr>
        <w:tc>
          <w:tcPr>
            <w:tcW w:w="2052" w:type="dxa"/>
            <w:shd w:val="clear" w:color="auto" w:fill="E7E6E6"/>
          </w:tcPr>
          <w:p w:rsidR="00DF688C" w:rsidRDefault="00437954">
            <w:pPr>
              <w:pStyle w:val="TableParagraph"/>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4627" w:type="dxa"/>
            <w:shd w:val="clear" w:color="auto" w:fill="E7E6E6"/>
          </w:tcPr>
          <w:p w:rsidR="00DF688C" w:rsidRDefault="00437954">
            <w:pPr>
              <w:pStyle w:val="TableParagraph"/>
              <w:rPr>
                <w:b/>
                <w:sz w:val="24"/>
              </w:rPr>
            </w:pPr>
            <w:r>
              <w:rPr>
                <w:b/>
                <w:sz w:val="24"/>
              </w:rPr>
              <w:t>Test</w:t>
            </w:r>
            <w:r>
              <w:rPr>
                <w:b/>
                <w:spacing w:val="-2"/>
                <w:sz w:val="24"/>
              </w:rPr>
              <w:t xml:space="preserve"> </w:t>
            </w:r>
            <w:r>
              <w:rPr>
                <w:b/>
                <w:sz w:val="24"/>
              </w:rPr>
              <w:t xml:space="preserve">Case </w:t>
            </w:r>
            <w:r>
              <w:rPr>
                <w:b/>
                <w:spacing w:val="-2"/>
                <w:sz w:val="24"/>
              </w:rPr>
              <w:t>Description</w:t>
            </w:r>
          </w:p>
        </w:tc>
        <w:tc>
          <w:tcPr>
            <w:tcW w:w="3336" w:type="dxa"/>
            <w:shd w:val="clear" w:color="auto" w:fill="E7E6E6"/>
          </w:tcPr>
          <w:p w:rsidR="00DF688C" w:rsidRDefault="00437954">
            <w:pPr>
              <w:pStyle w:val="TableParagraph"/>
              <w:rPr>
                <w:b/>
                <w:sz w:val="24"/>
              </w:rPr>
            </w:pPr>
            <w:r>
              <w:rPr>
                <w:b/>
                <w:spacing w:val="-2"/>
                <w:sz w:val="24"/>
              </w:rPr>
              <w:t>Procedures</w:t>
            </w:r>
          </w:p>
        </w:tc>
        <w:tc>
          <w:tcPr>
            <w:tcW w:w="3354" w:type="dxa"/>
            <w:shd w:val="clear" w:color="auto" w:fill="E7E6E6"/>
          </w:tcPr>
          <w:p w:rsidR="00DF688C" w:rsidRDefault="00437954">
            <w:pPr>
              <w:pStyle w:val="TableParagraph"/>
              <w:rPr>
                <w:b/>
                <w:sz w:val="24"/>
              </w:rPr>
            </w:pPr>
            <w:r>
              <w:rPr>
                <w:b/>
                <w:sz w:val="24"/>
              </w:rPr>
              <w:t>Expected</w:t>
            </w:r>
            <w:r>
              <w:rPr>
                <w:b/>
                <w:spacing w:val="-4"/>
                <w:sz w:val="24"/>
              </w:rPr>
              <w:t xml:space="preserve"> </w:t>
            </w:r>
            <w:r>
              <w:rPr>
                <w:b/>
                <w:spacing w:val="-2"/>
                <w:sz w:val="24"/>
              </w:rPr>
              <w:t>Result</w:t>
            </w:r>
          </w:p>
        </w:tc>
      </w:tr>
      <w:tr w:rsidR="00DF688C">
        <w:trPr>
          <w:trHeight w:val="1482"/>
        </w:trPr>
        <w:tc>
          <w:tcPr>
            <w:tcW w:w="2052" w:type="dxa"/>
          </w:tcPr>
          <w:p w:rsidR="00DF688C" w:rsidRDefault="00437954">
            <w:pPr>
              <w:pStyle w:val="TableParagraph"/>
              <w:ind w:left="542"/>
              <w:rPr>
                <w:sz w:val="24"/>
              </w:rPr>
            </w:pPr>
            <w:r>
              <w:rPr>
                <w:spacing w:val="-2"/>
                <w:sz w:val="24"/>
              </w:rPr>
              <w:t>TC30.001</w:t>
            </w:r>
          </w:p>
        </w:tc>
        <w:tc>
          <w:tcPr>
            <w:tcW w:w="4627" w:type="dxa"/>
          </w:tcPr>
          <w:p w:rsidR="00DF688C" w:rsidRDefault="00437954">
            <w:pPr>
              <w:pStyle w:val="TableParagraph"/>
              <w:spacing w:line="360" w:lineRule="auto"/>
              <w:rPr>
                <w:sz w:val="24"/>
              </w:rPr>
            </w:pPr>
            <w:r>
              <w:rPr>
                <w:sz w:val="24"/>
              </w:rPr>
              <w:t>Test</w:t>
            </w:r>
            <w:r>
              <w:rPr>
                <w:spacing w:val="-5"/>
                <w:sz w:val="24"/>
              </w:rPr>
              <w:t xml:space="preserve"> </w:t>
            </w:r>
            <w:r>
              <w:rPr>
                <w:sz w:val="24"/>
              </w:rPr>
              <w:t>the</w:t>
            </w:r>
            <w:r>
              <w:rPr>
                <w:spacing w:val="-5"/>
                <w:sz w:val="24"/>
              </w:rPr>
              <w:t xml:space="preserve"> </w:t>
            </w:r>
            <w:r>
              <w:rPr>
                <w:sz w:val="24"/>
              </w:rPr>
              <w:t>class</w:t>
            </w:r>
            <w:r>
              <w:rPr>
                <w:spacing w:val="-4"/>
                <w:sz w:val="24"/>
              </w:rPr>
              <w:t xml:space="preserve"> </w:t>
            </w:r>
            <w:r>
              <w:rPr>
                <w:sz w:val="24"/>
              </w:rPr>
              <w:t>link</w:t>
            </w:r>
            <w:r>
              <w:rPr>
                <w:spacing w:val="-8"/>
                <w:sz w:val="24"/>
              </w:rPr>
              <w:t xml:space="preserve"> </w:t>
            </w:r>
            <w:r>
              <w:rPr>
                <w:sz w:val="24"/>
              </w:rPr>
              <w:t>update</w:t>
            </w:r>
            <w:r>
              <w:rPr>
                <w:spacing w:val="-5"/>
                <w:sz w:val="24"/>
              </w:rPr>
              <w:t xml:space="preserve"> </w:t>
            </w:r>
            <w:r>
              <w:rPr>
                <w:sz w:val="24"/>
              </w:rPr>
              <w:t>process</w:t>
            </w:r>
            <w:r>
              <w:rPr>
                <w:spacing w:val="-5"/>
                <w:sz w:val="24"/>
              </w:rPr>
              <w:t xml:space="preserve"> </w:t>
            </w:r>
            <w:r>
              <w:rPr>
                <w:sz w:val="24"/>
              </w:rPr>
              <w:t>by</w:t>
            </w:r>
            <w:r>
              <w:rPr>
                <w:spacing w:val="-5"/>
                <w:sz w:val="24"/>
              </w:rPr>
              <w:t xml:space="preserve"> </w:t>
            </w:r>
            <w:r>
              <w:rPr>
                <w:sz w:val="24"/>
              </w:rPr>
              <w:t>inserting new link to the textbox.</w:t>
            </w:r>
          </w:p>
        </w:tc>
        <w:tc>
          <w:tcPr>
            <w:tcW w:w="3336" w:type="dxa"/>
          </w:tcPr>
          <w:p w:rsidR="00DF688C" w:rsidRDefault="00437954">
            <w:pPr>
              <w:pStyle w:val="TableParagraph"/>
              <w:spacing w:line="360" w:lineRule="auto"/>
              <w:ind w:right="97"/>
              <w:jc w:val="both"/>
              <w:rPr>
                <w:sz w:val="24"/>
              </w:rPr>
            </w:pPr>
            <w:r>
              <w:rPr>
                <w:sz w:val="24"/>
              </w:rPr>
              <w:t>The teacher clicks the Update Link button after changing the textbox value.</w:t>
            </w:r>
          </w:p>
        </w:tc>
        <w:tc>
          <w:tcPr>
            <w:tcW w:w="3354" w:type="dxa"/>
          </w:tcPr>
          <w:p w:rsidR="00DF688C" w:rsidRDefault="00437954">
            <w:pPr>
              <w:pStyle w:val="TableParagraph"/>
              <w:spacing w:line="360" w:lineRule="auto"/>
              <w:rPr>
                <w:sz w:val="24"/>
              </w:rPr>
            </w:pPr>
            <w:r>
              <w:rPr>
                <w:sz w:val="24"/>
              </w:rPr>
              <w:t>Display</w:t>
            </w:r>
            <w:r>
              <w:rPr>
                <w:spacing w:val="40"/>
                <w:sz w:val="24"/>
              </w:rPr>
              <w:t xml:space="preserve"> </w:t>
            </w:r>
            <w:r>
              <w:rPr>
                <w:sz w:val="24"/>
              </w:rPr>
              <w:t>“Class</w:t>
            </w:r>
            <w:r>
              <w:rPr>
                <w:spacing w:val="80"/>
                <w:sz w:val="24"/>
              </w:rPr>
              <w:t xml:space="preserve"> </w:t>
            </w:r>
            <w:r>
              <w:rPr>
                <w:sz w:val="24"/>
              </w:rPr>
              <w:t>link</w:t>
            </w:r>
            <w:r>
              <w:rPr>
                <w:spacing w:val="40"/>
                <w:sz w:val="24"/>
              </w:rPr>
              <w:t xml:space="preserve"> </w:t>
            </w:r>
            <w:r>
              <w:rPr>
                <w:sz w:val="24"/>
              </w:rPr>
              <w:t>has</w:t>
            </w:r>
            <w:r>
              <w:rPr>
                <w:spacing w:val="40"/>
                <w:sz w:val="24"/>
              </w:rPr>
              <w:t xml:space="preserve"> </w:t>
            </w:r>
            <w:r>
              <w:rPr>
                <w:sz w:val="24"/>
              </w:rPr>
              <w:t>been updated successfully”.</w:t>
            </w:r>
          </w:p>
        </w:tc>
      </w:tr>
    </w:tbl>
    <w:p w:rsidR="00DF688C" w:rsidRDefault="00DF688C">
      <w:pPr>
        <w:pStyle w:val="BodyText"/>
        <w:spacing w:before="0"/>
        <w:rPr>
          <w:b/>
          <w:sz w:val="20"/>
        </w:rPr>
      </w:pPr>
    </w:p>
    <w:p w:rsidR="00DF688C" w:rsidRDefault="00DF688C">
      <w:pPr>
        <w:pStyle w:val="BodyText"/>
        <w:spacing w:before="4"/>
        <w:rPr>
          <w:b/>
          <w:sz w:val="1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4627"/>
        <w:gridCol w:w="3336"/>
        <w:gridCol w:w="3354"/>
      </w:tblGrid>
      <w:tr w:rsidR="00DF688C">
        <w:trPr>
          <w:trHeight w:val="653"/>
        </w:trPr>
        <w:tc>
          <w:tcPr>
            <w:tcW w:w="2052"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17" w:type="dxa"/>
            <w:gridSpan w:val="3"/>
          </w:tcPr>
          <w:p w:rsidR="00DF688C" w:rsidRDefault="00437954">
            <w:pPr>
              <w:pStyle w:val="TableParagraph"/>
              <w:rPr>
                <w:sz w:val="24"/>
              </w:rPr>
            </w:pPr>
            <w:r>
              <w:rPr>
                <w:spacing w:val="-2"/>
                <w:sz w:val="24"/>
              </w:rPr>
              <w:t>T2.031</w:t>
            </w:r>
          </w:p>
        </w:tc>
      </w:tr>
      <w:tr w:rsidR="00DF688C">
        <w:trPr>
          <w:trHeight w:val="653"/>
        </w:trPr>
        <w:tc>
          <w:tcPr>
            <w:tcW w:w="2052" w:type="dxa"/>
            <w:shd w:val="clear" w:color="auto" w:fill="E7E6E6"/>
          </w:tcPr>
          <w:p w:rsidR="00DF688C" w:rsidRDefault="00437954">
            <w:pPr>
              <w:pStyle w:val="TableParagraph"/>
              <w:rPr>
                <w:b/>
                <w:sz w:val="24"/>
              </w:rPr>
            </w:pPr>
            <w:r>
              <w:rPr>
                <w:b/>
                <w:sz w:val="24"/>
              </w:rPr>
              <w:t>Module</w:t>
            </w:r>
            <w:r>
              <w:rPr>
                <w:b/>
                <w:spacing w:val="-7"/>
                <w:sz w:val="24"/>
              </w:rPr>
              <w:t xml:space="preserve"> </w:t>
            </w:r>
            <w:r>
              <w:rPr>
                <w:b/>
                <w:spacing w:val="-4"/>
                <w:sz w:val="24"/>
              </w:rPr>
              <w:t>Name</w:t>
            </w:r>
          </w:p>
        </w:tc>
        <w:tc>
          <w:tcPr>
            <w:tcW w:w="11317" w:type="dxa"/>
            <w:gridSpan w:val="3"/>
          </w:tcPr>
          <w:p w:rsidR="00DF688C" w:rsidRDefault="00437954">
            <w:pPr>
              <w:pStyle w:val="TableParagraph"/>
              <w:rPr>
                <w:sz w:val="24"/>
              </w:rPr>
            </w:pPr>
            <w:r>
              <w:rPr>
                <w:sz w:val="24"/>
              </w:rPr>
              <w:t>Remove</w:t>
            </w:r>
            <w:r>
              <w:rPr>
                <w:spacing w:val="-2"/>
                <w:sz w:val="24"/>
              </w:rPr>
              <w:t xml:space="preserve"> Reference</w:t>
            </w:r>
          </w:p>
        </w:tc>
      </w:tr>
      <w:tr w:rsidR="00DF688C">
        <w:trPr>
          <w:trHeight w:val="654"/>
        </w:trPr>
        <w:tc>
          <w:tcPr>
            <w:tcW w:w="2052" w:type="dxa"/>
            <w:shd w:val="clear" w:color="auto" w:fill="E7E6E6"/>
          </w:tcPr>
          <w:p w:rsidR="00DF688C" w:rsidRDefault="00437954">
            <w:pPr>
              <w:pStyle w:val="TableParagraph"/>
              <w:spacing w:before="118"/>
              <w:rPr>
                <w:b/>
                <w:sz w:val="24"/>
              </w:rPr>
            </w:pPr>
            <w:r>
              <w:rPr>
                <w:b/>
                <w:sz w:val="24"/>
              </w:rPr>
              <w:t>Test</w:t>
            </w:r>
            <w:r>
              <w:rPr>
                <w:b/>
                <w:spacing w:val="-2"/>
                <w:sz w:val="24"/>
              </w:rPr>
              <w:t xml:space="preserve"> Description</w:t>
            </w:r>
          </w:p>
        </w:tc>
        <w:tc>
          <w:tcPr>
            <w:tcW w:w="11317" w:type="dxa"/>
            <w:gridSpan w:val="3"/>
          </w:tcPr>
          <w:p w:rsidR="00DF688C" w:rsidRDefault="00437954">
            <w:pPr>
              <w:pStyle w:val="TableParagraph"/>
              <w:spacing w:before="118"/>
              <w:rPr>
                <w:sz w:val="24"/>
              </w:rPr>
            </w:pPr>
            <w:r>
              <w:rPr>
                <w:sz w:val="24"/>
              </w:rPr>
              <w:t>To</w:t>
            </w:r>
            <w:r>
              <w:rPr>
                <w:spacing w:val="-2"/>
                <w:sz w:val="24"/>
              </w:rPr>
              <w:t xml:space="preserve"> </w:t>
            </w:r>
            <w:r>
              <w:rPr>
                <w:sz w:val="24"/>
              </w:rPr>
              <w:t>remove the</w:t>
            </w:r>
            <w:r>
              <w:rPr>
                <w:spacing w:val="-3"/>
                <w:sz w:val="24"/>
              </w:rPr>
              <w:t xml:space="preserve"> </w:t>
            </w:r>
            <w:r>
              <w:rPr>
                <w:sz w:val="24"/>
              </w:rPr>
              <w:t>unwanted</w:t>
            </w:r>
            <w:r>
              <w:rPr>
                <w:spacing w:val="1"/>
                <w:sz w:val="24"/>
              </w:rPr>
              <w:t xml:space="preserve"> </w:t>
            </w:r>
            <w:r>
              <w:rPr>
                <w:spacing w:val="-2"/>
                <w:sz w:val="24"/>
              </w:rPr>
              <w:t>reference.</w:t>
            </w:r>
          </w:p>
        </w:tc>
      </w:tr>
      <w:tr w:rsidR="00DF688C">
        <w:trPr>
          <w:trHeight w:val="653"/>
        </w:trPr>
        <w:tc>
          <w:tcPr>
            <w:tcW w:w="2052" w:type="dxa"/>
            <w:shd w:val="clear" w:color="auto" w:fill="E7E6E6"/>
          </w:tcPr>
          <w:p w:rsidR="00DF688C" w:rsidRDefault="00437954">
            <w:pPr>
              <w:pStyle w:val="TableParagraph"/>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4627" w:type="dxa"/>
            <w:shd w:val="clear" w:color="auto" w:fill="E7E6E6"/>
          </w:tcPr>
          <w:p w:rsidR="00DF688C" w:rsidRDefault="00437954">
            <w:pPr>
              <w:pStyle w:val="TableParagraph"/>
              <w:rPr>
                <w:b/>
                <w:sz w:val="24"/>
              </w:rPr>
            </w:pPr>
            <w:r>
              <w:rPr>
                <w:b/>
                <w:sz w:val="24"/>
              </w:rPr>
              <w:t>Test</w:t>
            </w:r>
            <w:r>
              <w:rPr>
                <w:b/>
                <w:spacing w:val="-2"/>
                <w:sz w:val="24"/>
              </w:rPr>
              <w:t xml:space="preserve"> </w:t>
            </w:r>
            <w:r>
              <w:rPr>
                <w:b/>
                <w:sz w:val="24"/>
              </w:rPr>
              <w:t xml:space="preserve">Case </w:t>
            </w:r>
            <w:r>
              <w:rPr>
                <w:b/>
                <w:spacing w:val="-2"/>
                <w:sz w:val="24"/>
              </w:rPr>
              <w:t>Description</w:t>
            </w:r>
          </w:p>
        </w:tc>
        <w:tc>
          <w:tcPr>
            <w:tcW w:w="3336" w:type="dxa"/>
            <w:shd w:val="clear" w:color="auto" w:fill="E7E6E6"/>
          </w:tcPr>
          <w:p w:rsidR="00DF688C" w:rsidRDefault="00437954">
            <w:pPr>
              <w:pStyle w:val="TableParagraph"/>
              <w:rPr>
                <w:b/>
                <w:sz w:val="24"/>
              </w:rPr>
            </w:pPr>
            <w:r>
              <w:rPr>
                <w:b/>
                <w:spacing w:val="-2"/>
                <w:sz w:val="24"/>
              </w:rPr>
              <w:t>Procedures</w:t>
            </w:r>
          </w:p>
        </w:tc>
        <w:tc>
          <w:tcPr>
            <w:tcW w:w="3354" w:type="dxa"/>
            <w:shd w:val="clear" w:color="auto" w:fill="E7E6E6"/>
          </w:tcPr>
          <w:p w:rsidR="00DF688C" w:rsidRDefault="00437954">
            <w:pPr>
              <w:pStyle w:val="TableParagraph"/>
              <w:rPr>
                <w:b/>
                <w:sz w:val="24"/>
              </w:rPr>
            </w:pPr>
            <w:r>
              <w:rPr>
                <w:b/>
                <w:sz w:val="24"/>
              </w:rPr>
              <w:t>Expected</w:t>
            </w:r>
            <w:r>
              <w:rPr>
                <w:b/>
                <w:spacing w:val="-4"/>
                <w:sz w:val="24"/>
              </w:rPr>
              <w:t xml:space="preserve"> </w:t>
            </w:r>
            <w:r>
              <w:rPr>
                <w:b/>
                <w:spacing w:val="-2"/>
                <w:sz w:val="24"/>
              </w:rPr>
              <w:t>Result</w:t>
            </w:r>
          </w:p>
        </w:tc>
      </w:tr>
      <w:tr w:rsidR="00DF688C">
        <w:trPr>
          <w:trHeight w:val="1067"/>
        </w:trPr>
        <w:tc>
          <w:tcPr>
            <w:tcW w:w="2052" w:type="dxa"/>
          </w:tcPr>
          <w:p w:rsidR="00DF688C" w:rsidRDefault="00437954">
            <w:pPr>
              <w:pStyle w:val="TableParagraph"/>
              <w:ind w:left="542"/>
              <w:rPr>
                <w:sz w:val="24"/>
              </w:rPr>
            </w:pPr>
            <w:r>
              <w:rPr>
                <w:spacing w:val="-2"/>
                <w:sz w:val="24"/>
              </w:rPr>
              <w:t>TC31.001</w:t>
            </w:r>
          </w:p>
        </w:tc>
        <w:tc>
          <w:tcPr>
            <w:tcW w:w="4627" w:type="dxa"/>
          </w:tcPr>
          <w:p w:rsidR="00DF688C" w:rsidRDefault="00437954">
            <w:pPr>
              <w:pStyle w:val="TableParagraph"/>
              <w:tabs>
                <w:tab w:val="left" w:pos="734"/>
                <w:tab w:val="left" w:pos="1240"/>
                <w:tab w:val="left" w:pos="2344"/>
                <w:tab w:val="left" w:pos="3345"/>
                <w:tab w:val="left" w:pos="4276"/>
              </w:tabs>
              <w:spacing w:line="360" w:lineRule="auto"/>
              <w:ind w:right="98"/>
              <w:rPr>
                <w:sz w:val="24"/>
              </w:rPr>
            </w:pPr>
            <w:r>
              <w:rPr>
                <w:spacing w:val="-4"/>
                <w:sz w:val="24"/>
              </w:rPr>
              <w:t>Test</w:t>
            </w:r>
            <w:r>
              <w:rPr>
                <w:sz w:val="24"/>
              </w:rPr>
              <w:tab/>
            </w:r>
            <w:r>
              <w:rPr>
                <w:spacing w:val="-4"/>
                <w:sz w:val="24"/>
              </w:rPr>
              <w:t>the</w:t>
            </w:r>
            <w:r>
              <w:rPr>
                <w:sz w:val="24"/>
              </w:rPr>
              <w:tab/>
            </w:r>
            <w:r>
              <w:rPr>
                <w:spacing w:val="-2"/>
                <w:sz w:val="24"/>
              </w:rPr>
              <w:t>reference</w:t>
            </w:r>
            <w:r>
              <w:rPr>
                <w:sz w:val="24"/>
              </w:rPr>
              <w:tab/>
            </w:r>
            <w:r>
              <w:rPr>
                <w:spacing w:val="-2"/>
                <w:sz w:val="24"/>
              </w:rPr>
              <w:t>removal</w:t>
            </w:r>
            <w:r>
              <w:rPr>
                <w:sz w:val="24"/>
              </w:rPr>
              <w:tab/>
            </w:r>
            <w:r>
              <w:rPr>
                <w:spacing w:val="-2"/>
                <w:sz w:val="24"/>
              </w:rPr>
              <w:t>process</w:t>
            </w:r>
            <w:r>
              <w:rPr>
                <w:sz w:val="24"/>
              </w:rPr>
              <w:tab/>
            </w:r>
            <w:r>
              <w:rPr>
                <w:spacing w:val="-6"/>
                <w:sz w:val="24"/>
              </w:rPr>
              <w:t xml:space="preserve">by </w:t>
            </w:r>
            <w:r>
              <w:rPr>
                <w:sz w:val="24"/>
              </w:rPr>
              <w:t>clicking the remove button.</w:t>
            </w:r>
          </w:p>
        </w:tc>
        <w:tc>
          <w:tcPr>
            <w:tcW w:w="3336" w:type="dxa"/>
          </w:tcPr>
          <w:p w:rsidR="00DF688C" w:rsidRDefault="00437954">
            <w:pPr>
              <w:pStyle w:val="TableParagraph"/>
              <w:spacing w:line="360" w:lineRule="auto"/>
              <w:rPr>
                <w:sz w:val="24"/>
              </w:rPr>
            </w:pPr>
            <w:r>
              <w:rPr>
                <w:sz w:val="24"/>
              </w:rPr>
              <w:t>The</w:t>
            </w:r>
            <w:r>
              <w:rPr>
                <w:spacing w:val="30"/>
                <w:sz w:val="24"/>
              </w:rPr>
              <w:t xml:space="preserve"> </w:t>
            </w:r>
            <w:r>
              <w:rPr>
                <w:sz w:val="24"/>
              </w:rPr>
              <w:t>teacher</w:t>
            </w:r>
            <w:r>
              <w:rPr>
                <w:spacing w:val="31"/>
                <w:sz w:val="24"/>
              </w:rPr>
              <w:t xml:space="preserve"> </w:t>
            </w:r>
            <w:r>
              <w:rPr>
                <w:sz w:val="24"/>
              </w:rPr>
              <w:t>clicks</w:t>
            </w:r>
            <w:r>
              <w:rPr>
                <w:spacing w:val="31"/>
                <w:sz w:val="24"/>
              </w:rPr>
              <w:t xml:space="preserve"> </w:t>
            </w:r>
            <w:r>
              <w:rPr>
                <w:sz w:val="24"/>
              </w:rPr>
              <w:t>the</w:t>
            </w:r>
            <w:r>
              <w:rPr>
                <w:spacing w:val="30"/>
                <w:sz w:val="24"/>
              </w:rPr>
              <w:t xml:space="preserve"> </w:t>
            </w:r>
            <w:r>
              <w:rPr>
                <w:sz w:val="24"/>
              </w:rPr>
              <w:t>Remove button at the Action section.</w:t>
            </w:r>
          </w:p>
        </w:tc>
        <w:tc>
          <w:tcPr>
            <w:tcW w:w="3354" w:type="dxa"/>
          </w:tcPr>
          <w:p w:rsidR="00DF688C" w:rsidRDefault="00437954">
            <w:pPr>
              <w:pStyle w:val="TableParagraph"/>
              <w:spacing w:line="360" w:lineRule="auto"/>
              <w:rPr>
                <w:sz w:val="24"/>
              </w:rPr>
            </w:pPr>
            <w:r>
              <w:rPr>
                <w:sz w:val="24"/>
              </w:rPr>
              <w:t>Display</w:t>
            </w:r>
            <w:r>
              <w:rPr>
                <w:spacing w:val="-2"/>
                <w:sz w:val="24"/>
              </w:rPr>
              <w:t xml:space="preserve"> </w:t>
            </w:r>
            <w:r>
              <w:rPr>
                <w:sz w:val="24"/>
              </w:rPr>
              <w:t>“Are you sure</w:t>
            </w:r>
            <w:r>
              <w:rPr>
                <w:spacing w:val="-3"/>
                <w:sz w:val="24"/>
              </w:rPr>
              <w:t xml:space="preserve"> </w:t>
            </w:r>
            <w:r>
              <w:rPr>
                <w:sz w:val="24"/>
              </w:rPr>
              <w:t>you want to delete? (OK/Cancel) ”.</w:t>
            </w:r>
          </w:p>
        </w:tc>
      </w:tr>
      <w:tr w:rsidR="00DF688C">
        <w:trPr>
          <w:trHeight w:val="651"/>
        </w:trPr>
        <w:tc>
          <w:tcPr>
            <w:tcW w:w="2052" w:type="dxa"/>
          </w:tcPr>
          <w:p w:rsidR="00DF688C" w:rsidRDefault="00437954">
            <w:pPr>
              <w:pStyle w:val="TableParagraph"/>
              <w:ind w:left="542"/>
              <w:rPr>
                <w:sz w:val="24"/>
              </w:rPr>
            </w:pPr>
            <w:r>
              <w:rPr>
                <w:spacing w:val="-2"/>
                <w:sz w:val="24"/>
              </w:rPr>
              <w:t>TC31.002</w:t>
            </w:r>
          </w:p>
        </w:tc>
        <w:tc>
          <w:tcPr>
            <w:tcW w:w="4627" w:type="dxa"/>
          </w:tcPr>
          <w:p w:rsidR="00DF688C" w:rsidRDefault="00437954">
            <w:pPr>
              <w:pStyle w:val="TableParagraph"/>
              <w:tabs>
                <w:tab w:val="left" w:pos="734"/>
                <w:tab w:val="left" w:pos="1240"/>
                <w:tab w:val="left" w:pos="2344"/>
                <w:tab w:val="left" w:pos="3345"/>
                <w:tab w:val="left" w:pos="4276"/>
              </w:tabs>
              <w:rPr>
                <w:sz w:val="24"/>
              </w:rPr>
            </w:pPr>
            <w:r>
              <w:rPr>
                <w:spacing w:val="-4"/>
                <w:sz w:val="24"/>
              </w:rPr>
              <w:t>Test</w:t>
            </w:r>
            <w:r>
              <w:rPr>
                <w:sz w:val="24"/>
              </w:rPr>
              <w:tab/>
            </w:r>
            <w:r>
              <w:rPr>
                <w:spacing w:val="-5"/>
                <w:sz w:val="24"/>
              </w:rPr>
              <w:t>the</w:t>
            </w:r>
            <w:r>
              <w:rPr>
                <w:sz w:val="24"/>
              </w:rPr>
              <w:tab/>
            </w:r>
            <w:r>
              <w:rPr>
                <w:spacing w:val="-2"/>
                <w:sz w:val="24"/>
              </w:rPr>
              <w:t>reference</w:t>
            </w:r>
            <w:r>
              <w:rPr>
                <w:sz w:val="24"/>
              </w:rPr>
              <w:tab/>
            </w:r>
            <w:r>
              <w:rPr>
                <w:spacing w:val="-2"/>
                <w:sz w:val="24"/>
              </w:rPr>
              <w:t>removal</w:t>
            </w:r>
            <w:r>
              <w:rPr>
                <w:sz w:val="24"/>
              </w:rPr>
              <w:tab/>
            </w:r>
            <w:r>
              <w:rPr>
                <w:spacing w:val="-2"/>
                <w:sz w:val="24"/>
              </w:rPr>
              <w:t>process</w:t>
            </w:r>
            <w:r>
              <w:rPr>
                <w:sz w:val="24"/>
              </w:rPr>
              <w:tab/>
            </w:r>
            <w:r>
              <w:rPr>
                <w:spacing w:val="-5"/>
                <w:sz w:val="24"/>
              </w:rPr>
              <w:t>by</w:t>
            </w:r>
          </w:p>
        </w:tc>
        <w:tc>
          <w:tcPr>
            <w:tcW w:w="3336" w:type="dxa"/>
          </w:tcPr>
          <w:p w:rsidR="00DF688C" w:rsidRDefault="00437954">
            <w:pPr>
              <w:pStyle w:val="TableParagraph"/>
              <w:tabs>
                <w:tab w:val="left" w:pos="693"/>
                <w:tab w:val="left" w:pos="1600"/>
                <w:tab w:val="left" w:pos="2373"/>
                <w:tab w:val="left" w:pos="2879"/>
              </w:tabs>
              <w:rPr>
                <w:sz w:val="24"/>
              </w:rPr>
            </w:pPr>
            <w:r>
              <w:rPr>
                <w:spacing w:val="-5"/>
                <w:sz w:val="24"/>
              </w:rPr>
              <w:t>The</w:t>
            </w:r>
            <w:r>
              <w:rPr>
                <w:sz w:val="24"/>
              </w:rPr>
              <w:tab/>
            </w:r>
            <w:r>
              <w:rPr>
                <w:spacing w:val="-2"/>
                <w:sz w:val="24"/>
              </w:rPr>
              <w:t>teacher</w:t>
            </w:r>
            <w:r>
              <w:rPr>
                <w:sz w:val="24"/>
              </w:rPr>
              <w:tab/>
            </w:r>
            <w:r>
              <w:rPr>
                <w:spacing w:val="-2"/>
                <w:sz w:val="24"/>
              </w:rPr>
              <w:t>clicks</w:t>
            </w:r>
            <w:r>
              <w:rPr>
                <w:sz w:val="24"/>
              </w:rPr>
              <w:tab/>
            </w:r>
            <w:r>
              <w:rPr>
                <w:spacing w:val="-5"/>
                <w:sz w:val="24"/>
              </w:rPr>
              <w:t>the</w:t>
            </w:r>
            <w:r>
              <w:rPr>
                <w:sz w:val="24"/>
              </w:rPr>
              <w:tab/>
            </w:r>
            <w:r>
              <w:rPr>
                <w:spacing w:val="-5"/>
                <w:sz w:val="24"/>
              </w:rPr>
              <w:t>OK</w:t>
            </w:r>
          </w:p>
        </w:tc>
        <w:tc>
          <w:tcPr>
            <w:tcW w:w="3354" w:type="dxa"/>
          </w:tcPr>
          <w:p w:rsidR="00DF688C" w:rsidRDefault="00437954">
            <w:pPr>
              <w:pStyle w:val="TableParagraph"/>
              <w:rPr>
                <w:sz w:val="24"/>
              </w:rPr>
            </w:pPr>
            <w:r>
              <w:rPr>
                <w:sz w:val="24"/>
              </w:rPr>
              <w:t>Display</w:t>
            </w:r>
            <w:r>
              <w:rPr>
                <w:spacing w:val="28"/>
                <w:sz w:val="24"/>
              </w:rPr>
              <w:t xml:space="preserve">  </w:t>
            </w:r>
            <w:r>
              <w:rPr>
                <w:sz w:val="24"/>
              </w:rPr>
              <w:t>“Reference</w:t>
            </w:r>
            <w:r>
              <w:rPr>
                <w:spacing w:val="29"/>
                <w:sz w:val="24"/>
              </w:rPr>
              <w:t xml:space="preserve">  </w:t>
            </w:r>
            <w:r>
              <w:rPr>
                <w:sz w:val="24"/>
              </w:rPr>
              <w:t>has</w:t>
            </w:r>
            <w:r>
              <w:rPr>
                <w:spacing w:val="29"/>
                <w:sz w:val="24"/>
              </w:rPr>
              <w:t xml:space="preserve">  </w:t>
            </w:r>
            <w:r>
              <w:rPr>
                <w:spacing w:val="-4"/>
                <w:sz w:val="24"/>
              </w:rPr>
              <w:t>been</w:t>
            </w:r>
          </w:p>
        </w:tc>
      </w:tr>
    </w:tbl>
    <w:p w:rsidR="00DF688C" w:rsidRDefault="00DF688C">
      <w:pPr>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4627"/>
        <w:gridCol w:w="3336"/>
        <w:gridCol w:w="3354"/>
      </w:tblGrid>
      <w:tr w:rsidR="00DF688C">
        <w:trPr>
          <w:trHeight w:val="1361"/>
        </w:trPr>
        <w:tc>
          <w:tcPr>
            <w:tcW w:w="2052" w:type="dxa"/>
          </w:tcPr>
          <w:p w:rsidR="00DF688C" w:rsidRDefault="00DF688C">
            <w:pPr>
              <w:pStyle w:val="TableParagraph"/>
              <w:spacing w:before="0"/>
              <w:ind w:left="0"/>
              <w:rPr>
                <w:sz w:val="24"/>
              </w:rPr>
            </w:pPr>
          </w:p>
        </w:tc>
        <w:tc>
          <w:tcPr>
            <w:tcW w:w="4627" w:type="dxa"/>
          </w:tcPr>
          <w:p w:rsidR="00DF688C" w:rsidRDefault="00437954">
            <w:pPr>
              <w:pStyle w:val="TableParagraph"/>
              <w:spacing w:before="0" w:line="360" w:lineRule="auto"/>
              <w:ind w:right="97"/>
              <w:jc w:val="both"/>
              <w:rPr>
                <w:sz w:val="24"/>
              </w:rPr>
            </w:pPr>
            <w:proofErr w:type="gramStart"/>
            <w:r>
              <w:rPr>
                <w:sz w:val="24"/>
              </w:rPr>
              <w:t>clicking</w:t>
            </w:r>
            <w:proofErr w:type="gramEnd"/>
            <w:r>
              <w:rPr>
                <w:sz w:val="24"/>
              </w:rPr>
              <w:t xml:space="preserve"> the “OK” button after the message “Are you sure you want to delete? (OK/Cancel)”</w:t>
            </w:r>
            <w:r>
              <w:rPr>
                <w:spacing w:val="40"/>
                <w:sz w:val="24"/>
              </w:rPr>
              <w:t xml:space="preserve"> </w:t>
            </w:r>
            <w:r>
              <w:rPr>
                <w:sz w:val="24"/>
              </w:rPr>
              <w:t>appeared.</w:t>
            </w:r>
          </w:p>
        </w:tc>
        <w:tc>
          <w:tcPr>
            <w:tcW w:w="3336" w:type="dxa"/>
          </w:tcPr>
          <w:p w:rsidR="00DF688C" w:rsidRDefault="00437954">
            <w:pPr>
              <w:pStyle w:val="TableParagraph"/>
              <w:spacing w:before="0" w:line="275" w:lineRule="exact"/>
              <w:rPr>
                <w:sz w:val="24"/>
              </w:rPr>
            </w:pPr>
            <w:proofErr w:type="gramStart"/>
            <w:r>
              <w:rPr>
                <w:spacing w:val="-2"/>
                <w:sz w:val="24"/>
              </w:rPr>
              <w:t>button</w:t>
            </w:r>
            <w:proofErr w:type="gramEnd"/>
            <w:r>
              <w:rPr>
                <w:spacing w:val="-2"/>
                <w:sz w:val="24"/>
              </w:rPr>
              <w:t>.</w:t>
            </w:r>
          </w:p>
        </w:tc>
        <w:tc>
          <w:tcPr>
            <w:tcW w:w="3354" w:type="dxa"/>
          </w:tcPr>
          <w:p w:rsidR="00DF688C" w:rsidRDefault="00437954">
            <w:pPr>
              <w:pStyle w:val="TableParagraph"/>
              <w:spacing w:before="0" w:line="275" w:lineRule="exact"/>
              <w:rPr>
                <w:sz w:val="24"/>
              </w:rPr>
            </w:pPr>
            <w:r>
              <w:rPr>
                <w:sz w:val="24"/>
              </w:rPr>
              <w:t>deleted</w:t>
            </w:r>
            <w:r>
              <w:rPr>
                <w:spacing w:val="-3"/>
                <w:sz w:val="24"/>
              </w:rPr>
              <w:t xml:space="preserve"> </w:t>
            </w:r>
            <w:r>
              <w:rPr>
                <w:spacing w:val="-2"/>
                <w:sz w:val="24"/>
              </w:rPr>
              <w:t>successfully”</w:t>
            </w:r>
          </w:p>
        </w:tc>
      </w:tr>
      <w:tr w:rsidR="00DF688C">
        <w:trPr>
          <w:trHeight w:val="1896"/>
        </w:trPr>
        <w:tc>
          <w:tcPr>
            <w:tcW w:w="2052" w:type="dxa"/>
          </w:tcPr>
          <w:p w:rsidR="00DF688C" w:rsidRDefault="00437954">
            <w:pPr>
              <w:pStyle w:val="TableParagraph"/>
              <w:ind w:left="542"/>
              <w:rPr>
                <w:sz w:val="24"/>
              </w:rPr>
            </w:pPr>
            <w:r>
              <w:rPr>
                <w:spacing w:val="-2"/>
                <w:sz w:val="24"/>
              </w:rPr>
              <w:t>TC31.003</w:t>
            </w:r>
          </w:p>
        </w:tc>
        <w:tc>
          <w:tcPr>
            <w:tcW w:w="4627" w:type="dxa"/>
          </w:tcPr>
          <w:p w:rsidR="00DF688C" w:rsidRDefault="00437954">
            <w:pPr>
              <w:pStyle w:val="TableParagraph"/>
              <w:spacing w:line="360" w:lineRule="auto"/>
              <w:ind w:right="97"/>
              <w:jc w:val="both"/>
              <w:rPr>
                <w:sz w:val="24"/>
              </w:rPr>
            </w:pPr>
            <w:r>
              <w:rPr>
                <w:sz w:val="24"/>
              </w:rPr>
              <w:t>Test the reference removal process by clicking the “Cancel” button after the message “Are you sure you want to delete? (OK/Cancel)”</w:t>
            </w:r>
            <w:r>
              <w:rPr>
                <w:spacing w:val="40"/>
                <w:sz w:val="24"/>
              </w:rPr>
              <w:t xml:space="preserve"> </w:t>
            </w:r>
            <w:r>
              <w:rPr>
                <w:sz w:val="24"/>
              </w:rPr>
              <w:t>appeared.</w:t>
            </w:r>
          </w:p>
        </w:tc>
        <w:tc>
          <w:tcPr>
            <w:tcW w:w="3336" w:type="dxa"/>
          </w:tcPr>
          <w:p w:rsidR="00DF688C" w:rsidRDefault="00437954">
            <w:pPr>
              <w:pStyle w:val="TableParagraph"/>
              <w:spacing w:line="360" w:lineRule="auto"/>
              <w:rPr>
                <w:sz w:val="24"/>
              </w:rPr>
            </w:pPr>
            <w:r>
              <w:rPr>
                <w:sz w:val="24"/>
              </w:rPr>
              <w:t>The</w:t>
            </w:r>
            <w:r>
              <w:rPr>
                <w:spacing w:val="40"/>
                <w:sz w:val="24"/>
              </w:rPr>
              <w:t xml:space="preserve"> </w:t>
            </w:r>
            <w:r>
              <w:rPr>
                <w:sz w:val="24"/>
              </w:rPr>
              <w:t>teacher</w:t>
            </w:r>
            <w:r>
              <w:rPr>
                <w:spacing w:val="40"/>
                <w:sz w:val="24"/>
              </w:rPr>
              <w:t xml:space="preserve"> </w:t>
            </w:r>
            <w:r>
              <w:rPr>
                <w:sz w:val="24"/>
              </w:rPr>
              <w:t>clicks</w:t>
            </w:r>
            <w:r>
              <w:rPr>
                <w:spacing w:val="40"/>
                <w:sz w:val="24"/>
              </w:rPr>
              <w:t xml:space="preserve"> </w:t>
            </w:r>
            <w:r>
              <w:rPr>
                <w:sz w:val="24"/>
              </w:rPr>
              <w:t>the</w:t>
            </w:r>
            <w:r>
              <w:rPr>
                <w:spacing w:val="40"/>
                <w:sz w:val="24"/>
              </w:rPr>
              <w:t xml:space="preserve"> </w:t>
            </w:r>
            <w:r>
              <w:rPr>
                <w:sz w:val="24"/>
              </w:rPr>
              <w:t xml:space="preserve">Cancel </w:t>
            </w:r>
            <w:r>
              <w:rPr>
                <w:spacing w:val="-2"/>
                <w:sz w:val="24"/>
              </w:rPr>
              <w:t>button.</w:t>
            </w:r>
          </w:p>
        </w:tc>
        <w:tc>
          <w:tcPr>
            <w:tcW w:w="3354" w:type="dxa"/>
          </w:tcPr>
          <w:p w:rsidR="00DF688C" w:rsidRDefault="00437954">
            <w:pPr>
              <w:pStyle w:val="TableParagraph"/>
              <w:spacing w:line="360" w:lineRule="auto"/>
              <w:rPr>
                <w:sz w:val="24"/>
              </w:rPr>
            </w:pPr>
            <w:r>
              <w:rPr>
                <w:sz w:val="24"/>
              </w:rPr>
              <w:t>Display</w:t>
            </w:r>
            <w:r>
              <w:rPr>
                <w:spacing w:val="28"/>
                <w:sz w:val="24"/>
              </w:rPr>
              <w:t xml:space="preserve"> </w:t>
            </w:r>
            <w:r>
              <w:rPr>
                <w:sz w:val="24"/>
              </w:rPr>
              <w:t>the</w:t>
            </w:r>
            <w:r>
              <w:rPr>
                <w:spacing w:val="29"/>
                <w:sz w:val="24"/>
              </w:rPr>
              <w:t xml:space="preserve"> </w:t>
            </w:r>
            <w:r>
              <w:rPr>
                <w:sz w:val="24"/>
              </w:rPr>
              <w:t>same</w:t>
            </w:r>
            <w:r>
              <w:rPr>
                <w:spacing w:val="27"/>
                <w:sz w:val="24"/>
              </w:rPr>
              <w:t xml:space="preserve"> </w:t>
            </w:r>
            <w:r>
              <w:rPr>
                <w:sz w:val="24"/>
              </w:rPr>
              <w:t>page</w:t>
            </w:r>
            <w:r>
              <w:rPr>
                <w:spacing w:val="31"/>
                <w:sz w:val="24"/>
              </w:rPr>
              <w:t xml:space="preserve"> </w:t>
            </w:r>
            <w:r>
              <w:rPr>
                <w:sz w:val="24"/>
              </w:rPr>
              <w:t>with</w:t>
            </w:r>
            <w:r>
              <w:rPr>
                <w:spacing w:val="28"/>
                <w:sz w:val="24"/>
              </w:rPr>
              <w:t xml:space="preserve"> </w:t>
            </w:r>
            <w:r>
              <w:rPr>
                <w:sz w:val="24"/>
              </w:rPr>
              <w:t xml:space="preserve">no </w:t>
            </w:r>
            <w:r>
              <w:rPr>
                <w:spacing w:val="-2"/>
                <w:sz w:val="24"/>
              </w:rPr>
              <w:t>changes.</w:t>
            </w:r>
          </w:p>
        </w:tc>
      </w:tr>
    </w:tbl>
    <w:p w:rsidR="00DF688C" w:rsidRDefault="00DF688C">
      <w:pPr>
        <w:pStyle w:val="BodyText"/>
        <w:spacing w:before="0"/>
        <w:rPr>
          <w:b/>
          <w:sz w:val="20"/>
        </w:rPr>
      </w:pPr>
    </w:p>
    <w:p w:rsidR="00DF688C" w:rsidRDefault="00DF688C">
      <w:pPr>
        <w:pStyle w:val="BodyText"/>
        <w:spacing w:before="1"/>
        <w:rPr>
          <w:b/>
          <w:sz w:val="1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4627"/>
        <w:gridCol w:w="3336"/>
        <w:gridCol w:w="3354"/>
      </w:tblGrid>
      <w:tr w:rsidR="00DF688C">
        <w:trPr>
          <w:trHeight w:val="653"/>
        </w:trPr>
        <w:tc>
          <w:tcPr>
            <w:tcW w:w="2052" w:type="dxa"/>
            <w:shd w:val="clear" w:color="auto" w:fill="E7E6E6"/>
          </w:tcPr>
          <w:p w:rsidR="00DF688C" w:rsidRDefault="00437954">
            <w:pPr>
              <w:pStyle w:val="TableParagraph"/>
              <w:spacing w:before="120"/>
              <w:rPr>
                <w:b/>
                <w:sz w:val="24"/>
              </w:rPr>
            </w:pPr>
            <w:r>
              <w:rPr>
                <w:b/>
                <w:sz w:val="24"/>
              </w:rPr>
              <w:t>Test</w:t>
            </w:r>
            <w:r>
              <w:rPr>
                <w:b/>
                <w:spacing w:val="-2"/>
                <w:sz w:val="24"/>
              </w:rPr>
              <w:t xml:space="preserve"> </w:t>
            </w:r>
            <w:r>
              <w:rPr>
                <w:b/>
                <w:spacing w:val="-5"/>
                <w:sz w:val="24"/>
              </w:rPr>
              <w:t>ID</w:t>
            </w:r>
          </w:p>
        </w:tc>
        <w:tc>
          <w:tcPr>
            <w:tcW w:w="11317" w:type="dxa"/>
            <w:gridSpan w:val="3"/>
          </w:tcPr>
          <w:p w:rsidR="00DF688C" w:rsidRDefault="00437954">
            <w:pPr>
              <w:pStyle w:val="TableParagraph"/>
              <w:spacing w:before="120"/>
              <w:rPr>
                <w:sz w:val="24"/>
              </w:rPr>
            </w:pPr>
            <w:r>
              <w:rPr>
                <w:spacing w:val="-2"/>
                <w:sz w:val="24"/>
              </w:rPr>
              <w:t>T2.032</w:t>
            </w:r>
          </w:p>
        </w:tc>
      </w:tr>
      <w:tr w:rsidR="00DF688C">
        <w:trPr>
          <w:trHeight w:val="653"/>
        </w:trPr>
        <w:tc>
          <w:tcPr>
            <w:tcW w:w="2052" w:type="dxa"/>
            <w:shd w:val="clear" w:color="auto" w:fill="E7E6E6"/>
          </w:tcPr>
          <w:p w:rsidR="00DF688C" w:rsidRDefault="00437954">
            <w:pPr>
              <w:pStyle w:val="TableParagraph"/>
              <w:spacing w:before="118"/>
              <w:rPr>
                <w:b/>
                <w:sz w:val="24"/>
              </w:rPr>
            </w:pPr>
            <w:r>
              <w:rPr>
                <w:b/>
                <w:sz w:val="24"/>
              </w:rPr>
              <w:t>Module</w:t>
            </w:r>
            <w:r>
              <w:rPr>
                <w:b/>
                <w:spacing w:val="-7"/>
                <w:sz w:val="24"/>
              </w:rPr>
              <w:t xml:space="preserve"> </w:t>
            </w:r>
            <w:r>
              <w:rPr>
                <w:b/>
                <w:spacing w:val="-4"/>
                <w:sz w:val="24"/>
              </w:rPr>
              <w:t>Name</w:t>
            </w:r>
          </w:p>
        </w:tc>
        <w:tc>
          <w:tcPr>
            <w:tcW w:w="11317" w:type="dxa"/>
            <w:gridSpan w:val="3"/>
          </w:tcPr>
          <w:p w:rsidR="00DF688C" w:rsidRDefault="00437954">
            <w:pPr>
              <w:pStyle w:val="TableParagraph"/>
              <w:spacing w:before="118"/>
              <w:rPr>
                <w:sz w:val="24"/>
              </w:rPr>
            </w:pPr>
            <w:r>
              <w:rPr>
                <w:sz w:val="24"/>
              </w:rPr>
              <w:t>Update</w:t>
            </w:r>
            <w:r>
              <w:rPr>
                <w:spacing w:val="-2"/>
                <w:sz w:val="24"/>
              </w:rPr>
              <w:t xml:space="preserve"> </w:t>
            </w:r>
            <w:r>
              <w:rPr>
                <w:sz w:val="24"/>
              </w:rPr>
              <w:t>Profile</w:t>
            </w:r>
            <w:r>
              <w:rPr>
                <w:spacing w:val="-2"/>
                <w:sz w:val="24"/>
              </w:rPr>
              <w:t xml:space="preserve"> Details</w:t>
            </w:r>
          </w:p>
        </w:tc>
      </w:tr>
      <w:tr w:rsidR="00DF688C">
        <w:trPr>
          <w:trHeight w:val="654"/>
        </w:trPr>
        <w:tc>
          <w:tcPr>
            <w:tcW w:w="2052" w:type="dxa"/>
            <w:shd w:val="clear" w:color="auto" w:fill="E7E6E6"/>
          </w:tcPr>
          <w:p w:rsidR="00DF688C" w:rsidRDefault="00437954">
            <w:pPr>
              <w:pStyle w:val="TableParagraph"/>
              <w:rPr>
                <w:b/>
                <w:sz w:val="24"/>
              </w:rPr>
            </w:pPr>
            <w:r>
              <w:rPr>
                <w:b/>
                <w:sz w:val="24"/>
              </w:rPr>
              <w:t>Test</w:t>
            </w:r>
            <w:r>
              <w:rPr>
                <w:b/>
                <w:spacing w:val="-2"/>
                <w:sz w:val="24"/>
              </w:rPr>
              <w:t xml:space="preserve"> Description</w:t>
            </w:r>
          </w:p>
        </w:tc>
        <w:tc>
          <w:tcPr>
            <w:tcW w:w="11317" w:type="dxa"/>
            <w:gridSpan w:val="3"/>
          </w:tcPr>
          <w:p w:rsidR="00DF688C" w:rsidRDefault="00437954">
            <w:pPr>
              <w:pStyle w:val="TableParagraph"/>
              <w:rPr>
                <w:sz w:val="24"/>
              </w:rPr>
            </w:pPr>
            <w:r>
              <w:rPr>
                <w:sz w:val="24"/>
              </w:rPr>
              <w:t>To</w:t>
            </w:r>
            <w:r>
              <w:rPr>
                <w:spacing w:val="-2"/>
                <w:sz w:val="24"/>
              </w:rPr>
              <w:t xml:space="preserve"> </w:t>
            </w:r>
            <w:r>
              <w:rPr>
                <w:sz w:val="24"/>
              </w:rPr>
              <w:t>update</w:t>
            </w:r>
            <w:r>
              <w:rPr>
                <w:spacing w:val="-2"/>
                <w:sz w:val="24"/>
              </w:rPr>
              <w:t xml:space="preserve"> </w:t>
            </w:r>
            <w:r>
              <w:rPr>
                <w:sz w:val="24"/>
              </w:rPr>
              <w:t xml:space="preserve">profile </w:t>
            </w:r>
            <w:r>
              <w:rPr>
                <w:spacing w:val="-2"/>
                <w:sz w:val="24"/>
              </w:rPr>
              <w:t>details.</w:t>
            </w:r>
          </w:p>
        </w:tc>
      </w:tr>
      <w:tr w:rsidR="00DF688C">
        <w:trPr>
          <w:trHeight w:val="653"/>
        </w:trPr>
        <w:tc>
          <w:tcPr>
            <w:tcW w:w="2052" w:type="dxa"/>
            <w:shd w:val="clear" w:color="auto" w:fill="E7E6E6"/>
          </w:tcPr>
          <w:p w:rsidR="00DF688C" w:rsidRDefault="00437954">
            <w:pPr>
              <w:pStyle w:val="TableParagraph"/>
              <w:spacing w:before="120"/>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4627" w:type="dxa"/>
            <w:shd w:val="clear" w:color="auto" w:fill="E7E6E6"/>
          </w:tcPr>
          <w:p w:rsidR="00DF688C" w:rsidRDefault="00437954">
            <w:pPr>
              <w:pStyle w:val="TableParagraph"/>
              <w:spacing w:before="120"/>
              <w:rPr>
                <w:b/>
                <w:sz w:val="24"/>
              </w:rPr>
            </w:pPr>
            <w:r>
              <w:rPr>
                <w:b/>
                <w:sz w:val="24"/>
              </w:rPr>
              <w:t>Test</w:t>
            </w:r>
            <w:r>
              <w:rPr>
                <w:b/>
                <w:spacing w:val="-2"/>
                <w:sz w:val="24"/>
              </w:rPr>
              <w:t xml:space="preserve"> </w:t>
            </w:r>
            <w:r>
              <w:rPr>
                <w:b/>
                <w:sz w:val="24"/>
              </w:rPr>
              <w:t xml:space="preserve">Case </w:t>
            </w:r>
            <w:r>
              <w:rPr>
                <w:b/>
                <w:spacing w:val="-2"/>
                <w:sz w:val="24"/>
              </w:rPr>
              <w:t>Description</w:t>
            </w:r>
          </w:p>
        </w:tc>
        <w:tc>
          <w:tcPr>
            <w:tcW w:w="3336" w:type="dxa"/>
            <w:shd w:val="clear" w:color="auto" w:fill="E7E6E6"/>
          </w:tcPr>
          <w:p w:rsidR="00DF688C" w:rsidRDefault="00437954">
            <w:pPr>
              <w:pStyle w:val="TableParagraph"/>
              <w:spacing w:before="120"/>
              <w:rPr>
                <w:b/>
                <w:sz w:val="24"/>
              </w:rPr>
            </w:pPr>
            <w:r>
              <w:rPr>
                <w:b/>
                <w:spacing w:val="-2"/>
                <w:sz w:val="24"/>
              </w:rPr>
              <w:t>Procedures</w:t>
            </w:r>
          </w:p>
        </w:tc>
        <w:tc>
          <w:tcPr>
            <w:tcW w:w="3354" w:type="dxa"/>
            <w:shd w:val="clear" w:color="auto" w:fill="E7E6E6"/>
          </w:tcPr>
          <w:p w:rsidR="00DF688C" w:rsidRDefault="00437954">
            <w:pPr>
              <w:pStyle w:val="TableParagraph"/>
              <w:spacing w:before="120"/>
              <w:rPr>
                <w:b/>
                <w:sz w:val="24"/>
              </w:rPr>
            </w:pPr>
            <w:r>
              <w:rPr>
                <w:b/>
                <w:sz w:val="24"/>
              </w:rPr>
              <w:t>Expected</w:t>
            </w:r>
            <w:r>
              <w:rPr>
                <w:b/>
                <w:spacing w:val="-4"/>
                <w:sz w:val="24"/>
              </w:rPr>
              <w:t xml:space="preserve"> </w:t>
            </w:r>
            <w:r>
              <w:rPr>
                <w:b/>
                <w:spacing w:val="-2"/>
                <w:sz w:val="24"/>
              </w:rPr>
              <w:t>Result</w:t>
            </w:r>
          </w:p>
        </w:tc>
      </w:tr>
      <w:tr w:rsidR="00DF688C">
        <w:trPr>
          <w:trHeight w:val="2600"/>
        </w:trPr>
        <w:tc>
          <w:tcPr>
            <w:tcW w:w="2052" w:type="dxa"/>
          </w:tcPr>
          <w:p w:rsidR="00DF688C" w:rsidRDefault="00437954">
            <w:pPr>
              <w:pStyle w:val="TableParagraph"/>
              <w:spacing w:before="118"/>
              <w:ind w:left="542"/>
              <w:rPr>
                <w:sz w:val="24"/>
              </w:rPr>
            </w:pPr>
            <w:r>
              <w:rPr>
                <w:spacing w:val="-2"/>
                <w:sz w:val="24"/>
              </w:rPr>
              <w:t>TC32.001</w:t>
            </w:r>
          </w:p>
        </w:tc>
        <w:tc>
          <w:tcPr>
            <w:tcW w:w="4627" w:type="dxa"/>
          </w:tcPr>
          <w:p w:rsidR="00DF688C" w:rsidRDefault="00437954">
            <w:pPr>
              <w:pStyle w:val="TableParagraph"/>
              <w:spacing w:before="118" w:line="360" w:lineRule="auto"/>
              <w:ind w:right="96"/>
              <w:jc w:val="both"/>
              <w:rPr>
                <w:sz w:val="24"/>
              </w:rPr>
            </w:pPr>
            <w:r>
              <w:rPr>
                <w:sz w:val="24"/>
              </w:rPr>
              <w:t>Test the update profile details process with</w:t>
            </w:r>
            <w:r>
              <w:rPr>
                <w:spacing w:val="40"/>
                <w:sz w:val="24"/>
              </w:rPr>
              <w:t xml:space="preserve"> </w:t>
            </w:r>
            <w:r>
              <w:rPr>
                <w:sz w:val="24"/>
              </w:rPr>
              <w:t>all necessary information entered, data that does not yet exist in the database and email address is in the correct format.</w:t>
            </w:r>
          </w:p>
        </w:tc>
        <w:tc>
          <w:tcPr>
            <w:tcW w:w="3336" w:type="dxa"/>
          </w:tcPr>
          <w:p w:rsidR="00DF688C" w:rsidRDefault="00437954">
            <w:pPr>
              <w:pStyle w:val="TableParagraph"/>
              <w:spacing w:before="118" w:line="360" w:lineRule="auto"/>
              <w:ind w:right="96"/>
              <w:jc w:val="both"/>
              <w:rPr>
                <w:sz w:val="24"/>
              </w:rPr>
            </w:pPr>
            <w:r>
              <w:rPr>
                <w:sz w:val="24"/>
              </w:rPr>
              <w:t>The teacher clicks the Update Profile button after entering phone number and email</w:t>
            </w:r>
            <w:r>
              <w:rPr>
                <w:spacing w:val="40"/>
                <w:sz w:val="24"/>
              </w:rPr>
              <w:t xml:space="preserve"> </w:t>
            </w:r>
            <w:r>
              <w:rPr>
                <w:sz w:val="24"/>
              </w:rPr>
              <w:t>address that have not yet been recorded</w:t>
            </w:r>
            <w:r>
              <w:rPr>
                <w:spacing w:val="66"/>
                <w:w w:val="150"/>
                <w:sz w:val="24"/>
              </w:rPr>
              <w:t xml:space="preserve"> </w:t>
            </w:r>
            <w:r>
              <w:rPr>
                <w:sz w:val="24"/>
              </w:rPr>
              <w:t>in</w:t>
            </w:r>
            <w:r>
              <w:rPr>
                <w:spacing w:val="65"/>
                <w:w w:val="150"/>
                <w:sz w:val="24"/>
              </w:rPr>
              <w:t xml:space="preserve"> </w:t>
            </w:r>
            <w:r>
              <w:rPr>
                <w:sz w:val="24"/>
              </w:rPr>
              <w:t>the</w:t>
            </w:r>
            <w:r>
              <w:rPr>
                <w:spacing w:val="65"/>
                <w:w w:val="150"/>
                <w:sz w:val="24"/>
              </w:rPr>
              <w:t xml:space="preserve"> </w:t>
            </w:r>
            <w:r>
              <w:rPr>
                <w:sz w:val="24"/>
              </w:rPr>
              <w:t>database</w:t>
            </w:r>
            <w:r>
              <w:rPr>
                <w:spacing w:val="66"/>
                <w:w w:val="150"/>
                <w:sz w:val="24"/>
              </w:rPr>
              <w:t xml:space="preserve"> </w:t>
            </w:r>
            <w:r>
              <w:rPr>
                <w:spacing w:val="-5"/>
                <w:sz w:val="24"/>
              </w:rPr>
              <w:t>and</w:t>
            </w:r>
          </w:p>
          <w:p w:rsidR="00DF688C" w:rsidRDefault="00437954">
            <w:pPr>
              <w:pStyle w:val="TableParagraph"/>
              <w:spacing w:before="0" w:line="275" w:lineRule="exact"/>
              <w:jc w:val="both"/>
              <w:rPr>
                <w:sz w:val="24"/>
              </w:rPr>
            </w:pPr>
            <w:r>
              <w:rPr>
                <w:sz w:val="24"/>
              </w:rPr>
              <w:t>email</w:t>
            </w:r>
            <w:r>
              <w:rPr>
                <w:spacing w:val="52"/>
                <w:sz w:val="24"/>
              </w:rPr>
              <w:t xml:space="preserve"> </w:t>
            </w:r>
            <w:r>
              <w:rPr>
                <w:sz w:val="24"/>
              </w:rPr>
              <w:t>address</w:t>
            </w:r>
            <w:r>
              <w:rPr>
                <w:spacing w:val="51"/>
                <w:sz w:val="24"/>
              </w:rPr>
              <w:t xml:space="preserve"> </w:t>
            </w:r>
            <w:r>
              <w:rPr>
                <w:sz w:val="24"/>
              </w:rPr>
              <w:t>is</w:t>
            </w:r>
            <w:r>
              <w:rPr>
                <w:spacing w:val="52"/>
                <w:sz w:val="24"/>
              </w:rPr>
              <w:t xml:space="preserve"> </w:t>
            </w:r>
            <w:r>
              <w:rPr>
                <w:sz w:val="24"/>
              </w:rPr>
              <w:t>in</w:t>
            </w:r>
            <w:r>
              <w:rPr>
                <w:spacing w:val="50"/>
                <w:sz w:val="24"/>
              </w:rPr>
              <w:t xml:space="preserve"> </w:t>
            </w:r>
            <w:r>
              <w:rPr>
                <w:sz w:val="24"/>
              </w:rPr>
              <w:t>the</w:t>
            </w:r>
            <w:r>
              <w:rPr>
                <w:spacing w:val="50"/>
                <w:sz w:val="24"/>
              </w:rPr>
              <w:t xml:space="preserve"> </w:t>
            </w:r>
            <w:r>
              <w:rPr>
                <w:spacing w:val="-2"/>
                <w:sz w:val="24"/>
              </w:rPr>
              <w:t>correct</w:t>
            </w:r>
          </w:p>
        </w:tc>
        <w:tc>
          <w:tcPr>
            <w:tcW w:w="3354" w:type="dxa"/>
          </w:tcPr>
          <w:p w:rsidR="00DF688C" w:rsidRDefault="00437954">
            <w:pPr>
              <w:pStyle w:val="TableParagraph"/>
              <w:spacing w:before="118" w:line="360" w:lineRule="auto"/>
              <w:ind w:right="96"/>
              <w:jc w:val="both"/>
              <w:rPr>
                <w:sz w:val="24"/>
              </w:rPr>
            </w:pPr>
            <w:r>
              <w:rPr>
                <w:sz w:val="24"/>
              </w:rPr>
              <w:t>Display “Email has been updated successfully!</w:t>
            </w:r>
            <w:proofErr w:type="gramStart"/>
            <w:r>
              <w:rPr>
                <w:sz w:val="24"/>
              </w:rPr>
              <w:t>”.</w:t>
            </w:r>
            <w:proofErr w:type="gramEnd"/>
            <w:r>
              <w:rPr>
                <w:sz w:val="24"/>
              </w:rPr>
              <w:t xml:space="preserve"> “Phone number has been updated </w:t>
            </w:r>
            <w:r>
              <w:rPr>
                <w:spacing w:val="-2"/>
                <w:sz w:val="24"/>
              </w:rPr>
              <w:t>successfully!</w:t>
            </w:r>
            <w:proofErr w:type="gramStart"/>
            <w:r>
              <w:rPr>
                <w:spacing w:val="-2"/>
                <w:sz w:val="24"/>
              </w:rPr>
              <w:t>”.</w:t>
            </w:r>
            <w:proofErr w:type="gramEnd"/>
          </w:p>
        </w:tc>
      </w:tr>
    </w:tbl>
    <w:p w:rsidR="00DF688C" w:rsidRDefault="00DF688C">
      <w:pPr>
        <w:spacing w:line="360" w:lineRule="auto"/>
        <w:jc w:val="both"/>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4627"/>
        <w:gridCol w:w="3336"/>
        <w:gridCol w:w="3354"/>
      </w:tblGrid>
      <w:tr w:rsidR="00DF688C">
        <w:trPr>
          <w:trHeight w:val="533"/>
        </w:trPr>
        <w:tc>
          <w:tcPr>
            <w:tcW w:w="2052" w:type="dxa"/>
          </w:tcPr>
          <w:p w:rsidR="00DF688C" w:rsidRDefault="00DF688C">
            <w:pPr>
              <w:pStyle w:val="TableParagraph"/>
              <w:spacing w:before="0"/>
              <w:ind w:left="0"/>
              <w:rPr>
                <w:sz w:val="24"/>
              </w:rPr>
            </w:pPr>
          </w:p>
        </w:tc>
        <w:tc>
          <w:tcPr>
            <w:tcW w:w="4627" w:type="dxa"/>
          </w:tcPr>
          <w:p w:rsidR="00DF688C" w:rsidRDefault="00DF688C">
            <w:pPr>
              <w:pStyle w:val="TableParagraph"/>
              <w:spacing w:before="0"/>
              <w:ind w:left="0"/>
              <w:rPr>
                <w:sz w:val="24"/>
              </w:rPr>
            </w:pPr>
          </w:p>
        </w:tc>
        <w:tc>
          <w:tcPr>
            <w:tcW w:w="3336" w:type="dxa"/>
          </w:tcPr>
          <w:p w:rsidR="00DF688C" w:rsidRDefault="00437954">
            <w:pPr>
              <w:pStyle w:val="TableParagraph"/>
              <w:spacing w:before="0" w:line="275" w:lineRule="exact"/>
              <w:rPr>
                <w:sz w:val="24"/>
              </w:rPr>
            </w:pPr>
            <w:proofErr w:type="gramStart"/>
            <w:r>
              <w:rPr>
                <w:spacing w:val="-2"/>
                <w:sz w:val="24"/>
              </w:rPr>
              <w:t>format</w:t>
            </w:r>
            <w:proofErr w:type="gramEnd"/>
            <w:r>
              <w:rPr>
                <w:spacing w:val="-2"/>
                <w:sz w:val="24"/>
              </w:rPr>
              <w:t>.</w:t>
            </w:r>
          </w:p>
        </w:tc>
        <w:tc>
          <w:tcPr>
            <w:tcW w:w="3354" w:type="dxa"/>
          </w:tcPr>
          <w:p w:rsidR="00DF688C" w:rsidRDefault="00DF688C">
            <w:pPr>
              <w:pStyle w:val="TableParagraph"/>
              <w:spacing w:before="0"/>
              <w:ind w:left="0"/>
              <w:rPr>
                <w:sz w:val="24"/>
              </w:rPr>
            </w:pPr>
          </w:p>
        </w:tc>
      </w:tr>
      <w:tr w:rsidR="00DF688C">
        <w:trPr>
          <w:trHeight w:val="2724"/>
        </w:trPr>
        <w:tc>
          <w:tcPr>
            <w:tcW w:w="2052" w:type="dxa"/>
          </w:tcPr>
          <w:p w:rsidR="00DF688C" w:rsidRDefault="00437954">
            <w:pPr>
              <w:pStyle w:val="TableParagraph"/>
              <w:ind w:left="530" w:right="521"/>
              <w:jc w:val="center"/>
              <w:rPr>
                <w:sz w:val="24"/>
              </w:rPr>
            </w:pPr>
            <w:r>
              <w:rPr>
                <w:spacing w:val="-2"/>
                <w:sz w:val="24"/>
              </w:rPr>
              <w:t>TC32.002</w:t>
            </w:r>
          </w:p>
        </w:tc>
        <w:tc>
          <w:tcPr>
            <w:tcW w:w="4627" w:type="dxa"/>
          </w:tcPr>
          <w:p w:rsidR="00DF688C" w:rsidRDefault="00437954">
            <w:pPr>
              <w:pStyle w:val="TableParagraph"/>
              <w:spacing w:line="360" w:lineRule="auto"/>
              <w:ind w:right="96"/>
              <w:jc w:val="both"/>
              <w:rPr>
                <w:sz w:val="24"/>
              </w:rPr>
            </w:pPr>
            <w:r>
              <w:rPr>
                <w:sz w:val="24"/>
              </w:rPr>
              <w:t>Test the update profile details process with</w:t>
            </w:r>
            <w:r>
              <w:rPr>
                <w:spacing w:val="40"/>
                <w:sz w:val="24"/>
              </w:rPr>
              <w:t xml:space="preserve"> </w:t>
            </w:r>
            <w:r>
              <w:rPr>
                <w:sz w:val="24"/>
              </w:rPr>
              <w:t>all necessary information entered, phone number</w:t>
            </w:r>
            <w:r>
              <w:rPr>
                <w:spacing w:val="-4"/>
                <w:sz w:val="24"/>
              </w:rPr>
              <w:t xml:space="preserve"> </w:t>
            </w:r>
            <w:r>
              <w:rPr>
                <w:sz w:val="24"/>
              </w:rPr>
              <w:t>and</w:t>
            </w:r>
            <w:r>
              <w:rPr>
                <w:spacing w:val="-1"/>
                <w:sz w:val="24"/>
              </w:rPr>
              <w:t xml:space="preserve"> </w:t>
            </w:r>
            <w:r>
              <w:rPr>
                <w:sz w:val="24"/>
              </w:rPr>
              <w:t>email</w:t>
            </w:r>
            <w:r>
              <w:rPr>
                <w:spacing w:val="-3"/>
                <w:sz w:val="24"/>
              </w:rPr>
              <w:t xml:space="preserve"> </w:t>
            </w:r>
            <w:r>
              <w:rPr>
                <w:sz w:val="24"/>
              </w:rPr>
              <w:t>address</w:t>
            </w:r>
            <w:r>
              <w:rPr>
                <w:spacing w:val="-3"/>
                <w:sz w:val="24"/>
              </w:rPr>
              <w:t xml:space="preserve"> </w:t>
            </w:r>
            <w:r>
              <w:rPr>
                <w:sz w:val="24"/>
              </w:rPr>
              <w:t>already</w:t>
            </w:r>
            <w:r>
              <w:rPr>
                <w:spacing w:val="-1"/>
                <w:sz w:val="24"/>
              </w:rPr>
              <w:t xml:space="preserve"> </w:t>
            </w:r>
            <w:r>
              <w:rPr>
                <w:sz w:val="24"/>
              </w:rPr>
              <w:t>exist</w:t>
            </w:r>
            <w:r>
              <w:rPr>
                <w:spacing w:val="-3"/>
                <w:sz w:val="24"/>
              </w:rPr>
              <w:t xml:space="preserve"> </w:t>
            </w:r>
            <w:r>
              <w:rPr>
                <w:sz w:val="24"/>
              </w:rPr>
              <w:t>in</w:t>
            </w:r>
            <w:r>
              <w:rPr>
                <w:spacing w:val="-5"/>
                <w:sz w:val="24"/>
              </w:rPr>
              <w:t xml:space="preserve"> </w:t>
            </w:r>
            <w:r>
              <w:rPr>
                <w:sz w:val="24"/>
              </w:rPr>
              <w:t xml:space="preserve">the database and email address is in the correct </w:t>
            </w:r>
            <w:r>
              <w:rPr>
                <w:spacing w:val="-2"/>
                <w:sz w:val="24"/>
              </w:rPr>
              <w:t>format.</w:t>
            </w:r>
          </w:p>
        </w:tc>
        <w:tc>
          <w:tcPr>
            <w:tcW w:w="3336" w:type="dxa"/>
          </w:tcPr>
          <w:p w:rsidR="00DF688C" w:rsidRDefault="00437954">
            <w:pPr>
              <w:pStyle w:val="TableParagraph"/>
              <w:spacing w:line="360" w:lineRule="auto"/>
              <w:ind w:right="96"/>
              <w:jc w:val="both"/>
              <w:rPr>
                <w:sz w:val="24"/>
              </w:rPr>
            </w:pPr>
            <w:r>
              <w:rPr>
                <w:sz w:val="24"/>
              </w:rPr>
              <w:t>The teacher clicks the Update Profile button after entering phone number and email</w:t>
            </w:r>
            <w:r>
              <w:rPr>
                <w:spacing w:val="40"/>
                <w:sz w:val="24"/>
              </w:rPr>
              <w:t xml:space="preserve"> </w:t>
            </w:r>
            <w:r>
              <w:rPr>
                <w:sz w:val="24"/>
              </w:rPr>
              <w:t>address that already exist in the database and email address is in the correct format.</w:t>
            </w:r>
          </w:p>
        </w:tc>
        <w:tc>
          <w:tcPr>
            <w:tcW w:w="3354" w:type="dxa"/>
          </w:tcPr>
          <w:p w:rsidR="00DF688C" w:rsidRDefault="00437954">
            <w:pPr>
              <w:pStyle w:val="TableParagraph"/>
              <w:spacing w:line="360" w:lineRule="auto"/>
              <w:ind w:right="96"/>
              <w:jc w:val="both"/>
              <w:rPr>
                <w:sz w:val="24"/>
              </w:rPr>
            </w:pPr>
            <w:r>
              <w:rPr>
                <w:sz w:val="24"/>
              </w:rPr>
              <w:t>Display “Email already exist. Please use other than that.” “Phone number already exist. Please use other than that.”</w:t>
            </w:r>
          </w:p>
        </w:tc>
      </w:tr>
      <w:tr w:rsidR="00DF688C">
        <w:trPr>
          <w:trHeight w:val="2724"/>
        </w:trPr>
        <w:tc>
          <w:tcPr>
            <w:tcW w:w="2052" w:type="dxa"/>
          </w:tcPr>
          <w:p w:rsidR="00DF688C" w:rsidRDefault="00437954">
            <w:pPr>
              <w:pStyle w:val="TableParagraph"/>
              <w:ind w:left="530" w:right="521"/>
              <w:jc w:val="center"/>
              <w:rPr>
                <w:sz w:val="24"/>
              </w:rPr>
            </w:pPr>
            <w:r>
              <w:rPr>
                <w:spacing w:val="-2"/>
                <w:sz w:val="24"/>
              </w:rPr>
              <w:t>TC32.003</w:t>
            </w:r>
          </w:p>
        </w:tc>
        <w:tc>
          <w:tcPr>
            <w:tcW w:w="4627" w:type="dxa"/>
          </w:tcPr>
          <w:p w:rsidR="00DF688C" w:rsidRDefault="00437954">
            <w:pPr>
              <w:pStyle w:val="TableParagraph"/>
              <w:spacing w:line="360" w:lineRule="auto"/>
              <w:ind w:right="96"/>
              <w:jc w:val="both"/>
              <w:rPr>
                <w:sz w:val="24"/>
              </w:rPr>
            </w:pPr>
            <w:r>
              <w:rPr>
                <w:sz w:val="24"/>
              </w:rPr>
              <w:t>Test the update profile details process with</w:t>
            </w:r>
            <w:r>
              <w:rPr>
                <w:spacing w:val="40"/>
                <w:sz w:val="24"/>
              </w:rPr>
              <w:t xml:space="preserve"> </w:t>
            </w:r>
            <w:r>
              <w:rPr>
                <w:sz w:val="24"/>
              </w:rPr>
              <w:t>all necessary information entered, data already exist in the database and email address is not in the correct format.</w:t>
            </w:r>
          </w:p>
        </w:tc>
        <w:tc>
          <w:tcPr>
            <w:tcW w:w="3336" w:type="dxa"/>
          </w:tcPr>
          <w:p w:rsidR="00DF688C" w:rsidRDefault="00437954">
            <w:pPr>
              <w:pStyle w:val="TableParagraph"/>
              <w:spacing w:line="360" w:lineRule="auto"/>
              <w:ind w:right="96"/>
              <w:jc w:val="both"/>
              <w:rPr>
                <w:sz w:val="24"/>
              </w:rPr>
            </w:pPr>
            <w:r>
              <w:rPr>
                <w:sz w:val="24"/>
              </w:rPr>
              <w:t>The teacher clicks the Update Profile button after entering phone number and email</w:t>
            </w:r>
            <w:r>
              <w:rPr>
                <w:spacing w:val="40"/>
                <w:sz w:val="24"/>
              </w:rPr>
              <w:t xml:space="preserve"> </w:t>
            </w:r>
            <w:r>
              <w:rPr>
                <w:sz w:val="24"/>
              </w:rPr>
              <w:t>address that already exist in the database and email address is in the incorrect format.</w:t>
            </w:r>
          </w:p>
        </w:tc>
        <w:tc>
          <w:tcPr>
            <w:tcW w:w="3354" w:type="dxa"/>
          </w:tcPr>
          <w:p w:rsidR="00DF688C" w:rsidRDefault="00437954">
            <w:pPr>
              <w:pStyle w:val="TableParagraph"/>
              <w:spacing w:line="360" w:lineRule="auto"/>
              <w:rPr>
                <w:sz w:val="24"/>
              </w:rPr>
            </w:pPr>
            <w:r>
              <w:rPr>
                <w:sz w:val="24"/>
              </w:rPr>
              <w:t>Display</w:t>
            </w:r>
            <w:r>
              <w:rPr>
                <w:spacing w:val="40"/>
                <w:sz w:val="24"/>
              </w:rPr>
              <w:t xml:space="preserve"> </w:t>
            </w:r>
            <w:r>
              <w:rPr>
                <w:sz w:val="24"/>
              </w:rPr>
              <w:t>“</w:t>
            </w:r>
            <w:proofErr w:type="gramStart"/>
            <w:r>
              <w:rPr>
                <w:sz w:val="24"/>
              </w:rPr>
              <w:t>Error</w:t>
            </w:r>
            <w:r>
              <w:rPr>
                <w:spacing w:val="40"/>
                <w:sz w:val="24"/>
              </w:rPr>
              <w:t xml:space="preserve"> </w:t>
            </w:r>
            <w:r>
              <w:rPr>
                <w:sz w:val="24"/>
              </w:rPr>
              <w:t>:</w:t>
            </w:r>
            <w:proofErr w:type="gramEnd"/>
            <w:r>
              <w:rPr>
                <w:spacing w:val="40"/>
                <w:sz w:val="24"/>
              </w:rPr>
              <w:t xml:space="preserve"> </w:t>
            </w:r>
            <w:r>
              <w:rPr>
                <w:sz w:val="24"/>
              </w:rPr>
              <w:t>You</w:t>
            </w:r>
            <w:r>
              <w:rPr>
                <w:spacing w:val="40"/>
                <w:sz w:val="24"/>
              </w:rPr>
              <w:t xml:space="preserve"> </w:t>
            </w:r>
            <w:r>
              <w:rPr>
                <w:sz w:val="24"/>
              </w:rPr>
              <w:t>did</w:t>
            </w:r>
            <w:r>
              <w:rPr>
                <w:spacing w:val="40"/>
                <w:sz w:val="24"/>
              </w:rPr>
              <w:t xml:space="preserve"> </w:t>
            </w:r>
            <w:r>
              <w:rPr>
                <w:sz w:val="24"/>
              </w:rPr>
              <w:t>not enter a valid email.”</w:t>
            </w:r>
          </w:p>
        </w:tc>
      </w:tr>
    </w:tbl>
    <w:p w:rsidR="00DF688C" w:rsidRDefault="00DF688C">
      <w:pPr>
        <w:spacing w:line="360" w:lineRule="auto"/>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4627"/>
        <w:gridCol w:w="3336"/>
        <w:gridCol w:w="3354"/>
      </w:tblGrid>
      <w:tr w:rsidR="00DF688C">
        <w:trPr>
          <w:trHeight w:val="653"/>
        </w:trPr>
        <w:tc>
          <w:tcPr>
            <w:tcW w:w="2052"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17" w:type="dxa"/>
            <w:gridSpan w:val="3"/>
          </w:tcPr>
          <w:p w:rsidR="00DF688C" w:rsidRDefault="00437954">
            <w:pPr>
              <w:pStyle w:val="TableParagraph"/>
              <w:rPr>
                <w:sz w:val="24"/>
              </w:rPr>
            </w:pPr>
            <w:r>
              <w:rPr>
                <w:spacing w:val="-2"/>
                <w:sz w:val="24"/>
              </w:rPr>
              <w:t>T2.033</w:t>
            </w:r>
          </w:p>
        </w:tc>
      </w:tr>
      <w:tr w:rsidR="00DF688C">
        <w:trPr>
          <w:trHeight w:val="653"/>
        </w:trPr>
        <w:tc>
          <w:tcPr>
            <w:tcW w:w="2052" w:type="dxa"/>
            <w:shd w:val="clear" w:color="auto" w:fill="E7E6E6"/>
          </w:tcPr>
          <w:p w:rsidR="00DF688C" w:rsidRDefault="00437954">
            <w:pPr>
              <w:pStyle w:val="TableParagraph"/>
              <w:rPr>
                <w:b/>
                <w:sz w:val="24"/>
              </w:rPr>
            </w:pPr>
            <w:r>
              <w:rPr>
                <w:b/>
                <w:sz w:val="24"/>
              </w:rPr>
              <w:t>Module</w:t>
            </w:r>
            <w:r>
              <w:rPr>
                <w:b/>
                <w:spacing w:val="-7"/>
                <w:sz w:val="24"/>
              </w:rPr>
              <w:t xml:space="preserve"> </w:t>
            </w:r>
            <w:r>
              <w:rPr>
                <w:b/>
                <w:spacing w:val="-4"/>
                <w:sz w:val="24"/>
              </w:rPr>
              <w:t>Name</w:t>
            </w:r>
          </w:p>
        </w:tc>
        <w:tc>
          <w:tcPr>
            <w:tcW w:w="11317" w:type="dxa"/>
            <w:gridSpan w:val="3"/>
          </w:tcPr>
          <w:p w:rsidR="00DF688C" w:rsidRDefault="00437954">
            <w:pPr>
              <w:pStyle w:val="TableParagraph"/>
              <w:rPr>
                <w:sz w:val="24"/>
              </w:rPr>
            </w:pPr>
            <w:r>
              <w:rPr>
                <w:sz w:val="24"/>
              </w:rPr>
              <w:t>Change</w:t>
            </w:r>
            <w:r>
              <w:rPr>
                <w:spacing w:val="-2"/>
                <w:sz w:val="24"/>
              </w:rPr>
              <w:t xml:space="preserve"> Password</w:t>
            </w:r>
          </w:p>
        </w:tc>
      </w:tr>
      <w:tr w:rsidR="00DF688C">
        <w:trPr>
          <w:trHeight w:val="653"/>
        </w:trPr>
        <w:tc>
          <w:tcPr>
            <w:tcW w:w="2052" w:type="dxa"/>
            <w:shd w:val="clear" w:color="auto" w:fill="E7E6E6"/>
          </w:tcPr>
          <w:p w:rsidR="00DF688C" w:rsidRDefault="00437954">
            <w:pPr>
              <w:pStyle w:val="TableParagraph"/>
              <w:spacing w:before="118"/>
              <w:rPr>
                <w:b/>
                <w:sz w:val="24"/>
              </w:rPr>
            </w:pPr>
            <w:r>
              <w:rPr>
                <w:b/>
                <w:sz w:val="24"/>
              </w:rPr>
              <w:t>Test</w:t>
            </w:r>
            <w:r>
              <w:rPr>
                <w:b/>
                <w:spacing w:val="-2"/>
                <w:sz w:val="24"/>
              </w:rPr>
              <w:t xml:space="preserve"> Description</w:t>
            </w:r>
          </w:p>
        </w:tc>
        <w:tc>
          <w:tcPr>
            <w:tcW w:w="11317" w:type="dxa"/>
            <w:gridSpan w:val="3"/>
          </w:tcPr>
          <w:p w:rsidR="00DF688C" w:rsidRDefault="00437954">
            <w:pPr>
              <w:pStyle w:val="TableParagraph"/>
              <w:spacing w:before="118"/>
              <w:rPr>
                <w:sz w:val="24"/>
              </w:rPr>
            </w:pPr>
            <w:r>
              <w:rPr>
                <w:sz w:val="24"/>
              </w:rPr>
              <w:t>To</w:t>
            </w:r>
            <w:r>
              <w:rPr>
                <w:spacing w:val="-2"/>
                <w:sz w:val="24"/>
              </w:rPr>
              <w:t xml:space="preserve"> </w:t>
            </w:r>
            <w:r>
              <w:rPr>
                <w:sz w:val="24"/>
              </w:rPr>
              <w:t xml:space="preserve">change </w:t>
            </w:r>
            <w:r>
              <w:rPr>
                <w:spacing w:val="-2"/>
                <w:sz w:val="24"/>
              </w:rPr>
              <w:t>password.</w:t>
            </w:r>
          </w:p>
        </w:tc>
      </w:tr>
      <w:tr w:rsidR="00DF688C">
        <w:trPr>
          <w:trHeight w:val="653"/>
        </w:trPr>
        <w:tc>
          <w:tcPr>
            <w:tcW w:w="2052" w:type="dxa"/>
            <w:shd w:val="clear" w:color="auto" w:fill="E7E6E6"/>
          </w:tcPr>
          <w:p w:rsidR="00DF688C" w:rsidRDefault="00437954">
            <w:pPr>
              <w:pStyle w:val="TableParagraph"/>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4627" w:type="dxa"/>
            <w:shd w:val="clear" w:color="auto" w:fill="E7E6E6"/>
          </w:tcPr>
          <w:p w:rsidR="00DF688C" w:rsidRDefault="00437954">
            <w:pPr>
              <w:pStyle w:val="TableParagraph"/>
              <w:rPr>
                <w:b/>
                <w:sz w:val="24"/>
              </w:rPr>
            </w:pPr>
            <w:r>
              <w:rPr>
                <w:b/>
                <w:sz w:val="24"/>
              </w:rPr>
              <w:t>Test</w:t>
            </w:r>
            <w:r>
              <w:rPr>
                <w:b/>
                <w:spacing w:val="-2"/>
                <w:sz w:val="24"/>
              </w:rPr>
              <w:t xml:space="preserve"> </w:t>
            </w:r>
            <w:r>
              <w:rPr>
                <w:b/>
                <w:sz w:val="24"/>
              </w:rPr>
              <w:t xml:space="preserve">Case </w:t>
            </w:r>
            <w:r>
              <w:rPr>
                <w:b/>
                <w:spacing w:val="-2"/>
                <w:sz w:val="24"/>
              </w:rPr>
              <w:t>Description</w:t>
            </w:r>
          </w:p>
        </w:tc>
        <w:tc>
          <w:tcPr>
            <w:tcW w:w="3336" w:type="dxa"/>
            <w:shd w:val="clear" w:color="auto" w:fill="E7E6E6"/>
          </w:tcPr>
          <w:p w:rsidR="00DF688C" w:rsidRDefault="00437954">
            <w:pPr>
              <w:pStyle w:val="TableParagraph"/>
              <w:rPr>
                <w:b/>
                <w:sz w:val="24"/>
              </w:rPr>
            </w:pPr>
            <w:r>
              <w:rPr>
                <w:b/>
                <w:spacing w:val="-2"/>
                <w:sz w:val="24"/>
              </w:rPr>
              <w:t>Procedures</w:t>
            </w:r>
          </w:p>
        </w:tc>
        <w:tc>
          <w:tcPr>
            <w:tcW w:w="3354" w:type="dxa"/>
            <w:shd w:val="clear" w:color="auto" w:fill="E7E6E6"/>
          </w:tcPr>
          <w:p w:rsidR="00DF688C" w:rsidRDefault="00437954">
            <w:pPr>
              <w:pStyle w:val="TableParagraph"/>
              <w:rPr>
                <w:b/>
                <w:sz w:val="24"/>
              </w:rPr>
            </w:pPr>
            <w:r>
              <w:rPr>
                <w:b/>
                <w:sz w:val="24"/>
              </w:rPr>
              <w:t>Expected</w:t>
            </w:r>
            <w:r>
              <w:rPr>
                <w:b/>
                <w:spacing w:val="-4"/>
                <w:sz w:val="24"/>
              </w:rPr>
              <w:t xml:space="preserve"> </w:t>
            </w:r>
            <w:r>
              <w:rPr>
                <w:b/>
                <w:spacing w:val="-2"/>
                <w:sz w:val="24"/>
              </w:rPr>
              <w:t>Result</w:t>
            </w:r>
          </w:p>
        </w:tc>
      </w:tr>
      <w:tr w:rsidR="00DF688C">
        <w:trPr>
          <w:trHeight w:val="2310"/>
        </w:trPr>
        <w:tc>
          <w:tcPr>
            <w:tcW w:w="2052" w:type="dxa"/>
          </w:tcPr>
          <w:p w:rsidR="00DF688C" w:rsidRDefault="00437954">
            <w:pPr>
              <w:pStyle w:val="TableParagraph"/>
              <w:ind w:left="542"/>
              <w:rPr>
                <w:sz w:val="24"/>
              </w:rPr>
            </w:pPr>
            <w:r>
              <w:rPr>
                <w:spacing w:val="-2"/>
                <w:sz w:val="24"/>
              </w:rPr>
              <w:t>TC33.001</w:t>
            </w:r>
          </w:p>
        </w:tc>
        <w:tc>
          <w:tcPr>
            <w:tcW w:w="4627" w:type="dxa"/>
          </w:tcPr>
          <w:p w:rsidR="00DF688C" w:rsidRDefault="00437954">
            <w:pPr>
              <w:pStyle w:val="TableParagraph"/>
              <w:spacing w:line="360" w:lineRule="auto"/>
              <w:ind w:right="97"/>
              <w:jc w:val="both"/>
              <w:rPr>
                <w:sz w:val="24"/>
              </w:rPr>
            </w:pPr>
            <w:r>
              <w:rPr>
                <w:sz w:val="24"/>
              </w:rPr>
              <w:t>Test the password change process with the old password matching the current password, new and confirm password is the same.</w:t>
            </w:r>
          </w:p>
        </w:tc>
        <w:tc>
          <w:tcPr>
            <w:tcW w:w="3336" w:type="dxa"/>
          </w:tcPr>
          <w:p w:rsidR="00DF688C" w:rsidRDefault="00437954">
            <w:pPr>
              <w:pStyle w:val="TableParagraph"/>
              <w:spacing w:line="360" w:lineRule="auto"/>
              <w:ind w:right="96"/>
              <w:jc w:val="both"/>
              <w:rPr>
                <w:sz w:val="24"/>
              </w:rPr>
            </w:pPr>
            <w:r>
              <w:rPr>
                <w:sz w:val="24"/>
              </w:rPr>
              <w:t>The teacher clicks the Change Password button after entering old password that matches with the current password, new and confirm password is the same.</w:t>
            </w:r>
          </w:p>
        </w:tc>
        <w:tc>
          <w:tcPr>
            <w:tcW w:w="3354" w:type="dxa"/>
          </w:tcPr>
          <w:p w:rsidR="00DF688C" w:rsidRDefault="00437954">
            <w:pPr>
              <w:pStyle w:val="TableParagraph"/>
              <w:spacing w:line="360" w:lineRule="auto"/>
              <w:rPr>
                <w:sz w:val="24"/>
              </w:rPr>
            </w:pPr>
            <w:r>
              <w:rPr>
                <w:sz w:val="24"/>
              </w:rPr>
              <w:t>Display</w:t>
            </w:r>
            <w:r>
              <w:rPr>
                <w:spacing w:val="80"/>
                <w:sz w:val="24"/>
              </w:rPr>
              <w:t xml:space="preserve"> </w:t>
            </w:r>
            <w:r>
              <w:rPr>
                <w:sz w:val="24"/>
              </w:rPr>
              <w:t>“Password</w:t>
            </w:r>
            <w:r>
              <w:rPr>
                <w:spacing w:val="80"/>
                <w:sz w:val="24"/>
              </w:rPr>
              <w:t xml:space="preserve"> </w:t>
            </w:r>
            <w:r>
              <w:rPr>
                <w:sz w:val="24"/>
              </w:rPr>
              <w:t>has</w:t>
            </w:r>
            <w:r>
              <w:rPr>
                <w:spacing w:val="80"/>
                <w:sz w:val="24"/>
              </w:rPr>
              <w:t xml:space="preserve"> </w:t>
            </w:r>
            <w:r>
              <w:rPr>
                <w:sz w:val="24"/>
              </w:rPr>
              <w:t>been changed successfully!</w:t>
            </w:r>
            <w:proofErr w:type="gramStart"/>
            <w:r>
              <w:rPr>
                <w:sz w:val="24"/>
              </w:rPr>
              <w:t>”.</w:t>
            </w:r>
            <w:proofErr w:type="gramEnd"/>
          </w:p>
        </w:tc>
      </w:tr>
      <w:tr w:rsidR="00DF688C">
        <w:trPr>
          <w:trHeight w:val="2723"/>
        </w:trPr>
        <w:tc>
          <w:tcPr>
            <w:tcW w:w="2052" w:type="dxa"/>
          </w:tcPr>
          <w:p w:rsidR="00DF688C" w:rsidRDefault="00437954">
            <w:pPr>
              <w:pStyle w:val="TableParagraph"/>
              <w:spacing w:before="118"/>
              <w:ind w:left="542"/>
              <w:rPr>
                <w:sz w:val="24"/>
              </w:rPr>
            </w:pPr>
            <w:r>
              <w:rPr>
                <w:spacing w:val="-2"/>
                <w:sz w:val="24"/>
              </w:rPr>
              <w:t>TC33.002</w:t>
            </w:r>
          </w:p>
        </w:tc>
        <w:tc>
          <w:tcPr>
            <w:tcW w:w="4627" w:type="dxa"/>
          </w:tcPr>
          <w:p w:rsidR="00DF688C" w:rsidRDefault="00437954">
            <w:pPr>
              <w:pStyle w:val="TableParagraph"/>
              <w:spacing w:before="118" w:line="360" w:lineRule="auto"/>
              <w:ind w:right="97"/>
              <w:jc w:val="both"/>
              <w:rPr>
                <w:sz w:val="24"/>
              </w:rPr>
            </w:pPr>
            <w:r>
              <w:rPr>
                <w:sz w:val="24"/>
              </w:rPr>
              <w:t xml:space="preserve">Test the password change process with the old password not matching the current password, new and confirm password is the </w:t>
            </w:r>
            <w:r>
              <w:rPr>
                <w:spacing w:val="-2"/>
                <w:sz w:val="24"/>
              </w:rPr>
              <w:t>same.</w:t>
            </w:r>
          </w:p>
        </w:tc>
        <w:tc>
          <w:tcPr>
            <w:tcW w:w="3336" w:type="dxa"/>
          </w:tcPr>
          <w:p w:rsidR="00DF688C" w:rsidRDefault="00437954">
            <w:pPr>
              <w:pStyle w:val="TableParagraph"/>
              <w:spacing w:before="118" w:line="360" w:lineRule="auto"/>
              <w:ind w:right="96"/>
              <w:jc w:val="both"/>
              <w:rPr>
                <w:sz w:val="24"/>
              </w:rPr>
            </w:pPr>
            <w:r>
              <w:rPr>
                <w:sz w:val="24"/>
              </w:rPr>
              <w:t>The teacher clicks the Change Password button after entering old password that does not matches with the current password, new and confirm password is the same.</w:t>
            </w:r>
          </w:p>
        </w:tc>
        <w:tc>
          <w:tcPr>
            <w:tcW w:w="3354" w:type="dxa"/>
          </w:tcPr>
          <w:p w:rsidR="00DF688C" w:rsidRDefault="00437954">
            <w:pPr>
              <w:pStyle w:val="TableParagraph"/>
              <w:spacing w:before="118" w:line="360" w:lineRule="auto"/>
              <w:rPr>
                <w:sz w:val="24"/>
              </w:rPr>
            </w:pPr>
            <w:r>
              <w:rPr>
                <w:sz w:val="24"/>
              </w:rPr>
              <w:t>Display</w:t>
            </w:r>
            <w:r>
              <w:rPr>
                <w:spacing w:val="34"/>
                <w:sz w:val="24"/>
              </w:rPr>
              <w:t xml:space="preserve"> </w:t>
            </w:r>
            <w:r>
              <w:rPr>
                <w:sz w:val="24"/>
              </w:rPr>
              <w:t>“Uh-oh!</w:t>
            </w:r>
            <w:r>
              <w:rPr>
                <w:spacing w:val="35"/>
                <w:sz w:val="24"/>
              </w:rPr>
              <w:t xml:space="preserve"> </w:t>
            </w:r>
            <w:r>
              <w:rPr>
                <w:sz w:val="24"/>
              </w:rPr>
              <w:t>Old</w:t>
            </w:r>
            <w:r>
              <w:rPr>
                <w:spacing w:val="34"/>
                <w:sz w:val="24"/>
              </w:rPr>
              <w:t xml:space="preserve"> </w:t>
            </w:r>
            <w:r>
              <w:rPr>
                <w:sz w:val="24"/>
              </w:rPr>
              <w:t>password not match.”</w:t>
            </w:r>
          </w:p>
        </w:tc>
      </w:tr>
      <w:tr w:rsidR="00DF688C">
        <w:trPr>
          <w:trHeight w:val="945"/>
        </w:trPr>
        <w:tc>
          <w:tcPr>
            <w:tcW w:w="2052" w:type="dxa"/>
          </w:tcPr>
          <w:p w:rsidR="00DF688C" w:rsidRDefault="00437954">
            <w:pPr>
              <w:pStyle w:val="TableParagraph"/>
              <w:spacing w:before="121"/>
              <w:ind w:left="542"/>
              <w:rPr>
                <w:sz w:val="24"/>
              </w:rPr>
            </w:pPr>
            <w:r>
              <w:rPr>
                <w:spacing w:val="-2"/>
                <w:sz w:val="24"/>
              </w:rPr>
              <w:t>TC33.003</w:t>
            </w:r>
          </w:p>
        </w:tc>
        <w:tc>
          <w:tcPr>
            <w:tcW w:w="4627" w:type="dxa"/>
          </w:tcPr>
          <w:p w:rsidR="00DF688C" w:rsidRDefault="00437954">
            <w:pPr>
              <w:pStyle w:val="TableParagraph"/>
              <w:tabs>
                <w:tab w:val="left" w:pos="618"/>
                <w:tab w:val="left" w:pos="1730"/>
                <w:tab w:val="left" w:pos="2241"/>
                <w:tab w:val="left" w:pos="3340"/>
                <w:tab w:val="left" w:pos="3839"/>
              </w:tabs>
              <w:spacing w:before="15" w:line="412" w:lineRule="exact"/>
              <w:ind w:right="97"/>
              <w:rPr>
                <w:sz w:val="24"/>
              </w:rPr>
            </w:pPr>
            <w:r>
              <w:rPr>
                <w:sz w:val="24"/>
              </w:rPr>
              <w:t>Test</w:t>
            </w:r>
            <w:r>
              <w:rPr>
                <w:spacing w:val="40"/>
                <w:sz w:val="24"/>
              </w:rPr>
              <w:t xml:space="preserve"> </w:t>
            </w:r>
            <w:r>
              <w:rPr>
                <w:sz w:val="24"/>
              </w:rPr>
              <w:t>the</w:t>
            </w:r>
            <w:r>
              <w:rPr>
                <w:spacing w:val="40"/>
                <w:sz w:val="24"/>
              </w:rPr>
              <w:t xml:space="preserve"> </w:t>
            </w:r>
            <w:r>
              <w:rPr>
                <w:sz w:val="24"/>
              </w:rPr>
              <w:t>password</w:t>
            </w:r>
            <w:r>
              <w:rPr>
                <w:spacing w:val="40"/>
                <w:sz w:val="24"/>
              </w:rPr>
              <w:t xml:space="preserve"> </w:t>
            </w:r>
            <w:r>
              <w:rPr>
                <w:sz w:val="24"/>
              </w:rPr>
              <w:t>change</w:t>
            </w:r>
            <w:r>
              <w:rPr>
                <w:spacing w:val="40"/>
                <w:sz w:val="24"/>
              </w:rPr>
              <w:t xml:space="preserve"> </w:t>
            </w:r>
            <w:r>
              <w:rPr>
                <w:sz w:val="24"/>
              </w:rPr>
              <w:t>process</w:t>
            </w:r>
            <w:r>
              <w:rPr>
                <w:spacing w:val="40"/>
                <w:sz w:val="24"/>
              </w:rPr>
              <w:t xml:space="preserve"> </w:t>
            </w:r>
            <w:r>
              <w:rPr>
                <w:sz w:val="24"/>
              </w:rPr>
              <w:t>with</w:t>
            </w:r>
            <w:r>
              <w:rPr>
                <w:spacing w:val="40"/>
                <w:sz w:val="24"/>
              </w:rPr>
              <w:t xml:space="preserve"> </w:t>
            </w:r>
            <w:r>
              <w:rPr>
                <w:sz w:val="24"/>
              </w:rPr>
              <w:t xml:space="preserve">the </w:t>
            </w:r>
            <w:r>
              <w:rPr>
                <w:spacing w:val="-5"/>
                <w:sz w:val="24"/>
              </w:rPr>
              <w:t>old</w:t>
            </w:r>
            <w:r>
              <w:rPr>
                <w:sz w:val="24"/>
              </w:rPr>
              <w:tab/>
            </w:r>
            <w:r>
              <w:rPr>
                <w:spacing w:val="-2"/>
                <w:sz w:val="24"/>
              </w:rPr>
              <w:t>password</w:t>
            </w:r>
            <w:r>
              <w:rPr>
                <w:sz w:val="24"/>
              </w:rPr>
              <w:tab/>
            </w:r>
            <w:r>
              <w:rPr>
                <w:spacing w:val="-5"/>
                <w:sz w:val="24"/>
              </w:rPr>
              <w:t>not</w:t>
            </w:r>
            <w:r>
              <w:rPr>
                <w:sz w:val="24"/>
              </w:rPr>
              <w:tab/>
            </w:r>
            <w:r>
              <w:rPr>
                <w:spacing w:val="-2"/>
                <w:sz w:val="24"/>
              </w:rPr>
              <w:t>matching</w:t>
            </w:r>
            <w:r>
              <w:rPr>
                <w:sz w:val="24"/>
              </w:rPr>
              <w:tab/>
            </w:r>
            <w:r>
              <w:rPr>
                <w:spacing w:val="-5"/>
                <w:sz w:val="24"/>
              </w:rPr>
              <w:t>the</w:t>
            </w:r>
            <w:r>
              <w:rPr>
                <w:sz w:val="24"/>
              </w:rPr>
              <w:tab/>
            </w:r>
            <w:r>
              <w:rPr>
                <w:spacing w:val="-2"/>
                <w:sz w:val="24"/>
              </w:rPr>
              <w:t>current</w:t>
            </w:r>
          </w:p>
        </w:tc>
        <w:tc>
          <w:tcPr>
            <w:tcW w:w="3336" w:type="dxa"/>
          </w:tcPr>
          <w:p w:rsidR="00DF688C" w:rsidRDefault="00437954">
            <w:pPr>
              <w:pStyle w:val="TableParagraph"/>
              <w:spacing w:before="15" w:line="412" w:lineRule="exact"/>
              <w:rPr>
                <w:sz w:val="24"/>
              </w:rPr>
            </w:pPr>
            <w:r>
              <w:rPr>
                <w:sz w:val="24"/>
              </w:rPr>
              <w:t>The</w:t>
            </w:r>
            <w:r>
              <w:rPr>
                <w:spacing w:val="40"/>
                <w:sz w:val="24"/>
              </w:rPr>
              <w:t xml:space="preserve"> </w:t>
            </w:r>
            <w:r>
              <w:rPr>
                <w:sz w:val="24"/>
              </w:rPr>
              <w:t>teacher</w:t>
            </w:r>
            <w:r>
              <w:rPr>
                <w:spacing w:val="40"/>
                <w:sz w:val="24"/>
              </w:rPr>
              <w:t xml:space="preserve"> </w:t>
            </w:r>
            <w:r>
              <w:rPr>
                <w:sz w:val="24"/>
              </w:rPr>
              <w:t>clicks</w:t>
            </w:r>
            <w:r>
              <w:rPr>
                <w:spacing w:val="40"/>
                <w:sz w:val="24"/>
              </w:rPr>
              <w:t xml:space="preserve"> </w:t>
            </w:r>
            <w:r>
              <w:rPr>
                <w:sz w:val="24"/>
              </w:rPr>
              <w:t>the</w:t>
            </w:r>
            <w:r>
              <w:rPr>
                <w:spacing w:val="40"/>
                <w:sz w:val="24"/>
              </w:rPr>
              <w:t xml:space="preserve"> </w:t>
            </w:r>
            <w:r>
              <w:rPr>
                <w:sz w:val="24"/>
              </w:rPr>
              <w:t>Change Password</w:t>
            </w:r>
            <w:r>
              <w:rPr>
                <w:spacing w:val="56"/>
                <w:sz w:val="24"/>
              </w:rPr>
              <w:t xml:space="preserve"> </w:t>
            </w:r>
            <w:r>
              <w:rPr>
                <w:sz w:val="24"/>
              </w:rPr>
              <w:t>button</w:t>
            </w:r>
            <w:r>
              <w:rPr>
                <w:spacing w:val="58"/>
                <w:sz w:val="24"/>
              </w:rPr>
              <w:t xml:space="preserve"> </w:t>
            </w:r>
            <w:r>
              <w:rPr>
                <w:sz w:val="24"/>
              </w:rPr>
              <w:t>after</w:t>
            </w:r>
            <w:r>
              <w:rPr>
                <w:spacing w:val="59"/>
                <w:sz w:val="24"/>
              </w:rPr>
              <w:t xml:space="preserve"> </w:t>
            </w:r>
            <w:r>
              <w:rPr>
                <w:spacing w:val="-2"/>
                <w:sz w:val="24"/>
              </w:rPr>
              <w:t>entering</w:t>
            </w:r>
          </w:p>
        </w:tc>
        <w:tc>
          <w:tcPr>
            <w:tcW w:w="3354" w:type="dxa"/>
          </w:tcPr>
          <w:p w:rsidR="00DF688C" w:rsidRDefault="00437954">
            <w:pPr>
              <w:pStyle w:val="TableParagraph"/>
              <w:tabs>
                <w:tab w:val="left" w:pos="1207"/>
                <w:tab w:val="left" w:pos="2411"/>
                <w:tab w:val="left" w:pos="2937"/>
              </w:tabs>
              <w:spacing w:before="15" w:line="412" w:lineRule="exact"/>
              <w:ind w:right="97"/>
              <w:rPr>
                <w:sz w:val="24"/>
              </w:rPr>
            </w:pPr>
            <w:r>
              <w:rPr>
                <w:sz w:val="24"/>
              </w:rPr>
              <w:t>Display</w:t>
            </w:r>
            <w:r>
              <w:rPr>
                <w:spacing w:val="80"/>
                <w:sz w:val="24"/>
              </w:rPr>
              <w:t xml:space="preserve"> </w:t>
            </w:r>
            <w:r>
              <w:rPr>
                <w:sz w:val="24"/>
              </w:rPr>
              <w:t>“New</w:t>
            </w:r>
            <w:r>
              <w:rPr>
                <w:spacing w:val="80"/>
                <w:sz w:val="24"/>
              </w:rPr>
              <w:t xml:space="preserve"> </w:t>
            </w:r>
            <w:r>
              <w:rPr>
                <w:sz w:val="24"/>
              </w:rPr>
              <w:t>Password</w:t>
            </w:r>
            <w:r>
              <w:rPr>
                <w:spacing w:val="80"/>
                <w:sz w:val="24"/>
              </w:rPr>
              <w:t xml:space="preserve"> </w:t>
            </w:r>
            <w:r>
              <w:rPr>
                <w:sz w:val="24"/>
              </w:rPr>
              <w:t xml:space="preserve">and </w:t>
            </w:r>
            <w:r>
              <w:rPr>
                <w:spacing w:val="-2"/>
                <w:sz w:val="24"/>
              </w:rPr>
              <w:t>Confirm</w:t>
            </w:r>
            <w:r>
              <w:rPr>
                <w:sz w:val="24"/>
              </w:rPr>
              <w:tab/>
            </w:r>
            <w:r>
              <w:rPr>
                <w:spacing w:val="-2"/>
                <w:sz w:val="24"/>
              </w:rPr>
              <w:t>Password</w:t>
            </w:r>
            <w:r>
              <w:rPr>
                <w:sz w:val="24"/>
              </w:rPr>
              <w:tab/>
            </w:r>
            <w:r>
              <w:rPr>
                <w:spacing w:val="-5"/>
                <w:sz w:val="24"/>
              </w:rPr>
              <w:t>do</w:t>
            </w:r>
            <w:r>
              <w:rPr>
                <w:sz w:val="24"/>
              </w:rPr>
              <w:tab/>
            </w:r>
            <w:r>
              <w:rPr>
                <w:spacing w:val="-5"/>
                <w:sz w:val="24"/>
              </w:rPr>
              <w:t>not</w:t>
            </w:r>
          </w:p>
        </w:tc>
      </w:tr>
    </w:tbl>
    <w:p w:rsidR="00DF688C" w:rsidRDefault="00DF688C">
      <w:pPr>
        <w:spacing w:line="412" w:lineRule="exact"/>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4627"/>
        <w:gridCol w:w="3336"/>
        <w:gridCol w:w="3354"/>
      </w:tblGrid>
      <w:tr w:rsidR="00DF688C">
        <w:trPr>
          <w:trHeight w:val="1775"/>
        </w:trPr>
        <w:tc>
          <w:tcPr>
            <w:tcW w:w="2052" w:type="dxa"/>
          </w:tcPr>
          <w:p w:rsidR="00DF688C" w:rsidRDefault="00DF688C">
            <w:pPr>
              <w:pStyle w:val="TableParagraph"/>
              <w:spacing w:before="0"/>
              <w:ind w:left="0"/>
              <w:rPr>
                <w:sz w:val="24"/>
              </w:rPr>
            </w:pPr>
          </w:p>
        </w:tc>
        <w:tc>
          <w:tcPr>
            <w:tcW w:w="4627" w:type="dxa"/>
          </w:tcPr>
          <w:p w:rsidR="00DF688C" w:rsidRDefault="00437954">
            <w:pPr>
              <w:pStyle w:val="TableParagraph"/>
              <w:spacing w:before="0" w:line="360" w:lineRule="auto"/>
              <w:rPr>
                <w:sz w:val="24"/>
              </w:rPr>
            </w:pPr>
            <w:proofErr w:type="gramStart"/>
            <w:r>
              <w:rPr>
                <w:sz w:val="24"/>
              </w:rPr>
              <w:t>password</w:t>
            </w:r>
            <w:proofErr w:type="gramEnd"/>
            <w:r>
              <w:rPr>
                <w:sz w:val="24"/>
              </w:rPr>
              <w:t>,</w:t>
            </w:r>
            <w:r>
              <w:rPr>
                <w:spacing w:val="28"/>
                <w:sz w:val="24"/>
              </w:rPr>
              <w:t xml:space="preserve"> </w:t>
            </w:r>
            <w:r>
              <w:rPr>
                <w:sz w:val="24"/>
              </w:rPr>
              <w:t>new</w:t>
            </w:r>
            <w:r>
              <w:rPr>
                <w:spacing w:val="26"/>
                <w:sz w:val="24"/>
              </w:rPr>
              <w:t xml:space="preserve"> </w:t>
            </w:r>
            <w:r>
              <w:rPr>
                <w:sz w:val="24"/>
              </w:rPr>
              <w:t>and</w:t>
            </w:r>
            <w:r>
              <w:rPr>
                <w:spacing w:val="28"/>
                <w:sz w:val="24"/>
              </w:rPr>
              <w:t xml:space="preserve"> </w:t>
            </w:r>
            <w:r>
              <w:rPr>
                <w:sz w:val="24"/>
              </w:rPr>
              <w:t>confirm</w:t>
            </w:r>
            <w:r>
              <w:rPr>
                <w:spacing w:val="28"/>
                <w:sz w:val="24"/>
              </w:rPr>
              <w:t xml:space="preserve"> </w:t>
            </w:r>
            <w:r>
              <w:rPr>
                <w:sz w:val="24"/>
              </w:rPr>
              <w:t>password</w:t>
            </w:r>
            <w:r>
              <w:rPr>
                <w:spacing w:val="28"/>
                <w:sz w:val="24"/>
              </w:rPr>
              <w:t xml:space="preserve"> </w:t>
            </w:r>
            <w:r>
              <w:rPr>
                <w:sz w:val="24"/>
              </w:rPr>
              <w:t>is</w:t>
            </w:r>
            <w:r>
              <w:rPr>
                <w:spacing w:val="26"/>
                <w:sz w:val="24"/>
              </w:rPr>
              <w:t xml:space="preserve"> </w:t>
            </w:r>
            <w:r>
              <w:rPr>
                <w:sz w:val="24"/>
              </w:rPr>
              <w:t>not the same.</w:t>
            </w:r>
          </w:p>
        </w:tc>
        <w:tc>
          <w:tcPr>
            <w:tcW w:w="3336" w:type="dxa"/>
          </w:tcPr>
          <w:p w:rsidR="00DF688C" w:rsidRDefault="00437954">
            <w:pPr>
              <w:pStyle w:val="TableParagraph"/>
              <w:spacing w:before="0" w:line="360" w:lineRule="auto"/>
              <w:ind w:right="96"/>
              <w:jc w:val="both"/>
              <w:rPr>
                <w:sz w:val="24"/>
              </w:rPr>
            </w:pPr>
            <w:proofErr w:type="gramStart"/>
            <w:r>
              <w:rPr>
                <w:sz w:val="24"/>
              </w:rPr>
              <w:t>old</w:t>
            </w:r>
            <w:proofErr w:type="gramEnd"/>
            <w:r>
              <w:rPr>
                <w:sz w:val="24"/>
              </w:rPr>
              <w:t xml:space="preserve"> password that does not matches with the current password, new and confirm password is not the same.</w:t>
            </w:r>
          </w:p>
        </w:tc>
        <w:tc>
          <w:tcPr>
            <w:tcW w:w="3354" w:type="dxa"/>
          </w:tcPr>
          <w:p w:rsidR="00DF688C" w:rsidRDefault="00437954">
            <w:pPr>
              <w:pStyle w:val="TableParagraph"/>
              <w:spacing w:before="0" w:line="275" w:lineRule="exact"/>
              <w:rPr>
                <w:sz w:val="24"/>
              </w:rPr>
            </w:pPr>
            <w:proofErr w:type="gramStart"/>
            <w:r>
              <w:rPr>
                <w:spacing w:val="-2"/>
                <w:sz w:val="24"/>
              </w:rPr>
              <w:t>match</w:t>
            </w:r>
            <w:proofErr w:type="gramEnd"/>
            <w:r>
              <w:rPr>
                <w:spacing w:val="-2"/>
                <w:sz w:val="24"/>
              </w:rPr>
              <w:t>!”</w:t>
            </w:r>
          </w:p>
        </w:tc>
      </w:tr>
      <w:tr w:rsidR="00DF688C">
        <w:trPr>
          <w:trHeight w:val="3138"/>
        </w:trPr>
        <w:tc>
          <w:tcPr>
            <w:tcW w:w="2052" w:type="dxa"/>
          </w:tcPr>
          <w:p w:rsidR="00DF688C" w:rsidRDefault="00437954">
            <w:pPr>
              <w:pStyle w:val="TableParagraph"/>
              <w:spacing w:before="118"/>
              <w:ind w:left="542"/>
              <w:rPr>
                <w:sz w:val="24"/>
              </w:rPr>
            </w:pPr>
            <w:r>
              <w:rPr>
                <w:spacing w:val="-2"/>
                <w:sz w:val="24"/>
              </w:rPr>
              <w:t>TC33.004</w:t>
            </w:r>
          </w:p>
        </w:tc>
        <w:tc>
          <w:tcPr>
            <w:tcW w:w="4627" w:type="dxa"/>
          </w:tcPr>
          <w:p w:rsidR="00DF688C" w:rsidRDefault="00437954">
            <w:pPr>
              <w:pStyle w:val="TableParagraph"/>
              <w:spacing w:before="118" w:line="360" w:lineRule="auto"/>
              <w:ind w:right="96"/>
              <w:jc w:val="both"/>
              <w:rPr>
                <w:sz w:val="24"/>
              </w:rPr>
            </w:pPr>
            <w:r>
              <w:rPr>
                <w:sz w:val="24"/>
              </w:rPr>
              <w:t>Test the password change process with the old password matching the current password, new and confirm password is the same but</w:t>
            </w:r>
            <w:r>
              <w:rPr>
                <w:spacing w:val="40"/>
                <w:sz w:val="24"/>
              </w:rPr>
              <w:t xml:space="preserve"> </w:t>
            </w:r>
            <w:r>
              <w:rPr>
                <w:sz w:val="24"/>
              </w:rPr>
              <w:t>not follow the requested format.</w:t>
            </w:r>
          </w:p>
        </w:tc>
        <w:tc>
          <w:tcPr>
            <w:tcW w:w="3336" w:type="dxa"/>
          </w:tcPr>
          <w:p w:rsidR="00DF688C" w:rsidRDefault="00437954">
            <w:pPr>
              <w:pStyle w:val="TableParagraph"/>
              <w:spacing w:before="118" w:line="360" w:lineRule="auto"/>
              <w:ind w:right="96"/>
              <w:jc w:val="both"/>
              <w:rPr>
                <w:sz w:val="24"/>
              </w:rPr>
            </w:pPr>
            <w:r>
              <w:rPr>
                <w:sz w:val="24"/>
              </w:rPr>
              <w:t xml:space="preserve">The teacher clicks the Change Password button after entering old password that matches with the current password, new and confirm password is the same but not follow the requested </w:t>
            </w:r>
            <w:r>
              <w:rPr>
                <w:spacing w:val="-2"/>
                <w:sz w:val="24"/>
              </w:rPr>
              <w:t>format.</w:t>
            </w:r>
          </w:p>
        </w:tc>
        <w:tc>
          <w:tcPr>
            <w:tcW w:w="3354" w:type="dxa"/>
          </w:tcPr>
          <w:p w:rsidR="00DF688C" w:rsidRDefault="00437954">
            <w:pPr>
              <w:pStyle w:val="TableParagraph"/>
              <w:tabs>
                <w:tab w:val="left" w:pos="1118"/>
                <w:tab w:val="left" w:pos="2102"/>
                <w:tab w:val="left" w:pos="2951"/>
              </w:tabs>
              <w:spacing w:before="118" w:line="360" w:lineRule="auto"/>
              <w:ind w:right="96"/>
              <w:rPr>
                <w:sz w:val="24"/>
              </w:rPr>
            </w:pPr>
            <w:r>
              <w:rPr>
                <w:spacing w:val="-2"/>
                <w:sz w:val="24"/>
              </w:rPr>
              <w:t>Display</w:t>
            </w:r>
            <w:r>
              <w:rPr>
                <w:sz w:val="24"/>
              </w:rPr>
              <w:tab/>
            </w:r>
            <w:r>
              <w:rPr>
                <w:spacing w:val="-2"/>
                <w:sz w:val="24"/>
              </w:rPr>
              <w:t>“Please</w:t>
            </w:r>
            <w:r>
              <w:rPr>
                <w:sz w:val="24"/>
              </w:rPr>
              <w:tab/>
            </w:r>
            <w:r>
              <w:rPr>
                <w:spacing w:val="-4"/>
                <w:sz w:val="24"/>
              </w:rPr>
              <w:t>match</w:t>
            </w:r>
            <w:r>
              <w:rPr>
                <w:sz w:val="24"/>
              </w:rPr>
              <w:tab/>
            </w:r>
            <w:r>
              <w:rPr>
                <w:spacing w:val="-4"/>
                <w:sz w:val="24"/>
              </w:rPr>
              <w:t xml:space="preserve">the </w:t>
            </w:r>
            <w:r>
              <w:rPr>
                <w:sz w:val="24"/>
              </w:rPr>
              <w:t>requested format.”</w:t>
            </w:r>
          </w:p>
        </w:tc>
      </w:tr>
    </w:tbl>
    <w:p w:rsidR="00DF688C" w:rsidRDefault="00DF688C">
      <w:pPr>
        <w:spacing w:line="360" w:lineRule="auto"/>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4627"/>
        <w:gridCol w:w="3336"/>
        <w:gridCol w:w="3354"/>
      </w:tblGrid>
      <w:tr w:rsidR="00DF688C">
        <w:trPr>
          <w:trHeight w:val="653"/>
        </w:trPr>
        <w:tc>
          <w:tcPr>
            <w:tcW w:w="2052"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17" w:type="dxa"/>
            <w:gridSpan w:val="3"/>
          </w:tcPr>
          <w:p w:rsidR="00DF688C" w:rsidRDefault="00437954">
            <w:pPr>
              <w:pStyle w:val="TableParagraph"/>
              <w:rPr>
                <w:sz w:val="24"/>
              </w:rPr>
            </w:pPr>
            <w:r>
              <w:rPr>
                <w:spacing w:val="-2"/>
                <w:sz w:val="24"/>
              </w:rPr>
              <w:t>T3.034</w:t>
            </w:r>
          </w:p>
        </w:tc>
      </w:tr>
      <w:tr w:rsidR="00DF688C">
        <w:trPr>
          <w:trHeight w:val="653"/>
        </w:trPr>
        <w:tc>
          <w:tcPr>
            <w:tcW w:w="2052" w:type="dxa"/>
            <w:shd w:val="clear" w:color="auto" w:fill="E7E6E6"/>
          </w:tcPr>
          <w:p w:rsidR="00DF688C" w:rsidRDefault="00437954">
            <w:pPr>
              <w:pStyle w:val="TableParagraph"/>
              <w:rPr>
                <w:b/>
                <w:sz w:val="24"/>
              </w:rPr>
            </w:pPr>
            <w:r>
              <w:rPr>
                <w:b/>
                <w:sz w:val="24"/>
              </w:rPr>
              <w:t>Module</w:t>
            </w:r>
            <w:r>
              <w:rPr>
                <w:b/>
                <w:spacing w:val="-7"/>
                <w:sz w:val="24"/>
              </w:rPr>
              <w:t xml:space="preserve"> </w:t>
            </w:r>
            <w:r>
              <w:rPr>
                <w:b/>
                <w:spacing w:val="-4"/>
                <w:sz w:val="24"/>
              </w:rPr>
              <w:t>Name</w:t>
            </w:r>
          </w:p>
        </w:tc>
        <w:tc>
          <w:tcPr>
            <w:tcW w:w="11317" w:type="dxa"/>
            <w:gridSpan w:val="3"/>
          </w:tcPr>
          <w:p w:rsidR="00DF688C" w:rsidRDefault="00437954">
            <w:pPr>
              <w:pStyle w:val="TableParagraph"/>
              <w:rPr>
                <w:sz w:val="24"/>
              </w:rPr>
            </w:pPr>
            <w:r>
              <w:rPr>
                <w:sz w:val="24"/>
              </w:rPr>
              <w:t>Sign</w:t>
            </w:r>
            <w:r>
              <w:rPr>
                <w:spacing w:val="-2"/>
                <w:sz w:val="24"/>
              </w:rPr>
              <w:t xml:space="preserve"> </w:t>
            </w:r>
            <w:r>
              <w:rPr>
                <w:sz w:val="24"/>
              </w:rPr>
              <w:t>Up</w:t>
            </w:r>
            <w:r>
              <w:rPr>
                <w:spacing w:val="-2"/>
                <w:sz w:val="24"/>
              </w:rPr>
              <w:t xml:space="preserve"> Account</w:t>
            </w:r>
          </w:p>
        </w:tc>
      </w:tr>
      <w:tr w:rsidR="00DF688C">
        <w:trPr>
          <w:trHeight w:val="653"/>
        </w:trPr>
        <w:tc>
          <w:tcPr>
            <w:tcW w:w="2052" w:type="dxa"/>
            <w:shd w:val="clear" w:color="auto" w:fill="E7E6E6"/>
          </w:tcPr>
          <w:p w:rsidR="00DF688C" w:rsidRDefault="00437954">
            <w:pPr>
              <w:pStyle w:val="TableParagraph"/>
              <w:spacing w:before="118"/>
              <w:rPr>
                <w:b/>
                <w:sz w:val="24"/>
              </w:rPr>
            </w:pPr>
            <w:r>
              <w:rPr>
                <w:b/>
                <w:sz w:val="24"/>
              </w:rPr>
              <w:t>Test</w:t>
            </w:r>
            <w:r>
              <w:rPr>
                <w:b/>
                <w:spacing w:val="-2"/>
                <w:sz w:val="24"/>
              </w:rPr>
              <w:t xml:space="preserve"> Description</w:t>
            </w:r>
          </w:p>
        </w:tc>
        <w:tc>
          <w:tcPr>
            <w:tcW w:w="11317" w:type="dxa"/>
            <w:gridSpan w:val="3"/>
          </w:tcPr>
          <w:p w:rsidR="00DF688C" w:rsidRDefault="00437954">
            <w:pPr>
              <w:pStyle w:val="TableParagraph"/>
              <w:spacing w:before="118"/>
              <w:rPr>
                <w:sz w:val="24"/>
              </w:rPr>
            </w:pPr>
            <w:r>
              <w:rPr>
                <w:sz w:val="24"/>
              </w:rPr>
              <w:t>To</w:t>
            </w:r>
            <w:r>
              <w:rPr>
                <w:spacing w:val="-2"/>
                <w:sz w:val="24"/>
              </w:rPr>
              <w:t xml:space="preserve"> </w:t>
            </w:r>
            <w:r>
              <w:rPr>
                <w:sz w:val="24"/>
              </w:rPr>
              <w:t>register</w:t>
            </w:r>
            <w:r>
              <w:rPr>
                <w:spacing w:val="-1"/>
                <w:sz w:val="24"/>
              </w:rPr>
              <w:t xml:space="preserve"> </w:t>
            </w:r>
            <w:r>
              <w:rPr>
                <w:sz w:val="24"/>
              </w:rPr>
              <w:t>new</w:t>
            </w:r>
            <w:r>
              <w:rPr>
                <w:spacing w:val="-2"/>
                <w:sz w:val="24"/>
              </w:rPr>
              <w:t xml:space="preserve"> account.</w:t>
            </w:r>
          </w:p>
        </w:tc>
      </w:tr>
      <w:tr w:rsidR="00DF688C">
        <w:trPr>
          <w:trHeight w:val="653"/>
        </w:trPr>
        <w:tc>
          <w:tcPr>
            <w:tcW w:w="2052" w:type="dxa"/>
            <w:shd w:val="clear" w:color="auto" w:fill="E7E6E6"/>
          </w:tcPr>
          <w:p w:rsidR="00DF688C" w:rsidRDefault="00437954">
            <w:pPr>
              <w:pStyle w:val="TableParagraph"/>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4627" w:type="dxa"/>
            <w:shd w:val="clear" w:color="auto" w:fill="E7E6E6"/>
          </w:tcPr>
          <w:p w:rsidR="00DF688C" w:rsidRDefault="00437954">
            <w:pPr>
              <w:pStyle w:val="TableParagraph"/>
              <w:rPr>
                <w:b/>
                <w:sz w:val="24"/>
              </w:rPr>
            </w:pPr>
            <w:r>
              <w:rPr>
                <w:b/>
                <w:sz w:val="24"/>
              </w:rPr>
              <w:t>Test</w:t>
            </w:r>
            <w:r>
              <w:rPr>
                <w:b/>
                <w:spacing w:val="-2"/>
                <w:sz w:val="24"/>
              </w:rPr>
              <w:t xml:space="preserve"> </w:t>
            </w:r>
            <w:r>
              <w:rPr>
                <w:b/>
                <w:sz w:val="24"/>
              </w:rPr>
              <w:t xml:space="preserve">Case </w:t>
            </w:r>
            <w:r>
              <w:rPr>
                <w:b/>
                <w:spacing w:val="-2"/>
                <w:sz w:val="24"/>
              </w:rPr>
              <w:t>Description</w:t>
            </w:r>
          </w:p>
        </w:tc>
        <w:tc>
          <w:tcPr>
            <w:tcW w:w="3336" w:type="dxa"/>
            <w:shd w:val="clear" w:color="auto" w:fill="E7E6E6"/>
          </w:tcPr>
          <w:p w:rsidR="00DF688C" w:rsidRDefault="00437954">
            <w:pPr>
              <w:pStyle w:val="TableParagraph"/>
              <w:rPr>
                <w:b/>
                <w:sz w:val="24"/>
              </w:rPr>
            </w:pPr>
            <w:r>
              <w:rPr>
                <w:b/>
                <w:spacing w:val="-2"/>
                <w:sz w:val="24"/>
              </w:rPr>
              <w:t>Procedures</w:t>
            </w:r>
          </w:p>
        </w:tc>
        <w:tc>
          <w:tcPr>
            <w:tcW w:w="3354" w:type="dxa"/>
            <w:shd w:val="clear" w:color="auto" w:fill="E7E6E6"/>
          </w:tcPr>
          <w:p w:rsidR="00DF688C" w:rsidRDefault="00437954">
            <w:pPr>
              <w:pStyle w:val="TableParagraph"/>
              <w:rPr>
                <w:b/>
                <w:sz w:val="24"/>
              </w:rPr>
            </w:pPr>
            <w:r>
              <w:rPr>
                <w:b/>
                <w:sz w:val="24"/>
              </w:rPr>
              <w:t>Expected</w:t>
            </w:r>
            <w:r>
              <w:rPr>
                <w:b/>
                <w:spacing w:val="-4"/>
                <w:sz w:val="24"/>
              </w:rPr>
              <w:t xml:space="preserve"> </w:t>
            </w:r>
            <w:r>
              <w:rPr>
                <w:b/>
                <w:spacing w:val="-2"/>
                <w:sz w:val="24"/>
              </w:rPr>
              <w:t>Result</w:t>
            </w:r>
          </w:p>
        </w:tc>
      </w:tr>
      <w:tr w:rsidR="00DF688C">
        <w:trPr>
          <w:trHeight w:val="3966"/>
        </w:trPr>
        <w:tc>
          <w:tcPr>
            <w:tcW w:w="2052" w:type="dxa"/>
          </w:tcPr>
          <w:p w:rsidR="00DF688C" w:rsidRDefault="00437954">
            <w:pPr>
              <w:pStyle w:val="TableParagraph"/>
              <w:ind w:left="542"/>
              <w:rPr>
                <w:sz w:val="24"/>
              </w:rPr>
            </w:pPr>
            <w:r>
              <w:rPr>
                <w:spacing w:val="-2"/>
                <w:sz w:val="24"/>
              </w:rPr>
              <w:t>TC34.001</w:t>
            </w:r>
          </w:p>
        </w:tc>
        <w:tc>
          <w:tcPr>
            <w:tcW w:w="4627" w:type="dxa"/>
          </w:tcPr>
          <w:p w:rsidR="00DF688C" w:rsidRDefault="00437954">
            <w:pPr>
              <w:pStyle w:val="TableParagraph"/>
              <w:spacing w:line="360" w:lineRule="auto"/>
              <w:ind w:right="95"/>
              <w:jc w:val="both"/>
              <w:rPr>
                <w:sz w:val="24"/>
              </w:rPr>
            </w:pPr>
            <w:r>
              <w:rPr>
                <w:sz w:val="24"/>
              </w:rPr>
              <w:t>Test the account registration process with all necessary information entered and in the correct format.</w:t>
            </w:r>
          </w:p>
        </w:tc>
        <w:tc>
          <w:tcPr>
            <w:tcW w:w="3336" w:type="dxa"/>
          </w:tcPr>
          <w:p w:rsidR="00DF688C" w:rsidRDefault="00437954">
            <w:pPr>
              <w:pStyle w:val="TableParagraph"/>
              <w:spacing w:line="360" w:lineRule="auto"/>
              <w:ind w:right="95"/>
              <w:jc w:val="both"/>
              <w:rPr>
                <w:sz w:val="24"/>
              </w:rPr>
            </w:pPr>
            <w:r>
              <w:rPr>
                <w:sz w:val="24"/>
              </w:rPr>
              <w:t>The student clicks the Register button after selecting date-of- birth, nationality and state options,</w:t>
            </w:r>
            <w:r>
              <w:rPr>
                <w:spacing w:val="-11"/>
                <w:sz w:val="24"/>
              </w:rPr>
              <w:t xml:space="preserve"> </w:t>
            </w:r>
            <w:r>
              <w:rPr>
                <w:sz w:val="24"/>
              </w:rPr>
              <w:t>filling</w:t>
            </w:r>
            <w:r>
              <w:rPr>
                <w:spacing w:val="-8"/>
                <w:sz w:val="24"/>
              </w:rPr>
              <w:t xml:space="preserve"> </w:t>
            </w:r>
            <w:r>
              <w:rPr>
                <w:sz w:val="24"/>
              </w:rPr>
              <w:t>out</w:t>
            </w:r>
            <w:r>
              <w:rPr>
                <w:spacing w:val="-8"/>
                <w:sz w:val="24"/>
              </w:rPr>
              <w:t xml:space="preserve"> </w:t>
            </w:r>
            <w:r>
              <w:rPr>
                <w:sz w:val="24"/>
              </w:rPr>
              <w:t>all</w:t>
            </w:r>
            <w:r>
              <w:rPr>
                <w:spacing w:val="-10"/>
                <w:sz w:val="24"/>
              </w:rPr>
              <w:t xml:space="preserve"> </w:t>
            </w:r>
            <w:r>
              <w:rPr>
                <w:sz w:val="24"/>
              </w:rPr>
              <w:t>textboxes, inserting the email address with the correct format, password</w:t>
            </w:r>
            <w:r>
              <w:rPr>
                <w:spacing w:val="40"/>
                <w:sz w:val="24"/>
              </w:rPr>
              <w:t xml:space="preserve"> </w:t>
            </w:r>
            <w:r>
              <w:rPr>
                <w:sz w:val="24"/>
              </w:rPr>
              <w:t xml:space="preserve">and confirm password is the same and follows the requested </w:t>
            </w:r>
            <w:r>
              <w:rPr>
                <w:spacing w:val="-2"/>
                <w:sz w:val="24"/>
              </w:rPr>
              <w:t>format.</w:t>
            </w:r>
          </w:p>
        </w:tc>
        <w:tc>
          <w:tcPr>
            <w:tcW w:w="3354" w:type="dxa"/>
          </w:tcPr>
          <w:p w:rsidR="00DF688C" w:rsidRDefault="00437954">
            <w:pPr>
              <w:pStyle w:val="TableParagraph"/>
              <w:spacing w:line="360" w:lineRule="auto"/>
              <w:ind w:right="97"/>
              <w:jc w:val="both"/>
              <w:rPr>
                <w:sz w:val="24"/>
              </w:rPr>
            </w:pPr>
            <w:r>
              <w:rPr>
                <w:sz w:val="24"/>
              </w:rPr>
              <w:t xml:space="preserve">Display “Student has been registered </w:t>
            </w:r>
            <w:proofErr w:type="spellStart"/>
            <w:r>
              <w:rPr>
                <w:sz w:val="24"/>
              </w:rPr>
              <w:t>succssfully</w:t>
            </w:r>
            <w:proofErr w:type="spellEnd"/>
            <w:r>
              <w:rPr>
                <w:sz w:val="24"/>
              </w:rPr>
              <w:t>! Please Login First.”</w:t>
            </w:r>
          </w:p>
        </w:tc>
      </w:tr>
      <w:tr w:rsidR="00DF688C">
        <w:trPr>
          <w:trHeight w:val="2186"/>
        </w:trPr>
        <w:tc>
          <w:tcPr>
            <w:tcW w:w="2052" w:type="dxa"/>
          </w:tcPr>
          <w:p w:rsidR="00DF688C" w:rsidRDefault="00437954">
            <w:pPr>
              <w:pStyle w:val="TableParagraph"/>
              <w:spacing w:before="118"/>
              <w:ind w:left="542"/>
              <w:rPr>
                <w:sz w:val="24"/>
              </w:rPr>
            </w:pPr>
            <w:r>
              <w:rPr>
                <w:spacing w:val="-2"/>
                <w:sz w:val="24"/>
              </w:rPr>
              <w:t>TC34.002</w:t>
            </w:r>
          </w:p>
        </w:tc>
        <w:tc>
          <w:tcPr>
            <w:tcW w:w="4627" w:type="dxa"/>
          </w:tcPr>
          <w:p w:rsidR="00DF688C" w:rsidRDefault="00437954">
            <w:pPr>
              <w:pStyle w:val="TableParagraph"/>
              <w:spacing w:before="118" w:line="360" w:lineRule="auto"/>
              <w:ind w:right="95"/>
              <w:jc w:val="both"/>
              <w:rPr>
                <w:sz w:val="24"/>
              </w:rPr>
            </w:pPr>
            <w:r>
              <w:rPr>
                <w:sz w:val="24"/>
              </w:rPr>
              <w:t>Test the account registration process with all necessary information entered and in the correct format but IC number already exists</w:t>
            </w:r>
            <w:r>
              <w:rPr>
                <w:spacing w:val="40"/>
                <w:sz w:val="24"/>
              </w:rPr>
              <w:t xml:space="preserve"> </w:t>
            </w:r>
            <w:r>
              <w:rPr>
                <w:sz w:val="24"/>
              </w:rPr>
              <w:t>in the database.</w:t>
            </w:r>
          </w:p>
        </w:tc>
        <w:tc>
          <w:tcPr>
            <w:tcW w:w="3336" w:type="dxa"/>
          </w:tcPr>
          <w:p w:rsidR="00DF688C" w:rsidRDefault="00437954">
            <w:pPr>
              <w:pStyle w:val="TableParagraph"/>
              <w:spacing w:before="118" w:line="360" w:lineRule="auto"/>
              <w:ind w:right="95"/>
              <w:jc w:val="both"/>
              <w:rPr>
                <w:sz w:val="24"/>
              </w:rPr>
            </w:pPr>
            <w:r>
              <w:rPr>
                <w:sz w:val="24"/>
              </w:rPr>
              <w:t>The student clicks the Register button after selecting date-of- birth, nationality and state options,</w:t>
            </w:r>
            <w:r>
              <w:rPr>
                <w:spacing w:val="-4"/>
                <w:sz w:val="24"/>
              </w:rPr>
              <w:t xml:space="preserve"> </w:t>
            </w:r>
            <w:r>
              <w:rPr>
                <w:sz w:val="24"/>
              </w:rPr>
              <w:t>filling out</w:t>
            </w:r>
            <w:r>
              <w:rPr>
                <w:spacing w:val="-1"/>
                <w:sz w:val="24"/>
              </w:rPr>
              <w:t xml:space="preserve"> </w:t>
            </w:r>
            <w:r>
              <w:rPr>
                <w:sz w:val="24"/>
              </w:rPr>
              <w:t>all</w:t>
            </w:r>
            <w:r>
              <w:rPr>
                <w:spacing w:val="-2"/>
                <w:sz w:val="24"/>
              </w:rPr>
              <w:t xml:space="preserve"> textboxes,</w:t>
            </w:r>
          </w:p>
          <w:p w:rsidR="00DF688C" w:rsidRDefault="00437954">
            <w:pPr>
              <w:pStyle w:val="TableParagraph"/>
              <w:spacing w:before="0"/>
              <w:jc w:val="both"/>
              <w:rPr>
                <w:sz w:val="24"/>
              </w:rPr>
            </w:pPr>
            <w:r>
              <w:rPr>
                <w:sz w:val="24"/>
              </w:rPr>
              <w:t>inserting</w:t>
            </w:r>
            <w:r>
              <w:rPr>
                <w:spacing w:val="14"/>
                <w:sz w:val="24"/>
              </w:rPr>
              <w:t xml:space="preserve"> </w:t>
            </w:r>
            <w:r>
              <w:rPr>
                <w:sz w:val="24"/>
              </w:rPr>
              <w:t>the</w:t>
            </w:r>
            <w:r>
              <w:rPr>
                <w:spacing w:val="13"/>
                <w:sz w:val="24"/>
              </w:rPr>
              <w:t xml:space="preserve"> </w:t>
            </w:r>
            <w:r>
              <w:rPr>
                <w:sz w:val="24"/>
              </w:rPr>
              <w:t>email</w:t>
            </w:r>
            <w:r>
              <w:rPr>
                <w:spacing w:val="15"/>
                <w:sz w:val="24"/>
              </w:rPr>
              <w:t xml:space="preserve"> </w:t>
            </w:r>
            <w:r>
              <w:rPr>
                <w:sz w:val="24"/>
              </w:rPr>
              <w:t>address</w:t>
            </w:r>
            <w:r>
              <w:rPr>
                <w:spacing w:val="18"/>
                <w:sz w:val="24"/>
              </w:rPr>
              <w:t xml:space="preserve"> </w:t>
            </w:r>
            <w:r>
              <w:rPr>
                <w:spacing w:val="-4"/>
                <w:sz w:val="24"/>
              </w:rPr>
              <w:t>with</w:t>
            </w:r>
          </w:p>
        </w:tc>
        <w:tc>
          <w:tcPr>
            <w:tcW w:w="3354" w:type="dxa"/>
          </w:tcPr>
          <w:p w:rsidR="00DF688C" w:rsidRDefault="00437954">
            <w:pPr>
              <w:pStyle w:val="TableParagraph"/>
              <w:tabs>
                <w:tab w:val="left" w:pos="1055"/>
                <w:tab w:val="left" w:pos="1605"/>
                <w:tab w:val="left" w:pos="2539"/>
              </w:tabs>
              <w:spacing w:before="118" w:line="360" w:lineRule="auto"/>
              <w:ind w:right="97"/>
              <w:rPr>
                <w:sz w:val="24"/>
              </w:rPr>
            </w:pPr>
            <w:r>
              <w:rPr>
                <w:spacing w:val="-2"/>
                <w:sz w:val="24"/>
              </w:rPr>
              <w:t>Display</w:t>
            </w:r>
            <w:r>
              <w:rPr>
                <w:sz w:val="24"/>
              </w:rPr>
              <w:tab/>
            </w:r>
            <w:r>
              <w:rPr>
                <w:spacing w:val="-4"/>
                <w:sz w:val="24"/>
              </w:rPr>
              <w:t>“IC</w:t>
            </w:r>
            <w:r>
              <w:rPr>
                <w:sz w:val="24"/>
              </w:rPr>
              <w:tab/>
            </w:r>
            <w:r>
              <w:rPr>
                <w:spacing w:val="-2"/>
                <w:sz w:val="24"/>
              </w:rPr>
              <w:t>number</w:t>
            </w:r>
            <w:r>
              <w:rPr>
                <w:sz w:val="24"/>
              </w:rPr>
              <w:tab/>
            </w:r>
            <w:r>
              <w:rPr>
                <w:spacing w:val="-2"/>
                <w:sz w:val="24"/>
              </w:rPr>
              <w:t xml:space="preserve">already </w:t>
            </w:r>
            <w:r>
              <w:rPr>
                <w:sz w:val="24"/>
              </w:rPr>
              <w:t>exist. Use other IC number.”</w:t>
            </w:r>
          </w:p>
        </w:tc>
      </w:tr>
    </w:tbl>
    <w:p w:rsidR="00DF688C" w:rsidRDefault="00DF688C">
      <w:pPr>
        <w:spacing w:line="360" w:lineRule="auto"/>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4627"/>
        <w:gridCol w:w="3336"/>
        <w:gridCol w:w="3354"/>
      </w:tblGrid>
      <w:tr w:rsidR="00DF688C">
        <w:trPr>
          <w:trHeight w:val="2190"/>
        </w:trPr>
        <w:tc>
          <w:tcPr>
            <w:tcW w:w="2052" w:type="dxa"/>
          </w:tcPr>
          <w:p w:rsidR="00DF688C" w:rsidRDefault="00DF688C">
            <w:pPr>
              <w:pStyle w:val="TableParagraph"/>
              <w:spacing w:before="0"/>
              <w:ind w:left="0"/>
              <w:rPr>
                <w:sz w:val="24"/>
              </w:rPr>
            </w:pPr>
          </w:p>
        </w:tc>
        <w:tc>
          <w:tcPr>
            <w:tcW w:w="4627" w:type="dxa"/>
          </w:tcPr>
          <w:p w:rsidR="00DF688C" w:rsidRDefault="00DF688C">
            <w:pPr>
              <w:pStyle w:val="TableParagraph"/>
              <w:spacing w:before="0"/>
              <w:ind w:left="0"/>
              <w:rPr>
                <w:sz w:val="24"/>
              </w:rPr>
            </w:pPr>
          </w:p>
        </w:tc>
        <w:tc>
          <w:tcPr>
            <w:tcW w:w="3336" w:type="dxa"/>
          </w:tcPr>
          <w:p w:rsidR="00DF688C" w:rsidRDefault="00437954">
            <w:pPr>
              <w:pStyle w:val="TableParagraph"/>
              <w:spacing w:before="0" w:line="360" w:lineRule="auto"/>
              <w:ind w:right="97"/>
              <w:jc w:val="both"/>
              <w:rPr>
                <w:sz w:val="24"/>
              </w:rPr>
            </w:pPr>
            <w:proofErr w:type="gramStart"/>
            <w:r>
              <w:rPr>
                <w:sz w:val="24"/>
              </w:rPr>
              <w:t>the</w:t>
            </w:r>
            <w:proofErr w:type="gramEnd"/>
            <w:r>
              <w:rPr>
                <w:sz w:val="24"/>
              </w:rPr>
              <w:t xml:space="preserve"> correct format, password</w:t>
            </w:r>
            <w:r>
              <w:rPr>
                <w:spacing w:val="40"/>
                <w:sz w:val="24"/>
              </w:rPr>
              <w:t xml:space="preserve"> </w:t>
            </w:r>
            <w:r>
              <w:rPr>
                <w:sz w:val="24"/>
              </w:rPr>
              <w:t>and confirm password is the same and follows the requested format but the IC number already exists in the database.</w:t>
            </w:r>
          </w:p>
        </w:tc>
        <w:tc>
          <w:tcPr>
            <w:tcW w:w="3354" w:type="dxa"/>
          </w:tcPr>
          <w:p w:rsidR="00DF688C" w:rsidRDefault="00DF688C">
            <w:pPr>
              <w:pStyle w:val="TableParagraph"/>
              <w:spacing w:before="0"/>
              <w:ind w:left="0"/>
              <w:rPr>
                <w:sz w:val="24"/>
              </w:rPr>
            </w:pPr>
          </w:p>
        </w:tc>
      </w:tr>
      <w:tr w:rsidR="00DF688C">
        <w:trPr>
          <w:trHeight w:val="4379"/>
        </w:trPr>
        <w:tc>
          <w:tcPr>
            <w:tcW w:w="2052" w:type="dxa"/>
          </w:tcPr>
          <w:p w:rsidR="00DF688C" w:rsidRDefault="00437954">
            <w:pPr>
              <w:pStyle w:val="TableParagraph"/>
              <w:ind w:left="530" w:right="521"/>
              <w:jc w:val="center"/>
              <w:rPr>
                <w:sz w:val="24"/>
              </w:rPr>
            </w:pPr>
            <w:r>
              <w:rPr>
                <w:spacing w:val="-2"/>
                <w:sz w:val="24"/>
              </w:rPr>
              <w:t>TC34.003</w:t>
            </w:r>
          </w:p>
        </w:tc>
        <w:tc>
          <w:tcPr>
            <w:tcW w:w="4627" w:type="dxa"/>
          </w:tcPr>
          <w:p w:rsidR="00DF688C" w:rsidRDefault="00437954">
            <w:pPr>
              <w:pStyle w:val="TableParagraph"/>
              <w:spacing w:line="360" w:lineRule="auto"/>
              <w:ind w:right="95"/>
              <w:jc w:val="both"/>
              <w:rPr>
                <w:sz w:val="24"/>
              </w:rPr>
            </w:pPr>
            <w:r>
              <w:rPr>
                <w:sz w:val="24"/>
              </w:rPr>
              <w:t>Test the account registration process with all necessary information entered and in the correct format but phone number already exists in the database.</w:t>
            </w:r>
          </w:p>
        </w:tc>
        <w:tc>
          <w:tcPr>
            <w:tcW w:w="3336" w:type="dxa"/>
          </w:tcPr>
          <w:p w:rsidR="00DF688C" w:rsidRDefault="00437954">
            <w:pPr>
              <w:pStyle w:val="TableParagraph"/>
              <w:spacing w:line="360" w:lineRule="auto"/>
              <w:ind w:right="95"/>
              <w:jc w:val="both"/>
              <w:rPr>
                <w:sz w:val="24"/>
              </w:rPr>
            </w:pPr>
            <w:r>
              <w:rPr>
                <w:sz w:val="24"/>
              </w:rPr>
              <w:t>The student clicks the Register button after selecting date-of- birth, nationality and state options,</w:t>
            </w:r>
            <w:r>
              <w:rPr>
                <w:spacing w:val="-11"/>
                <w:sz w:val="24"/>
              </w:rPr>
              <w:t xml:space="preserve"> </w:t>
            </w:r>
            <w:r>
              <w:rPr>
                <w:sz w:val="24"/>
              </w:rPr>
              <w:t>filling</w:t>
            </w:r>
            <w:r>
              <w:rPr>
                <w:spacing w:val="-8"/>
                <w:sz w:val="24"/>
              </w:rPr>
              <w:t xml:space="preserve"> </w:t>
            </w:r>
            <w:r>
              <w:rPr>
                <w:sz w:val="24"/>
              </w:rPr>
              <w:t>out</w:t>
            </w:r>
            <w:r>
              <w:rPr>
                <w:spacing w:val="-8"/>
                <w:sz w:val="24"/>
              </w:rPr>
              <w:t xml:space="preserve"> </w:t>
            </w:r>
            <w:r>
              <w:rPr>
                <w:sz w:val="24"/>
              </w:rPr>
              <w:t>all</w:t>
            </w:r>
            <w:r>
              <w:rPr>
                <w:spacing w:val="-10"/>
                <w:sz w:val="24"/>
              </w:rPr>
              <w:t xml:space="preserve"> </w:t>
            </w:r>
            <w:r>
              <w:rPr>
                <w:sz w:val="24"/>
              </w:rPr>
              <w:t>textboxes, inserting the email address with the correct format, password</w:t>
            </w:r>
            <w:r>
              <w:rPr>
                <w:spacing w:val="40"/>
                <w:sz w:val="24"/>
              </w:rPr>
              <w:t xml:space="preserve"> </w:t>
            </w:r>
            <w:r>
              <w:rPr>
                <w:sz w:val="24"/>
              </w:rPr>
              <w:t>and confirm password is the same and follows the requested format but the phone number already exists in the database.</w:t>
            </w:r>
          </w:p>
        </w:tc>
        <w:tc>
          <w:tcPr>
            <w:tcW w:w="3354" w:type="dxa"/>
          </w:tcPr>
          <w:p w:rsidR="00DF688C" w:rsidRDefault="00437954">
            <w:pPr>
              <w:pStyle w:val="TableParagraph"/>
              <w:spacing w:line="360" w:lineRule="auto"/>
              <w:ind w:right="97"/>
              <w:jc w:val="both"/>
              <w:rPr>
                <w:sz w:val="24"/>
              </w:rPr>
            </w:pPr>
            <w:r>
              <w:rPr>
                <w:sz w:val="24"/>
              </w:rPr>
              <w:t>Display “Phone number already exist. Please use other than</w:t>
            </w:r>
            <w:r>
              <w:rPr>
                <w:spacing w:val="40"/>
                <w:sz w:val="24"/>
              </w:rPr>
              <w:t xml:space="preserve"> </w:t>
            </w:r>
            <w:r>
              <w:rPr>
                <w:spacing w:val="-2"/>
                <w:sz w:val="24"/>
              </w:rPr>
              <w:t>that.”</w:t>
            </w:r>
          </w:p>
        </w:tc>
      </w:tr>
      <w:tr w:rsidR="00DF688C">
        <w:trPr>
          <w:trHeight w:val="2187"/>
        </w:trPr>
        <w:tc>
          <w:tcPr>
            <w:tcW w:w="2052" w:type="dxa"/>
          </w:tcPr>
          <w:p w:rsidR="00DF688C" w:rsidRDefault="00437954">
            <w:pPr>
              <w:pStyle w:val="TableParagraph"/>
              <w:spacing w:before="120"/>
              <w:ind w:left="530" w:right="521"/>
              <w:jc w:val="center"/>
              <w:rPr>
                <w:sz w:val="24"/>
              </w:rPr>
            </w:pPr>
            <w:r>
              <w:rPr>
                <w:spacing w:val="-2"/>
                <w:sz w:val="24"/>
              </w:rPr>
              <w:t>TC34.004</w:t>
            </w:r>
          </w:p>
        </w:tc>
        <w:tc>
          <w:tcPr>
            <w:tcW w:w="4627" w:type="dxa"/>
          </w:tcPr>
          <w:p w:rsidR="00DF688C" w:rsidRDefault="00437954">
            <w:pPr>
              <w:pStyle w:val="TableParagraph"/>
              <w:spacing w:before="120" w:line="360" w:lineRule="auto"/>
              <w:ind w:right="95"/>
              <w:jc w:val="both"/>
              <w:rPr>
                <w:sz w:val="24"/>
              </w:rPr>
            </w:pPr>
            <w:r>
              <w:rPr>
                <w:sz w:val="24"/>
              </w:rPr>
              <w:t>Test the account registration process with all necessary information entered and in the correct format but email address already exists in the database.</w:t>
            </w:r>
          </w:p>
        </w:tc>
        <w:tc>
          <w:tcPr>
            <w:tcW w:w="3336" w:type="dxa"/>
          </w:tcPr>
          <w:p w:rsidR="00DF688C" w:rsidRDefault="00437954">
            <w:pPr>
              <w:pStyle w:val="TableParagraph"/>
              <w:spacing w:before="120" w:line="360" w:lineRule="auto"/>
              <w:rPr>
                <w:sz w:val="24"/>
              </w:rPr>
            </w:pPr>
            <w:r>
              <w:rPr>
                <w:sz w:val="24"/>
              </w:rPr>
              <w:t>The student clicks the Register button after selecting date-of- birth, nationality and state options,</w:t>
            </w:r>
            <w:r>
              <w:rPr>
                <w:spacing w:val="-12"/>
                <w:sz w:val="24"/>
              </w:rPr>
              <w:t xml:space="preserve"> </w:t>
            </w:r>
            <w:r>
              <w:rPr>
                <w:sz w:val="24"/>
              </w:rPr>
              <w:t>filling</w:t>
            </w:r>
            <w:r>
              <w:rPr>
                <w:spacing w:val="-9"/>
                <w:sz w:val="24"/>
              </w:rPr>
              <w:t xml:space="preserve"> </w:t>
            </w:r>
            <w:r>
              <w:rPr>
                <w:sz w:val="24"/>
              </w:rPr>
              <w:t>out</w:t>
            </w:r>
            <w:r>
              <w:rPr>
                <w:spacing w:val="-9"/>
                <w:sz w:val="24"/>
              </w:rPr>
              <w:t xml:space="preserve"> </w:t>
            </w:r>
            <w:r>
              <w:rPr>
                <w:sz w:val="24"/>
              </w:rPr>
              <w:t>all</w:t>
            </w:r>
            <w:r>
              <w:rPr>
                <w:spacing w:val="-11"/>
                <w:sz w:val="24"/>
              </w:rPr>
              <w:t xml:space="preserve"> </w:t>
            </w:r>
            <w:r>
              <w:rPr>
                <w:sz w:val="24"/>
              </w:rPr>
              <w:t>textboxes,</w:t>
            </w:r>
          </w:p>
          <w:p w:rsidR="00DF688C" w:rsidRDefault="00437954">
            <w:pPr>
              <w:pStyle w:val="TableParagraph"/>
              <w:spacing w:before="0" w:line="274" w:lineRule="exact"/>
              <w:rPr>
                <w:sz w:val="24"/>
              </w:rPr>
            </w:pPr>
            <w:r>
              <w:rPr>
                <w:sz w:val="24"/>
              </w:rPr>
              <w:t>inserting</w:t>
            </w:r>
            <w:r>
              <w:rPr>
                <w:spacing w:val="-5"/>
                <w:sz w:val="24"/>
              </w:rPr>
              <w:t xml:space="preserve"> </w:t>
            </w:r>
            <w:r>
              <w:rPr>
                <w:sz w:val="24"/>
              </w:rPr>
              <w:t>the email</w:t>
            </w:r>
            <w:r>
              <w:rPr>
                <w:spacing w:val="-1"/>
                <w:sz w:val="24"/>
              </w:rPr>
              <w:t xml:space="preserve"> </w:t>
            </w:r>
            <w:r>
              <w:rPr>
                <w:sz w:val="24"/>
              </w:rPr>
              <w:t>address</w:t>
            </w:r>
            <w:r>
              <w:rPr>
                <w:spacing w:val="-1"/>
                <w:sz w:val="24"/>
              </w:rPr>
              <w:t xml:space="preserve"> </w:t>
            </w:r>
            <w:r>
              <w:rPr>
                <w:spacing w:val="-4"/>
                <w:sz w:val="24"/>
              </w:rPr>
              <w:t>with</w:t>
            </w:r>
          </w:p>
        </w:tc>
        <w:tc>
          <w:tcPr>
            <w:tcW w:w="3354" w:type="dxa"/>
          </w:tcPr>
          <w:p w:rsidR="00DF688C" w:rsidRDefault="00437954">
            <w:pPr>
              <w:pStyle w:val="TableParagraph"/>
              <w:spacing w:before="120" w:line="360" w:lineRule="auto"/>
              <w:rPr>
                <w:sz w:val="24"/>
              </w:rPr>
            </w:pPr>
            <w:r>
              <w:rPr>
                <w:sz w:val="24"/>
              </w:rPr>
              <w:t>Display</w:t>
            </w:r>
            <w:r>
              <w:rPr>
                <w:spacing w:val="80"/>
                <w:sz w:val="24"/>
              </w:rPr>
              <w:t xml:space="preserve"> </w:t>
            </w:r>
            <w:r>
              <w:rPr>
                <w:sz w:val="24"/>
              </w:rPr>
              <w:t>“Email</w:t>
            </w:r>
            <w:r>
              <w:rPr>
                <w:spacing w:val="80"/>
                <w:sz w:val="24"/>
              </w:rPr>
              <w:t xml:space="preserve"> </w:t>
            </w:r>
            <w:r>
              <w:rPr>
                <w:sz w:val="24"/>
              </w:rPr>
              <w:t>already</w:t>
            </w:r>
            <w:r>
              <w:rPr>
                <w:spacing w:val="80"/>
                <w:sz w:val="24"/>
              </w:rPr>
              <w:t xml:space="preserve"> </w:t>
            </w:r>
            <w:r>
              <w:rPr>
                <w:sz w:val="24"/>
              </w:rPr>
              <w:t>exist. Use other email.”</w:t>
            </w:r>
          </w:p>
        </w:tc>
      </w:tr>
    </w:tbl>
    <w:p w:rsidR="00DF688C" w:rsidRDefault="00DF688C">
      <w:pPr>
        <w:spacing w:line="360" w:lineRule="auto"/>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4627"/>
        <w:gridCol w:w="3336"/>
        <w:gridCol w:w="3354"/>
      </w:tblGrid>
      <w:tr w:rsidR="00DF688C">
        <w:trPr>
          <w:trHeight w:val="2190"/>
        </w:trPr>
        <w:tc>
          <w:tcPr>
            <w:tcW w:w="2052" w:type="dxa"/>
          </w:tcPr>
          <w:p w:rsidR="00DF688C" w:rsidRDefault="00DF688C">
            <w:pPr>
              <w:pStyle w:val="TableParagraph"/>
              <w:spacing w:before="0"/>
              <w:ind w:left="0"/>
              <w:rPr>
                <w:sz w:val="24"/>
              </w:rPr>
            </w:pPr>
          </w:p>
        </w:tc>
        <w:tc>
          <w:tcPr>
            <w:tcW w:w="4627" w:type="dxa"/>
          </w:tcPr>
          <w:p w:rsidR="00DF688C" w:rsidRDefault="00DF688C">
            <w:pPr>
              <w:pStyle w:val="TableParagraph"/>
              <w:spacing w:before="0"/>
              <w:ind w:left="0"/>
              <w:rPr>
                <w:sz w:val="24"/>
              </w:rPr>
            </w:pPr>
          </w:p>
        </w:tc>
        <w:tc>
          <w:tcPr>
            <w:tcW w:w="3336" w:type="dxa"/>
          </w:tcPr>
          <w:p w:rsidR="00DF688C" w:rsidRDefault="00437954">
            <w:pPr>
              <w:pStyle w:val="TableParagraph"/>
              <w:spacing w:before="0" w:line="360" w:lineRule="auto"/>
              <w:ind w:right="146"/>
              <w:rPr>
                <w:sz w:val="24"/>
              </w:rPr>
            </w:pPr>
            <w:proofErr w:type="gramStart"/>
            <w:r>
              <w:rPr>
                <w:sz w:val="24"/>
              </w:rPr>
              <w:t>the</w:t>
            </w:r>
            <w:proofErr w:type="gramEnd"/>
            <w:r>
              <w:rPr>
                <w:sz w:val="24"/>
              </w:rPr>
              <w:t xml:space="preserve"> correct format, password and confirm password is the same</w:t>
            </w:r>
            <w:r>
              <w:rPr>
                <w:spacing w:val="-11"/>
                <w:sz w:val="24"/>
              </w:rPr>
              <w:t xml:space="preserve"> </w:t>
            </w:r>
            <w:r>
              <w:rPr>
                <w:sz w:val="24"/>
              </w:rPr>
              <w:t>and</w:t>
            </w:r>
            <w:r>
              <w:rPr>
                <w:spacing w:val="-10"/>
                <w:sz w:val="24"/>
              </w:rPr>
              <w:t xml:space="preserve"> </w:t>
            </w:r>
            <w:r>
              <w:rPr>
                <w:sz w:val="24"/>
              </w:rPr>
              <w:t>follows</w:t>
            </w:r>
            <w:r>
              <w:rPr>
                <w:spacing w:val="-10"/>
                <w:sz w:val="24"/>
              </w:rPr>
              <w:t xml:space="preserve"> </w:t>
            </w:r>
            <w:r>
              <w:rPr>
                <w:sz w:val="24"/>
              </w:rPr>
              <w:t>the</w:t>
            </w:r>
            <w:r>
              <w:rPr>
                <w:spacing w:val="-10"/>
                <w:sz w:val="24"/>
              </w:rPr>
              <w:t xml:space="preserve"> </w:t>
            </w:r>
            <w:r>
              <w:rPr>
                <w:sz w:val="24"/>
              </w:rPr>
              <w:t>requested format but the email address already exists in the database.</w:t>
            </w:r>
          </w:p>
        </w:tc>
        <w:tc>
          <w:tcPr>
            <w:tcW w:w="3354" w:type="dxa"/>
          </w:tcPr>
          <w:p w:rsidR="00DF688C" w:rsidRDefault="00DF688C">
            <w:pPr>
              <w:pStyle w:val="TableParagraph"/>
              <w:spacing w:before="0"/>
              <w:ind w:left="0"/>
              <w:rPr>
                <w:sz w:val="24"/>
              </w:rPr>
            </w:pPr>
          </w:p>
        </w:tc>
      </w:tr>
      <w:tr w:rsidR="00DF688C">
        <w:trPr>
          <w:trHeight w:val="3965"/>
        </w:trPr>
        <w:tc>
          <w:tcPr>
            <w:tcW w:w="2052" w:type="dxa"/>
          </w:tcPr>
          <w:p w:rsidR="00DF688C" w:rsidRDefault="00437954">
            <w:pPr>
              <w:pStyle w:val="TableParagraph"/>
              <w:ind w:left="530" w:right="521"/>
              <w:jc w:val="center"/>
              <w:rPr>
                <w:sz w:val="24"/>
              </w:rPr>
            </w:pPr>
            <w:r>
              <w:rPr>
                <w:spacing w:val="-2"/>
                <w:sz w:val="24"/>
              </w:rPr>
              <w:t>TC34.005</w:t>
            </w:r>
          </w:p>
        </w:tc>
        <w:tc>
          <w:tcPr>
            <w:tcW w:w="4627" w:type="dxa"/>
          </w:tcPr>
          <w:p w:rsidR="00DF688C" w:rsidRDefault="00437954">
            <w:pPr>
              <w:pStyle w:val="TableParagraph"/>
              <w:spacing w:line="360" w:lineRule="auto"/>
              <w:ind w:right="96"/>
              <w:jc w:val="both"/>
              <w:rPr>
                <w:sz w:val="24"/>
              </w:rPr>
            </w:pPr>
            <w:r>
              <w:rPr>
                <w:sz w:val="24"/>
              </w:rPr>
              <w:t>Test the account registration process with all necessary information entered but email address is not in the correct format.</w:t>
            </w:r>
          </w:p>
        </w:tc>
        <w:tc>
          <w:tcPr>
            <w:tcW w:w="3336" w:type="dxa"/>
          </w:tcPr>
          <w:p w:rsidR="00DF688C" w:rsidRDefault="00437954">
            <w:pPr>
              <w:pStyle w:val="TableParagraph"/>
              <w:spacing w:line="360" w:lineRule="auto"/>
              <w:ind w:right="95"/>
              <w:jc w:val="both"/>
              <w:rPr>
                <w:sz w:val="24"/>
              </w:rPr>
            </w:pPr>
            <w:r>
              <w:rPr>
                <w:sz w:val="24"/>
              </w:rPr>
              <w:t>The student clicks the Register button after selecting date-of- birth, nationality and state options,</w:t>
            </w:r>
            <w:r>
              <w:rPr>
                <w:spacing w:val="-11"/>
                <w:sz w:val="24"/>
              </w:rPr>
              <w:t xml:space="preserve"> </w:t>
            </w:r>
            <w:r>
              <w:rPr>
                <w:sz w:val="24"/>
              </w:rPr>
              <w:t>filling</w:t>
            </w:r>
            <w:r>
              <w:rPr>
                <w:spacing w:val="-8"/>
                <w:sz w:val="24"/>
              </w:rPr>
              <w:t xml:space="preserve"> </w:t>
            </w:r>
            <w:r>
              <w:rPr>
                <w:sz w:val="24"/>
              </w:rPr>
              <w:t>out</w:t>
            </w:r>
            <w:r>
              <w:rPr>
                <w:spacing w:val="-8"/>
                <w:sz w:val="24"/>
              </w:rPr>
              <w:t xml:space="preserve"> </w:t>
            </w:r>
            <w:r>
              <w:rPr>
                <w:sz w:val="24"/>
              </w:rPr>
              <w:t>all</w:t>
            </w:r>
            <w:r>
              <w:rPr>
                <w:spacing w:val="-10"/>
                <w:sz w:val="24"/>
              </w:rPr>
              <w:t xml:space="preserve"> </w:t>
            </w:r>
            <w:r>
              <w:rPr>
                <w:sz w:val="24"/>
              </w:rPr>
              <w:t xml:space="preserve">textboxes, inserting the email address with the incorrect format, password and confirm password is the same and follows the requested </w:t>
            </w:r>
            <w:r>
              <w:rPr>
                <w:spacing w:val="-2"/>
                <w:sz w:val="24"/>
              </w:rPr>
              <w:t>format.</w:t>
            </w:r>
          </w:p>
        </w:tc>
        <w:tc>
          <w:tcPr>
            <w:tcW w:w="3354" w:type="dxa"/>
          </w:tcPr>
          <w:p w:rsidR="00DF688C" w:rsidRDefault="00437954">
            <w:pPr>
              <w:pStyle w:val="TableParagraph"/>
              <w:spacing w:line="360" w:lineRule="auto"/>
              <w:rPr>
                <w:sz w:val="24"/>
              </w:rPr>
            </w:pPr>
            <w:r>
              <w:rPr>
                <w:sz w:val="24"/>
              </w:rPr>
              <w:t>Display</w:t>
            </w:r>
            <w:r>
              <w:rPr>
                <w:spacing w:val="80"/>
                <w:sz w:val="24"/>
              </w:rPr>
              <w:t xml:space="preserve"> </w:t>
            </w:r>
            <w:r>
              <w:rPr>
                <w:sz w:val="24"/>
              </w:rPr>
              <w:t>“Error:</w:t>
            </w:r>
            <w:r>
              <w:rPr>
                <w:spacing w:val="80"/>
                <w:sz w:val="24"/>
              </w:rPr>
              <w:t xml:space="preserve"> </w:t>
            </w:r>
            <w:r>
              <w:rPr>
                <w:sz w:val="24"/>
              </w:rPr>
              <w:t>You</w:t>
            </w:r>
            <w:r>
              <w:rPr>
                <w:spacing w:val="80"/>
                <w:sz w:val="24"/>
              </w:rPr>
              <w:t xml:space="preserve"> </w:t>
            </w:r>
            <w:r>
              <w:rPr>
                <w:sz w:val="24"/>
              </w:rPr>
              <w:t>did</w:t>
            </w:r>
            <w:r>
              <w:rPr>
                <w:spacing w:val="80"/>
                <w:sz w:val="24"/>
              </w:rPr>
              <w:t xml:space="preserve"> </w:t>
            </w:r>
            <w:r>
              <w:rPr>
                <w:sz w:val="24"/>
              </w:rPr>
              <w:t>not enter a valid email.”</w:t>
            </w:r>
          </w:p>
        </w:tc>
      </w:tr>
      <w:tr w:rsidR="00DF688C">
        <w:trPr>
          <w:trHeight w:val="2601"/>
        </w:trPr>
        <w:tc>
          <w:tcPr>
            <w:tcW w:w="2052" w:type="dxa"/>
          </w:tcPr>
          <w:p w:rsidR="00DF688C" w:rsidRDefault="00437954">
            <w:pPr>
              <w:pStyle w:val="TableParagraph"/>
              <w:spacing w:before="118"/>
              <w:ind w:left="530" w:right="521"/>
              <w:jc w:val="center"/>
              <w:rPr>
                <w:sz w:val="24"/>
              </w:rPr>
            </w:pPr>
            <w:r>
              <w:rPr>
                <w:spacing w:val="-2"/>
                <w:sz w:val="24"/>
              </w:rPr>
              <w:t>TC34.006</w:t>
            </w:r>
          </w:p>
        </w:tc>
        <w:tc>
          <w:tcPr>
            <w:tcW w:w="4627" w:type="dxa"/>
          </w:tcPr>
          <w:p w:rsidR="00DF688C" w:rsidRDefault="00437954">
            <w:pPr>
              <w:pStyle w:val="TableParagraph"/>
              <w:spacing w:before="118" w:line="360" w:lineRule="auto"/>
              <w:rPr>
                <w:sz w:val="24"/>
              </w:rPr>
            </w:pPr>
            <w:r>
              <w:rPr>
                <w:sz w:val="24"/>
              </w:rPr>
              <w:t>Test the account registration process with the new and confirm password is not the same.</w:t>
            </w:r>
          </w:p>
        </w:tc>
        <w:tc>
          <w:tcPr>
            <w:tcW w:w="3336" w:type="dxa"/>
          </w:tcPr>
          <w:p w:rsidR="00DF688C" w:rsidRDefault="00437954">
            <w:pPr>
              <w:pStyle w:val="TableParagraph"/>
              <w:spacing w:before="118" w:line="360" w:lineRule="auto"/>
              <w:ind w:right="95"/>
              <w:jc w:val="both"/>
              <w:rPr>
                <w:sz w:val="24"/>
              </w:rPr>
            </w:pPr>
            <w:r>
              <w:rPr>
                <w:sz w:val="24"/>
              </w:rPr>
              <w:t>The student clicks the Register button after selecting date-of- birth, nationality and state options,</w:t>
            </w:r>
            <w:r>
              <w:rPr>
                <w:spacing w:val="-11"/>
                <w:sz w:val="24"/>
              </w:rPr>
              <w:t xml:space="preserve"> </w:t>
            </w:r>
            <w:r>
              <w:rPr>
                <w:sz w:val="24"/>
              </w:rPr>
              <w:t>filling</w:t>
            </w:r>
            <w:r>
              <w:rPr>
                <w:spacing w:val="-8"/>
                <w:sz w:val="24"/>
              </w:rPr>
              <w:t xml:space="preserve"> </w:t>
            </w:r>
            <w:r>
              <w:rPr>
                <w:sz w:val="24"/>
              </w:rPr>
              <w:t>out</w:t>
            </w:r>
            <w:r>
              <w:rPr>
                <w:spacing w:val="-8"/>
                <w:sz w:val="24"/>
              </w:rPr>
              <w:t xml:space="preserve"> </w:t>
            </w:r>
            <w:r>
              <w:rPr>
                <w:sz w:val="24"/>
              </w:rPr>
              <w:t>all</w:t>
            </w:r>
            <w:r>
              <w:rPr>
                <w:spacing w:val="-10"/>
                <w:sz w:val="24"/>
              </w:rPr>
              <w:t xml:space="preserve"> </w:t>
            </w:r>
            <w:r>
              <w:rPr>
                <w:sz w:val="24"/>
              </w:rPr>
              <w:t>textboxes, inserting</w:t>
            </w:r>
            <w:r>
              <w:rPr>
                <w:spacing w:val="14"/>
                <w:sz w:val="24"/>
              </w:rPr>
              <w:t xml:space="preserve"> </w:t>
            </w:r>
            <w:r>
              <w:rPr>
                <w:sz w:val="24"/>
              </w:rPr>
              <w:t>the</w:t>
            </w:r>
            <w:r>
              <w:rPr>
                <w:spacing w:val="13"/>
                <w:sz w:val="24"/>
              </w:rPr>
              <w:t xml:space="preserve"> </w:t>
            </w:r>
            <w:r>
              <w:rPr>
                <w:sz w:val="24"/>
              </w:rPr>
              <w:t>email</w:t>
            </w:r>
            <w:r>
              <w:rPr>
                <w:spacing w:val="15"/>
                <w:sz w:val="24"/>
              </w:rPr>
              <w:t xml:space="preserve"> </w:t>
            </w:r>
            <w:r>
              <w:rPr>
                <w:sz w:val="24"/>
              </w:rPr>
              <w:t>address</w:t>
            </w:r>
            <w:r>
              <w:rPr>
                <w:spacing w:val="18"/>
                <w:sz w:val="24"/>
              </w:rPr>
              <w:t xml:space="preserve"> </w:t>
            </w:r>
            <w:r>
              <w:rPr>
                <w:spacing w:val="-4"/>
                <w:sz w:val="24"/>
              </w:rPr>
              <w:t>with</w:t>
            </w:r>
          </w:p>
          <w:p w:rsidR="00DF688C" w:rsidRDefault="00437954">
            <w:pPr>
              <w:pStyle w:val="TableParagraph"/>
              <w:spacing w:before="0" w:line="275" w:lineRule="exact"/>
              <w:jc w:val="both"/>
              <w:rPr>
                <w:sz w:val="24"/>
              </w:rPr>
            </w:pPr>
            <w:r>
              <w:rPr>
                <w:sz w:val="24"/>
              </w:rPr>
              <w:t>the</w:t>
            </w:r>
            <w:r>
              <w:rPr>
                <w:spacing w:val="30"/>
                <w:sz w:val="24"/>
              </w:rPr>
              <w:t xml:space="preserve">  </w:t>
            </w:r>
            <w:r>
              <w:rPr>
                <w:sz w:val="24"/>
              </w:rPr>
              <w:t>correct</w:t>
            </w:r>
            <w:r>
              <w:rPr>
                <w:spacing w:val="32"/>
                <w:sz w:val="24"/>
              </w:rPr>
              <w:t xml:space="preserve">  </w:t>
            </w:r>
            <w:r>
              <w:rPr>
                <w:sz w:val="24"/>
              </w:rPr>
              <w:t>format,</w:t>
            </w:r>
            <w:r>
              <w:rPr>
                <w:spacing w:val="32"/>
                <w:sz w:val="24"/>
              </w:rPr>
              <w:t xml:space="preserve">  </w:t>
            </w:r>
            <w:r>
              <w:rPr>
                <w:spacing w:val="-2"/>
                <w:sz w:val="24"/>
              </w:rPr>
              <w:t>password</w:t>
            </w:r>
          </w:p>
        </w:tc>
        <w:tc>
          <w:tcPr>
            <w:tcW w:w="3354" w:type="dxa"/>
          </w:tcPr>
          <w:p w:rsidR="00DF688C" w:rsidRDefault="00437954">
            <w:pPr>
              <w:pStyle w:val="TableParagraph"/>
              <w:spacing w:before="118" w:line="360" w:lineRule="auto"/>
              <w:ind w:right="97"/>
              <w:jc w:val="both"/>
              <w:rPr>
                <w:sz w:val="24"/>
              </w:rPr>
            </w:pPr>
            <w:r>
              <w:rPr>
                <w:sz w:val="24"/>
              </w:rPr>
              <w:t xml:space="preserve">Display “Uh-Oh! Password and Re-Type Password do not </w:t>
            </w:r>
            <w:r>
              <w:rPr>
                <w:spacing w:val="-2"/>
                <w:sz w:val="24"/>
              </w:rPr>
              <w:t>match.”</w:t>
            </w:r>
          </w:p>
        </w:tc>
      </w:tr>
    </w:tbl>
    <w:p w:rsidR="00DF688C" w:rsidRDefault="00DF688C">
      <w:pPr>
        <w:spacing w:line="360" w:lineRule="auto"/>
        <w:jc w:val="both"/>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4627"/>
        <w:gridCol w:w="3336"/>
        <w:gridCol w:w="3354"/>
      </w:tblGrid>
      <w:tr w:rsidR="00DF688C">
        <w:trPr>
          <w:trHeight w:val="1361"/>
        </w:trPr>
        <w:tc>
          <w:tcPr>
            <w:tcW w:w="2052" w:type="dxa"/>
          </w:tcPr>
          <w:p w:rsidR="00DF688C" w:rsidRDefault="00DF688C">
            <w:pPr>
              <w:pStyle w:val="TableParagraph"/>
              <w:spacing w:before="0"/>
              <w:ind w:left="0"/>
              <w:rPr>
                <w:sz w:val="24"/>
              </w:rPr>
            </w:pPr>
          </w:p>
        </w:tc>
        <w:tc>
          <w:tcPr>
            <w:tcW w:w="4627" w:type="dxa"/>
          </w:tcPr>
          <w:p w:rsidR="00DF688C" w:rsidRDefault="00DF688C">
            <w:pPr>
              <w:pStyle w:val="TableParagraph"/>
              <w:spacing w:before="0"/>
              <w:ind w:left="0"/>
              <w:rPr>
                <w:sz w:val="24"/>
              </w:rPr>
            </w:pPr>
          </w:p>
        </w:tc>
        <w:tc>
          <w:tcPr>
            <w:tcW w:w="3336" w:type="dxa"/>
          </w:tcPr>
          <w:p w:rsidR="00DF688C" w:rsidRDefault="00437954">
            <w:pPr>
              <w:pStyle w:val="TableParagraph"/>
              <w:spacing w:before="0" w:line="360" w:lineRule="auto"/>
              <w:ind w:right="97"/>
              <w:jc w:val="both"/>
              <w:rPr>
                <w:sz w:val="24"/>
              </w:rPr>
            </w:pPr>
            <w:proofErr w:type="gramStart"/>
            <w:r>
              <w:rPr>
                <w:sz w:val="24"/>
              </w:rPr>
              <w:t>and</w:t>
            </w:r>
            <w:proofErr w:type="gramEnd"/>
            <w:r>
              <w:rPr>
                <w:sz w:val="24"/>
              </w:rPr>
              <w:t xml:space="preserve"> confirm password is not</w:t>
            </w:r>
            <w:r>
              <w:rPr>
                <w:spacing w:val="-1"/>
                <w:sz w:val="24"/>
              </w:rPr>
              <w:t xml:space="preserve"> </w:t>
            </w:r>
            <w:r>
              <w:rPr>
                <w:sz w:val="24"/>
              </w:rPr>
              <w:t xml:space="preserve">the same and follows the requested </w:t>
            </w:r>
            <w:r>
              <w:rPr>
                <w:spacing w:val="-2"/>
                <w:sz w:val="24"/>
              </w:rPr>
              <w:t>format.</w:t>
            </w:r>
          </w:p>
        </w:tc>
        <w:tc>
          <w:tcPr>
            <w:tcW w:w="3354" w:type="dxa"/>
          </w:tcPr>
          <w:p w:rsidR="00DF688C" w:rsidRDefault="00DF688C">
            <w:pPr>
              <w:pStyle w:val="TableParagraph"/>
              <w:spacing w:before="0"/>
              <w:ind w:left="0"/>
              <w:rPr>
                <w:sz w:val="24"/>
              </w:rPr>
            </w:pPr>
          </w:p>
        </w:tc>
      </w:tr>
      <w:tr w:rsidR="00DF688C">
        <w:trPr>
          <w:trHeight w:val="469"/>
        </w:trPr>
        <w:tc>
          <w:tcPr>
            <w:tcW w:w="2052" w:type="dxa"/>
            <w:tcBorders>
              <w:bottom w:val="nil"/>
            </w:tcBorders>
          </w:tcPr>
          <w:p w:rsidR="00DF688C" w:rsidRDefault="00437954">
            <w:pPr>
              <w:pStyle w:val="TableParagraph"/>
              <w:ind w:left="542"/>
              <w:rPr>
                <w:sz w:val="24"/>
              </w:rPr>
            </w:pPr>
            <w:r>
              <w:rPr>
                <w:spacing w:val="-2"/>
                <w:sz w:val="24"/>
              </w:rPr>
              <w:t>TC34.007</w:t>
            </w:r>
          </w:p>
        </w:tc>
        <w:tc>
          <w:tcPr>
            <w:tcW w:w="4627" w:type="dxa"/>
            <w:tcBorders>
              <w:bottom w:val="nil"/>
            </w:tcBorders>
          </w:tcPr>
          <w:p w:rsidR="00DF688C" w:rsidRDefault="00437954">
            <w:pPr>
              <w:pStyle w:val="TableParagraph"/>
              <w:rPr>
                <w:sz w:val="24"/>
              </w:rPr>
            </w:pPr>
            <w:r>
              <w:rPr>
                <w:sz w:val="24"/>
              </w:rPr>
              <w:t>Test</w:t>
            </w:r>
            <w:r>
              <w:rPr>
                <w:spacing w:val="51"/>
                <w:sz w:val="24"/>
              </w:rPr>
              <w:t xml:space="preserve"> </w:t>
            </w:r>
            <w:r>
              <w:rPr>
                <w:sz w:val="24"/>
              </w:rPr>
              <w:t>the</w:t>
            </w:r>
            <w:r>
              <w:rPr>
                <w:spacing w:val="49"/>
                <w:sz w:val="24"/>
              </w:rPr>
              <w:t xml:space="preserve"> </w:t>
            </w:r>
            <w:r>
              <w:rPr>
                <w:sz w:val="24"/>
              </w:rPr>
              <w:t>password</w:t>
            </w:r>
            <w:r>
              <w:rPr>
                <w:spacing w:val="53"/>
                <w:sz w:val="24"/>
              </w:rPr>
              <w:t xml:space="preserve"> </w:t>
            </w:r>
            <w:r>
              <w:rPr>
                <w:sz w:val="24"/>
              </w:rPr>
              <w:t>change</w:t>
            </w:r>
            <w:r>
              <w:rPr>
                <w:spacing w:val="54"/>
                <w:sz w:val="24"/>
              </w:rPr>
              <w:t xml:space="preserve"> </w:t>
            </w:r>
            <w:r>
              <w:rPr>
                <w:sz w:val="24"/>
              </w:rPr>
              <w:t>process</w:t>
            </w:r>
            <w:r>
              <w:rPr>
                <w:spacing w:val="53"/>
                <w:sz w:val="24"/>
              </w:rPr>
              <w:t xml:space="preserve"> </w:t>
            </w:r>
            <w:r>
              <w:rPr>
                <w:sz w:val="24"/>
              </w:rPr>
              <w:t>with</w:t>
            </w:r>
            <w:r>
              <w:rPr>
                <w:spacing w:val="49"/>
                <w:sz w:val="24"/>
              </w:rPr>
              <w:t xml:space="preserve"> </w:t>
            </w:r>
            <w:r>
              <w:rPr>
                <w:spacing w:val="-5"/>
                <w:sz w:val="24"/>
              </w:rPr>
              <w:t>the</w:t>
            </w:r>
          </w:p>
        </w:tc>
        <w:tc>
          <w:tcPr>
            <w:tcW w:w="3336" w:type="dxa"/>
            <w:tcBorders>
              <w:bottom w:val="nil"/>
            </w:tcBorders>
          </w:tcPr>
          <w:p w:rsidR="00DF688C" w:rsidRDefault="00437954">
            <w:pPr>
              <w:pStyle w:val="TableParagraph"/>
              <w:rPr>
                <w:sz w:val="24"/>
              </w:rPr>
            </w:pPr>
            <w:r>
              <w:rPr>
                <w:sz w:val="24"/>
              </w:rPr>
              <w:t>The</w:t>
            </w:r>
            <w:r>
              <w:rPr>
                <w:spacing w:val="38"/>
                <w:sz w:val="24"/>
              </w:rPr>
              <w:t xml:space="preserve"> </w:t>
            </w:r>
            <w:r>
              <w:rPr>
                <w:sz w:val="24"/>
              </w:rPr>
              <w:t>student</w:t>
            </w:r>
            <w:r>
              <w:rPr>
                <w:spacing w:val="37"/>
                <w:sz w:val="24"/>
              </w:rPr>
              <w:t xml:space="preserve"> </w:t>
            </w:r>
            <w:r>
              <w:rPr>
                <w:sz w:val="24"/>
              </w:rPr>
              <w:t>clicks</w:t>
            </w:r>
            <w:r>
              <w:rPr>
                <w:spacing w:val="40"/>
                <w:sz w:val="24"/>
              </w:rPr>
              <w:t xml:space="preserve"> </w:t>
            </w:r>
            <w:r>
              <w:rPr>
                <w:sz w:val="24"/>
              </w:rPr>
              <w:t>the</w:t>
            </w:r>
            <w:r>
              <w:rPr>
                <w:spacing w:val="41"/>
                <w:sz w:val="24"/>
              </w:rPr>
              <w:t xml:space="preserve"> </w:t>
            </w:r>
            <w:r>
              <w:rPr>
                <w:spacing w:val="-2"/>
                <w:sz w:val="24"/>
              </w:rPr>
              <w:t>Register</w:t>
            </w:r>
          </w:p>
        </w:tc>
        <w:tc>
          <w:tcPr>
            <w:tcW w:w="3354" w:type="dxa"/>
            <w:tcBorders>
              <w:bottom w:val="nil"/>
            </w:tcBorders>
          </w:tcPr>
          <w:p w:rsidR="00DF688C" w:rsidRDefault="00437954">
            <w:pPr>
              <w:pStyle w:val="TableParagraph"/>
              <w:tabs>
                <w:tab w:val="left" w:pos="1118"/>
                <w:tab w:val="left" w:pos="2102"/>
                <w:tab w:val="left" w:pos="2951"/>
              </w:tabs>
              <w:rPr>
                <w:sz w:val="24"/>
              </w:rPr>
            </w:pPr>
            <w:r>
              <w:rPr>
                <w:spacing w:val="-2"/>
                <w:sz w:val="24"/>
              </w:rPr>
              <w:t>Display</w:t>
            </w:r>
            <w:r>
              <w:rPr>
                <w:sz w:val="24"/>
              </w:rPr>
              <w:tab/>
            </w:r>
            <w:r>
              <w:rPr>
                <w:spacing w:val="-2"/>
                <w:sz w:val="24"/>
              </w:rPr>
              <w:t>“Please</w:t>
            </w:r>
            <w:r>
              <w:rPr>
                <w:sz w:val="24"/>
              </w:rPr>
              <w:tab/>
            </w:r>
            <w:r>
              <w:rPr>
                <w:spacing w:val="-4"/>
                <w:sz w:val="24"/>
              </w:rPr>
              <w:t>match</w:t>
            </w:r>
            <w:r>
              <w:rPr>
                <w:sz w:val="24"/>
              </w:rPr>
              <w:tab/>
            </w:r>
            <w:r>
              <w:rPr>
                <w:spacing w:val="-5"/>
                <w:sz w:val="24"/>
              </w:rPr>
              <w:t>the</w:t>
            </w:r>
          </w:p>
        </w:tc>
      </w:tr>
      <w:tr w:rsidR="00DF688C">
        <w:trPr>
          <w:trHeight w:val="412"/>
        </w:trPr>
        <w:tc>
          <w:tcPr>
            <w:tcW w:w="2052" w:type="dxa"/>
            <w:tcBorders>
              <w:top w:val="nil"/>
              <w:bottom w:val="nil"/>
            </w:tcBorders>
          </w:tcPr>
          <w:p w:rsidR="00DF688C" w:rsidRDefault="00DF688C">
            <w:pPr>
              <w:pStyle w:val="TableParagraph"/>
              <w:spacing w:before="0"/>
              <w:ind w:left="0"/>
              <w:rPr>
                <w:sz w:val="24"/>
              </w:rPr>
            </w:pPr>
          </w:p>
        </w:tc>
        <w:tc>
          <w:tcPr>
            <w:tcW w:w="4627" w:type="dxa"/>
            <w:tcBorders>
              <w:top w:val="nil"/>
              <w:bottom w:val="nil"/>
            </w:tcBorders>
          </w:tcPr>
          <w:p w:rsidR="00DF688C" w:rsidRDefault="00437954">
            <w:pPr>
              <w:pStyle w:val="TableParagraph"/>
              <w:spacing w:before="63"/>
              <w:rPr>
                <w:sz w:val="24"/>
              </w:rPr>
            </w:pPr>
            <w:r>
              <w:rPr>
                <w:sz w:val="24"/>
              </w:rPr>
              <w:t>new</w:t>
            </w:r>
            <w:r>
              <w:rPr>
                <w:spacing w:val="43"/>
                <w:sz w:val="24"/>
              </w:rPr>
              <w:t xml:space="preserve"> </w:t>
            </w:r>
            <w:r>
              <w:rPr>
                <w:sz w:val="24"/>
              </w:rPr>
              <w:t>and</w:t>
            </w:r>
            <w:r>
              <w:rPr>
                <w:spacing w:val="47"/>
                <w:sz w:val="24"/>
              </w:rPr>
              <w:t xml:space="preserve"> </w:t>
            </w:r>
            <w:r>
              <w:rPr>
                <w:sz w:val="24"/>
              </w:rPr>
              <w:t>confirm</w:t>
            </w:r>
            <w:r>
              <w:rPr>
                <w:spacing w:val="45"/>
                <w:sz w:val="24"/>
              </w:rPr>
              <w:t xml:space="preserve"> </w:t>
            </w:r>
            <w:r>
              <w:rPr>
                <w:sz w:val="24"/>
              </w:rPr>
              <w:t>password</w:t>
            </w:r>
            <w:r>
              <w:rPr>
                <w:spacing w:val="46"/>
                <w:sz w:val="24"/>
              </w:rPr>
              <w:t xml:space="preserve"> </w:t>
            </w:r>
            <w:r>
              <w:rPr>
                <w:sz w:val="24"/>
              </w:rPr>
              <w:t>is</w:t>
            </w:r>
            <w:r>
              <w:rPr>
                <w:spacing w:val="44"/>
                <w:sz w:val="24"/>
              </w:rPr>
              <w:t xml:space="preserve"> </w:t>
            </w:r>
            <w:r>
              <w:rPr>
                <w:sz w:val="24"/>
              </w:rPr>
              <w:t>the</w:t>
            </w:r>
            <w:r>
              <w:rPr>
                <w:spacing w:val="46"/>
                <w:sz w:val="24"/>
              </w:rPr>
              <w:t xml:space="preserve"> </w:t>
            </w:r>
            <w:r>
              <w:rPr>
                <w:sz w:val="24"/>
              </w:rPr>
              <w:t>same</w:t>
            </w:r>
            <w:r>
              <w:rPr>
                <w:spacing w:val="46"/>
                <w:sz w:val="24"/>
              </w:rPr>
              <w:t xml:space="preserve"> </w:t>
            </w:r>
            <w:r>
              <w:rPr>
                <w:spacing w:val="-5"/>
                <w:sz w:val="24"/>
              </w:rPr>
              <w:t>but</w:t>
            </w:r>
          </w:p>
        </w:tc>
        <w:tc>
          <w:tcPr>
            <w:tcW w:w="3336" w:type="dxa"/>
            <w:tcBorders>
              <w:top w:val="nil"/>
              <w:bottom w:val="nil"/>
            </w:tcBorders>
          </w:tcPr>
          <w:p w:rsidR="00DF688C" w:rsidRDefault="00437954">
            <w:pPr>
              <w:pStyle w:val="TableParagraph"/>
              <w:spacing w:before="63"/>
              <w:rPr>
                <w:sz w:val="24"/>
              </w:rPr>
            </w:pPr>
            <w:r>
              <w:rPr>
                <w:sz w:val="24"/>
              </w:rPr>
              <w:t>button</w:t>
            </w:r>
            <w:r>
              <w:rPr>
                <w:spacing w:val="56"/>
                <w:w w:val="150"/>
                <w:sz w:val="24"/>
              </w:rPr>
              <w:t xml:space="preserve"> </w:t>
            </w:r>
            <w:r>
              <w:rPr>
                <w:sz w:val="24"/>
              </w:rPr>
              <w:t>after</w:t>
            </w:r>
            <w:r>
              <w:rPr>
                <w:spacing w:val="59"/>
                <w:w w:val="150"/>
                <w:sz w:val="24"/>
              </w:rPr>
              <w:t xml:space="preserve"> </w:t>
            </w:r>
            <w:r>
              <w:rPr>
                <w:sz w:val="24"/>
              </w:rPr>
              <w:t>selecting</w:t>
            </w:r>
            <w:r>
              <w:rPr>
                <w:spacing w:val="58"/>
                <w:w w:val="150"/>
                <w:sz w:val="24"/>
              </w:rPr>
              <w:t xml:space="preserve"> </w:t>
            </w:r>
            <w:r>
              <w:rPr>
                <w:sz w:val="24"/>
              </w:rPr>
              <w:t>date-</w:t>
            </w:r>
            <w:r>
              <w:rPr>
                <w:spacing w:val="-5"/>
                <w:sz w:val="24"/>
              </w:rPr>
              <w:t>of-</w:t>
            </w:r>
          </w:p>
        </w:tc>
        <w:tc>
          <w:tcPr>
            <w:tcW w:w="3354" w:type="dxa"/>
            <w:tcBorders>
              <w:top w:val="nil"/>
              <w:bottom w:val="nil"/>
            </w:tcBorders>
          </w:tcPr>
          <w:p w:rsidR="00DF688C" w:rsidRDefault="00437954">
            <w:pPr>
              <w:pStyle w:val="TableParagraph"/>
              <w:spacing w:before="63"/>
              <w:rPr>
                <w:sz w:val="24"/>
              </w:rPr>
            </w:pPr>
            <w:proofErr w:type="gramStart"/>
            <w:r>
              <w:rPr>
                <w:sz w:val="24"/>
              </w:rPr>
              <w:t>requested</w:t>
            </w:r>
            <w:proofErr w:type="gramEnd"/>
            <w:r>
              <w:rPr>
                <w:spacing w:val="-2"/>
                <w:sz w:val="24"/>
              </w:rPr>
              <w:t xml:space="preserve"> format.”</w:t>
            </w:r>
          </w:p>
        </w:tc>
      </w:tr>
      <w:tr w:rsidR="00DF688C">
        <w:trPr>
          <w:trHeight w:val="413"/>
        </w:trPr>
        <w:tc>
          <w:tcPr>
            <w:tcW w:w="2052" w:type="dxa"/>
            <w:tcBorders>
              <w:top w:val="nil"/>
              <w:bottom w:val="nil"/>
            </w:tcBorders>
          </w:tcPr>
          <w:p w:rsidR="00DF688C" w:rsidRDefault="00DF688C">
            <w:pPr>
              <w:pStyle w:val="TableParagraph"/>
              <w:spacing w:before="0"/>
              <w:ind w:left="0"/>
              <w:rPr>
                <w:sz w:val="24"/>
              </w:rPr>
            </w:pPr>
          </w:p>
        </w:tc>
        <w:tc>
          <w:tcPr>
            <w:tcW w:w="4627" w:type="dxa"/>
            <w:tcBorders>
              <w:top w:val="nil"/>
              <w:bottom w:val="nil"/>
            </w:tcBorders>
          </w:tcPr>
          <w:p w:rsidR="00DF688C" w:rsidRDefault="00437954">
            <w:pPr>
              <w:pStyle w:val="TableParagraph"/>
              <w:spacing w:before="63"/>
              <w:rPr>
                <w:sz w:val="24"/>
              </w:rPr>
            </w:pPr>
            <w:proofErr w:type="gramStart"/>
            <w:r>
              <w:rPr>
                <w:sz w:val="24"/>
              </w:rPr>
              <w:t>not</w:t>
            </w:r>
            <w:proofErr w:type="gramEnd"/>
            <w:r>
              <w:rPr>
                <w:spacing w:val="-4"/>
                <w:sz w:val="24"/>
              </w:rPr>
              <w:t xml:space="preserve"> </w:t>
            </w:r>
            <w:r>
              <w:rPr>
                <w:sz w:val="24"/>
              </w:rPr>
              <w:t>follow the</w:t>
            </w:r>
            <w:r>
              <w:rPr>
                <w:spacing w:val="-2"/>
                <w:sz w:val="24"/>
              </w:rPr>
              <w:t xml:space="preserve"> </w:t>
            </w:r>
            <w:r>
              <w:rPr>
                <w:sz w:val="24"/>
              </w:rPr>
              <w:t>requested</w:t>
            </w:r>
            <w:r>
              <w:rPr>
                <w:spacing w:val="1"/>
                <w:sz w:val="24"/>
              </w:rPr>
              <w:t xml:space="preserve"> </w:t>
            </w:r>
            <w:r>
              <w:rPr>
                <w:spacing w:val="-2"/>
                <w:sz w:val="24"/>
              </w:rPr>
              <w:t>format.</w:t>
            </w:r>
          </w:p>
        </w:tc>
        <w:tc>
          <w:tcPr>
            <w:tcW w:w="3336" w:type="dxa"/>
            <w:tcBorders>
              <w:top w:val="nil"/>
              <w:bottom w:val="nil"/>
            </w:tcBorders>
          </w:tcPr>
          <w:p w:rsidR="00DF688C" w:rsidRDefault="00437954">
            <w:pPr>
              <w:pStyle w:val="TableParagraph"/>
              <w:tabs>
                <w:tab w:val="left" w:pos="885"/>
                <w:tab w:val="left" w:pos="2176"/>
                <w:tab w:val="left" w:pos="2788"/>
              </w:tabs>
              <w:spacing w:before="63"/>
              <w:rPr>
                <w:sz w:val="24"/>
              </w:rPr>
            </w:pPr>
            <w:r>
              <w:rPr>
                <w:spacing w:val="-2"/>
                <w:sz w:val="24"/>
              </w:rPr>
              <w:t>birth,</w:t>
            </w:r>
            <w:r>
              <w:rPr>
                <w:sz w:val="24"/>
              </w:rPr>
              <w:tab/>
            </w:r>
            <w:r>
              <w:rPr>
                <w:spacing w:val="-2"/>
                <w:sz w:val="24"/>
              </w:rPr>
              <w:t>nationality</w:t>
            </w:r>
            <w:r>
              <w:rPr>
                <w:sz w:val="24"/>
              </w:rPr>
              <w:tab/>
            </w:r>
            <w:r>
              <w:rPr>
                <w:spacing w:val="-5"/>
                <w:sz w:val="24"/>
              </w:rPr>
              <w:t>and</w:t>
            </w:r>
            <w:r>
              <w:rPr>
                <w:sz w:val="24"/>
              </w:rPr>
              <w:tab/>
            </w:r>
            <w:r>
              <w:rPr>
                <w:spacing w:val="-4"/>
                <w:sz w:val="24"/>
              </w:rPr>
              <w:t>state</w:t>
            </w:r>
          </w:p>
        </w:tc>
        <w:tc>
          <w:tcPr>
            <w:tcW w:w="3354" w:type="dxa"/>
            <w:tcBorders>
              <w:top w:val="nil"/>
              <w:bottom w:val="nil"/>
            </w:tcBorders>
          </w:tcPr>
          <w:p w:rsidR="00DF688C" w:rsidRDefault="00DF688C">
            <w:pPr>
              <w:pStyle w:val="TableParagraph"/>
              <w:spacing w:before="0"/>
              <w:ind w:left="0"/>
              <w:rPr>
                <w:sz w:val="24"/>
              </w:rPr>
            </w:pPr>
          </w:p>
        </w:tc>
      </w:tr>
      <w:tr w:rsidR="00DF688C">
        <w:trPr>
          <w:trHeight w:val="413"/>
        </w:trPr>
        <w:tc>
          <w:tcPr>
            <w:tcW w:w="2052" w:type="dxa"/>
            <w:tcBorders>
              <w:top w:val="nil"/>
              <w:bottom w:val="nil"/>
            </w:tcBorders>
          </w:tcPr>
          <w:p w:rsidR="00DF688C" w:rsidRDefault="00DF688C">
            <w:pPr>
              <w:pStyle w:val="TableParagraph"/>
              <w:spacing w:before="0"/>
              <w:ind w:left="0"/>
              <w:rPr>
                <w:sz w:val="24"/>
              </w:rPr>
            </w:pPr>
          </w:p>
        </w:tc>
        <w:tc>
          <w:tcPr>
            <w:tcW w:w="4627" w:type="dxa"/>
            <w:tcBorders>
              <w:top w:val="nil"/>
              <w:bottom w:val="nil"/>
            </w:tcBorders>
          </w:tcPr>
          <w:p w:rsidR="00DF688C" w:rsidRDefault="00DF688C">
            <w:pPr>
              <w:pStyle w:val="TableParagraph"/>
              <w:spacing w:before="0"/>
              <w:ind w:left="0"/>
              <w:rPr>
                <w:sz w:val="24"/>
              </w:rPr>
            </w:pPr>
          </w:p>
        </w:tc>
        <w:tc>
          <w:tcPr>
            <w:tcW w:w="3336" w:type="dxa"/>
            <w:tcBorders>
              <w:top w:val="nil"/>
              <w:bottom w:val="nil"/>
            </w:tcBorders>
          </w:tcPr>
          <w:p w:rsidR="00DF688C" w:rsidRDefault="00437954">
            <w:pPr>
              <w:pStyle w:val="TableParagraph"/>
              <w:spacing w:before="64"/>
              <w:rPr>
                <w:sz w:val="24"/>
              </w:rPr>
            </w:pPr>
            <w:r>
              <w:rPr>
                <w:sz w:val="24"/>
              </w:rPr>
              <w:t>options,</w:t>
            </w:r>
            <w:r>
              <w:rPr>
                <w:spacing w:val="-4"/>
                <w:sz w:val="24"/>
              </w:rPr>
              <w:t xml:space="preserve"> </w:t>
            </w:r>
            <w:r>
              <w:rPr>
                <w:sz w:val="24"/>
              </w:rPr>
              <w:t>filling out</w:t>
            </w:r>
            <w:r>
              <w:rPr>
                <w:spacing w:val="-1"/>
                <w:sz w:val="24"/>
              </w:rPr>
              <w:t xml:space="preserve"> </w:t>
            </w:r>
            <w:r>
              <w:rPr>
                <w:sz w:val="24"/>
              </w:rPr>
              <w:t>all</w:t>
            </w:r>
            <w:r>
              <w:rPr>
                <w:spacing w:val="-2"/>
                <w:sz w:val="24"/>
              </w:rPr>
              <w:t xml:space="preserve"> textboxes,</w:t>
            </w:r>
          </w:p>
        </w:tc>
        <w:tc>
          <w:tcPr>
            <w:tcW w:w="3354" w:type="dxa"/>
            <w:tcBorders>
              <w:top w:val="nil"/>
              <w:bottom w:val="nil"/>
            </w:tcBorders>
          </w:tcPr>
          <w:p w:rsidR="00DF688C" w:rsidRDefault="00DF688C">
            <w:pPr>
              <w:pStyle w:val="TableParagraph"/>
              <w:spacing w:before="0"/>
              <w:ind w:left="0"/>
              <w:rPr>
                <w:sz w:val="24"/>
              </w:rPr>
            </w:pPr>
          </w:p>
        </w:tc>
      </w:tr>
      <w:tr w:rsidR="00DF688C">
        <w:trPr>
          <w:trHeight w:val="413"/>
        </w:trPr>
        <w:tc>
          <w:tcPr>
            <w:tcW w:w="2052" w:type="dxa"/>
            <w:tcBorders>
              <w:top w:val="nil"/>
              <w:bottom w:val="nil"/>
            </w:tcBorders>
          </w:tcPr>
          <w:p w:rsidR="00DF688C" w:rsidRDefault="00DF688C">
            <w:pPr>
              <w:pStyle w:val="TableParagraph"/>
              <w:spacing w:before="0"/>
              <w:ind w:left="0"/>
              <w:rPr>
                <w:sz w:val="24"/>
              </w:rPr>
            </w:pPr>
          </w:p>
        </w:tc>
        <w:tc>
          <w:tcPr>
            <w:tcW w:w="4627" w:type="dxa"/>
            <w:tcBorders>
              <w:top w:val="nil"/>
              <w:bottom w:val="nil"/>
            </w:tcBorders>
          </w:tcPr>
          <w:p w:rsidR="00DF688C" w:rsidRDefault="00DF688C">
            <w:pPr>
              <w:pStyle w:val="TableParagraph"/>
              <w:spacing w:before="0"/>
              <w:ind w:left="0"/>
              <w:rPr>
                <w:sz w:val="24"/>
              </w:rPr>
            </w:pPr>
          </w:p>
        </w:tc>
        <w:tc>
          <w:tcPr>
            <w:tcW w:w="3336" w:type="dxa"/>
            <w:tcBorders>
              <w:top w:val="nil"/>
              <w:bottom w:val="nil"/>
            </w:tcBorders>
          </w:tcPr>
          <w:p w:rsidR="00DF688C" w:rsidRDefault="00437954">
            <w:pPr>
              <w:pStyle w:val="TableParagraph"/>
              <w:spacing w:before="63"/>
              <w:rPr>
                <w:sz w:val="24"/>
              </w:rPr>
            </w:pPr>
            <w:r>
              <w:rPr>
                <w:sz w:val="24"/>
              </w:rPr>
              <w:t>inserting</w:t>
            </w:r>
            <w:r>
              <w:rPr>
                <w:spacing w:val="14"/>
                <w:sz w:val="24"/>
              </w:rPr>
              <w:t xml:space="preserve"> </w:t>
            </w:r>
            <w:r>
              <w:rPr>
                <w:sz w:val="24"/>
              </w:rPr>
              <w:t>the</w:t>
            </w:r>
            <w:r>
              <w:rPr>
                <w:spacing w:val="13"/>
                <w:sz w:val="24"/>
              </w:rPr>
              <w:t xml:space="preserve"> </w:t>
            </w:r>
            <w:r>
              <w:rPr>
                <w:sz w:val="24"/>
              </w:rPr>
              <w:t>email</w:t>
            </w:r>
            <w:r>
              <w:rPr>
                <w:spacing w:val="15"/>
                <w:sz w:val="24"/>
              </w:rPr>
              <w:t xml:space="preserve"> </w:t>
            </w:r>
            <w:r>
              <w:rPr>
                <w:sz w:val="24"/>
              </w:rPr>
              <w:t>address</w:t>
            </w:r>
            <w:r>
              <w:rPr>
                <w:spacing w:val="18"/>
                <w:sz w:val="24"/>
              </w:rPr>
              <w:t xml:space="preserve"> </w:t>
            </w:r>
            <w:r>
              <w:rPr>
                <w:spacing w:val="-4"/>
                <w:sz w:val="24"/>
              </w:rPr>
              <w:t>with</w:t>
            </w:r>
          </w:p>
        </w:tc>
        <w:tc>
          <w:tcPr>
            <w:tcW w:w="3354" w:type="dxa"/>
            <w:tcBorders>
              <w:top w:val="nil"/>
              <w:bottom w:val="nil"/>
            </w:tcBorders>
          </w:tcPr>
          <w:p w:rsidR="00DF688C" w:rsidRDefault="00DF688C">
            <w:pPr>
              <w:pStyle w:val="TableParagraph"/>
              <w:spacing w:before="0"/>
              <w:ind w:left="0"/>
              <w:rPr>
                <w:sz w:val="24"/>
              </w:rPr>
            </w:pPr>
          </w:p>
        </w:tc>
      </w:tr>
      <w:tr w:rsidR="00DF688C">
        <w:trPr>
          <w:trHeight w:val="414"/>
        </w:trPr>
        <w:tc>
          <w:tcPr>
            <w:tcW w:w="2052" w:type="dxa"/>
            <w:tcBorders>
              <w:top w:val="nil"/>
              <w:bottom w:val="nil"/>
            </w:tcBorders>
          </w:tcPr>
          <w:p w:rsidR="00DF688C" w:rsidRDefault="00DF688C">
            <w:pPr>
              <w:pStyle w:val="TableParagraph"/>
              <w:spacing w:before="0"/>
              <w:ind w:left="0"/>
              <w:rPr>
                <w:sz w:val="24"/>
              </w:rPr>
            </w:pPr>
          </w:p>
        </w:tc>
        <w:tc>
          <w:tcPr>
            <w:tcW w:w="4627" w:type="dxa"/>
            <w:tcBorders>
              <w:top w:val="nil"/>
              <w:bottom w:val="nil"/>
            </w:tcBorders>
          </w:tcPr>
          <w:p w:rsidR="00DF688C" w:rsidRDefault="00DF688C">
            <w:pPr>
              <w:pStyle w:val="TableParagraph"/>
              <w:spacing w:before="0"/>
              <w:ind w:left="0"/>
              <w:rPr>
                <w:sz w:val="24"/>
              </w:rPr>
            </w:pPr>
          </w:p>
        </w:tc>
        <w:tc>
          <w:tcPr>
            <w:tcW w:w="3336" w:type="dxa"/>
            <w:tcBorders>
              <w:top w:val="nil"/>
              <w:bottom w:val="nil"/>
            </w:tcBorders>
          </w:tcPr>
          <w:p w:rsidR="00DF688C" w:rsidRDefault="00437954">
            <w:pPr>
              <w:pStyle w:val="TableParagraph"/>
              <w:spacing w:before="64"/>
              <w:rPr>
                <w:sz w:val="24"/>
              </w:rPr>
            </w:pPr>
            <w:r>
              <w:rPr>
                <w:sz w:val="24"/>
              </w:rPr>
              <w:t>the</w:t>
            </w:r>
            <w:r>
              <w:rPr>
                <w:spacing w:val="30"/>
                <w:sz w:val="24"/>
              </w:rPr>
              <w:t xml:space="preserve">  </w:t>
            </w:r>
            <w:r>
              <w:rPr>
                <w:sz w:val="24"/>
              </w:rPr>
              <w:t>correct</w:t>
            </w:r>
            <w:r>
              <w:rPr>
                <w:spacing w:val="32"/>
                <w:sz w:val="24"/>
              </w:rPr>
              <w:t xml:space="preserve">  </w:t>
            </w:r>
            <w:r>
              <w:rPr>
                <w:sz w:val="24"/>
              </w:rPr>
              <w:t>format,</w:t>
            </w:r>
            <w:r>
              <w:rPr>
                <w:spacing w:val="32"/>
                <w:sz w:val="24"/>
              </w:rPr>
              <w:t xml:space="preserve">  </w:t>
            </w:r>
            <w:r>
              <w:rPr>
                <w:spacing w:val="-2"/>
                <w:sz w:val="24"/>
              </w:rPr>
              <w:t>password</w:t>
            </w:r>
          </w:p>
        </w:tc>
        <w:tc>
          <w:tcPr>
            <w:tcW w:w="3354" w:type="dxa"/>
            <w:tcBorders>
              <w:top w:val="nil"/>
              <w:bottom w:val="nil"/>
            </w:tcBorders>
          </w:tcPr>
          <w:p w:rsidR="00DF688C" w:rsidRDefault="00DF688C">
            <w:pPr>
              <w:pStyle w:val="TableParagraph"/>
              <w:spacing w:before="0"/>
              <w:ind w:left="0"/>
              <w:rPr>
                <w:sz w:val="24"/>
              </w:rPr>
            </w:pPr>
          </w:p>
        </w:tc>
      </w:tr>
      <w:tr w:rsidR="00DF688C">
        <w:trPr>
          <w:trHeight w:val="414"/>
        </w:trPr>
        <w:tc>
          <w:tcPr>
            <w:tcW w:w="2052" w:type="dxa"/>
            <w:tcBorders>
              <w:top w:val="nil"/>
              <w:bottom w:val="nil"/>
            </w:tcBorders>
          </w:tcPr>
          <w:p w:rsidR="00DF688C" w:rsidRDefault="00DF688C">
            <w:pPr>
              <w:pStyle w:val="TableParagraph"/>
              <w:spacing w:before="0"/>
              <w:ind w:left="0"/>
              <w:rPr>
                <w:sz w:val="24"/>
              </w:rPr>
            </w:pPr>
          </w:p>
        </w:tc>
        <w:tc>
          <w:tcPr>
            <w:tcW w:w="4627" w:type="dxa"/>
            <w:tcBorders>
              <w:top w:val="nil"/>
              <w:bottom w:val="nil"/>
            </w:tcBorders>
          </w:tcPr>
          <w:p w:rsidR="00DF688C" w:rsidRDefault="00DF688C">
            <w:pPr>
              <w:pStyle w:val="TableParagraph"/>
              <w:spacing w:before="0"/>
              <w:ind w:left="0"/>
              <w:rPr>
                <w:sz w:val="24"/>
              </w:rPr>
            </w:pPr>
          </w:p>
        </w:tc>
        <w:tc>
          <w:tcPr>
            <w:tcW w:w="3336" w:type="dxa"/>
            <w:tcBorders>
              <w:top w:val="nil"/>
              <w:bottom w:val="nil"/>
            </w:tcBorders>
          </w:tcPr>
          <w:p w:rsidR="00DF688C" w:rsidRDefault="00437954">
            <w:pPr>
              <w:pStyle w:val="TableParagraph"/>
              <w:spacing w:before="63"/>
              <w:rPr>
                <w:sz w:val="24"/>
              </w:rPr>
            </w:pPr>
            <w:r>
              <w:rPr>
                <w:sz w:val="24"/>
              </w:rPr>
              <w:t>and</w:t>
            </w:r>
            <w:r>
              <w:rPr>
                <w:spacing w:val="71"/>
                <w:w w:val="150"/>
                <w:sz w:val="24"/>
              </w:rPr>
              <w:t xml:space="preserve"> </w:t>
            </w:r>
            <w:r>
              <w:rPr>
                <w:sz w:val="24"/>
              </w:rPr>
              <w:t>confirm</w:t>
            </w:r>
            <w:r>
              <w:rPr>
                <w:spacing w:val="74"/>
                <w:w w:val="150"/>
                <w:sz w:val="24"/>
              </w:rPr>
              <w:t xml:space="preserve"> </w:t>
            </w:r>
            <w:r>
              <w:rPr>
                <w:sz w:val="24"/>
              </w:rPr>
              <w:t>password</w:t>
            </w:r>
            <w:r>
              <w:rPr>
                <w:spacing w:val="73"/>
                <w:w w:val="150"/>
                <w:sz w:val="24"/>
              </w:rPr>
              <w:t xml:space="preserve"> </w:t>
            </w:r>
            <w:r>
              <w:rPr>
                <w:sz w:val="24"/>
              </w:rPr>
              <w:t>is</w:t>
            </w:r>
            <w:r>
              <w:rPr>
                <w:spacing w:val="70"/>
                <w:w w:val="150"/>
                <w:sz w:val="24"/>
              </w:rPr>
              <w:t xml:space="preserve"> </w:t>
            </w:r>
            <w:r>
              <w:rPr>
                <w:spacing w:val="-5"/>
                <w:sz w:val="24"/>
              </w:rPr>
              <w:t>the</w:t>
            </w:r>
          </w:p>
        </w:tc>
        <w:tc>
          <w:tcPr>
            <w:tcW w:w="3354" w:type="dxa"/>
            <w:tcBorders>
              <w:top w:val="nil"/>
              <w:bottom w:val="nil"/>
            </w:tcBorders>
          </w:tcPr>
          <w:p w:rsidR="00DF688C" w:rsidRDefault="00DF688C">
            <w:pPr>
              <w:pStyle w:val="TableParagraph"/>
              <w:spacing w:before="0"/>
              <w:ind w:left="0"/>
              <w:rPr>
                <w:sz w:val="24"/>
              </w:rPr>
            </w:pPr>
          </w:p>
        </w:tc>
      </w:tr>
      <w:tr w:rsidR="00DF688C">
        <w:trPr>
          <w:trHeight w:val="413"/>
        </w:trPr>
        <w:tc>
          <w:tcPr>
            <w:tcW w:w="2052" w:type="dxa"/>
            <w:tcBorders>
              <w:top w:val="nil"/>
              <w:bottom w:val="nil"/>
            </w:tcBorders>
          </w:tcPr>
          <w:p w:rsidR="00DF688C" w:rsidRDefault="00DF688C">
            <w:pPr>
              <w:pStyle w:val="TableParagraph"/>
              <w:spacing w:before="0"/>
              <w:ind w:left="0"/>
              <w:rPr>
                <w:sz w:val="24"/>
              </w:rPr>
            </w:pPr>
          </w:p>
        </w:tc>
        <w:tc>
          <w:tcPr>
            <w:tcW w:w="4627" w:type="dxa"/>
            <w:tcBorders>
              <w:top w:val="nil"/>
              <w:bottom w:val="nil"/>
            </w:tcBorders>
          </w:tcPr>
          <w:p w:rsidR="00DF688C" w:rsidRDefault="00DF688C">
            <w:pPr>
              <w:pStyle w:val="TableParagraph"/>
              <w:spacing w:before="0"/>
              <w:ind w:left="0"/>
              <w:rPr>
                <w:sz w:val="24"/>
              </w:rPr>
            </w:pPr>
          </w:p>
        </w:tc>
        <w:tc>
          <w:tcPr>
            <w:tcW w:w="3336" w:type="dxa"/>
            <w:tcBorders>
              <w:top w:val="nil"/>
              <w:bottom w:val="nil"/>
            </w:tcBorders>
          </w:tcPr>
          <w:p w:rsidR="00DF688C" w:rsidRDefault="00437954">
            <w:pPr>
              <w:pStyle w:val="TableParagraph"/>
              <w:tabs>
                <w:tab w:val="left" w:pos="866"/>
                <w:tab w:val="left" w:pos="1439"/>
                <w:tab w:val="left" w:pos="1948"/>
                <w:tab w:val="left" w:pos="2932"/>
              </w:tabs>
              <w:spacing w:before="64"/>
              <w:rPr>
                <w:sz w:val="24"/>
              </w:rPr>
            </w:pPr>
            <w:r>
              <w:rPr>
                <w:spacing w:val="-4"/>
                <w:sz w:val="24"/>
              </w:rPr>
              <w:t>same</w:t>
            </w:r>
            <w:r>
              <w:rPr>
                <w:sz w:val="24"/>
              </w:rPr>
              <w:tab/>
            </w:r>
            <w:r>
              <w:rPr>
                <w:spacing w:val="-5"/>
                <w:sz w:val="24"/>
              </w:rPr>
              <w:t>but</w:t>
            </w:r>
            <w:r>
              <w:rPr>
                <w:sz w:val="24"/>
              </w:rPr>
              <w:tab/>
            </w:r>
            <w:r>
              <w:rPr>
                <w:spacing w:val="-7"/>
                <w:sz w:val="24"/>
              </w:rPr>
              <w:t>no</w:t>
            </w:r>
            <w:r>
              <w:rPr>
                <w:sz w:val="24"/>
              </w:rPr>
              <w:tab/>
            </w:r>
            <w:r>
              <w:rPr>
                <w:spacing w:val="-2"/>
                <w:sz w:val="24"/>
              </w:rPr>
              <w:t>follows</w:t>
            </w:r>
            <w:r>
              <w:rPr>
                <w:sz w:val="24"/>
              </w:rPr>
              <w:tab/>
            </w:r>
            <w:r>
              <w:rPr>
                <w:spacing w:val="-5"/>
                <w:sz w:val="24"/>
              </w:rPr>
              <w:t>the</w:t>
            </w:r>
          </w:p>
        </w:tc>
        <w:tc>
          <w:tcPr>
            <w:tcW w:w="3354" w:type="dxa"/>
            <w:tcBorders>
              <w:top w:val="nil"/>
              <w:bottom w:val="nil"/>
            </w:tcBorders>
          </w:tcPr>
          <w:p w:rsidR="00DF688C" w:rsidRDefault="00DF688C">
            <w:pPr>
              <w:pStyle w:val="TableParagraph"/>
              <w:spacing w:before="0"/>
              <w:ind w:left="0"/>
              <w:rPr>
                <w:sz w:val="24"/>
              </w:rPr>
            </w:pPr>
          </w:p>
        </w:tc>
      </w:tr>
      <w:tr w:rsidR="00DF688C">
        <w:trPr>
          <w:trHeight w:val="599"/>
        </w:trPr>
        <w:tc>
          <w:tcPr>
            <w:tcW w:w="2052" w:type="dxa"/>
            <w:tcBorders>
              <w:top w:val="nil"/>
            </w:tcBorders>
          </w:tcPr>
          <w:p w:rsidR="00DF688C" w:rsidRDefault="00DF688C">
            <w:pPr>
              <w:pStyle w:val="TableParagraph"/>
              <w:spacing w:before="0"/>
              <w:ind w:left="0"/>
              <w:rPr>
                <w:sz w:val="24"/>
              </w:rPr>
            </w:pPr>
          </w:p>
        </w:tc>
        <w:tc>
          <w:tcPr>
            <w:tcW w:w="4627" w:type="dxa"/>
            <w:tcBorders>
              <w:top w:val="nil"/>
            </w:tcBorders>
          </w:tcPr>
          <w:p w:rsidR="00DF688C" w:rsidRDefault="00DF688C">
            <w:pPr>
              <w:pStyle w:val="TableParagraph"/>
              <w:spacing w:before="0"/>
              <w:ind w:left="0"/>
              <w:rPr>
                <w:sz w:val="24"/>
              </w:rPr>
            </w:pPr>
          </w:p>
        </w:tc>
        <w:tc>
          <w:tcPr>
            <w:tcW w:w="3336" w:type="dxa"/>
            <w:tcBorders>
              <w:top w:val="nil"/>
            </w:tcBorders>
          </w:tcPr>
          <w:p w:rsidR="00DF688C" w:rsidRDefault="00437954">
            <w:pPr>
              <w:pStyle w:val="TableParagraph"/>
              <w:spacing w:before="63"/>
              <w:rPr>
                <w:sz w:val="24"/>
              </w:rPr>
            </w:pPr>
            <w:proofErr w:type="gramStart"/>
            <w:r>
              <w:rPr>
                <w:sz w:val="24"/>
              </w:rPr>
              <w:t>requested</w:t>
            </w:r>
            <w:proofErr w:type="gramEnd"/>
            <w:r>
              <w:rPr>
                <w:spacing w:val="-2"/>
                <w:sz w:val="24"/>
              </w:rPr>
              <w:t xml:space="preserve"> format.</w:t>
            </w:r>
          </w:p>
        </w:tc>
        <w:tc>
          <w:tcPr>
            <w:tcW w:w="3354" w:type="dxa"/>
            <w:tcBorders>
              <w:top w:val="nil"/>
            </w:tcBorders>
          </w:tcPr>
          <w:p w:rsidR="00DF688C" w:rsidRDefault="00DF688C">
            <w:pPr>
              <w:pStyle w:val="TableParagraph"/>
              <w:spacing w:before="0"/>
              <w:ind w:left="0"/>
              <w:rPr>
                <w:sz w:val="24"/>
              </w:rPr>
            </w:pPr>
          </w:p>
        </w:tc>
      </w:tr>
    </w:tbl>
    <w:p w:rsidR="00DF688C" w:rsidRDefault="00DF688C">
      <w:pPr>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1"/>
        <w:gridCol w:w="4625"/>
        <w:gridCol w:w="3335"/>
        <w:gridCol w:w="3358"/>
      </w:tblGrid>
      <w:tr w:rsidR="00DF688C">
        <w:trPr>
          <w:trHeight w:val="653"/>
        </w:trPr>
        <w:tc>
          <w:tcPr>
            <w:tcW w:w="2051"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18" w:type="dxa"/>
            <w:gridSpan w:val="3"/>
          </w:tcPr>
          <w:p w:rsidR="00DF688C" w:rsidRDefault="00437954">
            <w:pPr>
              <w:pStyle w:val="TableParagraph"/>
              <w:ind w:left="108"/>
              <w:rPr>
                <w:sz w:val="24"/>
              </w:rPr>
            </w:pPr>
            <w:r>
              <w:rPr>
                <w:spacing w:val="-2"/>
                <w:sz w:val="24"/>
              </w:rPr>
              <w:t>T3.035</w:t>
            </w:r>
          </w:p>
        </w:tc>
      </w:tr>
      <w:tr w:rsidR="00DF688C">
        <w:trPr>
          <w:trHeight w:val="653"/>
        </w:trPr>
        <w:tc>
          <w:tcPr>
            <w:tcW w:w="2051" w:type="dxa"/>
            <w:shd w:val="clear" w:color="auto" w:fill="E7E6E6"/>
          </w:tcPr>
          <w:p w:rsidR="00DF688C" w:rsidRDefault="00437954">
            <w:pPr>
              <w:pStyle w:val="TableParagraph"/>
              <w:rPr>
                <w:b/>
                <w:sz w:val="24"/>
              </w:rPr>
            </w:pPr>
            <w:r>
              <w:rPr>
                <w:b/>
                <w:sz w:val="24"/>
              </w:rPr>
              <w:t>Module</w:t>
            </w:r>
            <w:r>
              <w:rPr>
                <w:b/>
                <w:spacing w:val="-7"/>
                <w:sz w:val="24"/>
              </w:rPr>
              <w:t xml:space="preserve"> </w:t>
            </w:r>
            <w:r>
              <w:rPr>
                <w:b/>
                <w:spacing w:val="-4"/>
                <w:sz w:val="24"/>
              </w:rPr>
              <w:t>Name</w:t>
            </w:r>
          </w:p>
        </w:tc>
        <w:tc>
          <w:tcPr>
            <w:tcW w:w="11318" w:type="dxa"/>
            <w:gridSpan w:val="3"/>
          </w:tcPr>
          <w:p w:rsidR="00DF688C" w:rsidRDefault="00437954">
            <w:pPr>
              <w:pStyle w:val="TableParagraph"/>
              <w:ind w:left="108"/>
              <w:rPr>
                <w:sz w:val="24"/>
              </w:rPr>
            </w:pPr>
            <w:r>
              <w:rPr>
                <w:sz w:val="24"/>
              </w:rPr>
              <w:t>Student</w:t>
            </w:r>
            <w:r>
              <w:rPr>
                <w:spacing w:val="-3"/>
                <w:sz w:val="24"/>
              </w:rPr>
              <w:t xml:space="preserve"> </w:t>
            </w:r>
            <w:r>
              <w:rPr>
                <w:spacing w:val="-2"/>
                <w:sz w:val="24"/>
              </w:rPr>
              <w:t>Login</w:t>
            </w:r>
          </w:p>
        </w:tc>
      </w:tr>
      <w:tr w:rsidR="00DF688C">
        <w:trPr>
          <w:trHeight w:val="653"/>
        </w:trPr>
        <w:tc>
          <w:tcPr>
            <w:tcW w:w="2051" w:type="dxa"/>
            <w:shd w:val="clear" w:color="auto" w:fill="E7E6E6"/>
          </w:tcPr>
          <w:p w:rsidR="00DF688C" w:rsidRDefault="00437954">
            <w:pPr>
              <w:pStyle w:val="TableParagraph"/>
              <w:spacing w:before="118"/>
              <w:rPr>
                <w:b/>
                <w:sz w:val="24"/>
              </w:rPr>
            </w:pPr>
            <w:r>
              <w:rPr>
                <w:b/>
                <w:sz w:val="24"/>
              </w:rPr>
              <w:t>Test</w:t>
            </w:r>
            <w:r>
              <w:rPr>
                <w:b/>
                <w:spacing w:val="-2"/>
                <w:sz w:val="24"/>
              </w:rPr>
              <w:t xml:space="preserve"> Description</w:t>
            </w:r>
          </w:p>
        </w:tc>
        <w:tc>
          <w:tcPr>
            <w:tcW w:w="11318" w:type="dxa"/>
            <w:gridSpan w:val="3"/>
          </w:tcPr>
          <w:p w:rsidR="00DF688C" w:rsidRDefault="00437954">
            <w:pPr>
              <w:pStyle w:val="TableParagraph"/>
              <w:spacing w:before="118"/>
              <w:ind w:left="108"/>
              <w:rPr>
                <w:sz w:val="24"/>
              </w:rPr>
            </w:pPr>
            <w:r>
              <w:rPr>
                <w:sz w:val="24"/>
              </w:rPr>
              <w:t>To</w:t>
            </w:r>
            <w:r>
              <w:rPr>
                <w:spacing w:val="-4"/>
                <w:sz w:val="24"/>
              </w:rPr>
              <w:t xml:space="preserve"> </w:t>
            </w:r>
            <w:r>
              <w:rPr>
                <w:sz w:val="24"/>
              </w:rPr>
              <w:t>access</w:t>
            </w:r>
            <w:r>
              <w:rPr>
                <w:spacing w:val="1"/>
                <w:sz w:val="24"/>
              </w:rPr>
              <w:t xml:space="preserve"> </w:t>
            </w:r>
            <w:r>
              <w:rPr>
                <w:sz w:val="24"/>
              </w:rPr>
              <w:t>the</w:t>
            </w:r>
            <w:r>
              <w:rPr>
                <w:spacing w:val="-2"/>
                <w:sz w:val="24"/>
              </w:rPr>
              <w:t xml:space="preserve"> </w:t>
            </w:r>
            <w:r>
              <w:rPr>
                <w:sz w:val="24"/>
              </w:rPr>
              <w:t>student</w:t>
            </w:r>
            <w:r>
              <w:rPr>
                <w:spacing w:val="-1"/>
                <w:sz w:val="24"/>
              </w:rPr>
              <w:t xml:space="preserve"> </w:t>
            </w:r>
            <w:r>
              <w:rPr>
                <w:sz w:val="24"/>
              </w:rPr>
              <w:t>main</w:t>
            </w:r>
            <w:r>
              <w:rPr>
                <w:spacing w:val="-1"/>
                <w:sz w:val="24"/>
              </w:rPr>
              <w:t xml:space="preserve"> </w:t>
            </w:r>
            <w:r>
              <w:rPr>
                <w:spacing w:val="-4"/>
                <w:sz w:val="24"/>
              </w:rPr>
              <w:t>page.</w:t>
            </w:r>
          </w:p>
        </w:tc>
      </w:tr>
      <w:tr w:rsidR="00DF688C">
        <w:trPr>
          <w:trHeight w:val="653"/>
        </w:trPr>
        <w:tc>
          <w:tcPr>
            <w:tcW w:w="2051" w:type="dxa"/>
            <w:shd w:val="clear" w:color="auto" w:fill="E7E6E6"/>
          </w:tcPr>
          <w:p w:rsidR="00DF688C" w:rsidRDefault="00437954">
            <w:pPr>
              <w:pStyle w:val="TableParagraph"/>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4625" w:type="dxa"/>
            <w:shd w:val="clear" w:color="auto" w:fill="E7E6E6"/>
          </w:tcPr>
          <w:p w:rsidR="00DF688C" w:rsidRDefault="00437954">
            <w:pPr>
              <w:pStyle w:val="TableParagraph"/>
              <w:ind w:left="108"/>
              <w:rPr>
                <w:b/>
                <w:sz w:val="24"/>
              </w:rPr>
            </w:pPr>
            <w:r>
              <w:rPr>
                <w:b/>
                <w:sz w:val="24"/>
              </w:rPr>
              <w:t>Test</w:t>
            </w:r>
            <w:r>
              <w:rPr>
                <w:b/>
                <w:spacing w:val="-5"/>
                <w:sz w:val="24"/>
              </w:rPr>
              <w:t xml:space="preserve"> </w:t>
            </w:r>
            <w:r>
              <w:rPr>
                <w:b/>
                <w:sz w:val="24"/>
              </w:rPr>
              <w:t xml:space="preserve">Case </w:t>
            </w:r>
            <w:r>
              <w:rPr>
                <w:b/>
                <w:spacing w:val="-2"/>
                <w:sz w:val="24"/>
              </w:rPr>
              <w:t>Description</w:t>
            </w:r>
          </w:p>
        </w:tc>
        <w:tc>
          <w:tcPr>
            <w:tcW w:w="3335" w:type="dxa"/>
            <w:shd w:val="clear" w:color="auto" w:fill="E7E6E6"/>
          </w:tcPr>
          <w:p w:rsidR="00DF688C" w:rsidRDefault="00437954">
            <w:pPr>
              <w:pStyle w:val="TableParagraph"/>
              <w:ind w:left="108"/>
              <w:rPr>
                <w:b/>
                <w:sz w:val="24"/>
              </w:rPr>
            </w:pPr>
            <w:r>
              <w:rPr>
                <w:b/>
                <w:spacing w:val="-2"/>
                <w:sz w:val="24"/>
              </w:rPr>
              <w:t>Procedures</w:t>
            </w:r>
          </w:p>
        </w:tc>
        <w:tc>
          <w:tcPr>
            <w:tcW w:w="3358" w:type="dxa"/>
            <w:shd w:val="clear" w:color="auto" w:fill="E7E6E6"/>
          </w:tcPr>
          <w:p w:rsidR="00DF688C" w:rsidRDefault="00437954">
            <w:pPr>
              <w:pStyle w:val="TableParagraph"/>
              <w:rPr>
                <w:b/>
                <w:sz w:val="24"/>
              </w:rPr>
            </w:pPr>
            <w:r>
              <w:rPr>
                <w:b/>
                <w:sz w:val="24"/>
              </w:rPr>
              <w:t>Expected</w:t>
            </w:r>
            <w:r>
              <w:rPr>
                <w:b/>
                <w:spacing w:val="-4"/>
                <w:sz w:val="24"/>
              </w:rPr>
              <w:t xml:space="preserve"> </w:t>
            </w:r>
            <w:r>
              <w:rPr>
                <w:b/>
                <w:spacing w:val="-2"/>
                <w:sz w:val="24"/>
              </w:rPr>
              <w:t>Result</w:t>
            </w:r>
          </w:p>
        </w:tc>
      </w:tr>
      <w:tr w:rsidR="00DF688C">
        <w:trPr>
          <w:trHeight w:val="1896"/>
        </w:trPr>
        <w:tc>
          <w:tcPr>
            <w:tcW w:w="2051" w:type="dxa"/>
          </w:tcPr>
          <w:p w:rsidR="00DF688C" w:rsidRDefault="00437954">
            <w:pPr>
              <w:pStyle w:val="TableParagraph"/>
              <w:ind w:left="542"/>
              <w:rPr>
                <w:sz w:val="24"/>
              </w:rPr>
            </w:pPr>
            <w:r>
              <w:rPr>
                <w:spacing w:val="-2"/>
                <w:sz w:val="24"/>
              </w:rPr>
              <w:t>TC35.001</w:t>
            </w:r>
          </w:p>
        </w:tc>
        <w:tc>
          <w:tcPr>
            <w:tcW w:w="4625" w:type="dxa"/>
          </w:tcPr>
          <w:p w:rsidR="00DF688C" w:rsidRDefault="00437954">
            <w:pPr>
              <w:pStyle w:val="TableParagraph"/>
              <w:spacing w:line="360" w:lineRule="auto"/>
              <w:ind w:left="108"/>
              <w:rPr>
                <w:sz w:val="24"/>
              </w:rPr>
            </w:pPr>
            <w:r>
              <w:rPr>
                <w:sz w:val="24"/>
              </w:rPr>
              <w:t>Test the login process with a registered IC or email address and a valid password.</w:t>
            </w:r>
          </w:p>
        </w:tc>
        <w:tc>
          <w:tcPr>
            <w:tcW w:w="3335" w:type="dxa"/>
          </w:tcPr>
          <w:p w:rsidR="00DF688C" w:rsidRDefault="00437954">
            <w:pPr>
              <w:pStyle w:val="TableParagraph"/>
              <w:spacing w:line="360" w:lineRule="auto"/>
              <w:ind w:left="108" w:right="96"/>
              <w:jc w:val="both"/>
              <w:rPr>
                <w:sz w:val="24"/>
              </w:rPr>
            </w:pPr>
            <w:r>
              <w:rPr>
                <w:sz w:val="24"/>
              </w:rPr>
              <w:t>The student clicks the Login button after entering the valid</w:t>
            </w:r>
            <w:r>
              <w:rPr>
                <w:spacing w:val="40"/>
                <w:sz w:val="24"/>
              </w:rPr>
              <w:t xml:space="preserve"> </w:t>
            </w:r>
            <w:r>
              <w:rPr>
                <w:sz w:val="24"/>
              </w:rPr>
              <w:t xml:space="preserve">IC or email address and </w:t>
            </w:r>
            <w:r>
              <w:rPr>
                <w:spacing w:val="-2"/>
                <w:sz w:val="24"/>
              </w:rPr>
              <w:t>password.</w:t>
            </w:r>
          </w:p>
        </w:tc>
        <w:tc>
          <w:tcPr>
            <w:tcW w:w="3358" w:type="dxa"/>
          </w:tcPr>
          <w:p w:rsidR="00DF688C" w:rsidRDefault="00437954">
            <w:pPr>
              <w:pStyle w:val="TableParagraph"/>
              <w:spacing w:line="360" w:lineRule="auto"/>
              <w:rPr>
                <w:sz w:val="24"/>
              </w:rPr>
            </w:pPr>
            <w:r>
              <w:rPr>
                <w:sz w:val="24"/>
              </w:rPr>
              <w:t>Redirect</w:t>
            </w:r>
            <w:r>
              <w:rPr>
                <w:spacing w:val="21"/>
                <w:sz w:val="24"/>
              </w:rPr>
              <w:t xml:space="preserve"> </w:t>
            </w:r>
            <w:r>
              <w:rPr>
                <w:sz w:val="24"/>
              </w:rPr>
              <w:t>to administration main page (All Subject Details).</w:t>
            </w:r>
          </w:p>
        </w:tc>
      </w:tr>
      <w:tr w:rsidR="00DF688C">
        <w:trPr>
          <w:trHeight w:val="1896"/>
        </w:trPr>
        <w:tc>
          <w:tcPr>
            <w:tcW w:w="2051" w:type="dxa"/>
          </w:tcPr>
          <w:p w:rsidR="00DF688C" w:rsidRDefault="00437954">
            <w:pPr>
              <w:pStyle w:val="TableParagraph"/>
              <w:ind w:left="542"/>
              <w:rPr>
                <w:sz w:val="24"/>
              </w:rPr>
            </w:pPr>
            <w:r>
              <w:rPr>
                <w:spacing w:val="-2"/>
                <w:sz w:val="24"/>
              </w:rPr>
              <w:t>TC35.002</w:t>
            </w:r>
          </w:p>
        </w:tc>
        <w:tc>
          <w:tcPr>
            <w:tcW w:w="4625" w:type="dxa"/>
          </w:tcPr>
          <w:p w:rsidR="00DF688C" w:rsidRDefault="00437954">
            <w:pPr>
              <w:pStyle w:val="TableParagraph"/>
              <w:spacing w:line="360" w:lineRule="auto"/>
              <w:ind w:left="108"/>
              <w:rPr>
                <w:sz w:val="24"/>
              </w:rPr>
            </w:pPr>
            <w:r>
              <w:rPr>
                <w:sz w:val="24"/>
              </w:rPr>
              <w:t>Test the login process with a registered IC or email address and an invalid password.</w:t>
            </w:r>
          </w:p>
        </w:tc>
        <w:tc>
          <w:tcPr>
            <w:tcW w:w="3335" w:type="dxa"/>
          </w:tcPr>
          <w:p w:rsidR="00DF688C" w:rsidRDefault="00437954">
            <w:pPr>
              <w:pStyle w:val="TableParagraph"/>
              <w:spacing w:line="360" w:lineRule="auto"/>
              <w:ind w:left="108" w:right="95"/>
              <w:jc w:val="both"/>
              <w:rPr>
                <w:sz w:val="24"/>
              </w:rPr>
            </w:pPr>
            <w:r>
              <w:rPr>
                <w:sz w:val="24"/>
              </w:rPr>
              <w:t>The student clicks the Login button after entering the valid</w:t>
            </w:r>
            <w:r>
              <w:rPr>
                <w:spacing w:val="40"/>
                <w:sz w:val="24"/>
              </w:rPr>
              <w:t xml:space="preserve"> </w:t>
            </w:r>
            <w:r>
              <w:rPr>
                <w:sz w:val="24"/>
              </w:rPr>
              <w:t>IC or email address but the password is incorrect.</w:t>
            </w:r>
          </w:p>
        </w:tc>
        <w:tc>
          <w:tcPr>
            <w:tcW w:w="3358" w:type="dxa"/>
          </w:tcPr>
          <w:p w:rsidR="00DF688C" w:rsidRDefault="00437954">
            <w:pPr>
              <w:pStyle w:val="TableParagraph"/>
              <w:spacing w:line="360" w:lineRule="auto"/>
              <w:rPr>
                <w:sz w:val="24"/>
              </w:rPr>
            </w:pPr>
            <w:r>
              <w:rPr>
                <w:sz w:val="24"/>
              </w:rPr>
              <w:t>Display</w:t>
            </w:r>
            <w:r>
              <w:rPr>
                <w:spacing w:val="80"/>
                <w:sz w:val="24"/>
              </w:rPr>
              <w:t xml:space="preserve"> </w:t>
            </w:r>
            <w:r>
              <w:rPr>
                <w:sz w:val="24"/>
              </w:rPr>
              <w:t>“Invalid</w:t>
            </w:r>
            <w:r>
              <w:rPr>
                <w:spacing w:val="80"/>
                <w:sz w:val="24"/>
              </w:rPr>
              <w:t xml:space="preserve"> </w:t>
            </w:r>
            <w:r>
              <w:rPr>
                <w:sz w:val="24"/>
              </w:rPr>
              <w:t>IC/Email</w:t>
            </w:r>
            <w:r>
              <w:rPr>
                <w:spacing w:val="80"/>
                <w:sz w:val="24"/>
              </w:rPr>
              <w:t xml:space="preserve"> </w:t>
            </w:r>
            <w:r>
              <w:rPr>
                <w:sz w:val="24"/>
              </w:rPr>
              <w:t xml:space="preserve">or </w:t>
            </w:r>
            <w:r>
              <w:rPr>
                <w:spacing w:val="-2"/>
                <w:sz w:val="24"/>
              </w:rPr>
              <w:t>Password”.</w:t>
            </w:r>
          </w:p>
        </w:tc>
      </w:tr>
      <w:tr w:rsidR="00DF688C">
        <w:trPr>
          <w:trHeight w:val="1892"/>
        </w:trPr>
        <w:tc>
          <w:tcPr>
            <w:tcW w:w="2051" w:type="dxa"/>
          </w:tcPr>
          <w:p w:rsidR="00DF688C" w:rsidRDefault="00437954">
            <w:pPr>
              <w:pStyle w:val="TableParagraph"/>
              <w:ind w:left="542"/>
              <w:rPr>
                <w:sz w:val="24"/>
              </w:rPr>
            </w:pPr>
            <w:r>
              <w:rPr>
                <w:spacing w:val="-2"/>
                <w:sz w:val="24"/>
              </w:rPr>
              <w:t>TC35.003</w:t>
            </w:r>
          </w:p>
        </w:tc>
        <w:tc>
          <w:tcPr>
            <w:tcW w:w="4625" w:type="dxa"/>
          </w:tcPr>
          <w:p w:rsidR="00DF688C" w:rsidRDefault="00437954">
            <w:pPr>
              <w:pStyle w:val="TableParagraph"/>
              <w:spacing w:line="360" w:lineRule="auto"/>
              <w:ind w:left="108"/>
              <w:rPr>
                <w:sz w:val="24"/>
              </w:rPr>
            </w:pPr>
            <w:r>
              <w:rPr>
                <w:sz w:val="24"/>
              </w:rPr>
              <w:t>Test</w:t>
            </w:r>
            <w:r>
              <w:rPr>
                <w:spacing w:val="40"/>
                <w:sz w:val="24"/>
              </w:rPr>
              <w:t xml:space="preserve"> </w:t>
            </w:r>
            <w:r>
              <w:rPr>
                <w:sz w:val="24"/>
              </w:rPr>
              <w:t>the</w:t>
            </w:r>
            <w:r>
              <w:rPr>
                <w:spacing w:val="40"/>
                <w:sz w:val="24"/>
              </w:rPr>
              <w:t xml:space="preserve"> </w:t>
            </w:r>
            <w:r>
              <w:rPr>
                <w:sz w:val="24"/>
              </w:rPr>
              <w:t>login</w:t>
            </w:r>
            <w:r>
              <w:rPr>
                <w:spacing w:val="40"/>
                <w:sz w:val="24"/>
              </w:rPr>
              <w:t xml:space="preserve"> </w:t>
            </w:r>
            <w:r>
              <w:rPr>
                <w:sz w:val="24"/>
              </w:rPr>
              <w:t>process</w:t>
            </w:r>
            <w:r>
              <w:rPr>
                <w:spacing w:val="40"/>
                <w:sz w:val="24"/>
              </w:rPr>
              <w:t xml:space="preserve"> </w:t>
            </w:r>
            <w:r>
              <w:rPr>
                <w:sz w:val="24"/>
              </w:rPr>
              <w:t>with</w:t>
            </w:r>
            <w:r>
              <w:rPr>
                <w:spacing w:val="38"/>
                <w:sz w:val="24"/>
              </w:rPr>
              <w:t xml:space="preserve"> </w:t>
            </w:r>
            <w:r>
              <w:rPr>
                <w:sz w:val="24"/>
              </w:rPr>
              <w:t>an</w:t>
            </w:r>
            <w:r>
              <w:rPr>
                <w:spacing w:val="40"/>
                <w:sz w:val="24"/>
              </w:rPr>
              <w:t xml:space="preserve"> </w:t>
            </w:r>
            <w:r>
              <w:rPr>
                <w:sz w:val="24"/>
              </w:rPr>
              <w:t>unregistered IC or email address and a valid password.</w:t>
            </w:r>
          </w:p>
        </w:tc>
        <w:tc>
          <w:tcPr>
            <w:tcW w:w="3335" w:type="dxa"/>
          </w:tcPr>
          <w:p w:rsidR="00DF688C" w:rsidRDefault="00437954">
            <w:pPr>
              <w:pStyle w:val="TableParagraph"/>
              <w:spacing w:line="360" w:lineRule="auto"/>
              <w:ind w:left="108" w:right="95"/>
              <w:jc w:val="both"/>
              <w:rPr>
                <w:sz w:val="24"/>
              </w:rPr>
            </w:pPr>
            <w:r>
              <w:rPr>
                <w:sz w:val="24"/>
              </w:rPr>
              <w:t>The student clicks the Login button after entering the invalid IC or email address but the password is correct.</w:t>
            </w:r>
          </w:p>
        </w:tc>
        <w:tc>
          <w:tcPr>
            <w:tcW w:w="3358" w:type="dxa"/>
          </w:tcPr>
          <w:p w:rsidR="00DF688C" w:rsidRDefault="00437954">
            <w:pPr>
              <w:pStyle w:val="TableParagraph"/>
              <w:spacing w:line="360" w:lineRule="auto"/>
              <w:rPr>
                <w:sz w:val="24"/>
              </w:rPr>
            </w:pPr>
            <w:r>
              <w:rPr>
                <w:sz w:val="24"/>
              </w:rPr>
              <w:t>Display</w:t>
            </w:r>
            <w:r>
              <w:rPr>
                <w:spacing w:val="80"/>
                <w:sz w:val="24"/>
              </w:rPr>
              <w:t xml:space="preserve"> </w:t>
            </w:r>
            <w:r>
              <w:rPr>
                <w:sz w:val="24"/>
              </w:rPr>
              <w:t>“Invalid</w:t>
            </w:r>
            <w:r>
              <w:rPr>
                <w:spacing w:val="80"/>
                <w:sz w:val="24"/>
              </w:rPr>
              <w:t xml:space="preserve"> </w:t>
            </w:r>
            <w:r>
              <w:rPr>
                <w:sz w:val="24"/>
              </w:rPr>
              <w:t>IC/Email</w:t>
            </w:r>
            <w:r>
              <w:rPr>
                <w:spacing w:val="80"/>
                <w:sz w:val="24"/>
              </w:rPr>
              <w:t xml:space="preserve"> </w:t>
            </w:r>
            <w:r>
              <w:rPr>
                <w:sz w:val="24"/>
              </w:rPr>
              <w:t xml:space="preserve">or </w:t>
            </w:r>
            <w:r>
              <w:rPr>
                <w:spacing w:val="-2"/>
                <w:sz w:val="24"/>
              </w:rPr>
              <w:t>Password”.</w:t>
            </w:r>
          </w:p>
        </w:tc>
      </w:tr>
    </w:tbl>
    <w:p w:rsidR="00DF688C" w:rsidRDefault="00DF688C">
      <w:pPr>
        <w:spacing w:line="360" w:lineRule="auto"/>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1"/>
        <w:gridCol w:w="4625"/>
        <w:gridCol w:w="3335"/>
        <w:gridCol w:w="3358"/>
      </w:tblGrid>
      <w:tr w:rsidR="00DF688C">
        <w:trPr>
          <w:trHeight w:val="1895"/>
        </w:trPr>
        <w:tc>
          <w:tcPr>
            <w:tcW w:w="2051" w:type="dxa"/>
          </w:tcPr>
          <w:p w:rsidR="00DF688C" w:rsidRDefault="00437954">
            <w:pPr>
              <w:pStyle w:val="TableParagraph"/>
              <w:ind w:left="542"/>
              <w:rPr>
                <w:sz w:val="24"/>
              </w:rPr>
            </w:pPr>
            <w:r>
              <w:rPr>
                <w:spacing w:val="-2"/>
                <w:sz w:val="24"/>
              </w:rPr>
              <w:t>TC35.004</w:t>
            </w:r>
          </w:p>
        </w:tc>
        <w:tc>
          <w:tcPr>
            <w:tcW w:w="4625" w:type="dxa"/>
          </w:tcPr>
          <w:p w:rsidR="00DF688C" w:rsidRDefault="00437954">
            <w:pPr>
              <w:pStyle w:val="TableParagraph"/>
              <w:spacing w:line="360" w:lineRule="auto"/>
              <w:ind w:left="108"/>
              <w:rPr>
                <w:sz w:val="24"/>
              </w:rPr>
            </w:pPr>
            <w:r>
              <w:rPr>
                <w:sz w:val="24"/>
              </w:rPr>
              <w:t>Test</w:t>
            </w:r>
            <w:r>
              <w:rPr>
                <w:spacing w:val="40"/>
                <w:sz w:val="24"/>
              </w:rPr>
              <w:t xml:space="preserve"> </w:t>
            </w:r>
            <w:r>
              <w:rPr>
                <w:sz w:val="24"/>
              </w:rPr>
              <w:t>the</w:t>
            </w:r>
            <w:r>
              <w:rPr>
                <w:spacing w:val="40"/>
                <w:sz w:val="24"/>
              </w:rPr>
              <w:t xml:space="preserve"> </w:t>
            </w:r>
            <w:r>
              <w:rPr>
                <w:sz w:val="24"/>
              </w:rPr>
              <w:t>login</w:t>
            </w:r>
            <w:r>
              <w:rPr>
                <w:spacing w:val="40"/>
                <w:sz w:val="24"/>
              </w:rPr>
              <w:t xml:space="preserve"> </w:t>
            </w:r>
            <w:r>
              <w:rPr>
                <w:sz w:val="24"/>
              </w:rPr>
              <w:t>process</w:t>
            </w:r>
            <w:r>
              <w:rPr>
                <w:spacing w:val="40"/>
                <w:sz w:val="24"/>
              </w:rPr>
              <w:t xml:space="preserve"> </w:t>
            </w:r>
            <w:r>
              <w:rPr>
                <w:sz w:val="24"/>
              </w:rPr>
              <w:t>with</w:t>
            </w:r>
            <w:r>
              <w:rPr>
                <w:spacing w:val="38"/>
                <w:sz w:val="24"/>
              </w:rPr>
              <w:t xml:space="preserve"> </w:t>
            </w:r>
            <w:r>
              <w:rPr>
                <w:sz w:val="24"/>
              </w:rPr>
              <w:t>an</w:t>
            </w:r>
            <w:r>
              <w:rPr>
                <w:spacing w:val="40"/>
                <w:sz w:val="24"/>
              </w:rPr>
              <w:t xml:space="preserve"> </w:t>
            </w:r>
            <w:r>
              <w:rPr>
                <w:sz w:val="24"/>
              </w:rPr>
              <w:t>unregistered IC or email address and an invalid password.</w:t>
            </w:r>
          </w:p>
        </w:tc>
        <w:tc>
          <w:tcPr>
            <w:tcW w:w="3335" w:type="dxa"/>
          </w:tcPr>
          <w:p w:rsidR="00DF688C" w:rsidRDefault="00437954">
            <w:pPr>
              <w:pStyle w:val="TableParagraph"/>
              <w:spacing w:line="360" w:lineRule="auto"/>
              <w:ind w:left="108" w:right="96"/>
              <w:jc w:val="both"/>
              <w:rPr>
                <w:sz w:val="24"/>
              </w:rPr>
            </w:pPr>
            <w:r>
              <w:rPr>
                <w:sz w:val="24"/>
              </w:rPr>
              <w:t xml:space="preserve">The student clicks the Login button after entering the invalid IC or email address and </w:t>
            </w:r>
            <w:r>
              <w:rPr>
                <w:spacing w:val="-2"/>
                <w:sz w:val="24"/>
              </w:rPr>
              <w:t>password.</w:t>
            </w:r>
          </w:p>
        </w:tc>
        <w:tc>
          <w:tcPr>
            <w:tcW w:w="3358" w:type="dxa"/>
          </w:tcPr>
          <w:p w:rsidR="00DF688C" w:rsidRDefault="00437954">
            <w:pPr>
              <w:pStyle w:val="TableParagraph"/>
              <w:spacing w:line="360" w:lineRule="auto"/>
              <w:rPr>
                <w:sz w:val="24"/>
              </w:rPr>
            </w:pPr>
            <w:r>
              <w:rPr>
                <w:sz w:val="24"/>
              </w:rPr>
              <w:t>Display</w:t>
            </w:r>
            <w:r>
              <w:rPr>
                <w:spacing w:val="80"/>
                <w:sz w:val="24"/>
              </w:rPr>
              <w:t xml:space="preserve"> </w:t>
            </w:r>
            <w:r>
              <w:rPr>
                <w:sz w:val="24"/>
              </w:rPr>
              <w:t>“Invalid</w:t>
            </w:r>
            <w:r>
              <w:rPr>
                <w:spacing w:val="80"/>
                <w:sz w:val="24"/>
              </w:rPr>
              <w:t xml:space="preserve"> </w:t>
            </w:r>
            <w:r>
              <w:rPr>
                <w:sz w:val="24"/>
              </w:rPr>
              <w:t>IC/Email</w:t>
            </w:r>
            <w:r>
              <w:rPr>
                <w:spacing w:val="80"/>
                <w:sz w:val="24"/>
              </w:rPr>
              <w:t xml:space="preserve"> </w:t>
            </w:r>
            <w:r>
              <w:rPr>
                <w:sz w:val="24"/>
              </w:rPr>
              <w:t xml:space="preserve">or </w:t>
            </w:r>
            <w:r>
              <w:rPr>
                <w:spacing w:val="-2"/>
                <w:sz w:val="24"/>
              </w:rPr>
              <w:t>Password”.</w:t>
            </w:r>
          </w:p>
        </w:tc>
      </w:tr>
    </w:tbl>
    <w:p w:rsidR="00DF688C" w:rsidRDefault="00DF688C">
      <w:pPr>
        <w:pStyle w:val="BodyText"/>
        <w:spacing w:before="0"/>
        <w:rPr>
          <w:b/>
          <w:sz w:val="20"/>
        </w:rPr>
      </w:pPr>
    </w:p>
    <w:p w:rsidR="00DF688C" w:rsidRDefault="00DF688C">
      <w:pPr>
        <w:pStyle w:val="BodyText"/>
        <w:spacing w:before="1"/>
        <w:rPr>
          <w:b/>
          <w:sz w:val="1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1"/>
        <w:gridCol w:w="4625"/>
        <w:gridCol w:w="3335"/>
        <w:gridCol w:w="3358"/>
      </w:tblGrid>
      <w:tr w:rsidR="00DF688C">
        <w:trPr>
          <w:trHeight w:val="653"/>
        </w:trPr>
        <w:tc>
          <w:tcPr>
            <w:tcW w:w="2051"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18" w:type="dxa"/>
            <w:gridSpan w:val="3"/>
          </w:tcPr>
          <w:p w:rsidR="00DF688C" w:rsidRDefault="00437954">
            <w:pPr>
              <w:pStyle w:val="TableParagraph"/>
              <w:ind w:left="108"/>
              <w:rPr>
                <w:sz w:val="24"/>
              </w:rPr>
            </w:pPr>
            <w:r>
              <w:rPr>
                <w:spacing w:val="-2"/>
                <w:sz w:val="24"/>
              </w:rPr>
              <w:t>T3.036</w:t>
            </w:r>
          </w:p>
        </w:tc>
      </w:tr>
      <w:tr w:rsidR="00DF688C">
        <w:trPr>
          <w:trHeight w:val="654"/>
        </w:trPr>
        <w:tc>
          <w:tcPr>
            <w:tcW w:w="2051" w:type="dxa"/>
            <w:shd w:val="clear" w:color="auto" w:fill="E7E6E6"/>
          </w:tcPr>
          <w:p w:rsidR="00DF688C" w:rsidRDefault="00437954">
            <w:pPr>
              <w:pStyle w:val="TableParagraph"/>
              <w:spacing w:before="120"/>
              <w:rPr>
                <w:b/>
                <w:sz w:val="24"/>
              </w:rPr>
            </w:pPr>
            <w:r>
              <w:rPr>
                <w:b/>
                <w:sz w:val="24"/>
              </w:rPr>
              <w:t>Module</w:t>
            </w:r>
            <w:r>
              <w:rPr>
                <w:b/>
                <w:spacing w:val="-7"/>
                <w:sz w:val="24"/>
              </w:rPr>
              <w:t xml:space="preserve"> </w:t>
            </w:r>
            <w:r>
              <w:rPr>
                <w:b/>
                <w:spacing w:val="-4"/>
                <w:sz w:val="24"/>
              </w:rPr>
              <w:t>Name</w:t>
            </w:r>
          </w:p>
        </w:tc>
        <w:tc>
          <w:tcPr>
            <w:tcW w:w="11318" w:type="dxa"/>
            <w:gridSpan w:val="3"/>
          </w:tcPr>
          <w:p w:rsidR="00DF688C" w:rsidRDefault="00437954">
            <w:pPr>
              <w:pStyle w:val="TableParagraph"/>
              <w:spacing w:before="120"/>
              <w:ind w:left="108"/>
              <w:rPr>
                <w:sz w:val="24"/>
              </w:rPr>
            </w:pPr>
            <w:r>
              <w:rPr>
                <w:sz w:val="24"/>
              </w:rPr>
              <w:t>Student</w:t>
            </w:r>
            <w:r>
              <w:rPr>
                <w:spacing w:val="-3"/>
                <w:sz w:val="24"/>
              </w:rPr>
              <w:t xml:space="preserve"> </w:t>
            </w:r>
            <w:r>
              <w:rPr>
                <w:sz w:val="24"/>
              </w:rPr>
              <w:t>Forget</w:t>
            </w:r>
            <w:r>
              <w:rPr>
                <w:spacing w:val="-2"/>
                <w:sz w:val="24"/>
              </w:rPr>
              <w:t xml:space="preserve"> Password</w:t>
            </w:r>
          </w:p>
        </w:tc>
      </w:tr>
      <w:tr w:rsidR="00DF688C">
        <w:trPr>
          <w:trHeight w:val="653"/>
        </w:trPr>
        <w:tc>
          <w:tcPr>
            <w:tcW w:w="2051" w:type="dxa"/>
            <w:shd w:val="clear" w:color="auto" w:fill="E7E6E6"/>
          </w:tcPr>
          <w:p w:rsidR="00DF688C" w:rsidRDefault="00437954">
            <w:pPr>
              <w:pStyle w:val="TableParagraph"/>
              <w:spacing w:before="118"/>
              <w:rPr>
                <w:b/>
                <w:sz w:val="24"/>
              </w:rPr>
            </w:pPr>
            <w:r>
              <w:rPr>
                <w:b/>
                <w:sz w:val="24"/>
              </w:rPr>
              <w:t>Test</w:t>
            </w:r>
            <w:r>
              <w:rPr>
                <w:b/>
                <w:spacing w:val="-2"/>
                <w:sz w:val="24"/>
              </w:rPr>
              <w:t xml:space="preserve"> Description</w:t>
            </w:r>
          </w:p>
        </w:tc>
        <w:tc>
          <w:tcPr>
            <w:tcW w:w="11318" w:type="dxa"/>
            <w:gridSpan w:val="3"/>
          </w:tcPr>
          <w:p w:rsidR="00DF688C" w:rsidRDefault="00437954">
            <w:pPr>
              <w:pStyle w:val="TableParagraph"/>
              <w:spacing w:before="118"/>
              <w:ind w:left="108"/>
              <w:rPr>
                <w:sz w:val="24"/>
              </w:rPr>
            </w:pPr>
            <w:r>
              <w:rPr>
                <w:sz w:val="24"/>
              </w:rPr>
              <w:t>To</w:t>
            </w:r>
            <w:r>
              <w:rPr>
                <w:spacing w:val="-5"/>
                <w:sz w:val="24"/>
              </w:rPr>
              <w:t xml:space="preserve"> </w:t>
            </w:r>
            <w:r>
              <w:rPr>
                <w:sz w:val="24"/>
              </w:rPr>
              <w:t>reset student’s</w:t>
            </w:r>
            <w:r>
              <w:rPr>
                <w:spacing w:val="-2"/>
                <w:sz w:val="24"/>
              </w:rPr>
              <w:t xml:space="preserve"> password.</w:t>
            </w:r>
          </w:p>
        </w:tc>
      </w:tr>
      <w:tr w:rsidR="00DF688C">
        <w:trPr>
          <w:trHeight w:val="653"/>
        </w:trPr>
        <w:tc>
          <w:tcPr>
            <w:tcW w:w="2051" w:type="dxa"/>
            <w:shd w:val="clear" w:color="auto" w:fill="E7E6E6"/>
          </w:tcPr>
          <w:p w:rsidR="00DF688C" w:rsidRDefault="00437954">
            <w:pPr>
              <w:pStyle w:val="TableParagraph"/>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4625" w:type="dxa"/>
            <w:shd w:val="clear" w:color="auto" w:fill="E7E6E6"/>
          </w:tcPr>
          <w:p w:rsidR="00DF688C" w:rsidRDefault="00437954">
            <w:pPr>
              <w:pStyle w:val="TableParagraph"/>
              <w:ind w:left="108"/>
              <w:rPr>
                <w:b/>
                <w:sz w:val="24"/>
              </w:rPr>
            </w:pPr>
            <w:r>
              <w:rPr>
                <w:b/>
                <w:sz w:val="24"/>
              </w:rPr>
              <w:t>Test</w:t>
            </w:r>
            <w:r>
              <w:rPr>
                <w:b/>
                <w:spacing w:val="-5"/>
                <w:sz w:val="24"/>
              </w:rPr>
              <w:t xml:space="preserve"> </w:t>
            </w:r>
            <w:r>
              <w:rPr>
                <w:b/>
                <w:sz w:val="24"/>
              </w:rPr>
              <w:t xml:space="preserve">Case </w:t>
            </w:r>
            <w:r>
              <w:rPr>
                <w:b/>
                <w:spacing w:val="-2"/>
                <w:sz w:val="24"/>
              </w:rPr>
              <w:t>Description</w:t>
            </w:r>
          </w:p>
        </w:tc>
        <w:tc>
          <w:tcPr>
            <w:tcW w:w="3335" w:type="dxa"/>
            <w:shd w:val="clear" w:color="auto" w:fill="E7E6E6"/>
          </w:tcPr>
          <w:p w:rsidR="00DF688C" w:rsidRDefault="00437954">
            <w:pPr>
              <w:pStyle w:val="TableParagraph"/>
              <w:ind w:left="108"/>
              <w:rPr>
                <w:b/>
                <w:sz w:val="24"/>
              </w:rPr>
            </w:pPr>
            <w:r>
              <w:rPr>
                <w:b/>
                <w:spacing w:val="-2"/>
                <w:sz w:val="24"/>
              </w:rPr>
              <w:t>Procedures</w:t>
            </w:r>
          </w:p>
        </w:tc>
        <w:tc>
          <w:tcPr>
            <w:tcW w:w="3358" w:type="dxa"/>
            <w:shd w:val="clear" w:color="auto" w:fill="E7E6E6"/>
          </w:tcPr>
          <w:p w:rsidR="00DF688C" w:rsidRDefault="00437954">
            <w:pPr>
              <w:pStyle w:val="TableParagraph"/>
              <w:rPr>
                <w:b/>
                <w:sz w:val="24"/>
              </w:rPr>
            </w:pPr>
            <w:r>
              <w:rPr>
                <w:b/>
                <w:sz w:val="24"/>
              </w:rPr>
              <w:t>Expected</w:t>
            </w:r>
            <w:r>
              <w:rPr>
                <w:b/>
                <w:spacing w:val="-4"/>
                <w:sz w:val="24"/>
              </w:rPr>
              <w:t xml:space="preserve"> </w:t>
            </w:r>
            <w:r>
              <w:rPr>
                <w:b/>
                <w:spacing w:val="-2"/>
                <w:sz w:val="24"/>
              </w:rPr>
              <w:t>Result</w:t>
            </w:r>
          </w:p>
        </w:tc>
      </w:tr>
      <w:tr w:rsidR="00DF688C">
        <w:trPr>
          <w:trHeight w:val="2723"/>
        </w:trPr>
        <w:tc>
          <w:tcPr>
            <w:tcW w:w="2051" w:type="dxa"/>
          </w:tcPr>
          <w:p w:rsidR="00DF688C" w:rsidRDefault="00437954">
            <w:pPr>
              <w:pStyle w:val="TableParagraph"/>
              <w:spacing w:before="120"/>
              <w:ind w:left="542"/>
              <w:rPr>
                <w:sz w:val="24"/>
              </w:rPr>
            </w:pPr>
            <w:r>
              <w:rPr>
                <w:spacing w:val="-2"/>
                <w:sz w:val="24"/>
              </w:rPr>
              <w:t>TC36.001</w:t>
            </w:r>
          </w:p>
        </w:tc>
        <w:tc>
          <w:tcPr>
            <w:tcW w:w="4625" w:type="dxa"/>
          </w:tcPr>
          <w:p w:rsidR="00DF688C" w:rsidRDefault="00437954">
            <w:pPr>
              <w:pStyle w:val="TableParagraph"/>
              <w:spacing w:before="120" w:line="360" w:lineRule="auto"/>
              <w:ind w:left="108" w:right="96"/>
              <w:jc w:val="both"/>
              <w:rPr>
                <w:sz w:val="24"/>
              </w:rPr>
            </w:pPr>
            <w:r>
              <w:rPr>
                <w:sz w:val="24"/>
              </w:rPr>
              <w:t>Test the reset password process with a registered IC number, valid email address</w:t>
            </w:r>
            <w:r>
              <w:rPr>
                <w:spacing w:val="40"/>
                <w:sz w:val="24"/>
              </w:rPr>
              <w:t xml:space="preserve"> </w:t>
            </w:r>
            <w:r>
              <w:rPr>
                <w:sz w:val="24"/>
              </w:rPr>
              <w:t xml:space="preserve">and phone number, new and confirm password is the same and follow the required </w:t>
            </w:r>
            <w:r>
              <w:rPr>
                <w:spacing w:val="-2"/>
                <w:sz w:val="24"/>
              </w:rPr>
              <w:t>rules.</w:t>
            </w:r>
          </w:p>
        </w:tc>
        <w:tc>
          <w:tcPr>
            <w:tcW w:w="3335" w:type="dxa"/>
          </w:tcPr>
          <w:p w:rsidR="00DF688C" w:rsidRDefault="00437954">
            <w:pPr>
              <w:pStyle w:val="TableParagraph"/>
              <w:spacing w:before="120" w:line="360" w:lineRule="auto"/>
              <w:ind w:left="108" w:right="96"/>
              <w:jc w:val="both"/>
              <w:rPr>
                <w:sz w:val="24"/>
              </w:rPr>
            </w:pPr>
            <w:r>
              <w:rPr>
                <w:sz w:val="24"/>
              </w:rPr>
              <w:t>The student clicks the Reset Password button after entering the valid IC, email address and phone number, and new and confirm password is the same and follow the required rules.</w:t>
            </w:r>
          </w:p>
        </w:tc>
        <w:tc>
          <w:tcPr>
            <w:tcW w:w="3358" w:type="dxa"/>
          </w:tcPr>
          <w:p w:rsidR="00DF688C" w:rsidRDefault="00437954">
            <w:pPr>
              <w:pStyle w:val="TableParagraph"/>
              <w:spacing w:before="120" w:line="360" w:lineRule="auto"/>
              <w:ind w:right="97"/>
              <w:jc w:val="both"/>
              <w:rPr>
                <w:sz w:val="24"/>
              </w:rPr>
            </w:pPr>
            <w:r>
              <w:rPr>
                <w:sz w:val="24"/>
              </w:rPr>
              <w:t>Display “Password has been changed successfully! Please Login First.”</w:t>
            </w:r>
          </w:p>
        </w:tc>
      </w:tr>
      <w:tr w:rsidR="00DF688C">
        <w:trPr>
          <w:trHeight w:val="1065"/>
        </w:trPr>
        <w:tc>
          <w:tcPr>
            <w:tcW w:w="2051" w:type="dxa"/>
          </w:tcPr>
          <w:p w:rsidR="00DF688C" w:rsidRDefault="00437954">
            <w:pPr>
              <w:pStyle w:val="TableParagraph"/>
              <w:spacing w:before="120"/>
              <w:ind w:left="542"/>
              <w:rPr>
                <w:sz w:val="24"/>
              </w:rPr>
            </w:pPr>
            <w:r>
              <w:rPr>
                <w:spacing w:val="-2"/>
                <w:sz w:val="24"/>
              </w:rPr>
              <w:t>TC36.002</w:t>
            </w:r>
          </w:p>
        </w:tc>
        <w:tc>
          <w:tcPr>
            <w:tcW w:w="4625" w:type="dxa"/>
          </w:tcPr>
          <w:p w:rsidR="00DF688C" w:rsidRDefault="00437954">
            <w:pPr>
              <w:pStyle w:val="TableParagraph"/>
              <w:spacing w:before="120" w:line="360" w:lineRule="auto"/>
              <w:ind w:left="108"/>
              <w:rPr>
                <w:sz w:val="24"/>
              </w:rPr>
            </w:pPr>
            <w:r>
              <w:rPr>
                <w:sz w:val="24"/>
              </w:rPr>
              <w:t>Test</w:t>
            </w:r>
            <w:r>
              <w:rPr>
                <w:spacing w:val="80"/>
                <w:sz w:val="24"/>
              </w:rPr>
              <w:t xml:space="preserve"> </w:t>
            </w:r>
            <w:r>
              <w:rPr>
                <w:sz w:val="24"/>
              </w:rPr>
              <w:t>the</w:t>
            </w:r>
            <w:r>
              <w:rPr>
                <w:spacing w:val="80"/>
                <w:sz w:val="24"/>
              </w:rPr>
              <w:t xml:space="preserve"> </w:t>
            </w:r>
            <w:r>
              <w:rPr>
                <w:sz w:val="24"/>
              </w:rPr>
              <w:t>reset</w:t>
            </w:r>
            <w:r>
              <w:rPr>
                <w:spacing w:val="80"/>
                <w:sz w:val="24"/>
              </w:rPr>
              <w:t xml:space="preserve"> </w:t>
            </w:r>
            <w:r>
              <w:rPr>
                <w:sz w:val="24"/>
              </w:rPr>
              <w:t>password</w:t>
            </w:r>
            <w:r>
              <w:rPr>
                <w:spacing w:val="80"/>
                <w:sz w:val="24"/>
              </w:rPr>
              <w:t xml:space="preserve"> </w:t>
            </w:r>
            <w:r>
              <w:rPr>
                <w:sz w:val="24"/>
              </w:rPr>
              <w:t>process</w:t>
            </w:r>
            <w:r>
              <w:rPr>
                <w:spacing w:val="80"/>
                <w:sz w:val="24"/>
              </w:rPr>
              <w:t xml:space="preserve"> </w:t>
            </w:r>
            <w:r>
              <w:rPr>
                <w:sz w:val="24"/>
              </w:rPr>
              <w:t>with</w:t>
            </w:r>
            <w:r>
              <w:rPr>
                <w:spacing w:val="80"/>
                <w:sz w:val="24"/>
              </w:rPr>
              <w:t xml:space="preserve"> </w:t>
            </w:r>
            <w:r>
              <w:rPr>
                <w:sz w:val="24"/>
              </w:rPr>
              <w:t>an unregistered</w:t>
            </w:r>
            <w:r>
              <w:rPr>
                <w:spacing w:val="30"/>
                <w:sz w:val="24"/>
              </w:rPr>
              <w:t xml:space="preserve"> </w:t>
            </w:r>
            <w:r>
              <w:rPr>
                <w:sz w:val="24"/>
              </w:rPr>
              <w:t>IC</w:t>
            </w:r>
            <w:r>
              <w:rPr>
                <w:spacing w:val="31"/>
                <w:sz w:val="24"/>
              </w:rPr>
              <w:t xml:space="preserve"> </w:t>
            </w:r>
            <w:r>
              <w:rPr>
                <w:sz w:val="24"/>
              </w:rPr>
              <w:t>number,</w:t>
            </w:r>
            <w:r>
              <w:rPr>
                <w:spacing w:val="28"/>
                <w:sz w:val="24"/>
              </w:rPr>
              <w:t xml:space="preserve"> </w:t>
            </w:r>
            <w:r>
              <w:rPr>
                <w:sz w:val="24"/>
              </w:rPr>
              <w:t>valid</w:t>
            </w:r>
            <w:r>
              <w:rPr>
                <w:spacing w:val="28"/>
                <w:sz w:val="24"/>
              </w:rPr>
              <w:t xml:space="preserve"> </w:t>
            </w:r>
            <w:r>
              <w:rPr>
                <w:sz w:val="24"/>
              </w:rPr>
              <w:t>email</w:t>
            </w:r>
            <w:r>
              <w:rPr>
                <w:spacing w:val="32"/>
                <w:sz w:val="24"/>
              </w:rPr>
              <w:t xml:space="preserve"> </w:t>
            </w:r>
            <w:r>
              <w:rPr>
                <w:spacing w:val="-2"/>
                <w:sz w:val="24"/>
              </w:rPr>
              <w:t>address</w:t>
            </w:r>
          </w:p>
        </w:tc>
        <w:tc>
          <w:tcPr>
            <w:tcW w:w="3335" w:type="dxa"/>
          </w:tcPr>
          <w:p w:rsidR="00DF688C" w:rsidRDefault="00437954">
            <w:pPr>
              <w:pStyle w:val="TableParagraph"/>
              <w:spacing w:before="120" w:line="360" w:lineRule="auto"/>
              <w:ind w:left="108"/>
              <w:rPr>
                <w:sz w:val="24"/>
              </w:rPr>
            </w:pPr>
            <w:r>
              <w:rPr>
                <w:sz w:val="24"/>
              </w:rPr>
              <w:t>The</w:t>
            </w:r>
            <w:r>
              <w:rPr>
                <w:spacing w:val="80"/>
                <w:sz w:val="24"/>
              </w:rPr>
              <w:t xml:space="preserve"> </w:t>
            </w:r>
            <w:r>
              <w:rPr>
                <w:sz w:val="24"/>
              </w:rPr>
              <w:t>student</w:t>
            </w:r>
            <w:r>
              <w:rPr>
                <w:spacing w:val="80"/>
                <w:sz w:val="24"/>
              </w:rPr>
              <w:t xml:space="preserve"> </w:t>
            </w:r>
            <w:r>
              <w:rPr>
                <w:sz w:val="24"/>
              </w:rPr>
              <w:t>clicks</w:t>
            </w:r>
            <w:r>
              <w:rPr>
                <w:spacing w:val="80"/>
                <w:sz w:val="24"/>
              </w:rPr>
              <w:t xml:space="preserve"> </w:t>
            </w:r>
            <w:r>
              <w:rPr>
                <w:sz w:val="24"/>
              </w:rPr>
              <w:t>the</w:t>
            </w:r>
            <w:r>
              <w:rPr>
                <w:spacing w:val="80"/>
                <w:sz w:val="24"/>
              </w:rPr>
              <w:t xml:space="preserve"> </w:t>
            </w:r>
            <w:r>
              <w:rPr>
                <w:sz w:val="24"/>
              </w:rPr>
              <w:t>Reset Password</w:t>
            </w:r>
            <w:r>
              <w:rPr>
                <w:spacing w:val="57"/>
                <w:sz w:val="24"/>
              </w:rPr>
              <w:t xml:space="preserve"> </w:t>
            </w:r>
            <w:r>
              <w:rPr>
                <w:sz w:val="24"/>
              </w:rPr>
              <w:t>button</w:t>
            </w:r>
            <w:r>
              <w:rPr>
                <w:spacing w:val="56"/>
                <w:sz w:val="24"/>
              </w:rPr>
              <w:t xml:space="preserve"> </w:t>
            </w:r>
            <w:r>
              <w:rPr>
                <w:sz w:val="24"/>
              </w:rPr>
              <w:t>after</w:t>
            </w:r>
            <w:r>
              <w:rPr>
                <w:spacing w:val="59"/>
                <w:sz w:val="24"/>
              </w:rPr>
              <w:t xml:space="preserve"> </w:t>
            </w:r>
            <w:r>
              <w:rPr>
                <w:spacing w:val="-2"/>
                <w:sz w:val="24"/>
              </w:rPr>
              <w:t>entering</w:t>
            </w:r>
          </w:p>
        </w:tc>
        <w:tc>
          <w:tcPr>
            <w:tcW w:w="3358" w:type="dxa"/>
          </w:tcPr>
          <w:p w:rsidR="00DF688C" w:rsidRDefault="00437954">
            <w:pPr>
              <w:pStyle w:val="TableParagraph"/>
              <w:spacing w:before="120" w:line="360" w:lineRule="auto"/>
              <w:rPr>
                <w:sz w:val="24"/>
              </w:rPr>
            </w:pPr>
            <w:r>
              <w:rPr>
                <w:sz w:val="24"/>
              </w:rPr>
              <w:t>Display</w:t>
            </w:r>
            <w:r>
              <w:rPr>
                <w:spacing w:val="80"/>
                <w:sz w:val="24"/>
              </w:rPr>
              <w:t xml:space="preserve"> </w:t>
            </w:r>
            <w:r>
              <w:rPr>
                <w:sz w:val="24"/>
              </w:rPr>
              <w:t>“Uh-Oh!</w:t>
            </w:r>
            <w:r>
              <w:rPr>
                <w:spacing w:val="80"/>
                <w:sz w:val="24"/>
              </w:rPr>
              <w:t xml:space="preserve"> </w:t>
            </w:r>
            <w:r>
              <w:rPr>
                <w:sz w:val="24"/>
              </w:rPr>
              <w:t>No</w:t>
            </w:r>
            <w:r>
              <w:rPr>
                <w:spacing w:val="80"/>
                <w:sz w:val="24"/>
              </w:rPr>
              <w:t xml:space="preserve"> </w:t>
            </w:r>
            <w:r>
              <w:rPr>
                <w:sz w:val="24"/>
              </w:rPr>
              <w:t xml:space="preserve">account </w:t>
            </w:r>
            <w:r>
              <w:rPr>
                <w:spacing w:val="-2"/>
                <w:sz w:val="24"/>
              </w:rPr>
              <w:t>found.”</w:t>
            </w:r>
          </w:p>
        </w:tc>
      </w:tr>
    </w:tbl>
    <w:p w:rsidR="00DF688C" w:rsidRDefault="00DF688C">
      <w:pPr>
        <w:spacing w:line="360" w:lineRule="auto"/>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1"/>
        <w:gridCol w:w="4625"/>
        <w:gridCol w:w="3335"/>
        <w:gridCol w:w="3358"/>
      </w:tblGrid>
      <w:tr w:rsidR="00DF688C">
        <w:trPr>
          <w:trHeight w:val="2190"/>
        </w:trPr>
        <w:tc>
          <w:tcPr>
            <w:tcW w:w="2051" w:type="dxa"/>
          </w:tcPr>
          <w:p w:rsidR="00DF688C" w:rsidRDefault="00DF688C">
            <w:pPr>
              <w:pStyle w:val="TableParagraph"/>
              <w:spacing w:before="0"/>
              <w:ind w:left="0"/>
              <w:rPr>
                <w:sz w:val="24"/>
              </w:rPr>
            </w:pPr>
          </w:p>
        </w:tc>
        <w:tc>
          <w:tcPr>
            <w:tcW w:w="4625" w:type="dxa"/>
          </w:tcPr>
          <w:p w:rsidR="00DF688C" w:rsidRDefault="00437954">
            <w:pPr>
              <w:pStyle w:val="TableParagraph"/>
              <w:spacing w:before="0" w:line="360" w:lineRule="auto"/>
              <w:ind w:left="108" w:right="97"/>
              <w:jc w:val="both"/>
              <w:rPr>
                <w:sz w:val="24"/>
              </w:rPr>
            </w:pPr>
            <w:proofErr w:type="gramStart"/>
            <w:r>
              <w:rPr>
                <w:sz w:val="24"/>
              </w:rPr>
              <w:t>and</w:t>
            </w:r>
            <w:proofErr w:type="gramEnd"/>
            <w:r>
              <w:rPr>
                <w:sz w:val="24"/>
              </w:rPr>
              <w:t xml:space="preserve"> phone number, new and confirm password is the same and follow the required </w:t>
            </w:r>
            <w:r>
              <w:rPr>
                <w:spacing w:val="-2"/>
                <w:sz w:val="24"/>
              </w:rPr>
              <w:t>rules.</w:t>
            </w:r>
          </w:p>
        </w:tc>
        <w:tc>
          <w:tcPr>
            <w:tcW w:w="3335" w:type="dxa"/>
          </w:tcPr>
          <w:p w:rsidR="00DF688C" w:rsidRDefault="00437954">
            <w:pPr>
              <w:pStyle w:val="TableParagraph"/>
              <w:spacing w:before="0" w:line="360" w:lineRule="auto"/>
              <w:ind w:left="108" w:right="95"/>
              <w:jc w:val="both"/>
              <w:rPr>
                <w:sz w:val="24"/>
              </w:rPr>
            </w:pPr>
            <w:proofErr w:type="gramStart"/>
            <w:r>
              <w:rPr>
                <w:sz w:val="24"/>
              </w:rPr>
              <w:t>the</w:t>
            </w:r>
            <w:proofErr w:type="gramEnd"/>
            <w:r>
              <w:rPr>
                <w:sz w:val="24"/>
              </w:rPr>
              <w:t xml:space="preserve"> invalid IC, valid email address and phone number, and new and confirm password is the same and follow the</w:t>
            </w:r>
            <w:r>
              <w:rPr>
                <w:spacing w:val="40"/>
                <w:sz w:val="24"/>
              </w:rPr>
              <w:t xml:space="preserve"> </w:t>
            </w:r>
            <w:r>
              <w:rPr>
                <w:sz w:val="24"/>
              </w:rPr>
              <w:t>required rules.</w:t>
            </w:r>
          </w:p>
        </w:tc>
        <w:tc>
          <w:tcPr>
            <w:tcW w:w="3358" w:type="dxa"/>
          </w:tcPr>
          <w:p w:rsidR="00DF688C" w:rsidRDefault="00DF688C">
            <w:pPr>
              <w:pStyle w:val="TableParagraph"/>
              <w:spacing w:before="0"/>
              <w:ind w:left="0"/>
              <w:rPr>
                <w:sz w:val="24"/>
              </w:rPr>
            </w:pPr>
          </w:p>
        </w:tc>
      </w:tr>
      <w:tr w:rsidR="00DF688C">
        <w:trPr>
          <w:trHeight w:val="3137"/>
        </w:trPr>
        <w:tc>
          <w:tcPr>
            <w:tcW w:w="2051" w:type="dxa"/>
          </w:tcPr>
          <w:p w:rsidR="00DF688C" w:rsidRDefault="00437954">
            <w:pPr>
              <w:pStyle w:val="TableParagraph"/>
              <w:ind w:left="530" w:right="520"/>
              <w:jc w:val="center"/>
              <w:rPr>
                <w:sz w:val="24"/>
              </w:rPr>
            </w:pPr>
            <w:r>
              <w:rPr>
                <w:spacing w:val="-2"/>
                <w:sz w:val="24"/>
              </w:rPr>
              <w:t>TC36.003</w:t>
            </w:r>
          </w:p>
        </w:tc>
        <w:tc>
          <w:tcPr>
            <w:tcW w:w="4625" w:type="dxa"/>
          </w:tcPr>
          <w:p w:rsidR="00DF688C" w:rsidRDefault="00437954">
            <w:pPr>
              <w:pStyle w:val="TableParagraph"/>
              <w:spacing w:line="360" w:lineRule="auto"/>
              <w:ind w:left="108" w:right="96"/>
              <w:jc w:val="both"/>
              <w:rPr>
                <w:sz w:val="24"/>
              </w:rPr>
            </w:pPr>
            <w:r>
              <w:rPr>
                <w:sz w:val="24"/>
              </w:rPr>
              <w:t xml:space="preserve">Test the reset password process with a registered IC number, invalid email address and phone number, new and confirm password is the same and follow the required </w:t>
            </w:r>
            <w:r>
              <w:rPr>
                <w:spacing w:val="-2"/>
                <w:sz w:val="24"/>
              </w:rPr>
              <w:t>rules.</w:t>
            </w:r>
          </w:p>
        </w:tc>
        <w:tc>
          <w:tcPr>
            <w:tcW w:w="3335" w:type="dxa"/>
          </w:tcPr>
          <w:p w:rsidR="00DF688C" w:rsidRDefault="00437954">
            <w:pPr>
              <w:pStyle w:val="TableParagraph"/>
              <w:spacing w:line="360" w:lineRule="auto"/>
              <w:ind w:left="108" w:right="95"/>
              <w:jc w:val="both"/>
              <w:rPr>
                <w:sz w:val="24"/>
              </w:rPr>
            </w:pPr>
            <w:r>
              <w:rPr>
                <w:sz w:val="24"/>
              </w:rPr>
              <w:t>The student clicks the Reset Password button after entering the valid IC, invalid email address and phone number and new and confirm password is the same and follow the</w:t>
            </w:r>
            <w:r>
              <w:rPr>
                <w:spacing w:val="40"/>
                <w:sz w:val="24"/>
              </w:rPr>
              <w:t xml:space="preserve"> </w:t>
            </w:r>
            <w:r>
              <w:rPr>
                <w:sz w:val="24"/>
              </w:rPr>
              <w:t>required rules.</w:t>
            </w:r>
          </w:p>
        </w:tc>
        <w:tc>
          <w:tcPr>
            <w:tcW w:w="3358" w:type="dxa"/>
          </w:tcPr>
          <w:p w:rsidR="00DF688C" w:rsidRDefault="00437954">
            <w:pPr>
              <w:pStyle w:val="TableParagraph"/>
              <w:spacing w:line="360" w:lineRule="auto"/>
              <w:rPr>
                <w:sz w:val="24"/>
              </w:rPr>
            </w:pPr>
            <w:r>
              <w:rPr>
                <w:sz w:val="24"/>
              </w:rPr>
              <w:t>Display</w:t>
            </w:r>
            <w:r>
              <w:rPr>
                <w:spacing w:val="80"/>
                <w:sz w:val="24"/>
              </w:rPr>
              <w:t xml:space="preserve"> </w:t>
            </w:r>
            <w:r>
              <w:rPr>
                <w:sz w:val="24"/>
              </w:rPr>
              <w:t>“Uh-Oh!</w:t>
            </w:r>
            <w:r>
              <w:rPr>
                <w:spacing w:val="80"/>
                <w:sz w:val="24"/>
              </w:rPr>
              <w:t xml:space="preserve"> </w:t>
            </w:r>
            <w:r>
              <w:rPr>
                <w:sz w:val="24"/>
              </w:rPr>
              <w:t>No</w:t>
            </w:r>
            <w:r>
              <w:rPr>
                <w:spacing w:val="80"/>
                <w:sz w:val="24"/>
              </w:rPr>
              <w:t xml:space="preserve"> </w:t>
            </w:r>
            <w:r>
              <w:rPr>
                <w:sz w:val="24"/>
              </w:rPr>
              <w:t xml:space="preserve">account </w:t>
            </w:r>
            <w:r>
              <w:rPr>
                <w:spacing w:val="-2"/>
                <w:sz w:val="24"/>
              </w:rPr>
              <w:t>found.”</w:t>
            </w:r>
          </w:p>
        </w:tc>
      </w:tr>
      <w:tr w:rsidR="00DF688C">
        <w:trPr>
          <w:trHeight w:val="3135"/>
        </w:trPr>
        <w:tc>
          <w:tcPr>
            <w:tcW w:w="2051" w:type="dxa"/>
          </w:tcPr>
          <w:p w:rsidR="00DF688C" w:rsidRDefault="00437954">
            <w:pPr>
              <w:pStyle w:val="TableParagraph"/>
              <w:spacing w:before="118"/>
              <w:ind w:left="530" w:right="520"/>
              <w:jc w:val="center"/>
              <w:rPr>
                <w:sz w:val="24"/>
              </w:rPr>
            </w:pPr>
            <w:r>
              <w:rPr>
                <w:spacing w:val="-2"/>
                <w:sz w:val="24"/>
              </w:rPr>
              <w:t>TC36.004</w:t>
            </w:r>
          </w:p>
        </w:tc>
        <w:tc>
          <w:tcPr>
            <w:tcW w:w="4625" w:type="dxa"/>
          </w:tcPr>
          <w:p w:rsidR="00DF688C" w:rsidRDefault="00437954">
            <w:pPr>
              <w:pStyle w:val="TableParagraph"/>
              <w:spacing w:before="118" w:line="360" w:lineRule="auto"/>
              <w:ind w:left="108" w:right="97"/>
              <w:jc w:val="both"/>
              <w:rPr>
                <w:sz w:val="24"/>
              </w:rPr>
            </w:pPr>
            <w:r>
              <w:rPr>
                <w:sz w:val="24"/>
              </w:rPr>
              <w:t>Test the reset password process with an unregistered IC number, invalid email</w:t>
            </w:r>
            <w:r>
              <w:rPr>
                <w:spacing w:val="40"/>
                <w:sz w:val="24"/>
              </w:rPr>
              <w:t xml:space="preserve"> </w:t>
            </w:r>
            <w:r>
              <w:rPr>
                <w:sz w:val="24"/>
              </w:rPr>
              <w:t xml:space="preserve">address and phone number, new and confirm password is the same and follow the required </w:t>
            </w:r>
            <w:r>
              <w:rPr>
                <w:spacing w:val="-2"/>
                <w:sz w:val="24"/>
              </w:rPr>
              <w:t>rules.</w:t>
            </w:r>
          </w:p>
        </w:tc>
        <w:tc>
          <w:tcPr>
            <w:tcW w:w="3335" w:type="dxa"/>
          </w:tcPr>
          <w:p w:rsidR="00DF688C" w:rsidRDefault="00437954">
            <w:pPr>
              <w:pStyle w:val="TableParagraph"/>
              <w:spacing w:before="118" w:line="360" w:lineRule="auto"/>
              <w:ind w:left="108" w:right="95"/>
              <w:jc w:val="both"/>
              <w:rPr>
                <w:sz w:val="24"/>
              </w:rPr>
            </w:pPr>
            <w:r>
              <w:rPr>
                <w:sz w:val="24"/>
              </w:rPr>
              <w:t>The student clicks the Reset Password button after entering the invalid IC, email address</w:t>
            </w:r>
            <w:r>
              <w:rPr>
                <w:spacing w:val="40"/>
                <w:sz w:val="24"/>
              </w:rPr>
              <w:t xml:space="preserve"> </w:t>
            </w:r>
            <w:r>
              <w:rPr>
                <w:sz w:val="24"/>
              </w:rPr>
              <w:t>and phone number, and new</w:t>
            </w:r>
            <w:r>
              <w:rPr>
                <w:spacing w:val="80"/>
                <w:sz w:val="24"/>
              </w:rPr>
              <w:t xml:space="preserve"> </w:t>
            </w:r>
            <w:r>
              <w:rPr>
                <w:sz w:val="24"/>
              </w:rPr>
              <w:t xml:space="preserve">and confirm password is the same and follow the required </w:t>
            </w:r>
            <w:r>
              <w:rPr>
                <w:spacing w:val="-2"/>
                <w:sz w:val="24"/>
              </w:rPr>
              <w:t>rules.</w:t>
            </w:r>
          </w:p>
        </w:tc>
        <w:tc>
          <w:tcPr>
            <w:tcW w:w="3358" w:type="dxa"/>
          </w:tcPr>
          <w:p w:rsidR="00DF688C" w:rsidRDefault="00437954">
            <w:pPr>
              <w:pStyle w:val="TableParagraph"/>
              <w:spacing w:before="118" w:line="360" w:lineRule="auto"/>
              <w:rPr>
                <w:sz w:val="24"/>
              </w:rPr>
            </w:pPr>
            <w:r>
              <w:rPr>
                <w:sz w:val="24"/>
              </w:rPr>
              <w:t>Display</w:t>
            </w:r>
            <w:r>
              <w:rPr>
                <w:spacing w:val="80"/>
                <w:sz w:val="24"/>
              </w:rPr>
              <w:t xml:space="preserve"> </w:t>
            </w:r>
            <w:r>
              <w:rPr>
                <w:sz w:val="24"/>
              </w:rPr>
              <w:t>“Uh-Oh!</w:t>
            </w:r>
            <w:r>
              <w:rPr>
                <w:spacing w:val="80"/>
                <w:sz w:val="24"/>
              </w:rPr>
              <w:t xml:space="preserve"> </w:t>
            </w:r>
            <w:r>
              <w:rPr>
                <w:sz w:val="24"/>
              </w:rPr>
              <w:t>No</w:t>
            </w:r>
            <w:r>
              <w:rPr>
                <w:spacing w:val="80"/>
                <w:sz w:val="24"/>
              </w:rPr>
              <w:t xml:space="preserve"> </w:t>
            </w:r>
            <w:r>
              <w:rPr>
                <w:sz w:val="24"/>
              </w:rPr>
              <w:t xml:space="preserve">account </w:t>
            </w:r>
            <w:r>
              <w:rPr>
                <w:spacing w:val="-2"/>
                <w:sz w:val="24"/>
              </w:rPr>
              <w:t>found.”</w:t>
            </w:r>
          </w:p>
        </w:tc>
      </w:tr>
    </w:tbl>
    <w:p w:rsidR="00DF688C" w:rsidRDefault="00DF688C">
      <w:pPr>
        <w:spacing w:line="360" w:lineRule="auto"/>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1"/>
        <w:gridCol w:w="4625"/>
        <w:gridCol w:w="3335"/>
        <w:gridCol w:w="3358"/>
      </w:tblGrid>
      <w:tr w:rsidR="00DF688C">
        <w:trPr>
          <w:trHeight w:val="3137"/>
        </w:trPr>
        <w:tc>
          <w:tcPr>
            <w:tcW w:w="2051" w:type="dxa"/>
          </w:tcPr>
          <w:p w:rsidR="00DF688C" w:rsidRDefault="00437954">
            <w:pPr>
              <w:pStyle w:val="TableParagraph"/>
              <w:ind w:left="530" w:right="520"/>
              <w:jc w:val="center"/>
              <w:rPr>
                <w:sz w:val="24"/>
              </w:rPr>
            </w:pPr>
            <w:r>
              <w:rPr>
                <w:spacing w:val="-2"/>
                <w:sz w:val="24"/>
              </w:rPr>
              <w:t>TC36.005</w:t>
            </w:r>
          </w:p>
        </w:tc>
        <w:tc>
          <w:tcPr>
            <w:tcW w:w="4625" w:type="dxa"/>
          </w:tcPr>
          <w:p w:rsidR="00DF688C" w:rsidRDefault="00437954">
            <w:pPr>
              <w:pStyle w:val="TableParagraph"/>
              <w:spacing w:line="360" w:lineRule="auto"/>
              <w:ind w:left="108" w:right="96"/>
              <w:jc w:val="both"/>
              <w:rPr>
                <w:sz w:val="24"/>
              </w:rPr>
            </w:pPr>
            <w:r>
              <w:rPr>
                <w:sz w:val="24"/>
              </w:rPr>
              <w:t>Test the reset password process with an unregistered IC number, invalid email</w:t>
            </w:r>
            <w:r>
              <w:rPr>
                <w:spacing w:val="40"/>
                <w:sz w:val="24"/>
              </w:rPr>
              <w:t xml:space="preserve"> </w:t>
            </w:r>
            <w:r>
              <w:rPr>
                <w:sz w:val="24"/>
              </w:rPr>
              <w:t>address and phone number, new and confirm password is not the same and not follow the required rules.</w:t>
            </w:r>
          </w:p>
        </w:tc>
        <w:tc>
          <w:tcPr>
            <w:tcW w:w="3335" w:type="dxa"/>
          </w:tcPr>
          <w:p w:rsidR="00DF688C" w:rsidRDefault="00437954">
            <w:pPr>
              <w:pStyle w:val="TableParagraph"/>
              <w:spacing w:line="360" w:lineRule="auto"/>
              <w:ind w:left="108" w:right="95"/>
              <w:jc w:val="both"/>
              <w:rPr>
                <w:sz w:val="24"/>
              </w:rPr>
            </w:pPr>
            <w:r>
              <w:rPr>
                <w:sz w:val="24"/>
              </w:rPr>
              <w:t>The student clicks the Reset Password button after entering the invalid IC, email address</w:t>
            </w:r>
            <w:r>
              <w:rPr>
                <w:spacing w:val="40"/>
                <w:sz w:val="24"/>
              </w:rPr>
              <w:t xml:space="preserve"> </w:t>
            </w:r>
            <w:r>
              <w:rPr>
                <w:sz w:val="24"/>
              </w:rPr>
              <w:t>and phone number, and new</w:t>
            </w:r>
            <w:r>
              <w:rPr>
                <w:spacing w:val="80"/>
                <w:sz w:val="24"/>
              </w:rPr>
              <w:t xml:space="preserve"> </w:t>
            </w:r>
            <w:r>
              <w:rPr>
                <w:sz w:val="24"/>
              </w:rPr>
              <w:t>and confirm password is</w:t>
            </w:r>
            <w:r>
              <w:rPr>
                <w:spacing w:val="-1"/>
                <w:sz w:val="24"/>
              </w:rPr>
              <w:t xml:space="preserve"> </w:t>
            </w:r>
            <w:r>
              <w:rPr>
                <w:sz w:val="24"/>
              </w:rPr>
              <w:t>not the same and not follow the required rules.</w:t>
            </w:r>
          </w:p>
        </w:tc>
        <w:tc>
          <w:tcPr>
            <w:tcW w:w="3358" w:type="dxa"/>
          </w:tcPr>
          <w:p w:rsidR="00DF688C" w:rsidRDefault="00437954">
            <w:pPr>
              <w:pStyle w:val="TableParagraph"/>
              <w:tabs>
                <w:tab w:val="left" w:pos="1117"/>
                <w:tab w:val="left" w:pos="2103"/>
                <w:tab w:val="left" w:pos="2955"/>
              </w:tabs>
              <w:spacing w:line="360" w:lineRule="auto"/>
              <w:ind w:right="96"/>
              <w:rPr>
                <w:sz w:val="24"/>
              </w:rPr>
            </w:pPr>
            <w:r>
              <w:rPr>
                <w:spacing w:val="-2"/>
                <w:sz w:val="24"/>
              </w:rPr>
              <w:t>Display</w:t>
            </w:r>
            <w:r>
              <w:rPr>
                <w:sz w:val="24"/>
              </w:rPr>
              <w:tab/>
            </w:r>
            <w:r>
              <w:rPr>
                <w:spacing w:val="-2"/>
                <w:sz w:val="24"/>
              </w:rPr>
              <w:t>“Please</w:t>
            </w:r>
            <w:r>
              <w:rPr>
                <w:sz w:val="24"/>
              </w:rPr>
              <w:tab/>
            </w:r>
            <w:r>
              <w:rPr>
                <w:spacing w:val="-4"/>
                <w:sz w:val="24"/>
              </w:rPr>
              <w:t>match</w:t>
            </w:r>
            <w:r>
              <w:rPr>
                <w:sz w:val="24"/>
              </w:rPr>
              <w:tab/>
            </w:r>
            <w:r>
              <w:rPr>
                <w:spacing w:val="-4"/>
                <w:sz w:val="24"/>
              </w:rPr>
              <w:t xml:space="preserve">the </w:t>
            </w:r>
            <w:r>
              <w:rPr>
                <w:sz w:val="24"/>
              </w:rPr>
              <w:t>requested format.”</w:t>
            </w:r>
          </w:p>
        </w:tc>
      </w:tr>
      <w:tr w:rsidR="00DF688C">
        <w:trPr>
          <w:trHeight w:val="469"/>
        </w:trPr>
        <w:tc>
          <w:tcPr>
            <w:tcW w:w="2051" w:type="dxa"/>
            <w:tcBorders>
              <w:bottom w:val="nil"/>
            </w:tcBorders>
          </w:tcPr>
          <w:p w:rsidR="00DF688C" w:rsidRDefault="00437954">
            <w:pPr>
              <w:pStyle w:val="TableParagraph"/>
              <w:ind w:left="530" w:right="520"/>
              <w:jc w:val="center"/>
              <w:rPr>
                <w:sz w:val="24"/>
              </w:rPr>
            </w:pPr>
            <w:r>
              <w:rPr>
                <w:spacing w:val="-2"/>
                <w:sz w:val="24"/>
              </w:rPr>
              <w:t>TC36.006</w:t>
            </w:r>
          </w:p>
        </w:tc>
        <w:tc>
          <w:tcPr>
            <w:tcW w:w="4625" w:type="dxa"/>
            <w:tcBorders>
              <w:bottom w:val="nil"/>
            </w:tcBorders>
          </w:tcPr>
          <w:p w:rsidR="00DF688C" w:rsidRDefault="00437954">
            <w:pPr>
              <w:pStyle w:val="TableParagraph"/>
              <w:ind w:left="108"/>
              <w:rPr>
                <w:sz w:val="24"/>
              </w:rPr>
            </w:pPr>
            <w:r>
              <w:rPr>
                <w:sz w:val="24"/>
              </w:rPr>
              <w:t>Test</w:t>
            </w:r>
            <w:r>
              <w:rPr>
                <w:spacing w:val="29"/>
                <w:sz w:val="24"/>
              </w:rPr>
              <w:t xml:space="preserve">  </w:t>
            </w:r>
            <w:r>
              <w:rPr>
                <w:sz w:val="24"/>
              </w:rPr>
              <w:t>the</w:t>
            </w:r>
            <w:r>
              <w:rPr>
                <w:spacing w:val="29"/>
                <w:sz w:val="24"/>
              </w:rPr>
              <w:t xml:space="preserve">  </w:t>
            </w:r>
            <w:r>
              <w:rPr>
                <w:sz w:val="24"/>
              </w:rPr>
              <w:t>reset</w:t>
            </w:r>
            <w:r>
              <w:rPr>
                <w:spacing w:val="32"/>
                <w:sz w:val="24"/>
              </w:rPr>
              <w:t xml:space="preserve">  </w:t>
            </w:r>
            <w:r>
              <w:rPr>
                <w:sz w:val="24"/>
              </w:rPr>
              <w:t>password</w:t>
            </w:r>
            <w:r>
              <w:rPr>
                <w:spacing w:val="30"/>
                <w:sz w:val="24"/>
              </w:rPr>
              <w:t xml:space="preserve">  </w:t>
            </w:r>
            <w:r>
              <w:rPr>
                <w:sz w:val="24"/>
              </w:rPr>
              <w:t>process</w:t>
            </w:r>
            <w:r>
              <w:rPr>
                <w:spacing w:val="31"/>
                <w:sz w:val="24"/>
              </w:rPr>
              <w:t xml:space="preserve">  </w:t>
            </w:r>
            <w:r>
              <w:rPr>
                <w:sz w:val="24"/>
              </w:rPr>
              <w:t>with</w:t>
            </w:r>
            <w:r>
              <w:rPr>
                <w:spacing w:val="29"/>
                <w:sz w:val="24"/>
              </w:rPr>
              <w:t xml:space="preserve">  </w:t>
            </w:r>
            <w:r>
              <w:rPr>
                <w:spacing w:val="-10"/>
                <w:sz w:val="24"/>
              </w:rPr>
              <w:t>a</w:t>
            </w:r>
          </w:p>
        </w:tc>
        <w:tc>
          <w:tcPr>
            <w:tcW w:w="3335" w:type="dxa"/>
            <w:tcBorders>
              <w:bottom w:val="nil"/>
            </w:tcBorders>
          </w:tcPr>
          <w:p w:rsidR="00DF688C" w:rsidRDefault="00437954">
            <w:pPr>
              <w:pStyle w:val="TableParagraph"/>
              <w:ind w:left="108"/>
              <w:rPr>
                <w:sz w:val="24"/>
              </w:rPr>
            </w:pPr>
            <w:r>
              <w:rPr>
                <w:sz w:val="24"/>
              </w:rPr>
              <w:t>The</w:t>
            </w:r>
            <w:r>
              <w:rPr>
                <w:spacing w:val="73"/>
                <w:w w:val="150"/>
                <w:sz w:val="24"/>
              </w:rPr>
              <w:t xml:space="preserve"> </w:t>
            </w:r>
            <w:r>
              <w:rPr>
                <w:sz w:val="24"/>
              </w:rPr>
              <w:t>student</w:t>
            </w:r>
            <w:r>
              <w:rPr>
                <w:spacing w:val="77"/>
                <w:w w:val="150"/>
                <w:sz w:val="24"/>
              </w:rPr>
              <w:t xml:space="preserve"> </w:t>
            </w:r>
            <w:r>
              <w:rPr>
                <w:sz w:val="24"/>
              </w:rPr>
              <w:t>clicks</w:t>
            </w:r>
            <w:r>
              <w:rPr>
                <w:spacing w:val="74"/>
                <w:w w:val="150"/>
                <w:sz w:val="24"/>
              </w:rPr>
              <w:t xml:space="preserve"> </w:t>
            </w:r>
            <w:r>
              <w:rPr>
                <w:sz w:val="24"/>
              </w:rPr>
              <w:t>the</w:t>
            </w:r>
            <w:r>
              <w:rPr>
                <w:spacing w:val="76"/>
                <w:w w:val="150"/>
                <w:sz w:val="24"/>
              </w:rPr>
              <w:t xml:space="preserve"> </w:t>
            </w:r>
            <w:r>
              <w:rPr>
                <w:spacing w:val="-4"/>
                <w:sz w:val="24"/>
              </w:rPr>
              <w:t>Reset</w:t>
            </w:r>
          </w:p>
        </w:tc>
        <w:tc>
          <w:tcPr>
            <w:tcW w:w="3358" w:type="dxa"/>
            <w:tcBorders>
              <w:bottom w:val="nil"/>
            </w:tcBorders>
          </w:tcPr>
          <w:p w:rsidR="00DF688C" w:rsidRDefault="00437954">
            <w:pPr>
              <w:pStyle w:val="TableParagraph"/>
              <w:rPr>
                <w:sz w:val="24"/>
              </w:rPr>
            </w:pPr>
            <w:r>
              <w:rPr>
                <w:sz w:val="24"/>
              </w:rPr>
              <w:t>Display</w:t>
            </w:r>
            <w:r>
              <w:rPr>
                <w:spacing w:val="26"/>
                <w:sz w:val="24"/>
              </w:rPr>
              <w:t xml:space="preserve"> </w:t>
            </w:r>
            <w:r>
              <w:rPr>
                <w:sz w:val="24"/>
              </w:rPr>
              <w:t>“Uh-Oh!</w:t>
            </w:r>
            <w:r>
              <w:rPr>
                <w:spacing w:val="30"/>
                <w:sz w:val="24"/>
              </w:rPr>
              <w:t xml:space="preserve"> </w:t>
            </w:r>
            <w:r>
              <w:rPr>
                <w:sz w:val="24"/>
              </w:rPr>
              <w:t>Password</w:t>
            </w:r>
            <w:r>
              <w:rPr>
                <w:spacing w:val="31"/>
                <w:sz w:val="24"/>
              </w:rPr>
              <w:t xml:space="preserve"> </w:t>
            </w:r>
            <w:r>
              <w:rPr>
                <w:spacing w:val="-5"/>
                <w:sz w:val="24"/>
              </w:rPr>
              <w:t>and</w:t>
            </w:r>
          </w:p>
        </w:tc>
      </w:tr>
      <w:tr w:rsidR="00DF688C">
        <w:trPr>
          <w:trHeight w:val="412"/>
        </w:trPr>
        <w:tc>
          <w:tcPr>
            <w:tcW w:w="2051" w:type="dxa"/>
            <w:tcBorders>
              <w:top w:val="nil"/>
              <w:bottom w:val="nil"/>
            </w:tcBorders>
          </w:tcPr>
          <w:p w:rsidR="00DF688C" w:rsidRDefault="00DF688C">
            <w:pPr>
              <w:pStyle w:val="TableParagraph"/>
              <w:spacing w:before="0"/>
              <w:ind w:left="0"/>
              <w:rPr>
                <w:sz w:val="24"/>
              </w:rPr>
            </w:pPr>
          </w:p>
        </w:tc>
        <w:tc>
          <w:tcPr>
            <w:tcW w:w="4625" w:type="dxa"/>
            <w:tcBorders>
              <w:top w:val="nil"/>
              <w:bottom w:val="nil"/>
            </w:tcBorders>
          </w:tcPr>
          <w:p w:rsidR="00DF688C" w:rsidRDefault="00437954">
            <w:pPr>
              <w:pStyle w:val="TableParagraph"/>
              <w:spacing w:before="63"/>
              <w:ind w:left="108"/>
              <w:rPr>
                <w:sz w:val="24"/>
              </w:rPr>
            </w:pPr>
            <w:r>
              <w:rPr>
                <w:sz w:val="24"/>
              </w:rPr>
              <w:t>registered</w:t>
            </w:r>
            <w:r>
              <w:rPr>
                <w:spacing w:val="76"/>
                <w:sz w:val="24"/>
              </w:rPr>
              <w:t xml:space="preserve"> </w:t>
            </w:r>
            <w:r>
              <w:rPr>
                <w:sz w:val="24"/>
              </w:rPr>
              <w:t>IC</w:t>
            </w:r>
            <w:r>
              <w:rPr>
                <w:spacing w:val="79"/>
                <w:sz w:val="24"/>
              </w:rPr>
              <w:t xml:space="preserve"> </w:t>
            </w:r>
            <w:r>
              <w:rPr>
                <w:sz w:val="24"/>
              </w:rPr>
              <w:t>number,</w:t>
            </w:r>
            <w:r>
              <w:rPr>
                <w:spacing w:val="76"/>
                <w:sz w:val="24"/>
              </w:rPr>
              <w:t xml:space="preserve"> </w:t>
            </w:r>
            <w:r>
              <w:rPr>
                <w:sz w:val="24"/>
              </w:rPr>
              <w:t>valid</w:t>
            </w:r>
            <w:r>
              <w:rPr>
                <w:spacing w:val="76"/>
                <w:sz w:val="24"/>
              </w:rPr>
              <w:t xml:space="preserve"> </w:t>
            </w:r>
            <w:r>
              <w:rPr>
                <w:sz w:val="24"/>
              </w:rPr>
              <w:t>email</w:t>
            </w:r>
            <w:r>
              <w:rPr>
                <w:spacing w:val="80"/>
                <w:sz w:val="24"/>
              </w:rPr>
              <w:t xml:space="preserve"> </w:t>
            </w:r>
            <w:r>
              <w:rPr>
                <w:spacing w:val="-2"/>
                <w:sz w:val="24"/>
              </w:rPr>
              <w:t>address</w:t>
            </w:r>
          </w:p>
        </w:tc>
        <w:tc>
          <w:tcPr>
            <w:tcW w:w="3335" w:type="dxa"/>
            <w:tcBorders>
              <w:top w:val="nil"/>
              <w:bottom w:val="nil"/>
            </w:tcBorders>
          </w:tcPr>
          <w:p w:rsidR="00DF688C" w:rsidRDefault="00437954">
            <w:pPr>
              <w:pStyle w:val="TableParagraph"/>
              <w:spacing w:before="63"/>
              <w:ind w:left="108"/>
              <w:rPr>
                <w:sz w:val="24"/>
              </w:rPr>
            </w:pPr>
            <w:r>
              <w:rPr>
                <w:sz w:val="24"/>
              </w:rPr>
              <w:t>Password</w:t>
            </w:r>
            <w:r>
              <w:rPr>
                <w:spacing w:val="57"/>
                <w:sz w:val="24"/>
              </w:rPr>
              <w:t xml:space="preserve"> </w:t>
            </w:r>
            <w:r>
              <w:rPr>
                <w:sz w:val="24"/>
              </w:rPr>
              <w:t>button</w:t>
            </w:r>
            <w:r>
              <w:rPr>
                <w:spacing w:val="56"/>
                <w:sz w:val="24"/>
              </w:rPr>
              <w:t xml:space="preserve"> </w:t>
            </w:r>
            <w:r>
              <w:rPr>
                <w:sz w:val="24"/>
              </w:rPr>
              <w:t>after</w:t>
            </w:r>
            <w:r>
              <w:rPr>
                <w:spacing w:val="59"/>
                <w:sz w:val="24"/>
              </w:rPr>
              <w:t xml:space="preserve"> </w:t>
            </w:r>
            <w:r>
              <w:rPr>
                <w:spacing w:val="-2"/>
                <w:sz w:val="24"/>
              </w:rPr>
              <w:t>entering</w:t>
            </w:r>
          </w:p>
        </w:tc>
        <w:tc>
          <w:tcPr>
            <w:tcW w:w="3358" w:type="dxa"/>
            <w:tcBorders>
              <w:top w:val="nil"/>
              <w:bottom w:val="nil"/>
            </w:tcBorders>
          </w:tcPr>
          <w:p w:rsidR="00DF688C" w:rsidRDefault="00437954">
            <w:pPr>
              <w:pStyle w:val="TableParagraph"/>
              <w:tabs>
                <w:tab w:val="left" w:pos="1146"/>
              </w:tabs>
              <w:spacing w:before="63"/>
              <w:rPr>
                <w:sz w:val="24"/>
              </w:rPr>
            </w:pPr>
            <w:r>
              <w:rPr>
                <w:spacing w:val="-2"/>
                <w:sz w:val="24"/>
              </w:rPr>
              <w:t>Re-</w:t>
            </w:r>
            <w:r>
              <w:rPr>
                <w:spacing w:val="-4"/>
                <w:sz w:val="24"/>
              </w:rPr>
              <w:t>Type</w:t>
            </w:r>
            <w:r>
              <w:rPr>
                <w:sz w:val="24"/>
              </w:rPr>
              <w:tab/>
              <w:t>Password</w:t>
            </w:r>
            <w:r>
              <w:rPr>
                <w:spacing w:val="38"/>
                <w:sz w:val="24"/>
              </w:rPr>
              <w:t xml:space="preserve">  </w:t>
            </w:r>
            <w:r>
              <w:rPr>
                <w:sz w:val="24"/>
              </w:rPr>
              <w:t>Field</w:t>
            </w:r>
            <w:r>
              <w:rPr>
                <w:spacing w:val="38"/>
                <w:sz w:val="24"/>
              </w:rPr>
              <w:t xml:space="preserve">  </w:t>
            </w:r>
            <w:r>
              <w:rPr>
                <w:spacing w:val="-5"/>
                <w:sz w:val="24"/>
              </w:rPr>
              <w:t>Do</w:t>
            </w:r>
          </w:p>
        </w:tc>
      </w:tr>
      <w:tr w:rsidR="00DF688C">
        <w:trPr>
          <w:trHeight w:val="414"/>
        </w:trPr>
        <w:tc>
          <w:tcPr>
            <w:tcW w:w="2051" w:type="dxa"/>
            <w:tcBorders>
              <w:top w:val="nil"/>
              <w:bottom w:val="nil"/>
            </w:tcBorders>
          </w:tcPr>
          <w:p w:rsidR="00DF688C" w:rsidRDefault="00DF688C">
            <w:pPr>
              <w:pStyle w:val="TableParagraph"/>
              <w:spacing w:before="0"/>
              <w:ind w:left="0"/>
              <w:rPr>
                <w:sz w:val="24"/>
              </w:rPr>
            </w:pPr>
          </w:p>
        </w:tc>
        <w:tc>
          <w:tcPr>
            <w:tcW w:w="4625" w:type="dxa"/>
            <w:tcBorders>
              <w:top w:val="nil"/>
              <w:bottom w:val="nil"/>
            </w:tcBorders>
          </w:tcPr>
          <w:p w:rsidR="00DF688C" w:rsidRDefault="00437954">
            <w:pPr>
              <w:pStyle w:val="TableParagraph"/>
              <w:tabs>
                <w:tab w:val="left" w:pos="689"/>
                <w:tab w:val="left" w:pos="1510"/>
                <w:tab w:val="left" w:pos="2539"/>
                <w:tab w:val="left" w:pos="3173"/>
                <w:tab w:val="left" w:pos="3756"/>
              </w:tabs>
              <w:spacing w:before="63"/>
              <w:ind w:left="108"/>
              <w:rPr>
                <w:sz w:val="24"/>
              </w:rPr>
            </w:pPr>
            <w:r>
              <w:rPr>
                <w:spacing w:val="-5"/>
                <w:sz w:val="24"/>
              </w:rPr>
              <w:t>and</w:t>
            </w:r>
            <w:r>
              <w:rPr>
                <w:sz w:val="24"/>
              </w:rPr>
              <w:tab/>
            </w:r>
            <w:r>
              <w:rPr>
                <w:spacing w:val="-2"/>
                <w:sz w:val="24"/>
              </w:rPr>
              <w:t>phone</w:t>
            </w:r>
            <w:r>
              <w:rPr>
                <w:sz w:val="24"/>
              </w:rPr>
              <w:tab/>
            </w:r>
            <w:r>
              <w:rPr>
                <w:spacing w:val="-2"/>
                <w:sz w:val="24"/>
              </w:rPr>
              <w:t>number,</w:t>
            </w:r>
            <w:r>
              <w:rPr>
                <w:sz w:val="24"/>
              </w:rPr>
              <w:tab/>
            </w:r>
            <w:r>
              <w:rPr>
                <w:spacing w:val="-5"/>
                <w:sz w:val="24"/>
              </w:rPr>
              <w:t>new</w:t>
            </w:r>
            <w:r>
              <w:rPr>
                <w:sz w:val="24"/>
              </w:rPr>
              <w:tab/>
            </w:r>
            <w:r>
              <w:rPr>
                <w:spacing w:val="-5"/>
                <w:sz w:val="24"/>
              </w:rPr>
              <w:t>and</w:t>
            </w:r>
            <w:r>
              <w:rPr>
                <w:sz w:val="24"/>
              </w:rPr>
              <w:tab/>
            </w:r>
            <w:r>
              <w:rPr>
                <w:spacing w:val="-2"/>
                <w:sz w:val="24"/>
              </w:rPr>
              <w:t>confirm</w:t>
            </w:r>
          </w:p>
        </w:tc>
        <w:tc>
          <w:tcPr>
            <w:tcW w:w="3335" w:type="dxa"/>
            <w:tcBorders>
              <w:top w:val="nil"/>
              <w:bottom w:val="nil"/>
            </w:tcBorders>
          </w:tcPr>
          <w:p w:rsidR="00DF688C" w:rsidRDefault="00437954">
            <w:pPr>
              <w:pStyle w:val="TableParagraph"/>
              <w:spacing w:before="63"/>
              <w:ind w:left="108"/>
              <w:rPr>
                <w:sz w:val="24"/>
              </w:rPr>
            </w:pPr>
            <w:r>
              <w:rPr>
                <w:sz w:val="24"/>
              </w:rPr>
              <w:t>the</w:t>
            </w:r>
            <w:r>
              <w:rPr>
                <w:spacing w:val="25"/>
                <w:sz w:val="24"/>
              </w:rPr>
              <w:t xml:space="preserve"> </w:t>
            </w:r>
            <w:r>
              <w:rPr>
                <w:sz w:val="24"/>
              </w:rPr>
              <w:t>valid</w:t>
            </w:r>
            <w:r>
              <w:rPr>
                <w:spacing w:val="26"/>
                <w:sz w:val="24"/>
              </w:rPr>
              <w:t xml:space="preserve"> </w:t>
            </w:r>
            <w:r>
              <w:rPr>
                <w:sz w:val="24"/>
              </w:rPr>
              <w:t>IC,</w:t>
            </w:r>
            <w:r>
              <w:rPr>
                <w:spacing w:val="29"/>
                <w:sz w:val="24"/>
              </w:rPr>
              <w:t xml:space="preserve"> </w:t>
            </w:r>
            <w:r>
              <w:rPr>
                <w:sz w:val="24"/>
              </w:rPr>
              <w:t>email</w:t>
            </w:r>
            <w:r>
              <w:rPr>
                <w:spacing w:val="29"/>
                <w:sz w:val="24"/>
              </w:rPr>
              <w:t xml:space="preserve"> </w:t>
            </w:r>
            <w:r>
              <w:rPr>
                <w:sz w:val="24"/>
              </w:rPr>
              <w:t>address</w:t>
            </w:r>
            <w:r>
              <w:rPr>
                <w:spacing w:val="29"/>
                <w:sz w:val="24"/>
              </w:rPr>
              <w:t xml:space="preserve"> </w:t>
            </w:r>
            <w:r>
              <w:rPr>
                <w:spacing w:val="-5"/>
                <w:sz w:val="24"/>
              </w:rPr>
              <w:t>and</w:t>
            </w:r>
          </w:p>
        </w:tc>
        <w:tc>
          <w:tcPr>
            <w:tcW w:w="3358" w:type="dxa"/>
            <w:tcBorders>
              <w:top w:val="nil"/>
              <w:bottom w:val="nil"/>
            </w:tcBorders>
          </w:tcPr>
          <w:p w:rsidR="00DF688C" w:rsidRDefault="00437954">
            <w:pPr>
              <w:pStyle w:val="TableParagraph"/>
              <w:spacing w:before="63"/>
              <w:rPr>
                <w:sz w:val="24"/>
              </w:rPr>
            </w:pPr>
            <w:r>
              <w:rPr>
                <w:sz w:val="24"/>
              </w:rPr>
              <w:t>Not</w:t>
            </w:r>
            <w:r>
              <w:rPr>
                <w:spacing w:val="-3"/>
                <w:sz w:val="24"/>
              </w:rPr>
              <w:t xml:space="preserve"> </w:t>
            </w:r>
            <w:r>
              <w:rPr>
                <w:spacing w:val="-2"/>
                <w:sz w:val="24"/>
              </w:rPr>
              <w:t>Match.”</w:t>
            </w:r>
          </w:p>
        </w:tc>
      </w:tr>
      <w:tr w:rsidR="00DF688C">
        <w:trPr>
          <w:trHeight w:val="413"/>
        </w:trPr>
        <w:tc>
          <w:tcPr>
            <w:tcW w:w="2051" w:type="dxa"/>
            <w:tcBorders>
              <w:top w:val="nil"/>
              <w:bottom w:val="nil"/>
            </w:tcBorders>
          </w:tcPr>
          <w:p w:rsidR="00DF688C" w:rsidRDefault="00DF688C">
            <w:pPr>
              <w:pStyle w:val="TableParagraph"/>
              <w:spacing w:before="0"/>
              <w:ind w:left="0"/>
              <w:rPr>
                <w:sz w:val="24"/>
              </w:rPr>
            </w:pPr>
          </w:p>
        </w:tc>
        <w:tc>
          <w:tcPr>
            <w:tcW w:w="4625" w:type="dxa"/>
            <w:tcBorders>
              <w:top w:val="nil"/>
              <w:bottom w:val="nil"/>
            </w:tcBorders>
          </w:tcPr>
          <w:p w:rsidR="00DF688C" w:rsidRDefault="00437954">
            <w:pPr>
              <w:pStyle w:val="TableParagraph"/>
              <w:spacing w:before="64"/>
              <w:ind w:left="108"/>
              <w:rPr>
                <w:sz w:val="24"/>
              </w:rPr>
            </w:pPr>
            <w:r>
              <w:rPr>
                <w:sz w:val="24"/>
              </w:rPr>
              <w:t>password</w:t>
            </w:r>
            <w:r>
              <w:rPr>
                <w:spacing w:val="78"/>
                <w:sz w:val="24"/>
              </w:rPr>
              <w:t xml:space="preserve"> </w:t>
            </w:r>
            <w:r>
              <w:rPr>
                <w:sz w:val="24"/>
              </w:rPr>
              <w:t>is</w:t>
            </w:r>
            <w:r>
              <w:rPr>
                <w:spacing w:val="50"/>
                <w:w w:val="150"/>
                <w:sz w:val="24"/>
              </w:rPr>
              <w:t xml:space="preserve"> </w:t>
            </w:r>
            <w:r>
              <w:rPr>
                <w:sz w:val="24"/>
              </w:rPr>
              <w:t>not</w:t>
            </w:r>
            <w:r>
              <w:rPr>
                <w:spacing w:val="78"/>
                <w:sz w:val="24"/>
              </w:rPr>
              <w:t xml:space="preserve"> </w:t>
            </w:r>
            <w:r>
              <w:rPr>
                <w:sz w:val="24"/>
              </w:rPr>
              <w:t>the</w:t>
            </w:r>
            <w:r>
              <w:rPr>
                <w:spacing w:val="79"/>
                <w:sz w:val="24"/>
              </w:rPr>
              <w:t xml:space="preserve"> </w:t>
            </w:r>
            <w:r>
              <w:rPr>
                <w:sz w:val="24"/>
              </w:rPr>
              <w:t>same</w:t>
            </w:r>
            <w:r>
              <w:rPr>
                <w:spacing w:val="79"/>
                <w:sz w:val="24"/>
              </w:rPr>
              <w:t xml:space="preserve"> </w:t>
            </w:r>
            <w:r>
              <w:rPr>
                <w:sz w:val="24"/>
              </w:rPr>
              <w:t>and</w:t>
            </w:r>
            <w:r>
              <w:rPr>
                <w:spacing w:val="50"/>
                <w:w w:val="150"/>
                <w:sz w:val="24"/>
              </w:rPr>
              <w:t xml:space="preserve"> </w:t>
            </w:r>
            <w:r>
              <w:rPr>
                <w:sz w:val="24"/>
              </w:rPr>
              <w:t>follow</w:t>
            </w:r>
            <w:r>
              <w:rPr>
                <w:spacing w:val="78"/>
                <w:sz w:val="24"/>
              </w:rPr>
              <w:t xml:space="preserve"> </w:t>
            </w:r>
            <w:r>
              <w:rPr>
                <w:spacing w:val="-5"/>
                <w:sz w:val="24"/>
              </w:rPr>
              <w:t>the</w:t>
            </w:r>
          </w:p>
        </w:tc>
        <w:tc>
          <w:tcPr>
            <w:tcW w:w="3335" w:type="dxa"/>
            <w:tcBorders>
              <w:top w:val="nil"/>
              <w:bottom w:val="nil"/>
            </w:tcBorders>
          </w:tcPr>
          <w:p w:rsidR="00DF688C" w:rsidRDefault="00437954">
            <w:pPr>
              <w:pStyle w:val="TableParagraph"/>
              <w:spacing w:before="64"/>
              <w:ind w:left="108"/>
              <w:rPr>
                <w:sz w:val="24"/>
              </w:rPr>
            </w:pPr>
            <w:r>
              <w:rPr>
                <w:sz w:val="24"/>
              </w:rPr>
              <w:t>phone</w:t>
            </w:r>
            <w:r>
              <w:rPr>
                <w:spacing w:val="68"/>
                <w:w w:val="150"/>
                <w:sz w:val="24"/>
              </w:rPr>
              <w:t xml:space="preserve"> </w:t>
            </w:r>
            <w:r>
              <w:rPr>
                <w:sz w:val="24"/>
              </w:rPr>
              <w:t>number,</w:t>
            </w:r>
            <w:r>
              <w:rPr>
                <w:spacing w:val="72"/>
                <w:w w:val="150"/>
                <w:sz w:val="24"/>
              </w:rPr>
              <w:t xml:space="preserve"> </w:t>
            </w:r>
            <w:r>
              <w:rPr>
                <w:sz w:val="24"/>
              </w:rPr>
              <w:t>and</w:t>
            </w:r>
            <w:r>
              <w:rPr>
                <w:spacing w:val="69"/>
                <w:w w:val="150"/>
                <w:sz w:val="24"/>
              </w:rPr>
              <w:t xml:space="preserve"> </w:t>
            </w:r>
            <w:r>
              <w:rPr>
                <w:sz w:val="24"/>
              </w:rPr>
              <w:t>new</w:t>
            </w:r>
            <w:r>
              <w:rPr>
                <w:spacing w:val="74"/>
                <w:w w:val="150"/>
                <w:sz w:val="24"/>
              </w:rPr>
              <w:t xml:space="preserve"> </w:t>
            </w:r>
            <w:r>
              <w:rPr>
                <w:spacing w:val="-5"/>
                <w:sz w:val="24"/>
              </w:rPr>
              <w:t>and</w:t>
            </w:r>
          </w:p>
        </w:tc>
        <w:tc>
          <w:tcPr>
            <w:tcW w:w="3358" w:type="dxa"/>
            <w:tcBorders>
              <w:top w:val="nil"/>
              <w:bottom w:val="nil"/>
            </w:tcBorders>
          </w:tcPr>
          <w:p w:rsidR="00DF688C" w:rsidRDefault="00DF688C">
            <w:pPr>
              <w:pStyle w:val="TableParagraph"/>
              <w:spacing w:before="0"/>
              <w:ind w:left="0"/>
              <w:rPr>
                <w:sz w:val="24"/>
              </w:rPr>
            </w:pPr>
          </w:p>
        </w:tc>
      </w:tr>
      <w:tr w:rsidR="00DF688C">
        <w:trPr>
          <w:trHeight w:val="414"/>
        </w:trPr>
        <w:tc>
          <w:tcPr>
            <w:tcW w:w="2051" w:type="dxa"/>
            <w:tcBorders>
              <w:top w:val="nil"/>
              <w:bottom w:val="nil"/>
            </w:tcBorders>
          </w:tcPr>
          <w:p w:rsidR="00DF688C" w:rsidRDefault="00DF688C">
            <w:pPr>
              <w:pStyle w:val="TableParagraph"/>
              <w:spacing w:before="0"/>
              <w:ind w:left="0"/>
              <w:rPr>
                <w:sz w:val="24"/>
              </w:rPr>
            </w:pPr>
          </w:p>
        </w:tc>
        <w:tc>
          <w:tcPr>
            <w:tcW w:w="4625" w:type="dxa"/>
            <w:tcBorders>
              <w:top w:val="nil"/>
              <w:bottom w:val="nil"/>
            </w:tcBorders>
          </w:tcPr>
          <w:p w:rsidR="00DF688C" w:rsidRDefault="00437954">
            <w:pPr>
              <w:pStyle w:val="TableParagraph"/>
              <w:spacing w:before="63"/>
              <w:ind w:left="108"/>
              <w:rPr>
                <w:sz w:val="24"/>
              </w:rPr>
            </w:pPr>
            <w:proofErr w:type="gramStart"/>
            <w:r>
              <w:rPr>
                <w:sz w:val="24"/>
              </w:rPr>
              <w:t>required</w:t>
            </w:r>
            <w:proofErr w:type="gramEnd"/>
            <w:r>
              <w:rPr>
                <w:spacing w:val="-4"/>
                <w:sz w:val="24"/>
              </w:rPr>
              <w:t xml:space="preserve"> </w:t>
            </w:r>
            <w:r>
              <w:rPr>
                <w:spacing w:val="-2"/>
                <w:sz w:val="24"/>
              </w:rPr>
              <w:t>rules.</w:t>
            </w:r>
          </w:p>
        </w:tc>
        <w:tc>
          <w:tcPr>
            <w:tcW w:w="3335" w:type="dxa"/>
            <w:tcBorders>
              <w:top w:val="nil"/>
              <w:bottom w:val="nil"/>
            </w:tcBorders>
          </w:tcPr>
          <w:p w:rsidR="00DF688C" w:rsidRDefault="00437954">
            <w:pPr>
              <w:pStyle w:val="TableParagraph"/>
              <w:spacing w:before="63"/>
              <w:ind w:left="108"/>
              <w:rPr>
                <w:sz w:val="24"/>
              </w:rPr>
            </w:pPr>
            <w:r>
              <w:rPr>
                <w:sz w:val="24"/>
              </w:rPr>
              <w:t>confirm</w:t>
            </w:r>
            <w:r>
              <w:rPr>
                <w:spacing w:val="25"/>
                <w:sz w:val="24"/>
              </w:rPr>
              <w:t xml:space="preserve">  </w:t>
            </w:r>
            <w:r>
              <w:rPr>
                <w:sz w:val="24"/>
              </w:rPr>
              <w:t>password</w:t>
            </w:r>
            <w:r>
              <w:rPr>
                <w:spacing w:val="27"/>
                <w:sz w:val="24"/>
              </w:rPr>
              <w:t xml:space="preserve">  </w:t>
            </w:r>
            <w:r>
              <w:rPr>
                <w:sz w:val="24"/>
              </w:rPr>
              <w:t>is</w:t>
            </w:r>
            <w:r>
              <w:rPr>
                <w:spacing w:val="26"/>
                <w:sz w:val="24"/>
              </w:rPr>
              <w:t xml:space="preserve">  </w:t>
            </w:r>
            <w:r>
              <w:rPr>
                <w:sz w:val="24"/>
              </w:rPr>
              <w:t>the</w:t>
            </w:r>
            <w:r>
              <w:rPr>
                <w:spacing w:val="25"/>
                <w:sz w:val="24"/>
              </w:rPr>
              <w:t xml:space="preserve">  </w:t>
            </w:r>
            <w:r>
              <w:rPr>
                <w:spacing w:val="-5"/>
                <w:sz w:val="24"/>
              </w:rPr>
              <w:t>not</w:t>
            </w:r>
          </w:p>
        </w:tc>
        <w:tc>
          <w:tcPr>
            <w:tcW w:w="3358" w:type="dxa"/>
            <w:tcBorders>
              <w:top w:val="nil"/>
              <w:bottom w:val="nil"/>
            </w:tcBorders>
          </w:tcPr>
          <w:p w:rsidR="00DF688C" w:rsidRDefault="00DF688C">
            <w:pPr>
              <w:pStyle w:val="TableParagraph"/>
              <w:spacing w:before="0"/>
              <w:ind w:left="0"/>
              <w:rPr>
                <w:sz w:val="24"/>
              </w:rPr>
            </w:pPr>
          </w:p>
        </w:tc>
      </w:tr>
      <w:tr w:rsidR="00DF688C">
        <w:trPr>
          <w:trHeight w:val="413"/>
        </w:trPr>
        <w:tc>
          <w:tcPr>
            <w:tcW w:w="2051" w:type="dxa"/>
            <w:tcBorders>
              <w:top w:val="nil"/>
              <w:bottom w:val="nil"/>
            </w:tcBorders>
          </w:tcPr>
          <w:p w:rsidR="00DF688C" w:rsidRDefault="00DF688C">
            <w:pPr>
              <w:pStyle w:val="TableParagraph"/>
              <w:spacing w:before="0"/>
              <w:ind w:left="0"/>
              <w:rPr>
                <w:sz w:val="24"/>
              </w:rPr>
            </w:pPr>
          </w:p>
        </w:tc>
        <w:tc>
          <w:tcPr>
            <w:tcW w:w="4625" w:type="dxa"/>
            <w:tcBorders>
              <w:top w:val="nil"/>
              <w:bottom w:val="nil"/>
            </w:tcBorders>
          </w:tcPr>
          <w:p w:rsidR="00DF688C" w:rsidRDefault="00DF688C">
            <w:pPr>
              <w:pStyle w:val="TableParagraph"/>
              <w:spacing w:before="0"/>
              <w:ind w:left="0"/>
              <w:rPr>
                <w:sz w:val="24"/>
              </w:rPr>
            </w:pPr>
          </w:p>
        </w:tc>
        <w:tc>
          <w:tcPr>
            <w:tcW w:w="3335" w:type="dxa"/>
            <w:tcBorders>
              <w:top w:val="nil"/>
              <w:bottom w:val="nil"/>
            </w:tcBorders>
          </w:tcPr>
          <w:p w:rsidR="00DF688C" w:rsidRDefault="00437954">
            <w:pPr>
              <w:pStyle w:val="TableParagraph"/>
              <w:spacing w:before="64"/>
              <w:ind w:left="108"/>
              <w:rPr>
                <w:sz w:val="24"/>
              </w:rPr>
            </w:pPr>
            <w:r>
              <w:rPr>
                <w:sz w:val="24"/>
              </w:rPr>
              <w:t>same</w:t>
            </w:r>
            <w:r>
              <w:rPr>
                <w:spacing w:val="77"/>
                <w:sz w:val="24"/>
              </w:rPr>
              <w:t xml:space="preserve"> </w:t>
            </w:r>
            <w:r>
              <w:rPr>
                <w:sz w:val="24"/>
              </w:rPr>
              <w:t>and</w:t>
            </w:r>
            <w:r>
              <w:rPr>
                <w:spacing w:val="50"/>
                <w:w w:val="150"/>
                <w:sz w:val="24"/>
              </w:rPr>
              <w:t xml:space="preserve"> </w:t>
            </w:r>
            <w:r>
              <w:rPr>
                <w:sz w:val="24"/>
              </w:rPr>
              <w:t>follow</w:t>
            </w:r>
            <w:r>
              <w:rPr>
                <w:spacing w:val="77"/>
                <w:sz w:val="24"/>
              </w:rPr>
              <w:t xml:space="preserve"> </w:t>
            </w:r>
            <w:r>
              <w:rPr>
                <w:sz w:val="24"/>
              </w:rPr>
              <w:t>the</w:t>
            </w:r>
            <w:r>
              <w:rPr>
                <w:spacing w:val="50"/>
                <w:w w:val="150"/>
                <w:sz w:val="24"/>
              </w:rPr>
              <w:t xml:space="preserve"> </w:t>
            </w:r>
            <w:r>
              <w:rPr>
                <w:spacing w:val="-2"/>
                <w:sz w:val="24"/>
              </w:rPr>
              <w:t>required</w:t>
            </w:r>
          </w:p>
        </w:tc>
        <w:tc>
          <w:tcPr>
            <w:tcW w:w="3358" w:type="dxa"/>
            <w:tcBorders>
              <w:top w:val="nil"/>
              <w:bottom w:val="nil"/>
            </w:tcBorders>
          </w:tcPr>
          <w:p w:rsidR="00DF688C" w:rsidRDefault="00DF688C">
            <w:pPr>
              <w:pStyle w:val="TableParagraph"/>
              <w:spacing w:before="0"/>
              <w:ind w:left="0"/>
              <w:rPr>
                <w:sz w:val="24"/>
              </w:rPr>
            </w:pPr>
          </w:p>
        </w:tc>
      </w:tr>
      <w:tr w:rsidR="00DF688C">
        <w:trPr>
          <w:trHeight w:val="599"/>
        </w:trPr>
        <w:tc>
          <w:tcPr>
            <w:tcW w:w="2051" w:type="dxa"/>
            <w:tcBorders>
              <w:top w:val="nil"/>
            </w:tcBorders>
          </w:tcPr>
          <w:p w:rsidR="00DF688C" w:rsidRDefault="00DF688C">
            <w:pPr>
              <w:pStyle w:val="TableParagraph"/>
              <w:spacing w:before="0"/>
              <w:ind w:left="0"/>
              <w:rPr>
                <w:sz w:val="24"/>
              </w:rPr>
            </w:pPr>
          </w:p>
        </w:tc>
        <w:tc>
          <w:tcPr>
            <w:tcW w:w="4625" w:type="dxa"/>
            <w:tcBorders>
              <w:top w:val="nil"/>
            </w:tcBorders>
          </w:tcPr>
          <w:p w:rsidR="00DF688C" w:rsidRDefault="00DF688C">
            <w:pPr>
              <w:pStyle w:val="TableParagraph"/>
              <w:spacing w:before="0"/>
              <w:ind w:left="0"/>
              <w:rPr>
                <w:sz w:val="24"/>
              </w:rPr>
            </w:pPr>
          </w:p>
        </w:tc>
        <w:tc>
          <w:tcPr>
            <w:tcW w:w="3335" w:type="dxa"/>
            <w:tcBorders>
              <w:top w:val="nil"/>
            </w:tcBorders>
          </w:tcPr>
          <w:p w:rsidR="00DF688C" w:rsidRDefault="00437954">
            <w:pPr>
              <w:pStyle w:val="TableParagraph"/>
              <w:spacing w:before="63"/>
              <w:ind w:left="108"/>
              <w:rPr>
                <w:sz w:val="24"/>
              </w:rPr>
            </w:pPr>
            <w:proofErr w:type="gramStart"/>
            <w:r>
              <w:rPr>
                <w:spacing w:val="-2"/>
                <w:sz w:val="24"/>
              </w:rPr>
              <w:t>rules</w:t>
            </w:r>
            <w:proofErr w:type="gramEnd"/>
            <w:r>
              <w:rPr>
                <w:spacing w:val="-2"/>
                <w:sz w:val="24"/>
              </w:rPr>
              <w:t>.</w:t>
            </w:r>
          </w:p>
        </w:tc>
        <w:tc>
          <w:tcPr>
            <w:tcW w:w="3358" w:type="dxa"/>
            <w:tcBorders>
              <w:top w:val="nil"/>
            </w:tcBorders>
          </w:tcPr>
          <w:p w:rsidR="00DF688C" w:rsidRDefault="00DF688C">
            <w:pPr>
              <w:pStyle w:val="TableParagraph"/>
              <w:spacing w:before="0"/>
              <w:ind w:left="0"/>
              <w:rPr>
                <w:sz w:val="24"/>
              </w:rPr>
            </w:pPr>
          </w:p>
        </w:tc>
      </w:tr>
    </w:tbl>
    <w:p w:rsidR="00DF688C" w:rsidRDefault="00DF688C">
      <w:pPr>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4627"/>
        <w:gridCol w:w="3336"/>
        <w:gridCol w:w="3354"/>
      </w:tblGrid>
      <w:tr w:rsidR="00DF688C">
        <w:trPr>
          <w:trHeight w:val="653"/>
        </w:trPr>
        <w:tc>
          <w:tcPr>
            <w:tcW w:w="2052"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17" w:type="dxa"/>
            <w:gridSpan w:val="3"/>
          </w:tcPr>
          <w:p w:rsidR="00DF688C" w:rsidRDefault="00437954">
            <w:pPr>
              <w:pStyle w:val="TableParagraph"/>
              <w:rPr>
                <w:sz w:val="24"/>
              </w:rPr>
            </w:pPr>
            <w:r>
              <w:rPr>
                <w:spacing w:val="-2"/>
                <w:sz w:val="24"/>
              </w:rPr>
              <w:t>T3.037</w:t>
            </w:r>
          </w:p>
        </w:tc>
      </w:tr>
      <w:tr w:rsidR="00DF688C">
        <w:trPr>
          <w:trHeight w:val="653"/>
        </w:trPr>
        <w:tc>
          <w:tcPr>
            <w:tcW w:w="2052" w:type="dxa"/>
            <w:shd w:val="clear" w:color="auto" w:fill="E7E6E6"/>
          </w:tcPr>
          <w:p w:rsidR="00DF688C" w:rsidRDefault="00437954">
            <w:pPr>
              <w:pStyle w:val="TableParagraph"/>
              <w:rPr>
                <w:b/>
                <w:sz w:val="24"/>
              </w:rPr>
            </w:pPr>
            <w:r>
              <w:rPr>
                <w:b/>
                <w:sz w:val="24"/>
              </w:rPr>
              <w:t>Module</w:t>
            </w:r>
            <w:r>
              <w:rPr>
                <w:b/>
                <w:spacing w:val="-7"/>
                <w:sz w:val="24"/>
              </w:rPr>
              <w:t xml:space="preserve"> </w:t>
            </w:r>
            <w:r>
              <w:rPr>
                <w:b/>
                <w:spacing w:val="-4"/>
                <w:sz w:val="24"/>
              </w:rPr>
              <w:t>Name</w:t>
            </w:r>
          </w:p>
        </w:tc>
        <w:tc>
          <w:tcPr>
            <w:tcW w:w="11317" w:type="dxa"/>
            <w:gridSpan w:val="3"/>
          </w:tcPr>
          <w:p w:rsidR="00DF688C" w:rsidRDefault="00437954">
            <w:pPr>
              <w:pStyle w:val="TableParagraph"/>
              <w:rPr>
                <w:sz w:val="24"/>
              </w:rPr>
            </w:pPr>
            <w:proofErr w:type="spellStart"/>
            <w:r>
              <w:rPr>
                <w:sz w:val="24"/>
              </w:rPr>
              <w:t>Enrol</w:t>
            </w:r>
            <w:proofErr w:type="spellEnd"/>
            <w:r>
              <w:rPr>
                <w:spacing w:val="-2"/>
                <w:sz w:val="24"/>
              </w:rPr>
              <w:t xml:space="preserve"> Subject</w:t>
            </w:r>
          </w:p>
        </w:tc>
      </w:tr>
      <w:tr w:rsidR="00DF688C">
        <w:trPr>
          <w:trHeight w:val="653"/>
        </w:trPr>
        <w:tc>
          <w:tcPr>
            <w:tcW w:w="2052" w:type="dxa"/>
            <w:shd w:val="clear" w:color="auto" w:fill="E7E6E6"/>
          </w:tcPr>
          <w:p w:rsidR="00DF688C" w:rsidRDefault="00437954">
            <w:pPr>
              <w:pStyle w:val="TableParagraph"/>
              <w:spacing w:before="118"/>
              <w:rPr>
                <w:b/>
                <w:sz w:val="24"/>
              </w:rPr>
            </w:pPr>
            <w:r>
              <w:rPr>
                <w:b/>
                <w:sz w:val="24"/>
              </w:rPr>
              <w:t>Test</w:t>
            </w:r>
            <w:r>
              <w:rPr>
                <w:b/>
                <w:spacing w:val="-2"/>
                <w:sz w:val="24"/>
              </w:rPr>
              <w:t xml:space="preserve"> Description</w:t>
            </w:r>
          </w:p>
        </w:tc>
        <w:tc>
          <w:tcPr>
            <w:tcW w:w="11317" w:type="dxa"/>
            <w:gridSpan w:val="3"/>
          </w:tcPr>
          <w:p w:rsidR="00DF688C" w:rsidRDefault="00437954">
            <w:pPr>
              <w:pStyle w:val="TableParagraph"/>
              <w:spacing w:before="118"/>
              <w:rPr>
                <w:sz w:val="24"/>
              </w:rPr>
            </w:pPr>
            <w:r>
              <w:rPr>
                <w:sz w:val="24"/>
              </w:rPr>
              <w:t>To</w:t>
            </w:r>
            <w:r>
              <w:rPr>
                <w:spacing w:val="-2"/>
                <w:sz w:val="24"/>
              </w:rPr>
              <w:t xml:space="preserve"> </w:t>
            </w:r>
            <w:proofErr w:type="spellStart"/>
            <w:r>
              <w:rPr>
                <w:sz w:val="24"/>
              </w:rPr>
              <w:t>enrol</w:t>
            </w:r>
            <w:proofErr w:type="spellEnd"/>
            <w:r>
              <w:rPr>
                <w:spacing w:val="-1"/>
                <w:sz w:val="24"/>
              </w:rPr>
              <w:t xml:space="preserve"> </w:t>
            </w:r>
            <w:r>
              <w:rPr>
                <w:sz w:val="24"/>
              </w:rPr>
              <w:t>the</w:t>
            </w:r>
            <w:r>
              <w:rPr>
                <w:spacing w:val="-3"/>
                <w:sz w:val="24"/>
              </w:rPr>
              <w:t xml:space="preserve"> </w:t>
            </w:r>
            <w:r>
              <w:rPr>
                <w:sz w:val="24"/>
              </w:rPr>
              <w:t>desired</w:t>
            </w:r>
            <w:r>
              <w:rPr>
                <w:spacing w:val="1"/>
                <w:sz w:val="24"/>
              </w:rPr>
              <w:t xml:space="preserve"> </w:t>
            </w:r>
            <w:r>
              <w:rPr>
                <w:spacing w:val="-2"/>
                <w:sz w:val="24"/>
              </w:rPr>
              <w:t>subject.</w:t>
            </w:r>
          </w:p>
        </w:tc>
      </w:tr>
      <w:tr w:rsidR="00DF688C">
        <w:trPr>
          <w:trHeight w:val="653"/>
        </w:trPr>
        <w:tc>
          <w:tcPr>
            <w:tcW w:w="2052" w:type="dxa"/>
            <w:shd w:val="clear" w:color="auto" w:fill="E7E6E6"/>
          </w:tcPr>
          <w:p w:rsidR="00DF688C" w:rsidRDefault="00437954">
            <w:pPr>
              <w:pStyle w:val="TableParagraph"/>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4627" w:type="dxa"/>
            <w:shd w:val="clear" w:color="auto" w:fill="E7E6E6"/>
          </w:tcPr>
          <w:p w:rsidR="00DF688C" w:rsidRDefault="00437954">
            <w:pPr>
              <w:pStyle w:val="TableParagraph"/>
              <w:rPr>
                <w:b/>
                <w:sz w:val="24"/>
              </w:rPr>
            </w:pPr>
            <w:r>
              <w:rPr>
                <w:b/>
                <w:sz w:val="24"/>
              </w:rPr>
              <w:t>Test</w:t>
            </w:r>
            <w:r>
              <w:rPr>
                <w:b/>
                <w:spacing w:val="-2"/>
                <w:sz w:val="24"/>
              </w:rPr>
              <w:t xml:space="preserve"> </w:t>
            </w:r>
            <w:r>
              <w:rPr>
                <w:b/>
                <w:sz w:val="24"/>
              </w:rPr>
              <w:t xml:space="preserve">Case </w:t>
            </w:r>
            <w:r>
              <w:rPr>
                <w:b/>
                <w:spacing w:val="-2"/>
                <w:sz w:val="24"/>
              </w:rPr>
              <w:t>Description</w:t>
            </w:r>
          </w:p>
        </w:tc>
        <w:tc>
          <w:tcPr>
            <w:tcW w:w="3336" w:type="dxa"/>
            <w:shd w:val="clear" w:color="auto" w:fill="E7E6E6"/>
          </w:tcPr>
          <w:p w:rsidR="00DF688C" w:rsidRDefault="00437954">
            <w:pPr>
              <w:pStyle w:val="TableParagraph"/>
              <w:rPr>
                <w:b/>
                <w:sz w:val="24"/>
              </w:rPr>
            </w:pPr>
            <w:r>
              <w:rPr>
                <w:b/>
                <w:spacing w:val="-2"/>
                <w:sz w:val="24"/>
              </w:rPr>
              <w:t>Procedures</w:t>
            </w:r>
          </w:p>
        </w:tc>
        <w:tc>
          <w:tcPr>
            <w:tcW w:w="3354" w:type="dxa"/>
            <w:shd w:val="clear" w:color="auto" w:fill="E7E6E6"/>
          </w:tcPr>
          <w:p w:rsidR="00DF688C" w:rsidRDefault="00437954">
            <w:pPr>
              <w:pStyle w:val="TableParagraph"/>
              <w:rPr>
                <w:b/>
                <w:sz w:val="24"/>
              </w:rPr>
            </w:pPr>
            <w:r>
              <w:rPr>
                <w:b/>
                <w:sz w:val="24"/>
              </w:rPr>
              <w:t>Expected</w:t>
            </w:r>
            <w:r>
              <w:rPr>
                <w:b/>
                <w:spacing w:val="-4"/>
                <w:sz w:val="24"/>
              </w:rPr>
              <w:t xml:space="preserve"> </w:t>
            </w:r>
            <w:r>
              <w:rPr>
                <w:b/>
                <w:spacing w:val="-2"/>
                <w:sz w:val="24"/>
              </w:rPr>
              <w:t>Result</w:t>
            </w:r>
          </w:p>
        </w:tc>
      </w:tr>
      <w:tr w:rsidR="00DF688C">
        <w:trPr>
          <w:trHeight w:val="2724"/>
        </w:trPr>
        <w:tc>
          <w:tcPr>
            <w:tcW w:w="2052" w:type="dxa"/>
          </w:tcPr>
          <w:p w:rsidR="00DF688C" w:rsidRDefault="00437954">
            <w:pPr>
              <w:pStyle w:val="TableParagraph"/>
              <w:ind w:left="542"/>
              <w:rPr>
                <w:sz w:val="24"/>
              </w:rPr>
            </w:pPr>
            <w:r>
              <w:rPr>
                <w:spacing w:val="-2"/>
                <w:sz w:val="24"/>
              </w:rPr>
              <w:t>TC37.001</w:t>
            </w:r>
          </w:p>
        </w:tc>
        <w:tc>
          <w:tcPr>
            <w:tcW w:w="4627" w:type="dxa"/>
          </w:tcPr>
          <w:p w:rsidR="00DF688C" w:rsidRDefault="00437954">
            <w:pPr>
              <w:pStyle w:val="TableParagraph"/>
              <w:spacing w:line="360" w:lineRule="auto"/>
              <w:ind w:right="96"/>
              <w:jc w:val="both"/>
              <w:rPr>
                <w:sz w:val="24"/>
              </w:rPr>
            </w:pPr>
            <w:r>
              <w:rPr>
                <w:sz w:val="24"/>
              </w:rPr>
              <w:t xml:space="preserve">Test the subject enrollment process by checking all desired subjects' checkboxes, then clicking the Proceed To Enrollment button and the </w:t>
            </w:r>
            <w:proofErr w:type="spellStart"/>
            <w:r>
              <w:rPr>
                <w:sz w:val="24"/>
              </w:rPr>
              <w:t>Enrol</w:t>
            </w:r>
            <w:proofErr w:type="spellEnd"/>
            <w:r>
              <w:rPr>
                <w:sz w:val="24"/>
              </w:rPr>
              <w:t xml:space="preserve"> button once it reaches the review page.</w:t>
            </w:r>
          </w:p>
        </w:tc>
        <w:tc>
          <w:tcPr>
            <w:tcW w:w="3336" w:type="dxa"/>
          </w:tcPr>
          <w:p w:rsidR="00DF688C" w:rsidRDefault="00437954">
            <w:pPr>
              <w:pStyle w:val="TableParagraph"/>
              <w:spacing w:line="360" w:lineRule="auto"/>
              <w:ind w:right="97"/>
              <w:jc w:val="both"/>
              <w:rPr>
                <w:sz w:val="24"/>
              </w:rPr>
            </w:pPr>
            <w:r>
              <w:rPr>
                <w:sz w:val="24"/>
              </w:rPr>
              <w:t>The student clicks the Proceed To Enrollment button after checking all desired subjects' checkboxes, and clicks the</w:t>
            </w:r>
            <w:r>
              <w:rPr>
                <w:spacing w:val="40"/>
                <w:sz w:val="24"/>
              </w:rPr>
              <w:t xml:space="preserve"> </w:t>
            </w:r>
            <w:proofErr w:type="spellStart"/>
            <w:r>
              <w:rPr>
                <w:sz w:val="24"/>
              </w:rPr>
              <w:t>Enrol</w:t>
            </w:r>
            <w:proofErr w:type="spellEnd"/>
            <w:r>
              <w:rPr>
                <w:sz w:val="24"/>
              </w:rPr>
              <w:t xml:space="preserve"> button once it reaches the review page.</w:t>
            </w:r>
          </w:p>
        </w:tc>
        <w:tc>
          <w:tcPr>
            <w:tcW w:w="3354" w:type="dxa"/>
          </w:tcPr>
          <w:p w:rsidR="00DF688C" w:rsidRDefault="00437954">
            <w:pPr>
              <w:pStyle w:val="TableParagraph"/>
              <w:tabs>
                <w:tab w:val="left" w:pos="1065"/>
                <w:tab w:val="left" w:pos="2260"/>
                <w:tab w:val="left" w:pos="2791"/>
              </w:tabs>
              <w:spacing w:line="360" w:lineRule="auto"/>
              <w:ind w:right="99"/>
              <w:rPr>
                <w:sz w:val="24"/>
              </w:rPr>
            </w:pPr>
            <w:r>
              <w:rPr>
                <w:spacing w:val="-2"/>
                <w:sz w:val="24"/>
              </w:rPr>
              <w:t>Display</w:t>
            </w:r>
            <w:r>
              <w:rPr>
                <w:sz w:val="24"/>
              </w:rPr>
              <w:tab/>
            </w:r>
            <w:r>
              <w:rPr>
                <w:spacing w:val="-2"/>
                <w:sz w:val="24"/>
              </w:rPr>
              <w:t>“(Subject)</w:t>
            </w:r>
            <w:r>
              <w:rPr>
                <w:sz w:val="24"/>
              </w:rPr>
              <w:tab/>
            </w:r>
            <w:r>
              <w:rPr>
                <w:spacing w:val="-4"/>
                <w:sz w:val="24"/>
              </w:rPr>
              <w:t>has</w:t>
            </w:r>
            <w:r>
              <w:rPr>
                <w:sz w:val="24"/>
              </w:rPr>
              <w:tab/>
            </w:r>
            <w:r>
              <w:rPr>
                <w:spacing w:val="-4"/>
                <w:sz w:val="24"/>
              </w:rPr>
              <w:t xml:space="preserve">been </w:t>
            </w:r>
            <w:r>
              <w:rPr>
                <w:sz w:val="24"/>
              </w:rPr>
              <w:t>enrolled successfully.”</w:t>
            </w:r>
          </w:p>
        </w:tc>
      </w:tr>
      <w:tr w:rsidR="00DF688C">
        <w:trPr>
          <w:trHeight w:val="3135"/>
        </w:trPr>
        <w:tc>
          <w:tcPr>
            <w:tcW w:w="2052" w:type="dxa"/>
          </w:tcPr>
          <w:p w:rsidR="00DF688C" w:rsidRDefault="00437954">
            <w:pPr>
              <w:pStyle w:val="TableParagraph"/>
              <w:ind w:left="542"/>
              <w:rPr>
                <w:sz w:val="24"/>
              </w:rPr>
            </w:pPr>
            <w:r>
              <w:rPr>
                <w:spacing w:val="-2"/>
                <w:sz w:val="24"/>
              </w:rPr>
              <w:t>TC37.002</w:t>
            </w:r>
          </w:p>
        </w:tc>
        <w:tc>
          <w:tcPr>
            <w:tcW w:w="4627" w:type="dxa"/>
          </w:tcPr>
          <w:p w:rsidR="00DF688C" w:rsidRDefault="00437954">
            <w:pPr>
              <w:pStyle w:val="TableParagraph"/>
              <w:spacing w:line="360" w:lineRule="auto"/>
              <w:ind w:right="96"/>
              <w:jc w:val="both"/>
              <w:rPr>
                <w:sz w:val="24"/>
              </w:rPr>
            </w:pPr>
            <w:r>
              <w:rPr>
                <w:sz w:val="24"/>
              </w:rPr>
              <w:t xml:space="preserve">Test the subject enrollment process by checking all desired subjects' checkboxes, then clicking the Proceed To Enrollment button and the </w:t>
            </w:r>
            <w:proofErr w:type="spellStart"/>
            <w:r>
              <w:rPr>
                <w:sz w:val="24"/>
              </w:rPr>
              <w:t>Enrol</w:t>
            </w:r>
            <w:proofErr w:type="spellEnd"/>
            <w:r>
              <w:rPr>
                <w:sz w:val="24"/>
              </w:rPr>
              <w:t xml:space="preserve"> button once it reaches the review page but has already enrolled </w:t>
            </w:r>
            <w:r>
              <w:rPr>
                <w:spacing w:val="-2"/>
                <w:sz w:val="24"/>
              </w:rPr>
              <w:t>previously.</w:t>
            </w:r>
          </w:p>
        </w:tc>
        <w:tc>
          <w:tcPr>
            <w:tcW w:w="3336" w:type="dxa"/>
          </w:tcPr>
          <w:p w:rsidR="00DF688C" w:rsidRDefault="00437954">
            <w:pPr>
              <w:pStyle w:val="TableParagraph"/>
              <w:spacing w:line="360" w:lineRule="auto"/>
              <w:ind w:right="97"/>
              <w:jc w:val="both"/>
              <w:rPr>
                <w:sz w:val="24"/>
              </w:rPr>
            </w:pPr>
            <w:r>
              <w:rPr>
                <w:sz w:val="24"/>
              </w:rPr>
              <w:t>The student clicks the Proceed To Enrollment button after checking all desired subjects' checkboxes, and clicks the</w:t>
            </w:r>
            <w:r>
              <w:rPr>
                <w:spacing w:val="40"/>
                <w:sz w:val="24"/>
              </w:rPr>
              <w:t xml:space="preserve"> </w:t>
            </w:r>
            <w:proofErr w:type="spellStart"/>
            <w:r>
              <w:rPr>
                <w:sz w:val="24"/>
              </w:rPr>
              <w:t>Enrol</w:t>
            </w:r>
            <w:proofErr w:type="spellEnd"/>
            <w:r>
              <w:rPr>
                <w:sz w:val="24"/>
              </w:rPr>
              <w:t xml:space="preserve"> button once it reaches the review page but the subjects have already been enrolled.</w:t>
            </w:r>
          </w:p>
        </w:tc>
        <w:tc>
          <w:tcPr>
            <w:tcW w:w="3354" w:type="dxa"/>
          </w:tcPr>
          <w:p w:rsidR="00DF688C" w:rsidRDefault="00437954">
            <w:pPr>
              <w:pStyle w:val="TableParagraph"/>
              <w:spacing w:line="360" w:lineRule="auto"/>
              <w:rPr>
                <w:sz w:val="24"/>
              </w:rPr>
            </w:pPr>
            <w:r>
              <w:rPr>
                <w:sz w:val="24"/>
              </w:rPr>
              <w:t>Display</w:t>
            </w:r>
            <w:r>
              <w:rPr>
                <w:spacing w:val="40"/>
                <w:sz w:val="24"/>
              </w:rPr>
              <w:t xml:space="preserve"> </w:t>
            </w:r>
            <w:r>
              <w:rPr>
                <w:sz w:val="24"/>
              </w:rPr>
              <w:t>“(Subject)</w:t>
            </w:r>
            <w:r>
              <w:rPr>
                <w:spacing w:val="40"/>
                <w:sz w:val="24"/>
              </w:rPr>
              <w:t xml:space="preserve"> </w:t>
            </w:r>
            <w:r>
              <w:rPr>
                <w:sz w:val="24"/>
              </w:rPr>
              <w:t>has</w:t>
            </w:r>
            <w:r>
              <w:rPr>
                <w:spacing w:val="40"/>
                <w:sz w:val="24"/>
              </w:rPr>
              <w:t xml:space="preserve"> </w:t>
            </w:r>
            <w:r>
              <w:rPr>
                <w:sz w:val="24"/>
              </w:rPr>
              <w:t>already enrolled previously.”</w:t>
            </w:r>
          </w:p>
        </w:tc>
      </w:tr>
    </w:tbl>
    <w:p w:rsidR="00DF688C" w:rsidRDefault="00DF688C">
      <w:pPr>
        <w:spacing w:line="360" w:lineRule="auto"/>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4627"/>
        <w:gridCol w:w="3336"/>
        <w:gridCol w:w="3354"/>
      </w:tblGrid>
      <w:tr w:rsidR="00DF688C">
        <w:trPr>
          <w:trHeight w:val="1895"/>
        </w:trPr>
        <w:tc>
          <w:tcPr>
            <w:tcW w:w="2052" w:type="dxa"/>
          </w:tcPr>
          <w:p w:rsidR="00DF688C" w:rsidRDefault="00437954">
            <w:pPr>
              <w:pStyle w:val="TableParagraph"/>
              <w:ind w:left="542"/>
              <w:rPr>
                <w:sz w:val="24"/>
              </w:rPr>
            </w:pPr>
            <w:r>
              <w:rPr>
                <w:spacing w:val="-2"/>
                <w:sz w:val="24"/>
              </w:rPr>
              <w:t>TC37.003</w:t>
            </w:r>
          </w:p>
        </w:tc>
        <w:tc>
          <w:tcPr>
            <w:tcW w:w="4627" w:type="dxa"/>
          </w:tcPr>
          <w:p w:rsidR="00DF688C" w:rsidRDefault="00437954">
            <w:pPr>
              <w:pStyle w:val="TableParagraph"/>
              <w:spacing w:line="360" w:lineRule="auto"/>
              <w:ind w:right="96"/>
              <w:jc w:val="both"/>
              <w:rPr>
                <w:sz w:val="24"/>
              </w:rPr>
            </w:pPr>
            <w:r>
              <w:rPr>
                <w:sz w:val="24"/>
              </w:rPr>
              <w:t>Test the subject enrollment process by unchecking any subjects' checkboxes and</w:t>
            </w:r>
            <w:r>
              <w:rPr>
                <w:spacing w:val="40"/>
                <w:sz w:val="24"/>
              </w:rPr>
              <w:t xml:space="preserve"> </w:t>
            </w:r>
            <w:r>
              <w:rPr>
                <w:sz w:val="24"/>
              </w:rPr>
              <w:t xml:space="preserve">then clicking the Proceed To Enrollment </w:t>
            </w:r>
            <w:r>
              <w:rPr>
                <w:spacing w:val="-2"/>
                <w:sz w:val="24"/>
              </w:rPr>
              <w:t>button.</w:t>
            </w:r>
          </w:p>
        </w:tc>
        <w:tc>
          <w:tcPr>
            <w:tcW w:w="3336" w:type="dxa"/>
          </w:tcPr>
          <w:p w:rsidR="00DF688C" w:rsidRDefault="00437954">
            <w:pPr>
              <w:pStyle w:val="TableParagraph"/>
              <w:spacing w:line="360" w:lineRule="auto"/>
              <w:ind w:right="96"/>
              <w:jc w:val="both"/>
              <w:rPr>
                <w:sz w:val="24"/>
              </w:rPr>
            </w:pPr>
            <w:r>
              <w:rPr>
                <w:sz w:val="24"/>
              </w:rPr>
              <w:t xml:space="preserve">The student clicks the Proceed To Enrollment button without checking any desired subjects' </w:t>
            </w:r>
            <w:r>
              <w:rPr>
                <w:spacing w:val="-2"/>
                <w:sz w:val="24"/>
              </w:rPr>
              <w:t>checkboxes.</w:t>
            </w:r>
          </w:p>
        </w:tc>
        <w:tc>
          <w:tcPr>
            <w:tcW w:w="3354" w:type="dxa"/>
          </w:tcPr>
          <w:p w:rsidR="00DF688C" w:rsidRDefault="00437954">
            <w:pPr>
              <w:pStyle w:val="TableParagraph"/>
              <w:spacing w:line="360" w:lineRule="auto"/>
              <w:ind w:right="97"/>
              <w:rPr>
                <w:sz w:val="24"/>
              </w:rPr>
            </w:pPr>
            <w:r>
              <w:rPr>
                <w:sz w:val="24"/>
              </w:rPr>
              <w:t>Display</w:t>
            </w:r>
            <w:r>
              <w:rPr>
                <w:spacing w:val="31"/>
                <w:sz w:val="24"/>
              </w:rPr>
              <w:t xml:space="preserve"> </w:t>
            </w:r>
            <w:r>
              <w:rPr>
                <w:sz w:val="24"/>
              </w:rPr>
              <w:t>“Please</w:t>
            </w:r>
            <w:r>
              <w:rPr>
                <w:spacing w:val="32"/>
                <w:sz w:val="24"/>
              </w:rPr>
              <w:t xml:space="preserve"> </w:t>
            </w:r>
            <w:r>
              <w:rPr>
                <w:sz w:val="24"/>
              </w:rPr>
              <w:t>check</w:t>
            </w:r>
            <w:r>
              <w:rPr>
                <w:spacing w:val="31"/>
                <w:sz w:val="24"/>
              </w:rPr>
              <w:t xml:space="preserve"> </w:t>
            </w:r>
            <w:r>
              <w:rPr>
                <w:sz w:val="24"/>
              </w:rPr>
              <w:t>this</w:t>
            </w:r>
            <w:r>
              <w:rPr>
                <w:spacing w:val="32"/>
                <w:sz w:val="24"/>
              </w:rPr>
              <w:t xml:space="preserve"> </w:t>
            </w:r>
            <w:r>
              <w:rPr>
                <w:sz w:val="24"/>
              </w:rPr>
              <w:t>box if you want to proceed.”</w:t>
            </w:r>
          </w:p>
        </w:tc>
      </w:tr>
    </w:tbl>
    <w:p w:rsidR="00DF688C" w:rsidRDefault="00DF688C">
      <w:pPr>
        <w:pStyle w:val="BodyText"/>
        <w:spacing w:before="0"/>
        <w:rPr>
          <w:b/>
          <w:sz w:val="20"/>
        </w:rPr>
      </w:pPr>
    </w:p>
    <w:p w:rsidR="00DF688C" w:rsidRDefault="00DF688C">
      <w:pPr>
        <w:pStyle w:val="BodyText"/>
        <w:spacing w:before="1"/>
        <w:rPr>
          <w:b/>
          <w:sz w:val="1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4627"/>
        <w:gridCol w:w="3336"/>
        <w:gridCol w:w="3354"/>
      </w:tblGrid>
      <w:tr w:rsidR="00DF688C">
        <w:trPr>
          <w:trHeight w:val="653"/>
        </w:trPr>
        <w:tc>
          <w:tcPr>
            <w:tcW w:w="2052"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17" w:type="dxa"/>
            <w:gridSpan w:val="3"/>
          </w:tcPr>
          <w:p w:rsidR="00DF688C" w:rsidRDefault="00437954">
            <w:pPr>
              <w:pStyle w:val="TableParagraph"/>
              <w:rPr>
                <w:sz w:val="24"/>
              </w:rPr>
            </w:pPr>
            <w:r>
              <w:rPr>
                <w:spacing w:val="-2"/>
                <w:sz w:val="24"/>
              </w:rPr>
              <w:t>T3.038</w:t>
            </w:r>
          </w:p>
        </w:tc>
      </w:tr>
      <w:tr w:rsidR="00DF688C">
        <w:trPr>
          <w:trHeight w:val="654"/>
        </w:trPr>
        <w:tc>
          <w:tcPr>
            <w:tcW w:w="2052" w:type="dxa"/>
            <w:shd w:val="clear" w:color="auto" w:fill="E7E6E6"/>
          </w:tcPr>
          <w:p w:rsidR="00DF688C" w:rsidRDefault="00437954">
            <w:pPr>
              <w:pStyle w:val="TableParagraph"/>
              <w:spacing w:before="120"/>
              <w:rPr>
                <w:b/>
                <w:sz w:val="24"/>
              </w:rPr>
            </w:pPr>
            <w:r>
              <w:rPr>
                <w:b/>
                <w:sz w:val="24"/>
              </w:rPr>
              <w:t>Module</w:t>
            </w:r>
            <w:r>
              <w:rPr>
                <w:b/>
                <w:spacing w:val="-7"/>
                <w:sz w:val="24"/>
              </w:rPr>
              <w:t xml:space="preserve"> </w:t>
            </w:r>
            <w:r>
              <w:rPr>
                <w:b/>
                <w:spacing w:val="-4"/>
                <w:sz w:val="24"/>
              </w:rPr>
              <w:t>Name</w:t>
            </w:r>
          </w:p>
        </w:tc>
        <w:tc>
          <w:tcPr>
            <w:tcW w:w="11317" w:type="dxa"/>
            <w:gridSpan w:val="3"/>
          </w:tcPr>
          <w:p w:rsidR="00DF688C" w:rsidRDefault="00437954">
            <w:pPr>
              <w:pStyle w:val="TableParagraph"/>
              <w:spacing w:before="120"/>
              <w:rPr>
                <w:sz w:val="24"/>
              </w:rPr>
            </w:pPr>
            <w:r>
              <w:rPr>
                <w:sz w:val="24"/>
              </w:rPr>
              <w:t>Subject</w:t>
            </w:r>
            <w:r>
              <w:rPr>
                <w:spacing w:val="-2"/>
                <w:sz w:val="24"/>
              </w:rPr>
              <w:t xml:space="preserve"> Payment</w:t>
            </w:r>
          </w:p>
        </w:tc>
      </w:tr>
      <w:tr w:rsidR="00DF688C">
        <w:trPr>
          <w:trHeight w:val="653"/>
        </w:trPr>
        <w:tc>
          <w:tcPr>
            <w:tcW w:w="2052" w:type="dxa"/>
            <w:shd w:val="clear" w:color="auto" w:fill="E7E6E6"/>
          </w:tcPr>
          <w:p w:rsidR="00DF688C" w:rsidRDefault="00437954">
            <w:pPr>
              <w:pStyle w:val="TableParagraph"/>
              <w:spacing w:before="118"/>
              <w:rPr>
                <w:b/>
                <w:sz w:val="24"/>
              </w:rPr>
            </w:pPr>
            <w:r>
              <w:rPr>
                <w:b/>
                <w:sz w:val="24"/>
              </w:rPr>
              <w:t>Test</w:t>
            </w:r>
            <w:r>
              <w:rPr>
                <w:b/>
                <w:spacing w:val="-2"/>
                <w:sz w:val="24"/>
              </w:rPr>
              <w:t xml:space="preserve"> Description</w:t>
            </w:r>
          </w:p>
        </w:tc>
        <w:tc>
          <w:tcPr>
            <w:tcW w:w="11317" w:type="dxa"/>
            <w:gridSpan w:val="3"/>
          </w:tcPr>
          <w:p w:rsidR="00DF688C" w:rsidRDefault="00437954">
            <w:pPr>
              <w:pStyle w:val="TableParagraph"/>
              <w:spacing w:before="118"/>
              <w:rPr>
                <w:sz w:val="24"/>
              </w:rPr>
            </w:pPr>
            <w:r>
              <w:rPr>
                <w:sz w:val="24"/>
              </w:rPr>
              <w:t>To</w:t>
            </w:r>
            <w:r>
              <w:rPr>
                <w:spacing w:val="-4"/>
                <w:sz w:val="24"/>
              </w:rPr>
              <w:t xml:space="preserve"> </w:t>
            </w:r>
            <w:r>
              <w:rPr>
                <w:sz w:val="24"/>
              </w:rPr>
              <w:t>pay</w:t>
            </w:r>
            <w:r>
              <w:rPr>
                <w:spacing w:val="-1"/>
                <w:sz w:val="24"/>
              </w:rPr>
              <w:t xml:space="preserve"> </w:t>
            </w:r>
            <w:r>
              <w:rPr>
                <w:sz w:val="24"/>
              </w:rPr>
              <w:t>the</w:t>
            </w:r>
            <w:r>
              <w:rPr>
                <w:spacing w:val="-2"/>
                <w:sz w:val="24"/>
              </w:rPr>
              <w:t xml:space="preserve"> </w:t>
            </w:r>
            <w:r>
              <w:rPr>
                <w:sz w:val="24"/>
              </w:rPr>
              <w:t>subject</w:t>
            </w:r>
            <w:r>
              <w:rPr>
                <w:spacing w:val="1"/>
                <w:sz w:val="24"/>
              </w:rPr>
              <w:t xml:space="preserve"> </w:t>
            </w:r>
            <w:r>
              <w:rPr>
                <w:sz w:val="24"/>
              </w:rPr>
              <w:t>according</w:t>
            </w:r>
            <w:r>
              <w:rPr>
                <w:spacing w:val="-1"/>
                <w:sz w:val="24"/>
              </w:rPr>
              <w:t xml:space="preserve"> </w:t>
            </w:r>
            <w:r>
              <w:rPr>
                <w:sz w:val="24"/>
              </w:rPr>
              <w:t>to</w:t>
            </w:r>
            <w:r>
              <w:rPr>
                <w:spacing w:val="-4"/>
                <w:sz w:val="24"/>
              </w:rPr>
              <w:t xml:space="preserve"> </w:t>
            </w:r>
            <w:r>
              <w:rPr>
                <w:sz w:val="24"/>
              </w:rPr>
              <w:t>the desired</w:t>
            </w:r>
            <w:r>
              <w:rPr>
                <w:spacing w:val="1"/>
                <w:sz w:val="24"/>
              </w:rPr>
              <w:t xml:space="preserve"> </w:t>
            </w:r>
            <w:r>
              <w:rPr>
                <w:spacing w:val="-2"/>
                <w:sz w:val="24"/>
              </w:rPr>
              <w:t>month.</w:t>
            </w:r>
          </w:p>
        </w:tc>
      </w:tr>
      <w:tr w:rsidR="00DF688C">
        <w:trPr>
          <w:trHeight w:val="653"/>
        </w:trPr>
        <w:tc>
          <w:tcPr>
            <w:tcW w:w="2052" w:type="dxa"/>
            <w:shd w:val="clear" w:color="auto" w:fill="E7E6E6"/>
          </w:tcPr>
          <w:p w:rsidR="00DF688C" w:rsidRDefault="00437954">
            <w:pPr>
              <w:pStyle w:val="TableParagraph"/>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4627" w:type="dxa"/>
            <w:shd w:val="clear" w:color="auto" w:fill="E7E6E6"/>
          </w:tcPr>
          <w:p w:rsidR="00DF688C" w:rsidRDefault="00437954">
            <w:pPr>
              <w:pStyle w:val="TableParagraph"/>
              <w:rPr>
                <w:b/>
                <w:sz w:val="24"/>
              </w:rPr>
            </w:pPr>
            <w:r>
              <w:rPr>
                <w:b/>
                <w:sz w:val="24"/>
              </w:rPr>
              <w:t>Test</w:t>
            </w:r>
            <w:r>
              <w:rPr>
                <w:b/>
                <w:spacing w:val="-2"/>
                <w:sz w:val="24"/>
              </w:rPr>
              <w:t xml:space="preserve"> </w:t>
            </w:r>
            <w:r>
              <w:rPr>
                <w:b/>
                <w:sz w:val="24"/>
              </w:rPr>
              <w:t xml:space="preserve">Case </w:t>
            </w:r>
            <w:r>
              <w:rPr>
                <w:b/>
                <w:spacing w:val="-2"/>
                <w:sz w:val="24"/>
              </w:rPr>
              <w:t>Description</w:t>
            </w:r>
          </w:p>
        </w:tc>
        <w:tc>
          <w:tcPr>
            <w:tcW w:w="3336" w:type="dxa"/>
            <w:shd w:val="clear" w:color="auto" w:fill="E7E6E6"/>
          </w:tcPr>
          <w:p w:rsidR="00DF688C" w:rsidRDefault="00437954">
            <w:pPr>
              <w:pStyle w:val="TableParagraph"/>
              <w:rPr>
                <w:b/>
                <w:sz w:val="24"/>
              </w:rPr>
            </w:pPr>
            <w:r>
              <w:rPr>
                <w:b/>
                <w:spacing w:val="-2"/>
                <w:sz w:val="24"/>
              </w:rPr>
              <w:t>Procedures</w:t>
            </w:r>
          </w:p>
        </w:tc>
        <w:tc>
          <w:tcPr>
            <w:tcW w:w="3354" w:type="dxa"/>
            <w:shd w:val="clear" w:color="auto" w:fill="E7E6E6"/>
          </w:tcPr>
          <w:p w:rsidR="00DF688C" w:rsidRDefault="00437954">
            <w:pPr>
              <w:pStyle w:val="TableParagraph"/>
              <w:rPr>
                <w:b/>
                <w:sz w:val="24"/>
              </w:rPr>
            </w:pPr>
            <w:r>
              <w:rPr>
                <w:b/>
                <w:sz w:val="24"/>
              </w:rPr>
              <w:t>Expected</w:t>
            </w:r>
            <w:r>
              <w:rPr>
                <w:b/>
                <w:spacing w:val="-4"/>
                <w:sz w:val="24"/>
              </w:rPr>
              <w:t xml:space="preserve"> </w:t>
            </w:r>
            <w:r>
              <w:rPr>
                <w:b/>
                <w:spacing w:val="-2"/>
                <w:sz w:val="24"/>
              </w:rPr>
              <w:t>Result</w:t>
            </w:r>
          </w:p>
        </w:tc>
      </w:tr>
      <w:tr w:rsidR="00DF688C">
        <w:trPr>
          <w:trHeight w:val="3842"/>
        </w:trPr>
        <w:tc>
          <w:tcPr>
            <w:tcW w:w="2052" w:type="dxa"/>
          </w:tcPr>
          <w:p w:rsidR="00DF688C" w:rsidRDefault="00437954">
            <w:pPr>
              <w:pStyle w:val="TableParagraph"/>
              <w:spacing w:before="120"/>
              <w:ind w:left="542"/>
              <w:rPr>
                <w:sz w:val="24"/>
              </w:rPr>
            </w:pPr>
            <w:r>
              <w:rPr>
                <w:spacing w:val="-2"/>
                <w:sz w:val="24"/>
              </w:rPr>
              <w:t>TC38.001</w:t>
            </w:r>
          </w:p>
        </w:tc>
        <w:tc>
          <w:tcPr>
            <w:tcW w:w="4627" w:type="dxa"/>
          </w:tcPr>
          <w:p w:rsidR="00DF688C" w:rsidRDefault="00437954">
            <w:pPr>
              <w:pStyle w:val="TableParagraph"/>
              <w:spacing w:before="120" w:line="360" w:lineRule="auto"/>
              <w:ind w:right="96"/>
              <w:jc w:val="both"/>
              <w:rPr>
                <w:sz w:val="24"/>
              </w:rPr>
            </w:pPr>
            <w:r>
              <w:rPr>
                <w:sz w:val="24"/>
              </w:rPr>
              <w:t>Test</w:t>
            </w:r>
            <w:r>
              <w:rPr>
                <w:spacing w:val="-4"/>
                <w:sz w:val="24"/>
              </w:rPr>
              <w:t xml:space="preserve"> </w:t>
            </w:r>
            <w:r>
              <w:rPr>
                <w:sz w:val="24"/>
              </w:rPr>
              <w:t>the</w:t>
            </w:r>
            <w:r>
              <w:rPr>
                <w:spacing w:val="-5"/>
                <w:sz w:val="24"/>
              </w:rPr>
              <w:t xml:space="preserve"> </w:t>
            </w:r>
            <w:r>
              <w:rPr>
                <w:sz w:val="24"/>
              </w:rPr>
              <w:t>subject</w:t>
            </w:r>
            <w:r>
              <w:rPr>
                <w:spacing w:val="-4"/>
                <w:sz w:val="24"/>
              </w:rPr>
              <w:t xml:space="preserve"> </w:t>
            </w:r>
            <w:r>
              <w:rPr>
                <w:sz w:val="24"/>
              </w:rPr>
              <w:t>payment</w:t>
            </w:r>
            <w:r>
              <w:rPr>
                <w:spacing w:val="-4"/>
                <w:sz w:val="24"/>
              </w:rPr>
              <w:t xml:space="preserve"> </w:t>
            </w:r>
            <w:r>
              <w:rPr>
                <w:sz w:val="24"/>
              </w:rPr>
              <w:t>process</w:t>
            </w:r>
            <w:r>
              <w:rPr>
                <w:spacing w:val="-4"/>
                <w:sz w:val="24"/>
              </w:rPr>
              <w:t xml:space="preserve"> </w:t>
            </w:r>
            <w:r>
              <w:rPr>
                <w:sz w:val="24"/>
              </w:rPr>
              <w:t>by</w:t>
            </w:r>
            <w:r>
              <w:rPr>
                <w:spacing w:val="-4"/>
                <w:sz w:val="24"/>
              </w:rPr>
              <w:t xml:space="preserve"> </w:t>
            </w:r>
            <w:r>
              <w:rPr>
                <w:sz w:val="24"/>
              </w:rPr>
              <w:t>checking all desired subjects' checkboxes, then</w:t>
            </w:r>
            <w:r>
              <w:rPr>
                <w:spacing w:val="40"/>
                <w:sz w:val="24"/>
              </w:rPr>
              <w:t xml:space="preserve"> </w:t>
            </w:r>
            <w:r>
              <w:rPr>
                <w:sz w:val="24"/>
              </w:rPr>
              <w:t xml:space="preserve">clicking the Proceed To Payment button, selecting the desired month and payment method, clicking the Pay button once it reaches the review page and the available intake for that particular subject is more than </w:t>
            </w:r>
            <w:r>
              <w:rPr>
                <w:spacing w:val="-4"/>
                <w:sz w:val="24"/>
              </w:rPr>
              <w:t>one.</w:t>
            </w:r>
          </w:p>
        </w:tc>
        <w:tc>
          <w:tcPr>
            <w:tcW w:w="3336" w:type="dxa"/>
          </w:tcPr>
          <w:p w:rsidR="00DF688C" w:rsidRDefault="00437954">
            <w:pPr>
              <w:pStyle w:val="TableParagraph"/>
              <w:spacing w:before="120" w:line="360" w:lineRule="auto"/>
              <w:ind w:right="95"/>
              <w:jc w:val="both"/>
              <w:rPr>
                <w:sz w:val="24"/>
              </w:rPr>
            </w:pPr>
            <w:r>
              <w:rPr>
                <w:sz w:val="24"/>
              </w:rPr>
              <w:t>The student clicks the Proceed To Payment button after checking all desired subjects' checkboxes, and clicks the Pay button once it reaches the review page after selecting the desired month and payment method</w:t>
            </w:r>
            <w:r>
              <w:rPr>
                <w:spacing w:val="14"/>
                <w:sz w:val="24"/>
              </w:rPr>
              <w:t xml:space="preserve"> </w:t>
            </w:r>
            <w:r>
              <w:rPr>
                <w:sz w:val="24"/>
              </w:rPr>
              <w:t>and</w:t>
            </w:r>
            <w:r>
              <w:rPr>
                <w:spacing w:val="15"/>
                <w:sz w:val="24"/>
              </w:rPr>
              <w:t xml:space="preserve"> </w:t>
            </w:r>
            <w:r>
              <w:rPr>
                <w:sz w:val="24"/>
              </w:rPr>
              <w:t>the</w:t>
            </w:r>
            <w:r>
              <w:rPr>
                <w:spacing w:val="14"/>
                <w:sz w:val="24"/>
              </w:rPr>
              <w:t xml:space="preserve"> </w:t>
            </w:r>
            <w:r>
              <w:rPr>
                <w:sz w:val="24"/>
              </w:rPr>
              <w:t>available</w:t>
            </w:r>
            <w:r>
              <w:rPr>
                <w:spacing w:val="17"/>
                <w:sz w:val="24"/>
              </w:rPr>
              <w:t xml:space="preserve"> </w:t>
            </w:r>
            <w:r>
              <w:rPr>
                <w:spacing w:val="-2"/>
                <w:sz w:val="24"/>
              </w:rPr>
              <w:t>intake</w:t>
            </w:r>
          </w:p>
          <w:p w:rsidR="00DF688C" w:rsidRDefault="00437954">
            <w:pPr>
              <w:pStyle w:val="TableParagraph"/>
              <w:spacing w:before="0" w:line="274" w:lineRule="exact"/>
              <w:jc w:val="both"/>
              <w:rPr>
                <w:sz w:val="24"/>
              </w:rPr>
            </w:pPr>
            <w:r>
              <w:rPr>
                <w:sz w:val="24"/>
              </w:rPr>
              <w:t>for</w:t>
            </w:r>
            <w:r>
              <w:rPr>
                <w:spacing w:val="29"/>
                <w:sz w:val="24"/>
              </w:rPr>
              <w:t xml:space="preserve">  </w:t>
            </w:r>
            <w:r>
              <w:rPr>
                <w:sz w:val="24"/>
              </w:rPr>
              <w:t>that</w:t>
            </w:r>
            <w:r>
              <w:rPr>
                <w:spacing w:val="29"/>
                <w:sz w:val="24"/>
              </w:rPr>
              <w:t xml:space="preserve">  </w:t>
            </w:r>
            <w:r>
              <w:rPr>
                <w:sz w:val="24"/>
              </w:rPr>
              <w:t>particular</w:t>
            </w:r>
            <w:r>
              <w:rPr>
                <w:spacing w:val="29"/>
                <w:sz w:val="24"/>
              </w:rPr>
              <w:t xml:space="preserve">  </w:t>
            </w:r>
            <w:r>
              <w:rPr>
                <w:sz w:val="24"/>
              </w:rPr>
              <w:t>subject</w:t>
            </w:r>
            <w:r>
              <w:rPr>
                <w:spacing w:val="30"/>
                <w:sz w:val="24"/>
              </w:rPr>
              <w:t xml:space="preserve">  </w:t>
            </w:r>
            <w:r>
              <w:rPr>
                <w:spacing w:val="-5"/>
                <w:sz w:val="24"/>
              </w:rPr>
              <w:t>is</w:t>
            </w:r>
          </w:p>
        </w:tc>
        <w:tc>
          <w:tcPr>
            <w:tcW w:w="3354" w:type="dxa"/>
          </w:tcPr>
          <w:p w:rsidR="00DF688C" w:rsidRDefault="00437954">
            <w:pPr>
              <w:pStyle w:val="TableParagraph"/>
              <w:spacing w:before="120" w:line="360" w:lineRule="auto"/>
              <w:ind w:right="97"/>
              <w:jc w:val="both"/>
              <w:rPr>
                <w:sz w:val="24"/>
              </w:rPr>
            </w:pPr>
            <w:r>
              <w:rPr>
                <w:sz w:val="24"/>
              </w:rPr>
              <w:t xml:space="preserve">Display “Payment for (Subject) in (Month) has been received </w:t>
            </w:r>
            <w:r>
              <w:rPr>
                <w:spacing w:val="-2"/>
                <w:sz w:val="24"/>
              </w:rPr>
              <w:t>successfully.”</w:t>
            </w:r>
          </w:p>
        </w:tc>
      </w:tr>
    </w:tbl>
    <w:p w:rsidR="00DF688C" w:rsidRDefault="00DF688C">
      <w:pPr>
        <w:spacing w:line="360" w:lineRule="auto"/>
        <w:jc w:val="both"/>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4627"/>
        <w:gridCol w:w="3336"/>
        <w:gridCol w:w="3354"/>
      </w:tblGrid>
      <w:tr w:rsidR="00DF688C">
        <w:trPr>
          <w:trHeight w:val="533"/>
        </w:trPr>
        <w:tc>
          <w:tcPr>
            <w:tcW w:w="2052" w:type="dxa"/>
          </w:tcPr>
          <w:p w:rsidR="00DF688C" w:rsidRDefault="00DF688C">
            <w:pPr>
              <w:pStyle w:val="TableParagraph"/>
              <w:spacing w:before="0"/>
              <w:ind w:left="0"/>
              <w:rPr>
                <w:sz w:val="24"/>
              </w:rPr>
            </w:pPr>
          </w:p>
        </w:tc>
        <w:tc>
          <w:tcPr>
            <w:tcW w:w="4627" w:type="dxa"/>
          </w:tcPr>
          <w:p w:rsidR="00DF688C" w:rsidRDefault="00DF688C">
            <w:pPr>
              <w:pStyle w:val="TableParagraph"/>
              <w:spacing w:before="0"/>
              <w:ind w:left="0"/>
              <w:rPr>
                <w:sz w:val="24"/>
              </w:rPr>
            </w:pPr>
          </w:p>
        </w:tc>
        <w:tc>
          <w:tcPr>
            <w:tcW w:w="3336" w:type="dxa"/>
          </w:tcPr>
          <w:p w:rsidR="00DF688C" w:rsidRDefault="00437954">
            <w:pPr>
              <w:pStyle w:val="TableParagraph"/>
              <w:spacing w:before="0" w:line="275" w:lineRule="exact"/>
              <w:rPr>
                <w:sz w:val="24"/>
              </w:rPr>
            </w:pPr>
            <w:proofErr w:type="gramStart"/>
            <w:r>
              <w:rPr>
                <w:sz w:val="24"/>
              </w:rPr>
              <w:t>more</w:t>
            </w:r>
            <w:proofErr w:type="gramEnd"/>
            <w:r>
              <w:rPr>
                <w:spacing w:val="-2"/>
                <w:sz w:val="24"/>
              </w:rPr>
              <w:t xml:space="preserve"> </w:t>
            </w:r>
            <w:r>
              <w:rPr>
                <w:sz w:val="24"/>
              </w:rPr>
              <w:t>than</w:t>
            </w:r>
            <w:r>
              <w:rPr>
                <w:spacing w:val="-1"/>
                <w:sz w:val="24"/>
              </w:rPr>
              <w:t xml:space="preserve"> </w:t>
            </w:r>
            <w:r>
              <w:rPr>
                <w:spacing w:val="-4"/>
                <w:sz w:val="24"/>
              </w:rPr>
              <w:t>one.</w:t>
            </w:r>
          </w:p>
        </w:tc>
        <w:tc>
          <w:tcPr>
            <w:tcW w:w="3354" w:type="dxa"/>
          </w:tcPr>
          <w:p w:rsidR="00DF688C" w:rsidRDefault="00DF688C">
            <w:pPr>
              <w:pStyle w:val="TableParagraph"/>
              <w:spacing w:before="0"/>
              <w:ind w:left="0"/>
              <w:rPr>
                <w:sz w:val="24"/>
              </w:rPr>
            </w:pPr>
          </w:p>
        </w:tc>
      </w:tr>
      <w:tr w:rsidR="00DF688C">
        <w:trPr>
          <w:trHeight w:val="469"/>
        </w:trPr>
        <w:tc>
          <w:tcPr>
            <w:tcW w:w="2052" w:type="dxa"/>
            <w:tcBorders>
              <w:bottom w:val="nil"/>
            </w:tcBorders>
          </w:tcPr>
          <w:p w:rsidR="00DF688C" w:rsidRDefault="00437954">
            <w:pPr>
              <w:pStyle w:val="TableParagraph"/>
              <w:ind w:left="530" w:right="521"/>
              <w:jc w:val="center"/>
              <w:rPr>
                <w:sz w:val="24"/>
              </w:rPr>
            </w:pPr>
            <w:r>
              <w:rPr>
                <w:spacing w:val="-2"/>
                <w:sz w:val="24"/>
              </w:rPr>
              <w:t>TC38.002</w:t>
            </w:r>
          </w:p>
        </w:tc>
        <w:tc>
          <w:tcPr>
            <w:tcW w:w="4627" w:type="dxa"/>
            <w:tcBorders>
              <w:bottom w:val="nil"/>
            </w:tcBorders>
          </w:tcPr>
          <w:p w:rsidR="00DF688C" w:rsidRDefault="00437954">
            <w:pPr>
              <w:pStyle w:val="TableParagraph"/>
              <w:rPr>
                <w:sz w:val="24"/>
              </w:rPr>
            </w:pPr>
            <w:r>
              <w:rPr>
                <w:sz w:val="24"/>
              </w:rPr>
              <w:t>Test</w:t>
            </w:r>
            <w:r>
              <w:rPr>
                <w:spacing w:val="-2"/>
                <w:sz w:val="24"/>
              </w:rPr>
              <w:t xml:space="preserve"> </w:t>
            </w:r>
            <w:r>
              <w:rPr>
                <w:sz w:val="24"/>
              </w:rPr>
              <w:t>the subject</w:t>
            </w:r>
            <w:r>
              <w:rPr>
                <w:spacing w:val="1"/>
                <w:sz w:val="24"/>
              </w:rPr>
              <w:t xml:space="preserve"> </w:t>
            </w:r>
            <w:r>
              <w:rPr>
                <w:sz w:val="24"/>
              </w:rPr>
              <w:t>payment process</w:t>
            </w:r>
            <w:r>
              <w:rPr>
                <w:spacing w:val="1"/>
                <w:sz w:val="24"/>
              </w:rPr>
              <w:t xml:space="preserve"> </w:t>
            </w:r>
            <w:r>
              <w:rPr>
                <w:sz w:val="24"/>
              </w:rPr>
              <w:t>by</w:t>
            </w:r>
            <w:r>
              <w:rPr>
                <w:spacing w:val="1"/>
                <w:sz w:val="24"/>
              </w:rPr>
              <w:t xml:space="preserve"> </w:t>
            </w:r>
            <w:r>
              <w:rPr>
                <w:spacing w:val="-2"/>
                <w:sz w:val="24"/>
              </w:rPr>
              <w:t>checking</w:t>
            </w:r>
          </w:p>
        </w:tc>
        <w:tc>
          <w:tcPr>
            <w:tcW w:w="3336" w:type="dxa"/>
            <w:tcBorders>
              <w:bottom w:val="nil"/>
            </w:tcBorders>
          </w:tcPr>
          <w:p w:rsidR="00DF688C" w:rsidRDefault="00437954">
            <w:pPr>
              <w:pStyle w:val="TableParagraph"/>
              <w:rPr>
                <w:sz w:val="24"/>
              </w:rPr>
            </w:pPr>
            <w:r>
              <w:rPr>
                <w:sz w:val="24"/>
              </w:rPr>
              <w:t>The</w:t>
            </w:r>
            <w:r>
              <w:rPr>
                <w:spacing w:val="46"/>
                <w:sz w:val="24"/>
              </w:rPr>
              <w:t xml:space="preserve"> </w:t>
            </w:r>
            <w:r>
              <w:rPr>
                <w:sz w:val="24"/>
              </w:rPr>
              <w:t>student</w:t>
            </w:r>
            <w:r>
              <w:rPr>
                <w:spacing w:val="45"/>
                <w:sz w:val="24"/>
              </w:rPr>
              <w:t xml:space="preserve"> </w:t>
            </w:r>
            <w:r>
              <w:rPr>
                <w:sz w:val="24"/>
              </w:rPr>
              <w:t>clicks</w:t>
            </w:r>
            <w:r>
              <w:rPr>
                <w:spacing w:val="47"/>
                <w:sz w:val="24"/>
              </w:rPr>
              <w:t xml:space="preserve"> </w:t>
            </w:r>
            <w:r>
              <w:rPr>
                <w:sz w:val="24"/>
              </w:rPr>
              <w:t>the</w:t>
            </w:r>
            <w:r>
              <w:rPr>
                <w:spacing w:val="46"/>
                <w:sz w:val="24"/>
              </w:rPr>
              <w:t xml:space="preserve"> </w:t>
            </w:r>
            <w:r>
              <w:rPr>
                <w:spacing w:val="-2"/>
                <w:sz w:val="24"/>
              </w:rPr>
              <w:t>Proceed</w:t>
            </w:r>
          </w:p>
        </w:tc>
        <w:tc>
          <w:tcPr>
            <w:tcW w:w="3354" w:type="dxa"/>
            <w:tcBorders>
              <w:bottom w:val="nil"/>
            </w:tcBorders>
          </w:tcPr>
          <w:p w:rsidR="00DF688C" w:rsidRDefault="00437954">
            <w:pPr>
              <w:pStyle w:val="TableParagraph"/>
              <w:rPr>
                <w:sz w:val="24"/>
              </w:rPr>
            </w:pPr>
            <w:r>
              <w:rPr>
                <w:sz w:val="24"/>
              </w:rPr>
              <w:t>Display</w:t>
            </w:r>
            <w:r>
              <w:rPr>
                <w:spacing w:val="73"/>
                <w:sz w:val="24"/>
              </w:rPr>
              <w:t xml:space="preserve"> </w:t>
            </w:r>
            <w:r>
              <w:rPr>
                <w:sz w:val="24"/>
              </w:rPr>
              <w:t>“Insufficient</w:t>
            </w:r>
            <w:r>
              <w:rPr>
                <w:spacing w:val="75"/>
                <w:sz w:val="24"/>
              </w:rPr>
              <w:t xml:space="preserve"> </w:t>
            </w:r>
            <w:r>
              <w:rPr>
                <w:sz w:val="24"/>
              </w:rPr>
              <w:t>seat.</w:t>
            </w:r>
            <w:r>
              <w:rPr>
                <w:spacing w:val="74"/>
                <w:sz w:val="24"/>
              </w:rPr>
              <w:t xml:space="preserve"> </w:t>
            </w:r>
            <w:r>
              <w:rPr>
                <w:spacing w:val="-5"/>
                <w:sz w:val="24"/>
              </w:rPr>
              <w:t>We</w:t>
            </w:r>
          </w:p>
        </w:tc>
      </w:tr>
      <w:tr w:rsidR="00DF688C">
        <w:trPr>
          <w:trHeight w:val="412"/>
        </w:trPr>
        <w:tc>
          <w:tcPr>
            <w:tcW w:w="2052" w:type="dxa"/>
            <w:tcBorders>
              <w:top w:val="nil"/>
              <w:bottom w:val="nil"/>
            </w:tcBorders>
          </w:tcPr>
          <w:p w:rsidR="00DF688C" w:rsidRDefault="00DF688C">
            <w:pPr>
              <w:pStyle w:val="TableParagraph"/>
              <w:spacing w:before="0"/>
              <w:ind w:left="0"/>
              <w:rPr>
                <w:sz w:val="24"/>
              </w:rPr>
            </w:pPr>
          </w:p>
        </w:tc>
        <w:tc>
          <w:tcPr>
            <w:tcW w:w="4627" w:type="dxa"/>
            <w:tcBorders>
              <w:top w:val="nil"/>
              <w:bottom w:val="nil"/>
            </w:tcBorders>
          </w:tcPr>
          <w:p w:rsidR="00DF688C" w:rsidRDefault="00437954">
            <w:pPr>
              <w:pStyle w:val="TableParagraph"/>
              <w:tabs>
                <w:tab w:val="left" w:pos="614"/>
                <w:tab w:val="left" w:pos="1574"/>
                <w:tab w:val="left" w:pos="2658"/>
                <w:tab w:val="left" w:pos="4103"/>
              </w:tabs>
              <w:spacing w:before="63"/>
              <w:rPr>
                <w:sz w:val="24"/>
              </w:rPr>
            </w:pPr>
            <w:r>
              <w:rPr>
                <w:spacing w:val="-5"/>
                <w:sz w:val="24"/>
              </w:rPr>
              <w:t>all</w:t>
            </w:r>
            <w:r>
              <w:rPr>
                <w:sz w:val="24"/>
              </w:rPr>
              <w:tab/>
            </w:r>
            <w:r>
              <w:rPr>
                <w:spacing w:val="-2"/>
                <w:sz w:val="24"/>
              </w:rPr>
              <w:t>desired</w:t>
            </w:r>
            <w:r>
              <w:rPr>
                <w:sz w:val="24"/>
              </w:rPr>
              <w:tab/>
            </w:r>
            <w:r>
              <w:rPr>
                <w:spacing w:val="-2"/>
                <w:sz w:val="24"/>
              </w:rPr>
              <w:t>subjects'</w:t>
            </w:r>
            <w:r>
              <w:rPr>
                <w:sz w:val="24"/>
              </w:rPr>
              <w:tab/>
            </w:r>
            <w:r>
              <w:rPr>
                <w:spacing w:val="-2"/>
                <w:sz w:val="24"/>
              </w:rPr>
              <w:t>checkboxes,</w:t>
            </w:r>
            <w:r>
              <w:rPr>
                <w:sz w:val="24"/>
              </w:rPr>
              <w:tab/>
            </w:r>
            <w:r>
              <w:rPr>
                <w:spacing w:val="-4"/>
                <w:sz w:val="24"/>
              </w:rPr>
              <w:t>then</w:t>
            </w:r>
          </w:p>
        </w:tc>
        <w:tc>
          <w:tcPr>
            <w:tcW w:w="3336" w:type="dxa"/>
            <w:tcBorders>
              <w:top w:val="nil"/>
              <w:bottom w:val="nil"/>
            </w:tcBorders>
          </w:tcPr>
          <w:p w:rsidR="00DF688C" w:rsidRDefault="00437954">
            <w:pPr>
              <w:pStyle w:val="TableParagraph"/>
              <w:tabs>
                <w:tab w:val="left" w:pos="693"/>
                <w:tab w:val="left" w:pos="1855"/>
                <w:tab w:val="left" w:pos="2788"/>
              </w:tabs>
              <w:spacing w:before="63"/>
              <w:rPr>
                <w:sz w:val="24"/>
              </w:rPr>
            </w:pPr>
            <w:r>
              <w:rPr>
                <w:spacing w:val="-5"/>
                <w:sz w:val="24"/>
              </w:rPr>
              <w:t>To</w:t>
            </w:r>
            <w:r>
              <w:rPr>
                <w:sz w:val="24"/>
              </w:rPr>
              <w:tab/>
            </w:r>
            <w:r>
              <w:rPr>
                <w:spacing w:val="-2"/>
                <w:sz w:val="24"/>
              </w:rPr>
              <w:t>Payment</w:t>
            </w:r>
            <w:r>
              <w:rPr>
                <w:sz w:val="24"/>
              </w:rPr>
              <w:tab/>
            </w:r>
            <w:r>
              <w:rPr>
                <w:spacing w:val="-2"/>
                <w:sz w:val="24"/>
              </w:rPr>
              <w:t>button</w:t>
            </w:r>
            <w:r>
              <w:rPr>
                <w:sz w:val="24"/>
              </w:rPr>
              <w:tab/>
            </w:r>
            <w:r>
              <w:rPr>
                <w:spacing w:val="-4"/>
                <w:sz w:val="24"/>
              </w:rPr>
              <w:t>after</w:t>
            </w:r>
          </w:p>
        </w:tc>
        <w:tc>
          <w:tcPr>
            <w:tcW w:w="3354" w:type="dxa"/>
            <w:tcBorders>
              <w:top w:val="nil"/>
              <w:bottom w:val="nil"/>
            </w:tcBorders>
          </w:tcPr>
          <w:p w:rsidR="00DF688C" w:rsidRDefault="00437954">
            <w:pPr>
              <w:pStyle w:val="TableParagraph"/>
              <w:tabs>
                <w:tab w:val="left" w:pos="580"/>
                <w:tab w:val="left" w:pos="1123"/>
                <w:tab w:val="left" w:pos="1970"/>
                <w:tab w:val="left" w:pos="2551"/>
              </w:tabs>
              <w:spacing w:before="63"/>
              <w:rPr>
                <w:sz w:val="24"/>
              </w:rPr>
            </w:pPr>
            <w:r>
              <w:rPr>
                <w:spacing w:val="-5"/>
                <w:sz w:val="24"/>
              </w:rPr>
              <w:t>do</w:t>
            </w:r>
            <w:r>
              <w:rPr>
                <w:sz w:val="24"/>
              </w:rPr>
              <w:tab/>
            </w:r>
            <w:r>
              <w:rPr>
                <w:spacing w:val="-5"/>
                <w:sz w:val="24"/>
              </w:rPr>
              <w:t>not</w:t>
            </w:r>
            <w:r>
              <w:rPr>
                <w:sz w:val="24"/>
              </w:rPr>
              <w:tab/>
            </w:r>
            <w:r>
              <w:rPr>
                <w:spacing w:val="-2"/>
                <w:sz w:val="24"/>
              </w:rPr>
              <w:t>accept</w:t>
            </w:r>
            <w:r>
              <w:rPr>
                <w:sz w:val="24"/>
              </w:rPr>
              <w:tab/>
            </w:r>
            <w:r>
              <w:rPr>
                <w:spacing w:val="-5"/>
                <w:sz w:val="24"/>
              </w:rPr>
              <w:t>any</w:t>
            </w:r>
            <w:r>
              <w:rPr>
                <w:sz w:val="24"/>
              </w:rPr>
              <w:tab/>
            </w:r>
            <w:r>
              <w:rPr>
                <w:spacing w:val="-2"/>
                <w:sz w:val="24"/>
              </w:rPr>
              <w:t>student</w:t>
            </w:r>
          </w:p>
        </w:tc>
      </w:tr>
      <w:tr w:rsidR="00DF688C">
        <w:trPr>
          <w:trHeight w:val="413"/>
        </w:trPr>
        <w:tc>
          <w:tcPr>
            <w:tcW w:w="2052" w:type="dxa"/>
            <w:tcBorders>
              <w:top w:val="nil"/>
              <w:bottom w:val="nil"/>
            </w:tcBorders>
          </w:tcPr>
          <w:p w:rsidR="00DF688C" w:rsidRDefault="00DF688C">
            <w:pPr>
              <w:pStyle w:val="TableParagraph"/>
              <w:spacing w:before="0"/>
              <w:ind w:left="0"/>
              <w:rPr>
                <w:sz w:val="24"/>
              </w:rPr>
            </w:pPr>
          </w:p>
        </w:tc>
        <w:tc>
          <w:tcPr>
            <w:tcW w:w="4627" w:type="dxa"/>
            <w:tcBorders>
              <w:top w:val="nil"/>
              <w:bottom w:val="nil"/>
            </w:tcBorders>
          </w:tcPr>
          <w:p w:rsidR="00DF688C" w:rsidRDefault="00437954">
            <w:pPr>
              <w:pStyle w:val="TableParagraph"/>
              <w:spacing w:before="63"/>
              <w:rPr>
                <w:sz w:val="24"/>
              </w:rPr>
            </w:pPr>
            <w:r>
              <w:rPr>
                <w:sz w:val="24"/>
              </w:rPr>
              <w:t>clicking</w:t>
            </w:r>
            <w:r>
              <w:rPr>
                <w:spacing w:val="66"/>
                <w:w w:val="150"/>
                <w:sz w:val="24"/>
              </w:rPr>
              <w:t xml:space="preserve"> </w:t>
            </w:r>
            <w:r>
              <w:rPr>
                <w:sz w:val="24"/>
              </w:rPr>
              <w:t>the</w:t>
            </w:r>
            <w:r>
              <w:rPr>
                <w:spacing w:val="65"/>
                <w:w w:val="150"/>
                <w:sz w:val="24"/>
              </w:rPr>
              <w:t xml:space="preserve"> </w:t>
            </w:r>
            <w:r>
              <w:rPr>
                <w:sz w:val="24"/>
              </w:rPr>
              <w:t>Proceed</w:t>
            </w:r>
            <w:r>
              <w:rPr>
                <w:spacing w:val="67"/>
                <w:w w:val="150"/>
                <w:sz w:val="24"/>
              </w:rPr>
              <w:t xml:space="preserve"> </w:t>
            </w:r>
            <w:r>
              <w:rPr>
                <w:sz w:val="24"/>
              </w:rPr>
              <w:t>To</w:t>
            </w:r>
            <w:r>
              <w:rPr>
                <w:spacing w:val="66"/>
                <w:w w:val="150"/>
                <w:sz w:val="24"/>
              </w:rPr>
              <w:t xml:space="preserve"> </w:t>
            </w:r>
            <w:r>
              <w:rPr>
                <w:sz w:val="24"/>
              </w:rPr>
              <w:t>Payment</w:t>
            </w:r>
            <w:r>
              <w:rPr>
                <w:spacing w:val="67"/>
                <w:w w:val="150"/>
                <w:sz w:val="24"/>
              </w:rPr>
              <w:t xml:space="preserve"> </w:t>
            </w:r>
            <w:r>
              <w:rPr>
                <w:spacing w:val="-2"/>
                <w:sz w:val="24"/>
              </w:rPr>
              <w:t>button,</w:t>
            </w:r>
          </w:p>
        </w:tc>
        <w:tc>
          <w:tcPr>
            <w:tcW w:w="3336" w:type="dxa"/>
            <w:tcBorders>
              <w:top w:val="nil"/>
              <w:bottom w:val="nil"/>
            </w:tcBorders>
          </w:tcPr>
          <w:p w:rsidR="00DF688C" w:rsidRDefault="00437954">
            <w:pPr>
              <w:pStyle w:val="TableParagraph"/>
              <w:spacing w:before="63"/>
              <w:rPr>
                <w:sz w:val="24"/>
              </w:rPr>
            </w:pPr>
            <w:r>
              <w:rPr>
                <w:sz w:val="24"/>
              </w:rPr>
              <w:t>checking</w:t>
            </w:r>
            <w:r>
              <w:rPr>
                <w:spacing w:val="76"/>
                <w:w w:val="150"/>
                <w:sz w:val="24"/>
              </w:rPr>
              <w:t xml:space="preserve"> </w:t>
            </w:r>
            <w:r>
              <w:rPr>
                <w:sz w:val="24"/>
              </w:rPr>
              <w:t>all</w:t>
            </w:r>
            <w:r>
              <w:rPr>
                <w:spacing w:val="76"/>
                <w:w w:val="150"/>
                <w:sz w:val="24"/>
              </w:rPr>
              <w:t xml:space="preserve"> </w:t>
            </w:r>
            <w:r>
              <w:rPr>
                <w:sz w:val="24"/>
              </w:rPr>
              <w:t>desired</w:t>
            </w:r>
            <w:r>
              <w:rPr>
                <w:spacing w:val="77"/>
                <w:w w:val="150"/>
                <w:sz w:val="24"/>
              </w:rPr>
              <w:t xml:space="preserve"> </w:t>
            </w:r>
            <w:r>
              <w:rPr>
                <w:spacing w:val="-2"/>
                <w:sz w:val="24"/>
              </w:rPr>
              <w:t>subjects'</w:t>
            </w:r>
          </w:p>
        </w:tc>
        <w:tc>
          <w:tcPr>
            <w:tcW w:w="3354" w:type="dxa"/>
            <w:tcBorders>
              <w:top w:val="nil"/>
              <w:bottom w:val="nil"/>
            </w:tcBorders>
          </w:tcPr>
          <w:p w:rsidR="00DF688C" w:rsidRDefault="00437954">
            <w:pPr>
              <w:pStyle w:val="TableParagraph"/>
              <w:tabs>
                <w:tab w:val="left" w:pos="1353"/>
                <w:tab w:val="left" w:pos="1905"/>
                <w:tab w:val="left" w:pos="3057"/>
              </w:tabs>
              <w:spacing w:before="63"/>
              <w:rPr>
                <w:sz w:val="24"/>
              </w:rPr>
            </w:pPr>
            <w:r>
              <w:rPr>
                <w:spacing w:val="-2"/>
                <w:sz w:val="24"/>
              </w:rPr>
              <w:t>admission</w:t>
            </w:r>
            <w:r>
              <w:rPr>
                <w:sz w:val="24"/>
              </w:rPr>
              <w:tab/>
            </w:r>
            <w:r>
              <w:rPr>
                <w:spacing w:val="-5"/>
                <w:sz w:val="24"/>
              </w:rPr>
              <w:t>for</w:t>
            </w:r>
            <w:r>
              <w:rPr>
                <w:sz w:val="24"/>
              </w:rPr>
              <w:tab/>
            </w:r>
            <w:r>
              <w:rPr>
                <w:spacing w:val="-2"/>
                <w:sz w:val="24"/>
              </w:rPr>
              <w:t>(Subject)</w:t>
            </w:r>
            <w:r>
              <w:rPr>
                <w:sz w:val="24"/>
              </w:rPr>
              <w:tab/>
            </w:r>
            <w:r>
              <w:rPr>
                <w:spacing w:val="-5"/>
                <w:sz w:val="24"/>
              </w:rPr>
              <w:t>in</w:t>
            </w:r>
          </w:p>
        </w:tc>
      </w:tr>
      <w:tr w:rsidR="00DF688C">
        <w:trPr>
          <w:trHeight w:val="413"/>
        </w:trPr>
        <w:tc>
          <w:tcPr>
            <w:tcW w:w="2052" w:type="dxa"/>
            <w:tcBorders>
              <w:top w:val="nil"/>
              <w:bottom w:val="nil"/>
            </w:tcBorders>
          </w:tcPr>
          <w:p w:rsidR="00DF688C" w:rsidRDefault="00DF688C">
            <w:pPr>
              <w:pStyle w:val="TableParagraph"/>
              <w:spacing w:before="0"/>
              <w:ind w:left="0"/>
              <w:rPr>
                <w:sz w:val="24"/>
              </w:rPr>
            </w:pPr>
          </w:p>
        </w:tc>
        <w:tc>
          <w:tcPr>
            <w:tcW w:w="4627" w:type="dxa"/>
            <w:tcBorders>
              <w:top w:val="nil"/>
              <w:bottom w:val="nil"/>
            </w:tcBorders>
          </w:tcPr>
          <w:p w:rsidR="00DF688C" w:rsidRDefault="00437954">
            <w:pPr>
              <w:pStyle w:val="TableParagraph"/>
              <w:spacing w:before="64"/>
              <w:rPr>
                <w:sz w:val="24"/>
              </w:rPr>
            </w:pPr>
            <w:r>
              <w:rPr>
                <w:sz w:val="24"/>
              </w:rPr>
              <w:t>selecting</w:t>
            </w:r>
            <w:r>
              <w:rPr>
                <w:spacing w:val="66"/>
                <w:w w:val="150"/>
                <w:sz w:val="24"/>
              </w:rPr>
              <w:t xml:space="preserve"> </w:t>
            </w:r>
            <w:r>
              <w:rPr>
                <w:sz w:val="24"/>
              </w:rPr>
              <w:t>the</w:t>
            </w:r>
            <w:r>
              <w:rPr>
                <w:spacing w:val="64"/>
                <w:w w:val="150"/>
                <w:sz w:val="24"/>
              </w:rPr>
              <w:t xml:space="preserve"> </w:t>
            </w:r>
            <w:r>
              <w:rPr>
                <w:sz w:val="24"/>
              </w:rPr>
              <w:t>desired</w:t>
            </w:r>
            <w:r>
              <w:rPr>
                <w:spacing w:val="66"/>
                <w:w w:val="150"/>
                <w:sz w:val="24"/>
              </w:rPr>
              <w:t xml:space="preserve"> </w:t>
            </w:r>
            <w:r>
              <w:rPr>
                <w:sz w:val="24"/>
              </w:rPr>
              <w:t>month</w:t>
            </w:r>
            <w:r>
              <w:rPr>
                <w:spacing w:val="65"/>
                <w:w w:val="150"/>
                <w:sz w:val="24"/>
              </w:rPr>
              <w:t xml:space="preserve"> </w:t>
            </w:r>
            <w:r>
              <w:rPr>
                <w:sz w:val="24"/>
              </w:rPr>
              <w:t>and</w:t>
            </w:r>
            <w:r>
              <w:rPr>
                <w:spacing w:val="67"/>
                <w:w w:val="150"/>
                <w:sz w:val="24"/>
              </w:rPr>
              <w:t xml:space="preserve"> </w:t>
            </w:r>
            <w:r>
              <w:rPr>
                <w:spacing w:val="-2"/>
                <w:sz w:val="24"/>
              </w:rPr>
              <w:t>payment</w:t>
            </w:r>
          </w:p>
        </w:tc>
        <w:tc>
          <w:tcPr>
            <w:tcW w:w="3336" w:type="dxa"/>
            <w:tcBorders>
              <w:top w:val="nil"/>
              <w:bottom w:val="nil"/>
            </w:tcBorders>
          </w:tcPr>
          <w:p w:rsidR="00DF688C" w:rsidRDefault="00437954">
            <w:pPr>
              <w:pStyle w:val="TableParagraph"/>
              <w:spacing w:before="64"/>
              <w:rPr>
                <w:sz w:val="24"/>
              </w:rPr>
            </w:pPr>
            <w:r>
              <w:rPr>
                <w:sz w:val="24"/>
              </w:rPr>
              <w:t>checkboxes,</w:t>
            </w:r>
            <w:r>
              <w:rPr>
                <w:spacing w:val="32"/>
                <w:sz w:val="24"/>
              </w:rPr>
              <w:t xml:space="preserve"> </w:t>
            </w:r>
            <w:r>
              <w:rPr>
                <w:sz w:val="24"/>
              </w:rPr>
              <w:t>and</w:t>
            </w:r>
            <w:r>
              <w:rPr>
                <w:spacing w:val="34"/>
                <w:sz w:val="24"/>
              </w:rPr>
              <w:t xml:space="preserve"> </w:t>
            </w:r>
            <w:r>
              <w:rPr>
                <w:sz w:val="24"/>
              </w:rPr>
              <w:t>clicks</w:t>
            </w:r>
            <w:r>
              <w:rPr>
                <w:spacing w:val="35"/>
                <w:sz w:val="24"/>
              </w:rPr>
              <w:t xml:space="preserve"> </w:t>
            </w:r>
            <w:r>
              <w:rPr>
                <w:sz w:val="24"/>
              </w:rPr>
              <w:t>the</w:t>
            </w:r>
            <w:r>
              <w:rPr>
                <w:spacing w:val="35"/>
                <w:sz w:val="24"/>
              </w:rPr>
              <w:t xml:space="preserve"> </w:t>
            </w:r>
            <w:r>
              <w:rPr>
                <w:spacing w:val="-5"/>
                <w:sz w:val="24"/>
              </w:rPr>
              <w:t>Pay</w:t>
            </w:r>
          </w:p>
        </w:tc>
        <w:tc>
          <w:tcPr>
            <w:tcW w:w="3354" w:type="dxa"/>
            <w:tcBorders>
              <w:top w:val="nil"/>
              <w:bottom w:val="nil"/>
            </w:tcBorders>
          </w:tcPr>
          <w:p w:rsidR="00DF688C" w:rsidRDefault="00437954">
            <w:pPr>
              <w:pStyle w:val="TableParagraph"/>
              <w:spacing w:before="64"/>
              <w:rPr>
                <w:sz w:val="24"/>
              </w:rPr>
            </w:pPr>
            <w:r>
              <w:rPr>
                <w:spacing w:val="-2"/>
                <w:sz w:val="24"/>
              </w:rPr>
              <w:t>(Month).”</w:t>
            </w:r>
          </w:p>
        </w:tc>
      </w:tr>
      <w:tr w:rsidR="00DF688C">
        <w:trPr>
          <w:trHeight w:val="413"/>
        </w:trPr>
        <w:tc>
          <w:tcPr>
            <w:tcW w:w="2052" w:type="dxa"/>
            <w:tcBorders>
              <w:top w:val="nil"/>
              <w:bottom w:val="nil"/>
            </w:tcBorders>
          </w:tcPr>
          <w:p w:rsidR="00DF688C" w:rsidRDefault="00DF688C">
            <w:pPr>
              <w:pStyle w:val="TableParagraph"/>
              <w:spacing w:before="0"/>
              <w:ind w:left="0"/>
              <w:rPr>
                <w:sz w:val="24"/>
              </w:rPr>
            </w:pPr>
          </w:p>
        </w:tc>
        <w:tc>
          <w:tcPr>
            <w:tcW w:w="4627" w:type="dxa"/>
            <w:tcBorders>
              <w:top w:val="nil"/>
              <w:bottom w:val="nil"/>
            </w:tcBorders>
          </w:tcPr>
          <w:p w:rsidR="00DF688C" w:rsidRDefault="00437954">
            <w:pPr>
              <w:pStyle w:val="TableParagraph"/>
              <w:spacing w:before="63"/>
              <w:rPr>
                <w:sz w:val="24"/>
              </w:rPr>
            </w:pPr>
            <w:r>
              <w:rPr>
                <w:sz w:val="24"/>
              </w:rPr>
              <w:t>method,</w:t>
            </w:r>
            <w:r>
              <w:rPr>
                <w:spacing w:val="77"/>
                <w:w w:val="150"/>
                <w:sz w:val="24"/>
              </w:rPr>
              <w:t xml:space="preserve"> </w:t>
            </w:r>
            <w:r>
              <w:rPr>
                <w:sz w:val="24"/>
              </w:rPr>
              <w:t>clicking</w:t>
            </w:r>
            <w:r>
              <w:rPr>
                <w:spacing w:val="74"/>
                <w:w w:val="150"/>
                <w:sz w:val="24"/>
              </w:rPr>
              <w:t xml:space="preserve"> </w:t>
            </w:r>
            <w:r>
              <w:rPr>
                <w:sz w:val="24"/>
              </w:rPr>
              <w:t>the</w:t>
            </w:r>
            <w:r>
              <w:rPr>
                <w:spacing w:val="76"/>
                <w:w w:val="150"/>
                <w:sz w:val="24"/>
              </w:rPr>
              <w:t xml:space="preserve"> </w:t>
            </w:r>
            <w:r>
              <w:rPr>
                <w:sz w:val="24"/>
              </w:rPr>
              <w:t>Pay</w:t>
            </w:r>
            <w:r>
              <w:rPr>
                <w:spacing w:val="77"/>
                <w:w w:val="150"/>
                <w:sz w:val="24"/>
              </w:rPr>
              <w:t xml:space="preserve"> </w:t>
            </w:r>
            <w:r>
              <w:rPr>
                <w:sz w:val="24"/>
              </w:rPr>
              <w:t>button</w:t>
            </w:r>
            <w:r>
              <w:rPr>
                <w:spacing w:val="77"/>
                <w:w w:val="150"/>
                <w:sz w:val="24"/>
              </w:rPr>
              <w:t xml:space="preserve"> </w:t>
            </w:r>
            <w:r>
              <w:rPr>
                <w:sz w:val="24"/>
              </w:rPr>
              <w:t>once</w:t>
            </w:r>
            <w:r>
              <w:rPr>
                <w:spacing w:val="77"/>
                <w:w w:val="150"/>
                <w:sz w:val="24"/>
              </w:rPr>
              <w:t xml:space="preserve"> </w:t>
            </w:r>
            <w:r>
              <w:rPr>
                <w:spacing w:val="-5"/>
                <w:sz w:val="24"/>
              </w:rPr>
              <w:t>it</w:t>
            </w:r>
          </w:p>
        </w:tc>
        <w:tc>
          <w:tcPr>
            <w:tcW w:w="3336" w:type="dxa"/>
            <w:tcBorders>
              <w:top w:val="nil"/>
              <w:bottom w:val="nil"/>
            </w:tcBorders>
          </w:tcPr>
          <w:p w:rsidR="00DF688C" w:rsidRDefault="00437954">
            <w:pPr>
              <w:pStyle w:val="TableParagraph"/>
              <w:tabs>
                <w:tab w:val="left" w:pos="947"/>
                <w:tab w:val="left" w:pos="1627"/>
                <w:tab w:val="left" w:pos="1987"/>
                <w:tab w:val="left" w:pos="2935"/>
              </w:tabs>
              <w:spacing w:before="63"/>
              <w:rPr>
                <w:sz w:val="24"/>
              </w:rPr>
            </w:pPr>
            <w:r>
              <w:rPr>
                <w:spacing w:val="-2"/>
                <w:sz w:val="24"/>
              </w:rPr>
              <w:t>button</w:t>
            </w:r>
            <w:r>
              <w:rPr>
                <w:sz w:val="24"/>
              </w:rPr>
              <w:tab/>
            </w:r>
            <w:r>
              <w:rPr>
                <w:spacing w:val="-4"/>
                <w:sz w:val="24"/>
              </w:rPr>
              <w:t>once</w:t>
            </w:r>
            <w:r>
              <w:rPr>
                <w:sz w:val="24"/>
              </w:rPr>
              <w:tab/>
            </w:r>
            <w:r>
              <w:rPr>
                <w:spacing w:val="-5"/>
                <w:sz w:val="24"/>
              </w:rPr>
              <w:t>it</w:t>
            </w:r>
            <w:r>
              <w:rPr>
                <w:sz w:val="24"/>
              </w:rPr>
              <w:tab/>
            </w:r>
            <w:r>
              <w:rPr>
                <w:spacing w:val="-2"/>
                <w:sz w:val="24"/>
              </w:rPr>
              <w:t>reaches</w:t>
            </w:r>
            <w:r>
              <w:rPr>
                <w:sz w:val="24"/>
              </w:rPr>
              <w:tab/>
            </w:r>
            <w:r>
              <w:rPr>
                <w:spacing w:val="-5"/>
                <w:sz w:val="24"/>
              </w:rPr>
              <w:t>the</w:t>
            </w:r>
          </w:p>
        </w:tc>
        <w:tc>
          <w:tcPr>
            <w:tcW w:w="3354" w:type="dxa"/>
            <w:tcBorders>
              <w:top w:val="nil"/>
              <w:bottom w:val="nil"/>
            </w:tcBorders>
          </w:tcPr>
          <w:p w:rsidR="00DF688C" w:rsidRDefault="00DF688C">
            <w:pPr>
              <w:pStyle w:val="TableParagraph"/>
              <w:spacing w:before="0"/>
              <w:ind w:left="0"/>
              <w:rPr>
                <w:sz w:val="24"/>
              </w:rPr>
            </w:pPr>
          </w:p>
        </w:tc>
      </w:tr>
      <w:tr w:rsidR="00DF688C">
        <w:trPr>
          <w:trHeight w:val="413"/>
        </w:trPr>
        <w:tc>
          <w:tcPr>
            <w:tcW w:w="2052" w:type="dxa"/>
            <w:tcBorders>
              <w:top w:val="nil"/>
              <w:bottom w:val="nil"/>
            </w:tcBorders>
          </w:tcPr>
          <w:p w:rsidR="00DF688C" w:rsidRDefault="00DF688C">
            <w:pPr>
              <w:pStyle w:val="TableParagraph"/>
              <w:spacing w:before="0"/>
              <w:ind w:left="0"/>
              <w:rPr>
                <w:sz w:val="24"/>
              </w:rPr>
            </w:pPr>
          </w:p>
        </w:tc>
        <w:tc>
          <w:tcPr>
            <w:tcW w:w="4627" w:type="dxa"/>
            <w:tcBorders>
              <w:top w:val="nil"/>
              <w:bottom w:val="nil"/>
            </w:tcBorders>
          </w:tcPr>
          <w:p w:rsidR="00DF688C" w:rsidRDefault="00437954">
            <w:pPr>
              <w:pStyle w:val="TableParagraph"/>
              <w:spacing w:before="64"/>
              <w:rPr>
                <w:sz w:val="24"/>
              </w:rPr>
            </w:pPr>
            <w:r>
              <w:rPr>
                <w:sz w:val="24"/>
              </w:rPr>
              <w:t>reaches</w:t>
            </w:r>
            <w:r>
              <w:rPr>
                <w:spacing w:val="68"/>
                <w:sz w:val="24"/>
              </w:rPr>
              <w:t xml:space="preserve"> </w:t>
            </w:r>
            <w:r>
              <w:rPr>
                <w:sz w:val="24"/>
              </w:rPr>
              <w:t>the</w:t>
            </w:r>
            <w:r>
              <w:rPr>
                <w:spacing w:val="70"/>
                <w:sz w:val="24"/>
              </w:rPr>
              <w:t xml:space="preserve"> </w:t>
            </w:r>
            <w:r>
              <w:rPr>
                <w:sz w:val="24"/>
              </w:rPr>
              <w:t>review</w:t>
            </w:r>
            <w:r>
              <w:rPr>
                <w:spacing w:val="71"/>
                <w:sz w:val="24"/>
              </w:rPr>
              <w:t xml:space="preserve"> </w:t>
            </w:r>
            <w:r>
              <w:rPr>
                <w:sz w:val="24"/>
              </w:rPr>
              <w:t>page</w:t>
            </w:r>
            <w:r>
              <w:rPr>
                <w:spacing w:val="70"/>
                <w:sz w:val="24"/>
              </w:rPr>
              <w:t xml:space="preserve"> </w:t>
            </w:r>
            <w:r>
              <w:rPr>
                <w:sz w:val="24"/>
              </w:rPr>
              <w:t>and</w:t>
            </w:r>
            <w:r>
              <w:rPr>
                <w:spacing w:val="71"/>
                <w:sz w:val="24"/>
              </w:rPr>
              <w:t xml:space="preserve"> </w:t>
            </w:r>
            <w:r>
              <w:rPr>
                <w:sz w:val="24"/>
              </w:rPr>
              <w:t>the</w:t>
            </w:r>
            <w:r>
              <w:rPr>
                <w:spacing w:val="70"/>
                <w:sz w:val="24"/>
              </w:rPr>
              <w:t xml:space="preserve"> </w:t>
            </w:r>
            <w:r>
              <w:rPr>
                <w:spacing w:val="-2"/>
                <w:sz w:val="24"/>
              </w:rPr>
              <w:t>available</w:t>
            </w:r>
          </w:p>
        </w:tc>
        <w:tc>
          <w:tcPr>
            <w:tcW w:w="3336" w:type="dxa"/>
            <w:tcBorders>
              <w:top w:val="nil"/>
              <w:bottom w:val="nil"/>
            </w:tcBorders>
          </w:tcPr>
          <w:p w:rsidR="00DF688C" w:rsidRDefault="00437954">
            <w:pPr>
              <w:pStyle w:val="TableParagraph"/>
              <w:spacing w:before="64"/>
              <w:rPr>
                <w:sz w:val="24"/>
              </w:rPr>
            </w:pPr>
            <w:r>
              <w:rPr>
                <w:sz w:val="24"/>
              </w:rPr>
              <w:t>review</w:t>
            </w:r>
            <w:r>
              <w:rPr>
                <w:spacing w:val="44"/>
                <w:sz w:val="24"/>
              </w:rPr>
              <w:t xml:space="preserve"> </w:t>
            </w:r>
            <w:r>
              <w:rPr>
                <w:sz w:val="24"/>
              </w:rPr>
              <w:t>page</w:t>
            </w:r>
            <w:r>
              <w:rPr>
                <w:spacing w:val="46"/>
                <w:sz w:val="24"/>
              </w:rPr>
              <w:t xml:space="preserve"> </w:t>
            </w:r>
            <w:r>
              <w:rPr>
                <w:sz w:val="24"/>
              </w:rPr>
              <w:t>after</w:t>
            </w:r>
            <w:r>
              <w:rPr>
                <w:spacing w:val="45"/>
                <w:sz w:val="24"/>
              </w:rPr>
              <w:t xml:space="preserve"> </w:t>
            </w:r>
            <w:r>
              <w:rPr>
                <w:sz w:val="24"/>
              </w:rPr>
              <w:t>selecting</w:t>
            </w:r>
            <w:r>
              <w:rPr>
                <w:spacing w:val="46"/>
                <w:sz w:val="24"/>
              </w:rPr>
              <w:t xml:space="preserve"> </w:t>
            </w:r>
            <w:r>
              <w:rPr>
                <w:spacing w:val="-5"/>
                <w:sz w:val="24"/>
              </w:rPr>
              <w:t>the</w:t>
            </w:r>
          </w:p>
        </w:tc>
        <w:tc>
          <w:tcPr>
            <w:tcW w:w="3354" w:type="dxa"/>
            <w:tcBorders>
              <w:top w:val="nil"/>
              <w:bottom w:val="nil"/>
            </w:tcBorders>
          </w:tcPr>
          <w:p w:rsidR="00DF688C" w:rsidRDefault="00DF688C">
            <w:pPr>
              <w:pStyle w:val="TableParagraph"/>
              <w:spacing w:before="0"/>
              <w:ind w:left="0"/>
              <w:rPr>
                <w:sz w:val="24"/>
              </w:rPr>
            </w:pPr>
          </w:p>
        </w:tc>
      </w:tr>
      <w:tr w:rsidR="00DF688C">
        <w:trPr>
          <w:trHeight w:val="413"/>
        </w:trPr>
        <w:tc>
          <w:tcPr>
            <w:tcW w:w="2052" w:type="dxa"/>
            <w:tcBorders>
              <w:top w:val="nil"/>
              <w:bottom w:val="nil"/>
            </w:tcBorders>
          </w:tcPr>
          <w:p w:rsidR="00DF688C" w:rsidRDefault="00DF688C">
            <w:pPr>
              <w:pStyle w:val="TableParagraph"/>
              <w:spacing w:before="0"/>
              <w:ind w:left="0"/>
              <w:rPr>
                <w:sz w:val="24"/>
              </w:rPr>
            </w:pPr>
          </w:p>
        </w:tc>
        <w:tc>
          <w:tcPr>
            <w:tcW w:w="4627" w:type="dxa"/>
            <w:tcBorders>
              <w:top w:val="nil"/>
              <w:bottom w:val="nil"/>
            </w:tcBorders>
          </w:tcPr>
          <w:p w:rsidR="00DF688C" w:rsidRDefault="00437954">
            <w:pPr>
              <w:pStyle w:val="TableParagraph"/>
              <w:spacing w:before="63"/>
              <w:rPr>
                <w:sz w:val="24"/>
              </w:rPr>
            </w:pPr>
            <w:proofErr w:type="gramStart"/>
            <w:r>
              <w:rPr>
                <w:sz w:val="24"/>
              </w:rPr>
              <w:t>intake</w:t>
            </w:r>
            <w:proofErr w:type="gramEnd"/>
            <w:r>
              <w:rPr>
                <w:spacing w:val="-3"/>
                <w:sz w:val="24"/>
              </w:rPr>
              <w:t xml:space="preserve"> </w:t>
            </w:r>
            <w:r>
              <w:rPr>
                <w:sz w:val="24"/>
              </w:rPr>
              <w:t>for that</w:t>
            </w:r>
            <w:r>
              <w:rPr>
                <w:spacing w:val="-2"/>
                <w:sz w:val="24"/>
              </w:rPr>
              <w:t xml:space="preserve"> </w:t>
            </w:r>
            <w:r>
              <w:rPr>
                <w:sz w:val="24"/>
              </w:rPr>
              <w:t>particular subject</w:t>
            </w:r>
            <w:r>
              <w:rPr>
                <w:spacing w:val="-2"/>
                <w:sz w:val="24"/>
              </w:rPr>
              <w:t xml:space="preserve"> </w:t>
            </w:r>
            <w:r>
              <w:rPr>
                <w:sz w:val="24"/>
              </w:rPr>
              <w:t>is</w:t>
            </w:r>
            <w:r>
              <w:rPr>
                <w:spacing w:val="-1"/>
                <w:sz w:val="24"/>
              </w:rPr>
              <w:t xml:space="preserve"> </w:t>
            </w:r>
            <w:r>
              <w:rPr>
                <w:spacing w:val="-4"/>
                <w:sz w:val="24"/>
              </w:rPr>
              <w:t>zero.</w:t>
            </w:r>
          </w:p>
        </w:tc>
        <w:tc>
          <w:tcPr>
            <w:tcW w:w="3336" w:type="dxa"/>
            <w:tcBorders>
              <w:top w:val="nil"/>
              <w:bottom w:val="nil"/>
            </w:tcBorders>
          </w:tcPr>
          <w:p w:rsidR="00DF688C" w:rsidRDefault="00437954">
            <w:pPr>
              <w:pStyle w:val="TableParagraph"/>
              <w:tabs>
                <w:tab w:val="left" w:pos="1012"/>
                <w:tab w:val="left" w:pos="1840"/>
                <w:tab w:val="left" w:pos="2399"/>
              </w:tabs>
              <w:spacing w:before="63"/>
              <w:rPr>
                <w:sz w:val="24"/>
              </w:rPr>
            </w:pPr>
            <w:r>
              <w:rPr>
                <w:spacing w:val="-2"/>
                <w:sz w:val="24"/>
              </w:rPr>
              <w:t>desired</w:t>
            </w:r>
            <w:r>
              <w:rPr>
                <w:sz w:val="24"/>
              </w:rPr>
              <w:tab/>
            </w:r>
            <w:r>
              <w:rPr>
                <w:spacing w:val="-2"/>
                <w:sz w:val="24"/>
              </w:rPr>
              <w:t>month</w:t>
            </w:r>
            <w:r>
              <w:rPr>
                <w:sz w:val="24"/>
              </w:rPr>
              <w:tab/>
            </w:r>
            <w:r>
              <w:rPr>
                <w:spacing w:val="-5"/>
                <w:sz w:val="24"/>
              </w:rPr>
              <w:t>and</w:t>
            </w:r>
            <w:r>
              <w:rPr>
                <w:sz w:val="24"/>
              </w:rPr>
              <w:tab/>
            </w:r>
            <w:r>
              <w:rPr>
                <w:spacing w:val="-2"/>
                <w:sz w:val="24"/>
              </w:rPr>
              <w:t>payment</w:t>
            </w:r>
          </w:p>
        </w:tc>
        <w:tc>
          <w:tcPr>
            <w:tcW w:w="3354" w:type="dxa"/>
            <w:tcBorders>
              <w:top w:val="nil"/>
              <w:bottom w:val="nil"/>
            </w:tcBorders>
          </w:tcPr>
          <w:p w:rsidR="00DF688C" w:rsidRDefault="00DF688C">
            <w:pPr>
              <w:pStyle w:val="TableParagraph"/>
              <w:spacing w:before="0"/>
              <w:ind w:left="0"/>
              <w:rPr>
                <w:sz w:val="24"/>
              </w:rPr>
            </w:pPr>
          </w:p>
        </w:tc>
      </w:tr>
      <w:tr w:rsidR="00DF688C">
        <w:trPr>
          <w:trHeight w:val="414"/>
        </w:trPr>
        <w:tc>
          <w:tcPr>
            <w:tcW w:w="2052" w:type="dxa"/>
            <w:tcBorders>
              <w:top w:val="nil"/>
              <w:bottom w:val="nil"/>
            </w:tcBorders>
          </w:tcPr>
          <w:p w:rsidR="00DF688C" w:rsidRDefault="00DF688C">
            <w:pPr>
              <w:pStyle w:val="TableParagraph"/>
              <w:spacing w:before="0"/>
              <w:ind w:left="0"/>
              <w:rPr>
                <w:sz w:val="24"/>
              </w:rPr>
            </w:pPr>
          </w:p>
        </w:tc>
        <w:tc>
          <w:tcPr>
            <w:tcW w:w="4627" w:type="dxa"/>
            <w:tcBorders>
              <w:top w:val="nil"/>
              <w:bottom w:val="nil"/>
            </w:tcBorders>
          </w:tcPr>
          <w:p w:rsidR="00DF688C" w:rsidRDefault="00DF688C">
            <w:pPr>
              <w:pStyle w:val="TableParagraph"/>
              <w:spacing w:before="0"/>
              <w:ind w:left="0"/>
              <w:rPr>
                <w:sz w:val="24"/>
              </w:rPr>
            </w:pPr>
          </w:p>
        </w:tc>
        <w:tc>
          <w:tcPr>
            <w:tcW w:w="3336" w:type="dxa"/>
            <w:tcBorders>
              <w:top w:val="nil"/>
              <w:bottom w:val="nil"/>
            </w:tcBorders>
          </w:tcPr>
          <w:p w:rsidR="00DF688C" w:rsidRDefault="00437954">
            <w:pPr>
              <w:pStyle w:val="TableParagraph"/>
              <w:spacing w:before="64"/>
              <w:rPr>
                <w:sz w:val="24"/>
              </w:rPr>
            </w:pPr>
            <w:r>
              <w:rPr>
                <w:sz w:val="24"/>
              </w:rPr>
              <w:t>method</w:t>
            </w:r>
            <w:r>
              <w:rPr>
                <w:spacing w:val="14"/>
                <w:sz w:val="24"/>
              </w:rPr>
              <w:t xml:space="preserve"> </w:t>
            </w:r>
            <w:r>
              <w:rPr>
                <w:sz w:val="24"/>
              </w:rPr>
              <w:t>and</w:t>
            </w:r>
            <w:r>
              <w:rPr>
                <w:spacing w:val="15"/>
                <w:sz w:val="24"/>
              </w:rPr>
              <w:t xml:space="preserve"> </w:t>
            </w:r>
            <w:r>
              <w:rPr>
                <w:sz w:val="24"/>
              </w:rPr>
              <w:t>the</w:t>
            </w:r>
            <w:r>
              <w:rPr>
                <w:spacing w:val="14"/>
                <w:sz w:val="24"/>
              </w:rPr>
              <w:t xml:space="preserve"> </w:t>
            </w:r>
            <w:r>
              <w:rPr>
                <w:sz w:val="24"/>
              </w:rPr>
              <w:t>available</w:t>
            </w:r>
            <w:r>
              <w:rPr>
                <w:spacing w:val="17"/>
                <w:sz w:val="24"/>
              </w:rPr>
              <w:t xml:space="preserve"> </w:t>
            </w:r>
            <w:r>
              <w:rPr>
                <w:spacing w:val="-2"/>
                <w:sz w:val="24"/>
              </w:rPr>
              <w:t>intake</w:t>
            </w:r>
          </w:p>
        </w:tc>
        <w:tc>
          <w:tcPr>
            <w:tcW w:w="3354" w:type="dxa"/>
            <w:tcBorders>
              <w:top w:val="nil"/>
              <w:bottom w:val="nil"/>
            </w:tcBorders>
          </w:tcPr>
          <w:p w:rsidR="00DF688C" w:rsidRDefault="00DF688C">
            <w:pPr>
              <w:pStyle w:val="TableParagraph"/>
              <w:spacing w:before="0"/>
              <w:ind w:left="0"/>
              <w:rPr>
                <w:sz w:val="24"/>
              </w:rPr>
            </w:pPr>
          </w:p>
        </w:tc>
      </w:tr>
      <w:tr w:rsidR="00DF688C">
        <w:trPr>
          <w:trHeight w:val="414"/>
        </w:trPr>
        <w:tc>
          <w:tcPr>
            <w:tcW w:w="2052" w:type="dxa"/>
            <w:tcBorders>
              <w:top w:val="nil"/>
              <w:bottom w:val="nil"/>
            </w:tcBorders>
          </w:tcPr>
          <w:p w:rsidR="00DF688C" w:rsidRDefault="00DF688C">
            <w:pPr>
              <w:pStyle w:val="TableParagraph"/>
              <w:spacing w:before="0"/>
              <w:ind w:left="0"/>
              <w:rPr>
                <w:sz w:val="24"/>
              </w:rPr>
            </w:pPr>
          </w:p>
        </w:tc>
        <w:tc>
          <w:tcPr>
            <w:tcW w:w="4627" w:type="dxa"/>
            <w:tcBorders>
              <w:top w:val="nil"/>
              <w:bottom w:val="nil"/>
            </w:tcBorders>
          </w:tcPr>
          <w:p w:rsidR="00DF688C" w:rsidRDefault="00DF688C">
            <w:pPr>
              <w:pStyle w:val="TableParagraph"/>
              <w:spacing w:before="0"/>
              <w:ind w:left="0"/>
              <w:rPr>
                <w:sz w:val="24"/>
              </w:rPr>
            </w:pPr>
          </w:p>
        </w:tc>
        <w:tc>
          <w:tcPr>
            <w:tcW w:w="3336" w:type="dxa"/>
            <w:tcBorders>
              <w:top w:val="nil"/>
              <w:bottom w:val="nil"/>
            </w:tcBorders>
          </w:tcPr>
          <w:p w:rsidR="00DF688C" w:rsidRDefault="00437954">
            <w:pPr>
              <w:pStyle w:val="TableParagraph"/>
              <w:spacing w:before="63"/>
              <w:rPr>
                <w:sz w:val="24"/>
              </w:rPr>
            </w:pPr>
            <w:r>
              <w:rPr>
                <w:sz w:val="24"/>
              </w:rPr>
              <w:t>for</w:t>
            </w:r>
            <w:r>
              <w:rPr>
                <w:spacing w:val="29"/>
                <w:sz w:val="24"/>
              </w:rPr>
              <w:t xml:space="preserve">  </w:t>
            </w:r>
            <w:r>
              <w:rPr>
                <w:sz w:val="24"/>
              </w:rPr>
              <w:t>that</w:t>
            </w:r>
            <w:r>
              <w:rPr>
                <w:spacing w:val="29"/>
                <w:sz w:val="24"/>
              </w:rPr>
              <w:t xml:space="preserve">  </w:t>
            </w:r>
            <w:r>
              <w:rPr>
                <w:sz w:val="24"/>
              </w:rPr>
              <w:t>particular</w:t>
            </w:r>
            <w:r>
              <w:rPr>
                <w:spacing w:val="29"/>
                <w:sz w:val="24"/>
              </w:rPr>
              <w:t xml:space="preserve">  </w:t>
            </w:r>
            <w:r>
              <w:rPr>
                <w:sz w:val="24"/>
              </w:rPr>
              <w:t>subject</w:t>
            </w:r>
            <w:r>
              <w:rPr>
                <w:spacing w:val="30"/>
                <w:sz w:val="24"/>
              </w:rPr>
              <w:t xml:space="preserve">  </w:t>
            </w:r>
            <w:r>
              <w:rPr>
                <w:spacing w:val="-5"/>
                <w:sz w:val="24"/>
              </w:rPr>
              <w:t>is</w:t>
            </w:r>
          </w:p>
        </w:tc>
        <w:tc>
          <w:tcPr>
            <w:tcW w:w="3354" w:type="dxa"/>
            <w:tcBorders>
              <w:top w:val="nil"/>
              <w:bottom w:val="nil"/>
            </w:tcBorders>
          </w:tcPr>
          <w:p w:rsidR="00DF688C" w:rsidRDefault="00DF688C">
            <w:pPr>
              <w:pStyle w:val="TableParagraph"/>
              <w:spacing w:before="0"/>
              <w:ind w:left="0"/>
              <w:rPr>
                <w:sz w:val="24"/>
              </w:rPr>
            </w:pPr>
          </w:p>
        </w:tc>
      </w:tr>
      <w:tr w:rsidR="00DF688C">
        <w:trPr>
          <w:trHeight w:val="599"/>
        </w:trPr>
        <w:tc>
          <w:tcPr>
            <w:tcW w:w="2052" w:type="dxa"/>
            <w:tcBorders>
              <w:top w:val="nil"/>
            </w:tcBorders>
          </w:tcPr>
          <w:p w:rsidR="00DF688C" w:rsidRDefault="00DF688C">
            <w:pPr>
              <w:pStyle w:val="TableParagraph"/>
              <w:spacing w:before="0"/>
              <w:ind w:left="0"/>
              <w:rPr>
                <w:sz w:val="24"/>
              </w:rPr>
            </w:pPr>
          </w:p>
        </w:tc>
        <w:tc>
          <w:tcPr>
            <w:tcW w:w="4627" w:type="dxa"/>
            <w:tcBorders>
              <w:top w:val="nil"/>
            </w:tcBorders>
          </w:tcPr>
          <w:p w:rsidR="00DF688C" w:rsidRDefault="00DF688C">
            <w:pPr>
              <w:pStyle w:val="TableParagraph"/>
              <w:spacing w:before="0"/>
              <w:ind w:left="0"/>
              <w:rPr>
                <w:sz w:val="24"/>
              </w:rPr>
            </w:pPr>
          </w:p>
        </w:tc>
        <w:tc>
          <w:tcPr>
            <w:tcW w:w="3336" w:type="dxa"/>
            <w:tcBorders>
              <w:top w:val="nil"/>
            </w:tcBorders>
          </w:tcPr>
          <w:p w:rsidR="00DF688C" w:rsidRDefault="00437954">
            <w:pPr>
              <w:pStyle w:val="TableParagraph"/>
              <w:spacing w:before="64"/>
              <w:rPr>
                <w:sz w:val="24"/>
              </w:rPr>
            </w:pPr>
            <w:proofErr w:type="gramStart"/>
            <w:r>
              <w:rPr>
                <w:spacing w:val="-2"/>
                <w:sz w:val="24"/>
              </w:rPr>
              <w:t>zero</w:t>
            </w:r>
            <w:proofErr w:type="gramEnd"/>
            <w:r>
              <w:rPr>
                <w:spacing w:val="-2"/>
                <w:sz w:val="24"/>
              </w:rPr>
              <w:t>.</w:t>
            </w:r>
          </w:p>
        </w:tc>
        <w:tc>
          <w:tcPr>
            <w:tcW w:w="3354" w:type="dxa"/>
            <w:tcBorders>
              <w:top w:val="nil"/>
            </w:tcBorders>
          </w:tcPr>
          <w:p w:rsidR="00DF688C" w:rsidRDefault="00DF688C">
            <w:pPr>
              <w:pStyle w:val="TableParagraph"/>
              <w:spacing w:before="0"/>
              <w:ind w:left="0"/>
              <w:rPr>
                <w:sz w:val="24"/>
              </w:rPr>
            </w:pPr>
          </w:p>
        </w:tc>
      </w:tr>
      <w:tr w:rsidR="00DF688C">
        <w:trPr>
          <w:trHeight w:val="468"/>
        </w:trPr>
        <w:tc>
          <w:tcPr>
            <w:tcW w:w="2052" w:type="dxa"/>
            <w:tcBorders>
              <w:bottom w:val="nil"/>
            </w:tcBorders>
          </w:tcPr>
          <w:p w:rsidR="00DF688C" w:rsidRDefault="00437954">
            <w:pPr>
              <w:pStyle w:val="TableParagraph"/>
              <w:ind w:left="530" w:right="521"/>
              <w:jc w:val="center"/>
              <w:rPr>
                <w:sz w:val="24"/>
              </w:rPr>
            </w:pPr>
            <w:r>
              <w:rPr>
                <w:spacing w:val="-2"/>
                <w:sz w:val="24"/>
              </w:rPr>
              <w:t>TC38.003</w:t>
            </w:r>
          </w:p>
        </w:tc>
        <w:tc>
          <w:tcPr>
            <w:tcW w:w="4627" w:type="dxa"/>
            <w:tcBorders>
              <w:bottom w:val="nil"/>
            </w:tcBorders>
          </w:tcPr>
          <w:p w:rsidR="00DF688C" w:rsidRDefault="00437954">
            <w:pPr>
              <w:pStyle w:val="TableParagraph"/>
              <w:rPr>
                <w:sz w:val="24"/>
              </w:rPr>
            </w:pPr>
            <w:r>
              <w:rPr>
                <w:sz w:val="24"/>
              </w:rPr>
              <w:t>Test</w:t>
            </w:r>
            <w:r>
              <w:rPr>
                <w:spacing w:val="-2"/>
                <w:sz w:val="24"/>
              </w:rPr>
              <w:t xml:space="preserve"> </w:t>
            </w:r>
            <w:r>
              <w:rPr>
                <w:sz w:val="24"/>
              </w:rPr>
              <w:t>the subject</w:t>
            </w:r>
            <w:r>
              <w:rPr>
                <w:spacing w:val="1"/>
                <w:sz w:val="24"/>
              </w:rPr>
              <w:t xml:space="preserve"> </w:t>
            </w:r>
            <w:r>
              <w:rPr>
                <w:sz w:val="24"/>
              </w:rPr>
              <w:t>payment process</w:t>
            </w:r>
            <w:r>
              <w:rPr>
                <w:spacing w:val="1"/>
                <w:sz w:val="24"/>
              </w:rPr>
              <w:t xml:space="preserve"> </w:t>
            </w:r>
            <w:r>
              <w:rPr>
                <w:sz w:val="24"/>
              </w:rPr>
              <w:t>by</w:t>
            </w:r>
            <w:r>
              <w:rPr>
                <w:spacing w:val="1"/>
                <w:sz w:val="24"/>
              </w:rPr>
              <w:t xml:space="preserve"> </w:t>
            </w:r>
            <w:r>
              <w:rPr>
                <w:spacing w:val="-2"/>
                <w:sz w:val="24"/>
              </w:rPr>
              <w:t>checking</w:t>
            </w:r>
          </w:p>
        </w:tc>
        <w:tc>
          <w:tcPr>
            <w:tcW w:w="3336" w:type="dxa"/>
            <w:tcBorders>
              <w:bottom w:val="nil"/>
            </w:tcBorders>
          </w:tcPr>
          <w:p w:rsidR="00DF688C" w:rsidRDefault="00437954">
            <w:pPr>
              <w:pStyle w:val="TableParagraph"/>
              <w:rPr>
                <w:sz w:val="24"/>
              </w:rPr>
            </w:pPr>
            <w:r>
              <w:rPr>
                <w:sz w:val="24"/>
              </w:rPr>
              <w:t>The</w:t>
            </w:r>
            <w:r>
              <w:rPr>
                <w:spacing w:val="46"/>
                <w:sz w:val="24"/>
              </w:rPr>
              <w:t xml:space="preserve"> </w:t>
            </w:r>
            <w:r>
              <w:rPr>
                <w:sz w:val="24"/>
              </w:rPr>
              <w:t>student</w:t>
            </w:r>
            <w:r>
              <w:rPr>
                <w:spacing w:val="45"/>
                <w:sz w:val="24"/>
              </w:rPr>
              <w:t xml:space="preserve"> </w:t>
            </w:r>
            <w:r>
              <w:rPr>
                <w:sz w:val="24"/>
              </w:rPr>
              <w:t>clicks</w:t>
            </w:r>
            <w:r>
              <w:rPr>
                <w:spacing w:val="47"/>
                <w:sz w:val="24"/>
              </w:rPr>
              <w:t xml:space="preserve"> </w:t>
            </w:r>
            <w:r>
              <w:rPr>
                <w:sz w:val="24"/>
              </w:rPr>
              <w:t>the</w:t>
            </w:r>
            <w:r>
              <w:rPr>
                <w:spacing w:val="46"/>
                <w:sz w:val="24"/>
              </w:rPr>
              <w:t xml:space="preserve"> </w:t>
            </w:r>
            <w:r>
              <w:rPr>
                <w:spacing w:val="-2"/>
                <w:sz w:val="24"/>
              </w:rPr>
              <w:t>Proceed</w:t>
            </w:r>
          </w:p>
        </w:tc>
        <w:tc>
          <w:tcPr>
            <w:tcW w:w="3354" w:type="dxa"/>
            <w:tcBorders>
              <w:bottom w:val="nil"/>
            </w:tcBorders>
          </w:tcPr>
          <w:p w:rsidR="00DF688C" w:rsidRDefault="00437954">
            <w:pPr>
              <w:pStyle w:val="TableParagraph"/>
              <w:rPr>
                <w:sz w:val="24"/>
              </w:rPr>
            </w:pPr>
            <w:r>
              <w:rPr>
                <w:sz w:val="24"/>
              </w:rPr>
              <w:t>Display</w:t>
            </w:r>
            <w:r>
              <w:rPr>
                <w:spacing w:val="31"/>
                <w:sz w:val="24"/>
              </w:rPr>
              <w:t xml:space="preserve"> </w:t>
            </w:r>
            <w:r>
              <w:rPr>
                <w:sz w:val="24"/>
              </w:rPr>
              <w:t>“Payment</w:t>
            </w:r>
            <w:r>
              <w:rPr>
                <w:spacing w:val="32"/>
                <w:sz w:val="24"/>
              </w:rPr>
              <w:t xml:space="preserve"> </w:t>
            </w:r>
            <w:r>
              <w:rPr>
                <w:sz w:val="24"/>
              </w:rPr>
              <w:t>for</w:t>
            </w:r>
            <w:r>
              <w:rPr>
                <w:spacing w:val="34"/>
                <w:sz w:val="24"/>
              </w:rPr>
              <w:t xml:space="preserve"> </w:t>
            </w:r>
            <w:r>
              <w:rPr>
                <w:spacing w:val="-2"/>
                <w:sz w:val="24"/>
              </w:rPr>
              <w:t>(Subject)</w:t>
            </w:r>
          </w:p>
        </w:tc>
      </w:tr>
      <w:tr w:rsidR="00DF688C">
        <w:trPr>
          <w:trHeight w:val="412"/>
        </w:trPr>
        <w:tc>
          <w:tcPr>
            <w:tcW w:w="2052" w:type="dxa"/>
            <w:tcBorders>
              <w:top w:val="nil"/>
              <w:bottom w:val="nil"/>
            </w:tcBorders>
          </w:tcPr>
          <w:p w:rsidR="00DF688C" w:rsidRDefault="00DF688C">
            <w:pPr>
              <w:pStyle w:val="TableParagraph"/>
              <w:spacing w:before="0"/>
              <w:ind w:left="0"/>
              <w:rPr>
                <w:sz w:val="24"/>
              </w:rPr>
            </w:pPr>
          </w:p>
        </w:tc>
        <w:tc>
          <w:tcPr>
            <w:tcW w:w="4627" w:type="dxa"/>
            <w:tcBorders>
              <w:top w:val="nil"/>
              <w:bottom w:val="nil"/>
            </w:tcBorders>
          </w:tcPr>
          <w:p w:rsidR="00DF688C" w:rsidRDefault="00437954">
            <w:pPr>
              <w:pStyle w:val="TableParagraph"/>
              <w:tabs>
                <w:tab w:val="left" w:pos="614"/>
                <w:tab w:val="left" w:pos="1574"/>
                <w:tab w:val="left" w:pos="2658"/>
                <w:tab w:val="left" w:pos="4103"/>
              </w:tabs>
              <w:spacing w:before="63"/>
              <w:rPr>
                <w:sz w:val="24"/>
              </w:rPr>
            </w:pPr>
            <w:r>
              <w:rPr>
                <w:spacing w:val="-5"/>
                <w:sz w:val="24"/>
              </w:rPr>
              <w:t>all</w:t>
            </w:r>
            <w:r>
              <w:rPr>
                <w:sz w:val="24"/>
              </w:rPr>
              <w:tab/>
            </w:r>
            <w:r>
              <w:rPr>
                <w:spacing w:val="-2"/>
                <w:sz w:val="24"/>
              </w:rPr>
              <w:t>desired</w:t>
            </w:r>
            <w:r>
              <w:rPr>
                <w:sz w:val="24"/>
              </w:rPr>
              <w:tab/>
            </w:r>
            <w:r>
              <w:rPr>
                <w:spacing w:val="-2"/>
                <w:sz w:val="24"/>
              </w:rPr>
              <w:t>subjects'</w:t>
            </w:r>
            <w:r>
              <w:rPr>
                <w:sz w:val="24"/>
              </w:rPr>
              <w:tab/>
            </w:r>
            <w:r>
              <w:rPr>
                <w:spacing w:val="-2"/>
                <w:sz w:val="24"/>
              </w:rPr>
              <w:t>checkboxes,</w:t>
            </w:r>
            <w:r>
              <w:rPr>
                <w:sz w:val="24"/>
              </w:rPr>
              <w:tab/>
            </w:r>
            <w:r>
              <w:rPr>
                <w:spacing w:val="-4"/>
                <w:sz w:val="24"/>
              </w:rPr>
              <w:t>then</w:t>
            </w:r>
          </w:p>
        </w:tc>
        <w:tc>
          <w:tcPr>
            <w:tcW w:w="3336" w:type="dxa"/>
            <w:tcBorders>
              <w:top w:val="nil"/>
              <w:bottom w:val="nil"/>
            </w:tcBorders>
          </w:tcPr>
          <w:p w:rsidR="00DF688C" w:rsidRDefault="00437954">
            <w:pPr>
              <w:pStyle w:val="TableParagraph"/>
              <w:tabs>
                <w:tab w:val="left" w:pos="693"/>
                <w:tab w:val="left" w:pos="1855"/>
                <w:tab w:val="left" w:pos="2788"/>
              </w:tabs>
              <w:spacing w:before="63"/>
              <w:rPr>
                <w:sz w:val="24"/>
              </w:rPr>
            </w:pPr>
            <w:r>
              <w:rPr>
                <w:spacing w:val="-5"/>
                <w:sz w:val="24"/>
              </w:rPr>
              <w:t>To</w:t>
            </w:r>
            <w:r>
              <w:rPr>
                <w:sz w:val="24"/>
              </w:rPr>
              <w:tab/>
            </w:r>
            <w:r>
              <w:rPr>
                <w:spacing w:val="-2"/>
                <w:sz w:val="24"/>
              </w:rPr>
              <w:t>Payment</w:t>
            </w:r>
            <w:r>
              <w:rPr>
                <w:sz w:val="24"/>
              </w:rPr>
              <w:tab/>
            </w:r>
            <w:r>
              <w:rPr>
                <w:spacing w:val="-2"/>
                <w:sz w:val="24"/>
              </w:rPr>
              <w:t>button</w:t>
            </w:r>
            <w:r>
              <w:rPr>
                <w:sz w:val="24"/>
              </w:rPr>
              <w:tab/>
            </w:r>
            <w:r>
              <w:rPr>
                <w:spacing w:val="-4"/>
                <w:sz w:val="24"/>
              </w:rPr>
              <w:t>after</w:t>
            </w:r>
          </w:p>
        </w:tc>
        <w:tc>
          <w:tcPr>
            <w:tcW w:w="3354" w:type="dxa"/>
            <w:tcBorders>
              <w:top w:val="nil"/>
              <w:bottom w:val="nil"/>
            </w:tcBorders>
          </w:tcPr>
          <w:p w:rsidR="00DF688C" w:rsidRDefault="00437954">
            <w:pPr>
              <w:pStyle w:val="TableParagraph"/>
              <w:spacing w:before="63"/>
              <w:rPr>
                <w:sz w:val="24"/>
              </w:rPr>
            </w:pPr>
            <w:proofErr w:type="gramStart"/>
            <w:r>
              <w:rPr>
                <w:sz w:val="24"/>
              </w:rPr>
              <w:t>in</w:t>
            </w:r>
            <w:proofErr w:type="gramEnd"/>
            <w:r>
              <w:rPr>
                <w:spacing w:val="-5"/>
                <w:sz w:val="24"/>
              </w:rPr>
              <w:t xml:space="preserve"> </w:t>
            </w:r>
            <w:r>
              <w:rPr>
                <w:sz w:val="24"/>
              </w:rPr>
              <w:t>(Month)</w:t>
            </w:r>
            <w:r>
              <w:rPr>
                <w:spacing w:val="-1"/>
                <w:sz w:val="24"/>
              </w:rPr>
              <w:t xml:space="preserve"> </w:t>
            </w:r>
            <w:r>
              <w:rPr>
                <w:sz w:val="24"/>
              </w:rPr>
              <w:t>already</w:t>
            </w:r>
            <w:r>
              <w:rPr>
                <w:spacing w:val="1"/>
                <w:sz w:val="24"/>
              </w:rPr>
              <w:t xml:space="preserve"> </w:t>
            </w:r>
            <w:r>
              <w:rPr>
                <w:spacing w:val="-2"/>
                <w:sz w:val="24"/>
              </w:rPr>
              <w:t>made.”</w:t>
            </w:r>
          </w:p>
        </w:tc>
      </w:tr>
      <w:tr w:rsidR="00DF688C">
        <w:trPr>
          <w:trHeight w:val="413"/>
        </w:trPr>
        <w:tc>
          <w:tcPr>
            <w:tcW w:w="2052" w:type="dxa"/>
            <w:tcBorders>
              <w:top w:val="nil"/>
              <w:bottom w:val="nil"/>
            </w:tcBorders>
          </w:tcPr>
          <w:p w:rsidR="00DF688C" w:rsidRDefault="00DF688C">
            <w:pPr>
              <w:pStyle w:val="TableParagraph"/>
              <w:spacing w:before="0"/>
              <w:ind w:left="0"/>
              <w:rPr>
                <w:sz w:val="24"/>
              </w:rPr>
            </w:pPr>
          </w:p>
        </w:tc>
        <w:tc>
          <w:tcPr>
            <w:tcW w:w="4627" w:type="dxa"/>
            <w:tcBorders>
              <w:top w:val="nil"/>
              <w:bottom w:val="nil"/>
            </w:tcBorders>
          </w:tcPr>
          <w:p w:rsidR="00DF688C" w:rsidRDefault="00437954">
            <w:pPr>
              <w:pStyle w:val="TableParagraph"/>
              <w:spacing w:before="63"/>
              <w:rPr>
                <w:sz w:val="24"/>
              </w:rPr>
            </w:pPr>
            <w:r>
              <w:rPr>
                <w:sz w:val="24"/>
              </w:rPr>
              <w:t>clicking</w:t>
            </w:r>
            <w:r>
              <w:rPr>
                <w:spacing w:val="66"/>
                <w:w w:val="150"/>
                <w:sz w:val="24"/>
              </w:rPr>
              <w:t xml:space="preserve"> </w:t>
            </w:r>
            <w:r>
              <w:rPr>
                <w:sz w:val="24"/>
              </w:rPr>
              <w:t>the</w:t>
            </w:r>
            <w:r>
              <w:rPr>
                <w:spacing w:val="65"/>
                <w:w w:val="150"/>
                <w:sz w:val="24"/>
              </w:rPr>
              <w:t xml:space="preserve"> </w:t>
            </w:r>
            <w:r>
              <w:rPr>
                <w:sz w:val="24"/>
              </w:rPr>
              <w:t>Proceed</w:t>
            </w:r>
            <w:r>
              <w:rPr>
                <w:spacing w:val="67"/>
                <w:w w:val="150"/>
                <w:sz w:val="24"/>
              </w:rPr>
              <w:t xml:space="preserve"> </w:t>
            </w:r>
            <w:r>
              <w:rPr>
                <w:sz w:val="24"/>
              </w:rPr>
              <w:t>To</w:t>
            </w:r>
            <w:r>
              <w:rPr>
                <w:spacing w:val="66"/>
                <w:w w:val="150"/>
                <w:sz w:val="24"/>
              </w:rPr>
              <w:t xml:space="preserve"> </w:t>
            </w:r>
            <w:r>
              <w:rPr>
                <w:sz w:val="24"/>
              </w:rPr>
              <w:t>Payment</w:t>
            </w:r>
            <w:r>
              <w:rPr>
                <w:spacing w:val="67"/>
                <w:w w:val="150"/>
                <w:sz w:val="24"/>
              </w:rPr>
              <w:t xml:space="preserve"> </w:t>
            </w:r>
            <w:r>
              <w:rPr>
                <w:spacing w:val="-2"/>
                <w:sz w:val="24"/>
              </w:rPr>
              <w:t>button,</w:t>
            </w:r>
          </w:p>
        </w:tc>
        <w:tc>
          <w:tcPr>
            <w:tcW w:w="3336" w:type="dxa"/>
            <w:tcBorders>
              <w:top w:val="nil"/>
              <w:bottom w:val="nil"/>
            </w:tcBorders>
          </w:tcPr>
          <w:p w:rsidR="00DF688C" w:rsidRDefault="00437954">
            <w:pPr>
              <w:pStyle w:val="TableParagraph"/>
              <w:spacing w:before="63"/>
              <w:rPr>
                <w:sz w:val="24"/>
              </w:rPr>
            </w:pPr>
            <w:r>
              <w:rPr>
                <w:sz w:val="24"/>
              </w:rPr>
              <w:t>checking</w:t>
            </w:r>
            <w:r>
              <w:rPr>
                <w:spacing w:val="76"/>
                <w:w w:val="150"/>
                <w:sz w:val="24"/>
              </w:rPr>
              <w:t xml:space="preserve"> </w:t>
            </w:r>
            <w:r>
              <w:rPr>
                <w:sz w:val="24"/>
              </w:rPr>
              <w:t>all</w:t>
            </w:r>
            <w:r>
              <w:rPr>
                <w:spacing w:val="76"/>
                <w:w w:val="150"/>
                <w:sz w:val="24"/>
              </w:rPr>
              <w:t xml:space="preserve"> </w:t>
            </w:r>
            <w:r>
              <w:rPr>
                <w:sz w:val="24"/>
              </w:rPr>
              <w:t>desired</w:t>
            </w:r>
            <w:r>
              <w:rPr>
                <w:spacing w:val="77"/>
                <w:w w:val="150"/>
                <w:sz w:val="24"/>
              </w:rPr>
              <w:t xml:space="preserve"> </w:t>
            </w:r>
            <w:r>
              <w:rPr>
                <w:spacing w:val="-2"/>
                <w:sz w:val="24"/>
              </w:rPr>
              <w:t>subjects'</w:t>
            </w:r>
          </w:p>
        </w:tc>
        <w:tc>
          <w:tcPr>
            <w:tcW w:w="3354" w:type="dxa"/>
            <w:tcBorders>
              <w:top w:val="nil"/>
              <w:bottom w:val="nil"/>
            </w:tcBorders>
          </w:tcPr>
          <w:p w:rsidR="00DF688C" w:rsidRDefault="00DF688C">
            <w:pPr>
              <w:pStyle w:val="TableParagraph"/>
              <w:spacing w:before="0"/>
              <w:ind w:left="0"/>
              <w:rPr>
                <w:sz w:val="24"/>
              </w:rPr>
            </w:pPr>
          </w:p>
        </w:tc>
      </w:tr>
      <w:tr w:rsidR="00DF688C">
        <w:trPr>
          <w:trHeight w:val="413"/>
        </w:trPr>
        <w:tc>
          <w:tcPr>
            <w:tcW w:w="2052" w:type="dxa"/>
            <w:tcBorders>
              <w:top w:val="nil"/>
              <w:bottom w:val="nil"/>
            </w:tcBorders>
          </w:tcPr>
          <w:p w:rsidR="00DF688C" w:rsidRDefault="00DF688C">
            <w:pPr>
              <w:pStyle w:val="TableParagraph"/>
              <w:spacing w:before="0"/>
              <w:ind w:left="0"/>
              <w:rPr>
                <w:sz w:val="24"/>
              </w:rPr>
            </w:pPr>
          </w:p>
        </w:tc>
        <w:tc>
          <w:tcPr>
            <w:tcW w:w="4627" w:type="dxa"/>
            <w:tcBorders>
              <w:top w:val="nil"/>
              <w:bottom w:val="nil"/>
            </w:tcBorders>
          </w:tcPr>
          <w:p w:rsidR="00DF688C" w:rsidRDefault="00437954">
            <w:pPr>
              <w:pStyle w:val="TableParagraph"/>
              <w:spacing w:before="64"/>
              <w:rPr>
                <w:sz w:val="24"/>
              </w:rPr>
            </w:pPr>
            <w:r>
              <w:rPr>
                <w:sz w:val="24"/>
              </w:rPr>
              <w:t>selecting</w:t>
            </w:r>
            <w:r>
              <w:rPr>
                <w:spacing w:val="66"/>
                <w:w w:val="150"/>
                <w:sz w:val="24"/>
              </w:rPr>
              <w:t xml:space="preserve"> </w:t>
            </w:r>
            <w:r>
              <w:rPr>
                <w:sz w:val="24"/>
              </w:rPr>
              <w:t>the</w:t>
            </w:r>
            <w:r>
              <w:rPr>
                <w:spacing w:val="64"/>
                <w:w w:val="150"/>
                <w:sz w:val="24"/>
              </w:rPr>
              <w:t xml:space="preserve"> </w:t>
            </w:r>
            <w:r>
              <w:rPr>
                <w:sz w:val="24"/>
              </w:rPr>
              <w:t>desired</w:t>
            </w:r>
            <w:r>
              <w:rPr>
                <w:spacing w:val="66"/>
                <w:w w:val="150"/>
                <w:sz w:val="24"/>
              </w:rPr>
              <w:t xml:space="preserve"> </w:t>
            </w:r>
            <w:r>
              <w:rPr>
                <w:sz w:val="24"/>
              </w:rPr>
              <w:t>month</w:t>
            </w:r>
            <w:r>
              <w:rPr>
                <w:spacing w:val="65"/>
                <w:w w:val="150"/>
                <w:sz w:val="24"/>
              </w:rPr>
              <w:t xml:space="preserve"> </w:t>
            </w:r>
            <w:r>
              <w:rPr>
                <w:sz w:val="24"/>
              </w:rPr>
              <w:t>and</w:t>
            </w:r>
            <w:r>
              <w:rPr>
                <w:spacing w:val="67"/>
                <w:w w:val="150"/>
                <w:sz w:val="24"/>
              </w:rPr>
              <w:t xml:space="preserve"> </w:t>
            </w:r>
            <w:r>
              <w:rPr>
                <w:spacing w:val="-2"/>
                <w:sz w:val="24"/>
              </w:rPr>
              <w:t>payment</w:t>
            </w:r>
          </w:p>
        </w:tc>
        <w:tc>
          <w:tcPr>
            <w:tcW w:w="3336" w:type="dxa"/>
            <w:tcBorders>
              <w:top w:val="nil"/>
              <w:bottom w:val="nil"/>
            </w:tcBorders>
          </w:tcPr>
          <w:p w:rsidR="00DF688C" w:rsidRDefault="00437954">
            <w:pPr>
              <w:pStyle w:val="TableParagraph"/>
              <w:spacing w:before="64"/>
              <w:rPr>
                <w:sz w:val="24"/>
              </w:rPr>
            </w:pPr>
            <w:r>
              <w:rPr>
                <w:sz w:val="24"/>
              </w:rPr>
              <w:t>checkboxes,</w:t>
            </w:r>
            <w:r>
              <w:rPr>
                <w:spacing w:val="32"/>
                <w:sz w:val="24"/>
              </w:rPr>
              <w:t xml:space="preserve"> </w:t>
            </w:r>
            <w:r>
              <w:rPr>
                <w:sz w:val="24"/>
              </w:rPr>
              <w:t>and</w:t>
            </w:r>
            <w:r>
              <w:rPr>
                <w:spacing w:val="34"/>
                <w:sz w:val="24"/>
              </w:rPr>
              <w:t xml:space="preserve"> </w:t>
            </w:r>
            <w:r>
              <w:rPr>
                <w:sz w:val="24"/>
              </w:rPr>
              <w:t>clicks</w:t>
            </w:r>
            <w:r>
              <w:rPr>
                <w:spacing w:val="35"/>
                <w:sz w:val="24"/>
              </w:rPr>
              <w:t xml:space="preserve"> </w:t>
            </w:r>
            <w:r>
              <w:rPr>
                <w:sz w:val="24"/>
              </w:rPr>
              <w:t>the</w:t>
            </w:r>
            <w:r>
              <w:rPr>
                <w:spacing w:val="35"/>
                <w:sz w:val="24"/>
              </w:rPr>
              <w:t xml:space="preserve"> </w:t>
            </w:r>
            <w:r>
              <w:rPr>
                <w:spacing w:val="-5"/>
                <w:sz w:val="24"/>
              </w:rPr>
              <w:t>Pay</w:t>
            </w:r>
          </w:p>
        </w:tc>
        <w:tc>
          <w:tcPr>
            <w:tcW w:w="3354" w:type="dxa"/>
            <w:tcBorders>
              <w:top w:val="nil"/>
              <w:bottom w:val="nil"/>
            </w:tcBorders>
          </w:tcPr>
          <w:p w:rsidR="00DF688C" w:rsidRDefault="00DF688C">
            <w:pPr>
              <w:pStyle w:val="TableParagraph"/>
              <w:spacing w:before="0"/>
              <w:ind w:left="0"/>
              <w:rPr>
                <w:sz w:val="24"/>
              </w:rPr>
            </w:pPr>
          </w:p>
        </w:tc>
      </w:tr>
      <w:tr w:rsidR="00DF688C">
        <w:trPr>
          <w:trHeight w:val="413"/>
        </w:trPr>
        <w:tc>
          <w:tcPr>
            <w:tcW w:w="2052" w:type="dxa"/>
            <w:tcBorders>
              <w:top w:val="nil"/>
              <w:bottom w:val="nil"/>
            </w:tcBorders>
          </w:tcPr>
          <w:p w:rsidR="00DF688C" w:rsidRDefault="00DF688C">
            <w:pPr>
              <w:pStyle w:val="TableParagraph"/>
              <w:spacing w:before="0"/>
              <w:ind w:left="0"/>
              <w:rPr>
                <w:sz w:val="24"/>
              </w:rPr>
            </w:pPr>
          </w:p>
        </w:tc>
        <w:tc>
          <w:tcPr>
            <w:tcW w:w="4627" w:type="dxa"/>
            <w:tcBorders>
              <w:top w:val="nil"/>
              <w:bottom w:val="nil"/>
            </w:tcBorders>
          </w:tcPr>
          <w:p w:rsidR="00DF688C" w:rsidRDefault="00437954">
            <w:pPr>
              <w:pStyle w:val="TableParagraph"/>
              <w:spacing w:before="63"/>
              <w:rPr>
                <w:sz w:val="24"/>
              </w:rPr>
            </w:pPr>
            <w:r>
              <w:rPr>
                <w:sz w:val="24"/>
              </w:rPr>
              <w:t>method,</w:t>
            </w:r>
            <w:r>
              <w:rPr>
                <w:spacing w:val="77"/>
                <w:w w:val="150"/>
                <w:sz w:val="24"/>
              </w:rPr>
              <w:t xml:space="preserve"> </w:t>
            </w:r>
            <w:r>
              <w:rPr>
                <w:sz w:val="24"/>
              </w:rPr>
              <w:t>clicking</w:t>
            </w:r>
            <w:r>
              <w:rPr>
                <w:spacing w:val="74"/>
                <w:w w:val="150"/>
                <w:sz w:val="24"/>
              </w:rPr>
              <w:t xml:space="preserve"> </w:t>
            </w:r>
            <w:r>
              <w:rPr>
                <w:sz w:val="24"/>
              </w:rPr>
              <w:t>the</w:t>
            </w:r>
            <w:r>
              <w:rPr>
                <w:spacing w:val="76"/>
                <w:w w:val="150"/>
                <w:sz w:val="24"/>
              </w:rPr>
              <w:t xml:space="preserve"> </w:t>
            </w:r>
            <w:r>
              <w:rPr>
                <w:sz w:val="24"/>
              </w:rPr>
              <w:t>Pay</w:t>
            </w:r>
            <w:r>
              <w:rPr>
                <w:spacing w:val="77"/>
                <w:w w:val="150"/>
                <w:sz w:val="24"/>
              </w:rPr>
              <w:t xml:space="preserve"> </w:t>
            </w:r>
            <w:r>
              <w:rPr>
                <w:sz w:val="24"/>
              </w:rPr>
              <w:t>button</w:t>
            </w:r>
            <w:r>
              <w:rPr>
                <w:spacing w:val="77"/>
                <w:w w:val="150"/>
                <w:sz w:val="24"/>
              </w:rPr>
              <w:t xml:space="preserve"> </w:t>
            </w:r>
            <w:r>
              <w:rPr>
                <w:sz w:val="24"/>
              </w:rPr>
              <w:t>once</w:t>
            </w:r>
            <w:r>
              <w:rPr>
                <w:spacing w:val="77"/>
                <w:w w:val="150"/>
                <w:sz w:val="24"/>
              </w:rPr>
              <w:t xml:space="preserve"> </w:t>
            </w:r>
            <w:r>
              <w:rPr>
                <w:spacing w:val="-5"/>
                <w:sz w:val="24"/>
              </w:rPr>
              <w:t>it</w:t>
            </w:r>
          </w:p>
        </w:tc>
        <w:tc>
          <w:tcPr>
            <w:tcW w:w="3336" w:type="dxa"/>
            <w:tcBorders>
              <w:top w:val="nil"/>
              <w:bottom w:val="nil"/>
            </w:tcBorders>
          </w:tcPr>
          <w:p w:rsidR="00DF688C" w:rsidRDefault="00437954">
            <w:pPr>
              <w:pStyle w:val="TableParagraph"/>
              <w:tabs>
                <w:tab w:val="left" w:pos="947"/>
                <w:tab w:val="left" w:pos="1627"/>
                <w:tab w:val="left" w:pos="1987"/>
                <w:tab w:val="left" w:pos="2935"/>
              </w:tabs>
              <w:spacing w:before="63"/>
              <w:rPr>
                <w:sz w:val="24"/>
              </w:rPr>
            </w:pPr>
            <w:r>
              <w:rPr>
                <w:spacing w:val="-2"/>
                <w:sz w:val="24"/>
              </w:rPr>
              <w:t>button</w:t>
            </w:r>
            <w:r>
              <w:rPr>
                <w:sz w:val="24"/>
              </w:rPr>
              <w:tab/>
            </w:r>
            <w:r>
              <w:rPr>
                <w:spacing w:val="-4"/>
                <w:sz w:val="24"/>
              </w:rPr>
              <w:t>once</w:t>
            </w:r>
            <w:r>
              <w:rPr>
                <w:sz w:val="24"/>
              </w:rPr>
              <w:tab/>
            </w:r>
            <w:r>
              <w:rPr>
                <w:spacing w:val="-5"/>
                <w:sz w:val="24"/>
              </w:rPr>
              <w:t>it</w:t>
            </w:r>
            <w:r>
              <w:rPr>
                <w:sz w:val="24"/>
              </w:rPr>
              <w:tab/>
            </w:r>
            <w:r>
              <w:rPr>
                <w:spacing w:val="-2"/>
                <w:sz w:val="24"/>
              </w:rPr>
              <w:t>reaches</w:t>
            </w:r>
            <w:r>
              <w:rPr>
                <w:sz w:val="24"/>
              </w:rPr>
              <w:tab/>
            </w:r>
            <w:r>
              <w:rPr>
                <w:spacing w:val="-5"/>
                <w:sz w:val="24"/>
              </w:rPr>
              <w:t>the</w:t>
            </w:r>
          </w:p>
        </w:tc>
        <w:tc>
          <w:tcPr>
            <w:tcW w:w="3354" w:type="dxa"/>
            <w:tcBorders>
              <w:top w:val="nil"/>
              <w:bottom w:val="nil"/>
            </w:tcBorders>
          </w:tcPr>
          <w:p w:rsidR="00DF688C" w:rsidRDefault="00DF688C">
            <w:pPr>
              <w:pStyle w:val="TableParagraph"/>
              <w:spacing w:before="0"/>
              <w:ind w:left="0"/>
              <w:rPr>
                <w:sz w:val="24"/>
              </w:rPr>
            </w:pPr>
          </w:p>
        </w:tc>
      </w:tr>
      <w:tr w:rsidR="00DF688C">
        <w:trPr>
          <w:trHeight w:val="414"/>
        </w:trPr>
        <w:tc>
          <w:tcPr>
            <w:tcW w:w="2052" w:type="dxa"/>
            <w:tcBorders>
              <w:top w:val="nil"/>
              <w:bottom w:val="nil"/>
            </w:tcBorders>
          </w:tcPr>
          <w:p w:rsidR="00DF688C" w:rsidRDefault="00DF688C">
            <w:pPr>
              <w:pStyle w:val="TableParagraph"/>
              <w:spacing w:before="0"/>
              <w:ind w:left="0"/>
              <w:rPr>
                <w:sz w:val="24"/>
              </w:rPr>
            </w:pPr>
          </w:p>
        </w:tc>
        <w:tc>
          <w:tcPr>
            <w:tcW w:w="4627" w:type="dxa"/>
            <w:tcBorders>
              <w:top w:val="nil"/>
              <w:bottom w:val="nil"/>
            </w:tcBorders>
          </w:tcPr>
          <w:p w:rsidR="00DF688C" w:rsidRDefault="00437954">
            <w:pPr>
              <w:pStyle w:val="TableParagraph"/>
              <w:spacing w:before="64"/>
              <w:rPr>
                <w:sz w:val="24"/>
              </w:rPr>
            </w:pPr>
            <w:r>
              <w:rPr>
                <w:sz w:val="24"/>
              </w:rPr>
              <w:t>reaches</w:t>
            </w:r>
            <w:r>
              <w:rPr>
                <w:spacing w:val="68"/>
                <w:sz w:val="24"/>
              </w:rPr>
              <w:t xml:space="preserve"> </w:t>
            </w:r>
            <w:r>
              <w:rPr>
                <w:sz w:val="24"/>
              </w:rPr>
              <w:t>the</w:t>
            </w:r>
            <w:r>
              <w:rPr>
                <w:spacing w:val="70"/>
                <w:sz w:val="24"/>
              </w:rPr>
              <w:t xml:space="preserve"> </w:t>
            </w:r>
            <w:r>
              <w:rPr>
                <w:sz w:val="24"/>
              </w:rPr>
              <w:t>review</w:t>
            </w:r>
            <w:r>
              <w:rPr>
                <w:spacing w:val="71"/>
                <w:sz w:val="24"/>
              </w:rPr>
              <w:t xml:space="preserve"> </w:t>
            </w:r>
            <w:r>
              <w:rPr>
                <w:sz w:val="24"/>
              </w:rPr>
              <w:t>page</w:t>
            </w:r>
            <w:r>
              <w:rPr>
                <w:spacing w:val="70"/>
                <w:sz w:val="24"/>
              </w:rPr>
              <w:t xml:space="preserve"> </w:t>
            </w:r>
            <w:r>
              <w:rPr>
                <w:sz w:val="24"/>
              </w:rPr>
              <w:t>and</w:t>
            </w:r>
            <w:r>
              <w:rPr>
                <w:spacing w:val="71"/>
                <w:sz w:val="24"/>
              </w:rPr>
              <w:t xml:space="preserve"> </w:t>
            </w:r>
            <w:r>
              <w:rPr>
                <w:sz w:val="24"/>
              </w:rPr>
              <w:t>the</w:t>
            </w:r>
            <w:r>
              <w:rPr>
                <w:spacing w:val="70"/>
                <w:sz w:val="24"/>
              </w:rPr>
              <w:t xml:space="preserve"> </w:t>
            </w:r>
            <w:r>
              <w:rPr>
                <w:spacing w:val="-2"/>
                <w:sz w:val="24"/>
              </w:rPr>
              <w:t>available</w:t>
            </w:r>
          </w:p>
        </w:tc>
        <w:tc>
          <w:tcPr>
            <w:tcW w:w="3336" w:type="dxa"/>
            <w:tcBorders>
              <w:top w:val="nil"/>
              <w:bottom w:val="nil"/>
            </w:tcBorders>
          </w:tcPr>
          <w:p w:rsidR="00DF688C" w:rsidRDefault="00437954">
            <w:pPr>
              <w:pStyle w:val="TableParagraph"/>
              <w:spacing w:before="64"/>
              <w:rPr>
                <w:sz w:val="24"/>
              </w:rPr>
            </w:pPr>
            <w:r>
              <w:rPr>
                <w:sz w:val="24"/>
              </w:rPr>
              <w:t>review</w:t>
            </w:r>
            <w:r>
              <w:rPr>
                <w:spacing w:val="44"/>
                <w:sz w:val="24"/>
              </w:rPr>
              <w:t xml:space="preserve"> </w:t>
            </w:r>
            <w:r>
              <w:rPr>
                <w:sz w:val="24"/>
              </w:rPr>
              <w:t>page</w:t>
            </w:r>
            <w:r>
              <w:rPr>
                <w:spacing w:val="46"/>
                <w:sz w:val="24"/>
              </w:rPr>
              <w:t xml:space="preserve"> </w:t>
            </w:r>
            <w:r>
              <w:rPr>
                <w:sz w:val="24"/>
              </w:rPr>
              <w:t>after</w:t>
            </w:r>
            <w:r>
              <w:rPr>
                <w:spacing w:val="45"/>
                <w:sz w:val="24"/>
              </w:rPr>
              <w:t xml:space="preserve"> </w:t>
            </w:r>
            <w:r>
              <w:rPr>
                <w:sz w:val="24"/>
              </w:rPr>
              <w:t>selecting</w:t>
            </w:r>
            <w:r>
              <w:rPr>
                <w:spacing w:val="46"/>
                <w:sz w:val="24"/>
              </w:rPr>
              <w:t xml:space="preserve"> </w:t>
            </w:r>
            <w:r>
              <w:rPr>
                <w:spacing w:val="-5"/>
                <w:sz w:val="24"/>
              </w:rPr>
              <w:t>the</w:t>
            </w:r>
          </w:p>
        </w:tc>
        <w:tc>
          <w:tcPr>
            <w:tcW w:w="3354" w:type="dxa"/>
            <w:tcBorders>
              <w:top w:val="nil"/>
              <w:bottom w:val="nil"/>
            </w:tcBorders>
          </w:tcPr>
          <w:p w:rsidR="00DF688C" w:rsidRDefault="00DF688C">
            <w:pPr>
              <w:pStyle w:val="TableParagraph"/>
              <w:spacing w:before="0"/>
              <w:ind w:left="0"/>
              <w:rPr>
                <w:sz w:val="24"/>
              </w:rPr>
            </w:pPr>
          </w:p>
        </w:tc>
      </w:tr>
      <w:tr w:rsidR="00DF688C">
        <w:trPr>
          <w:trHeight w:val="414"/>
        </w:trPr>
        <w:tc>
          <w:tcPr>
            <w:tcW w:w="2052" w:type="dxa"/>
            <w:tcBorders>
              <w:top w:val="nil"/>
              <w:bottom w:val="nil"/>
            </w:tcBorders>
          </w:tcPr>
          <w:p w:rsidR="00DF688C" w:rsidRDefault="00DF688C">
            <w:pPr>
              <w:pStyle w:val="TableParagraph"/>
              <w:spacing w:before="0"/>
              <w:ind w:left="0"/>
              <w:rPr>
                <w:sz w:val="24"/>
              </w:rPr>
            </w:pPr>
          </w:p>
        </w:tc>
        <w:tc>
          <w:tcPr>
            <w:tcW w:w="4627" w:type="dxa"/>
            <w:tcBorders>
              <w:top w:val="nil"/>
              <w:bottom w:val="nil"/>
            </w:tcBorders>
          </w:tcPr>
          <w:p w:rsidR="00DF688C" w:rsidRDefault="00437954">
            <w:pPr>
              <w:pStyle w:val="TableParagraph"/>
              <w:spacing w:before="63"/>
              <w:rPr>
                <w:sz w:val="24"/>
              </w:rPr>
            </w:pPr>
            <w:r>
              <w:rPr>
                <w:sz w:val="24"/>
              </w:rPr>
              <w:t>intake</w:t>
            </w:r>
            <w:r>
              <w:rPr>
                <w:spacing w:val="11"/>
                <w:sz w:val="24"/>
              </w:rPr>
              <w:t xml:space="preserve"> </w:t>
            </w:r>
            <w:r>
              <w:rPr>
                <w:sz w:val="24"/>
              </w:rPr>
              <w:t>for</w:t>
            </w:r>
            <w:r>
              <w:rPr>
                <w:spacing w:val="12"/>
                <w:sz w:val="24"/>
              </w:rPr>
              <w:t xml:space="preserve"> </w:t>
            </w:r>
            <w:r>
              <w:rPr>
                <w:sz w:val="24"/>
              </w:rPr>
              <w:t>that</w:t>
            </w:r>
            <w:r>
              <w:rPr>
                <w:spacing w:val="12"/>
                <w:sz w:val="24"/>
              </w:rPr>
              <w:t xml:space="preserve"> </w:t>
            </w:r>
            <w:r>
              <w:rPr>
                <w:sz w:val="24"/>
              </w:rPr>
              <w:t>particular</w:t>
            </w:r>
            <w:r>
              <w:rPr>
                <w:spacing w:val="15"/>
                <w:sz w:val="24"/>
              </w:rPr>
              <w:t xml:space="preserve"> </w:t>
            </w:r>
            <w:r>
              <w:rPr>
                <w:sz w:val="24"/>
              </w:rPr>
              <w:t>subject</w:t>
            </w:r>
            <w:r>
              <w:rPr>
                <w:spacing w:val="15"/>
                <w:sz w:val="24"/>
              </w:rPr>
              <w:t xml:space="preserve"> </w:t>
            </w:r>
            <w:r>
              <w:rPr>
                <w:sz w:val="24"/>
              </w:rPr>
              <w:t>is</w:t>
            </w:r>
            <w:r>
              <w:rPr>
                <w:spacing w:val="11"/>
                <w:sz w:val="24"/>
              </w:rPr>
              <w:t xml:space="preserve"> </w:t>
            </w:r>
            <w:r>
              <w:rPr>
                <w:sz w:val="24"/>
              </w:rPr>
              <w:t>more</w:t>
            </w:r>
            <w:r>
              <w:rPr>
                <w:spacing w:val="12"/>
                <w:sz w:val="24"/>
              </w:rPr>
              <w:t xml:space="preserve"> </w:t>
            </w:r>
            <w:r>
              <w:rPr>
                <w:spacing w:val="-4"/>
                <w:sz w:val="24"/>
              </w:rPr>
              <w:t>than</w:t>
            </w:r>
          </w:p>
        </w:tc>
        <w:tc>
          <w:tcPr>
            <w:tcW w:w="3336" w:type="dxa"/>
            <w:tcBorders>
              <w:top w:val="nil"/>
              <w:bottom w:val="nil"/>
            </w:tcBorders>
          </w:tcPr>
          <w:p w:rsidR="00DF688C" w:rsidRDefault="00437954">
            <w:pPr>
              <w:pStyle w:val="TableParagraph"/>
              <w:tabs>
                <w:tab w:val="left" w:pos="1012"/>
                <w:tab w:val="left" w:pos="1840"/>
                <w:tab w:val="left" w:pos="2399"/>
              </w:tabs>
              <w:spacing w:before="63"/>
              <w:rPr>
                <w:sz w:val="24"/>
              </w:rPr>
            </w:pPr>
            <w:r>
              <w:rPr>
                <w:spacing w:val="-2"/>
                <w:sz w:val="24"/>
              </w:rPr>
              <w:t>desired</w:t>
            </w:r>
            <w:r>
              <w:rPr>
                <w:sz w:val="24"/>
              </w:rPr>
              <w:tab/>
            </w:r>
            <w:r>
              <w:rPr>
                <w:spacing w:val="-2"/>
                <w:sz w:val="24"/>
              </w:rPr>
              <w:t>month</w:t>
            </w:r>
            <w:r>
              <w:rPr>
                <w:sz w:val="24"/>
              </w:rPr>
              <w:tab/>
            </w:r>
            <w:r>
              <w:rPr>
                <w:spacing w:val="-5"/>
                <w:sz w:val="24"/>
              </w:rPr>
              <w:t>and</w:t>
            </w:r>
            <w:r>
              <w:rPr>
                <w:sz w:val="24"/>
              </w:rPr>
              <w:tab/>
            </w:r>
            <w:r>
              <w:rPr>
                <w:spacing w:val="-2"/>
                <w:sz w:val="24"/>
              </w:rPr>
              <w:t>payment</w:t>
            </w:r>
          </w:p>
        </w:tc>
        <w:tc>
          <w:tcPr>
            <w:tcW w:w="3354" w:type="dxa"/>
            <w:tcBorders>
              <w:top w:val="nil"/>
              <w:bottom w:val="nil"/>
            </w:tcBorders>
          </w:tcPr>
          <w:p w:rsidR="00DF688C" w:rsidRDefault="00DF688C">
            <w:pPr>
              <w:pStyle w:val="TableParagraph"/>
              <w:spacing w:before="0"/>
              <w:ind w:left="0"/>
              <w:rPr>
                <w:sz w:val="24"/>
              </w:rPr>
            </w:pPr>
          </w:p>
        </w:tc>
      </w:tr>
      <w:tr w:rsidR="00DF688C">
        <w:trPr>
          <w:trHeight w:val="413"/>
        </w:trPr>
        <w:tc>
          <w:tcPr>
            <w:tcW w:w="2052" w:type="dxa"/>
            <w:tcBorders>
              <w:top w:val="nil"/>
              <w:bottom w:val="nil"/>
            </w:tcBorders>
          </w:tcPr>
          <w:p w:rsidR="00DF688C" w:rsidRDefault="00DF688C">
            <w:pPr>
              <w:pStyle w:val="TableParagraph"/>
              <w:spacing w:before="0"/>
              <w:ind w:left="0"/>
              <w:rPr>
                <w:sz w:val="24"/>
              </w:rPr>
            </w:pPr>
          </w:p>
        </w:tc>
        <w:tc>
          <w:tcPr>
            <w:tcW w:w="4627" w:type="dxa"/>
            <w:tcBorders>
              <w:top w:val="nil"/>
              <w:bottom w:val="nil"/>
            </w:tcBorders>
          </w:tcPr>
          <w:p w:rsidR="00DF688C" w:rsidRDefault="00437954">
            <w:pPr>
              <w:pStyle w:val="TableParagraph"/>
              <w:spacing w:before="64"/>
              <w:rPr>
                <w:sz w:val="24"/>
              </w:rPr>
            </w:pPr>
            <w:proofErr w:type="gramStart"/>
            <w:r>
              <w:rPr>
                <w:sz w:val="24"/>
              </w:rPr>
              <w:t>one</w:t>
            </w:r>
            <w:proofErr w:type="gramEnd"/>
            <w:r>
              <w:rPr>
                <w:spacing w:val="-2"/>
                <w:sz w:val="24"/>
              </w:rPr>
              <w:t xml:space="preserve"> </w:t>
            </w:r>
            <w:r>
              <w:rPr>
                <w:sz w:val="24"/>
              </w:rPr>
              <w:t>but</w:t>
            </w:r>
            <w:r>
              <w:rPr>
                <w:spacing w:val="-1"/>
                <w:sz w:val="24"/>
              </w:rPr>
              <w:t xml:space="preserve"> </w:t>
            </w:r>
            <w:r>
              <w:rPr>
                <w:sz w:val="24"/>
              </w:rPr>
              <w:t>already</w:t>
            </w:r>
            <w:r>
              <w:rPr>
                <w:spacing w:val="-1"/>
                <w:sz w:val="24"/>
              </w:rPr>
              <w:t xml:space="preserve"> </w:t>
            </w:r>
            <w:r>
              <w:rPr>
                <w:sz w:val="24"/>
              </w:rPr>
              <w:t>paid</w:t>
            </w:r>
            <w:r>
              <w:rPr>
                <w:spacing w:val="-1"/>
                <w:sz w:val="24"/>
              </w:rPr>
              <w:t xml:space="preserve"> </w:t>
            </w:r>
            <w:r>
              <w:rPr>
                <w:sz w:val="24"/>
              </w:rPr>
              <w:t>for that</w:t>
            </w:r>
            <w:r>
              <w:rPr>
                <w:spacing w:val="-1"/>
                <w:sz w:val="24"/>
              </w:rPr>
              <w:t xml:space="preserve"> </w:t>
            </w:r>
            <w:r>
              <w:rPr>
                <w:sz w:val="24"/>
              </w:rPr>
              <w:t>chosen</w:t>
            </w:r>
            <w:r>
              <w:rPr>
                <w:spacing w:val="-1"/>
                <w:sz w:val="24"/>
              </w:rPr>
              <w:t xml:space="preserve"> </w:t>
            </w:r>
            <w:r>
              <w:rPr>
                <w:spacing w:val="-2"/>
                <w:sz w:val="24"/>
              </w:rPr>
              <w:t>month.</w:t>
            </w:r>
          </w:p>
        </w:tc>
        <w:tc>
          <w:tcPr>
            <w:tcW w:w="3336" w:type="dxa"/>
            <w:tcBorders>
              <w:top w:val="nil"/>
              <w:bottom w:val="nil"/>
            </w:tcBorders>
          </w:tcPr>
          <w:p w:rsidR="00DF688C" w:rsidRDefault="00437954">
            <w:pPr>
              <w:pStyle w:val="TableParagraph"/>
              <w:spacing w:before="64"/>
              <w:rPr>
                <w:sz w:val="24"/>
              </w:rPr>
            </w:pPr>
            <w:r>
              <w:rPr>
                <w:sz w:val="24"/>
              </w:rPr>
              <w:t>method</w:t>
            </w:r>
            <w:r>
              <w:rPr>
                <w:spacing w:val="14"/>
                <w:sz w:val="24"/>
              </w:rPr>
              <w:t xml:space="preserve"> </w:t>
            </w:r>
            <w:r>
              <w:rPr>
                <w:sz w:val="24"/>
              </w:rPr>
              <w:t>and</w:t>
            </w:r>
            <w:r>
              <w:rPr>
                <w:spacing w:val="15"/>
                <w:sz w:val="24"/>
              </w:rPr>
              <w:t xml:space="preserve"> </w:t>
            </w:r>
            <w:r>
              <w:rPr>
                <w:sz w:val="24"/>
              </w:rPr>
              <w:t>the</w:t>
            </w:r>
            <w:r>
              <w:rPr>
                <w:spacing w:val="14"/>
                <w:sz w:val="24"/>
              </w:rPr>
              <w:t xml:space="preserve"> </w:t>
            </w:r>
            <w:r>
              <w:rPr>
                <w:sz w:val="24"/>
              </w:rPr>
              <w:t>available</w:t>
            </w:r>
            <w:r>
              <w:rPr>
                <w:spacing w:val="17"/>
                <w:sz w:val="24"/>
              </w:rPr>
              <w:t xml:space="preserve"> </w:t>
            </w:r>
            <w:r>
              <w:rPr>
                <w:spacing w:val="-2"/>
                <w:sz w:val="24"/>
              </w:rPr>
              <w:t>intake</w:t>
            </w:r>
          </w:p>
        </w:tc>
        <w:tc>
          <w:tcPr>
            <w:tcW w:w="3354" w:type="dxa"/>
            <w:tcBorders>
              <w:top w:val="nil"/>
              <w:bottom w:val="nil"/>
            </w:tcBorders>
          </w:tcPr>
          <w:p w:rsidR="00DF688C" w:rsidRDefault="00DF688C">
            <w:pPr>
              <w:pStyle w:val="TableParagraph"/>
              <w:spacing w:before="0"/>
              <w:ind w:left="0"/>
              <w:rPr>
                <w:sz w:val="24"/>
              </w:rPr>
            </w:pPr>
          </w:p>
        </w:tc>
      </w:tr>
      <w:tr w:rsidR="00DF688C">
        <w:trPr>
          <w:trHeight w:val="477"/>
        </w:trPr>
        <w:tc>
          <w:tcPr>
            <w:tcW w:w="2052" w:type="dxa"/>
            <w:tcBorders>
              <w:top w:val="nil"/>
            </w:tcBorders>
          </w:tcPr>
          <w:p w:rsidR="00DF688C" w:rsidRDefault="00DF688C">
            <w:pPr>
              <w:pStyle w:val="TableParagraph"/>
              <w:spacing w:before="0"/>
              <w:ind w:left="0"/>
              <w:rPr>
                <w:sz w:val="24"/>
              </w:rPr>
            </w:pPr>
          </w:p>
        </w:tc>
        <w:tc>
          <w:tcPr>
            <w:tcW w:w="4627" w:type="dxa"/>
            <w:tcBorders>
              <w:top w:val="nil"/>
            </w:tcBorders>
          </w:tcPr>
          <w:p w:rsidR="00DF688C" w:rsidRDefault="00DF688C">
            <w:pPr>
              <w:pStyle w:val="TableParagraph"/>
              <w:spacing w:before="0"/>
              <w:ind w:left="0"/>
              <w:rPr>
                <w:sz w:val="24"/>
              </w:rPr>
            </w:pPr>
          </w:p>
        </w:tc>
        <w:tc>
          <w:tcPr>
            <w:tcW w:w="3336" w:type="dxa"/>
            <w:tcBorders>
              <w:top w:val="nil"/>
            </w:tcBorders>
          </w:tcPr>
          <w:p w:rsidR="00DF688C" w:rsidRDefault="00437954">
            <w:pPr>
              <w:pStyle w:val="TableParagraph"/>
              <w:spacing w:before="63"/>
              <w:rPr>
                <w:sz w:val="24"/>
              </w:rPr>
            </w:pPr>
            <w:r>
              <w:rPr>
                <w:sz w:val="24"/>
              </w:rPr>
              <w:t>for</w:t>
            </w:r>
            <w:r>
              <w:rPr>
                <w:spacing w:val="29"/>
                <w:sz w:val="24"/>
              </w:rPr>
              <w:t xml:space="preserve">  </w:t>
            </w:r>
            <w:r>
              <w:rPr>
                <w:sz w:val="24"/>
              </w:rPr>
              <w:t>that</w:t>
            </w:r>
            <w:r>
              <w:rPr>
                <w:spacing w:val="29"/>
                <w:sz w:val="24"/>
              </w:rPr>
              <w:t xml:space="preserve">  </w:t>
            </w:r>
            <w:r>
              <w:rPr>
                <w:sz w:val="24"/>
              </w:rPr>
              <w:t>particular</w:t>
            </w:r>
            <w:r>
              <w:rPr>
                <w:spacing w:val="29"/>
                <w:sz w:val="24"/>
              </w:rPr>
              <w:t xml:space="preserve">  </w:t>
            </w:r>
            <w:r>
              <w:rPr>
                <w:sz w:val="24"/>
              </w:rPr>
              <w:t>subject</w:t>
            </w:r>
            <w:r>
              <w:rPr>
                <w:spacing w:val="30"/>
                <w:sz w:val="24"/>
              </w:rPr>
              <w:t xml:space="preserve">  </w:t>
            </w:r>
            <w:r>
              <w:rPr>
                <w:spacing w:val="-5"/>
                <w:sz w:val="24"/>
              </w:rPr>
              <w:t>is</w:t>
            </w:r>
          </w:p>
        </w:tc>
        <w:tc>
          <w:tcPr>
            <w:tcW w:w="3354" w:type="dxa"/>
            <w:tcBorders>
              <w:top w:val="nil"/>
            </w:tcBorders>
          </w:tcPr>
          <w:p w:rsidR="00DF688C" w:rsidRDefault="00DF688C">
            <w:pPr>
              <w:pStyle w:val="TableParagraph"/>
              <w:spacing w:before="0"/>
              <w:ind w:left="0"/>
              <w:rPr>
                <w:sz w:val="24"/>
              </w:rPr>
            </w:pPr>
          </w:p>
        </w:tc>
      </w:tr>
    </w:tbl>
    <w:p w:rsidR="00DF688C" w:rsidRDefault="00DF688C">
      <w:pPr>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4627"/>
        <w:gridCol w:w="3336"/>
        <w:gridCol w:w="3354"/>
      </w:tblGrid>
      <w:tr w:rsidR="00DF688C">
        <w:trPr>
          <w:trHeight w:val="947"/>
        </w:trPr>
        <w:tc>
          <w:tcPr>
            <w:tcW w:w="2052" w:type="dxa"/>
          </w:tcPr>
          <w:p w:rsidR="00DF688C" w:rsidRDefault="00DF688C">
            <w:pPr>
              <w:pStyle w:val="TableParagraph"/>
              <w:spacing w:before="0"/>
              <w:ind w:left="0"/>
              <w:rPr>
                <w:sz w:val="24"/>
              </w:rPr>
            </w:pPr>
          </w:p>
        </w:tc>
        <w:tc>
          <w:tcPr>
            <w:tcW w:w="4627" w:type="dxa"/>
          </w:tcPr>
          <w:p w:rsidR="00DF688C" w:rsidRDefault="00DF688C">
            <w:pPr>
              <w:pStyle w:val="TableParagraph"/>
              <w:spacing w:before="0"/>
              <w:ind w:left="0"/>
              <w:rPr>
                <w:sz w:val="24"/>
              </w:rPr>
            </w:pPr>
          </w:p>
        </w:tc>
        <w:tc>
          <w:tcPr>
            <w:tcW w:w="3336" w:type="dxa"/>
          </w:tcPr>
          <w:p w:rsidR="00DF688C" w:rsidRDefault="00437954">
            <w:pPr>
              <w:pStyle w:val="TableParagraph"/>
              <w:spacing w:before="0" w:line="360" w:lineRule="auto"/>
              <w:rPr>
                <w:sz w:val="24"/>
              </w:rPr>
            </w:pPr>
            <w:proofErr w:type="gramStart"/>
            <w:r>
              <w:rPr>
                <w:sz w:val="24"/>
              </w:rPr>
              <w:t>more</w:t>
            </w:r>
            <w:proofErr w:type="gramEnd"/>
            <w:r>
              <w:rPr>
                <w:sz w:val="24"/>
              </w:rPr>
              <w:t xml:space="preserve"> than one but already paid for that chosen month.</w:t>
            </w:r>
          </w:p>
        </w:tc>
        <w:tc>
          <w:tcPr>
            <w:tcW w:w="3354" w:type="dxa"/>
          </w:tcPr>
          <w:p w:rsidR="00DF688C" w:rsidRDefault="00DF688C">
            <w:pPr>
              <w:pStyle w:val="TableParagraph"/>
              <w:spacing w:before="0"/>
              <w:ind w:left="0"/>
              <w:rPr>
                <w:sz w:val="24"/>
              </w:rPr>
            </w:pPr>
          </w:p>
        </w:tc>
      </w:tr>
      <w:tr w:rsidR="00DF688C">
        <w:trPr>
          <w:trHeight w:val="1895"/>
        </w:trPr>
        <w:tc>
          <w:tcPr>
            <w:tcW w:w="2052" w:type="dxa"/>
          </w:tcPr>
          <w:p w:rsidR="00DF688C" w:rsidRDefault="00437954">
            <w:pPr>
              <w:pStyle w:val="TableParagraph"/>
              <w:spacing w:before="118"/>
              <w:ind w:left="530" w:right="521"/>
              <w:jc w:val="center"/>
              <w:rPr>
                <w:sz w:val="24"/>
              </w:rPr>
            </w:pPr>
            <w:r>
              <w:rPr>
                <w:spacing w:val="-2"/>
                <w:sz w:val="24"/>
              </w:rPr>
              <w:t>TC38.004</w:t>
            </w:r>
          </w:p>
        </w:tc>
        <w:tc>
          <w:tcPr>
            <w:tcW w:w="4627" w:type="dxa"/>
          </w:tcPr>
          <w:p w:rsidR="00DF688C" w:rsidRDefault="00437954">
            <w:pPr>
              <w:pStyle w:val="TableParagraph"/>
              <w:spacing w:before="118" w:line="360" w:lineRule="auto"/>
              <w:ind w:right="96"/>
              <w:jc w:val="both"/>
              <w:rPr>
                <w:sz w:val="24"/>
              </w:rPr>
            </w:pPr>
            <w:r>
              <w:rPr>
                <w:sz w:val="24"/>
              </w:rPr>
              <w:t>Test the subject payment process by unchecking any subjects' checkboxes and</w:t>
            </w:r>
            <w:r>
              <w:rPr>
                <w:spacing w:val="40"/>
                <w:sz w:val="24"/>
              </w:rPr>
              <w:t xml:space="preserve"> </w:t>
            </w:r>
            <w:r>
              <w:rPr>
                <w:sz w:val="24"/>
              </w:rPr>
              <w:t>then</w:t>
            </w:r>
            <w:r>
              <w:rPr>
                <w:spacing w:val="-4"/>
                <w:sz w:val="24"/>
              </w:rPr>
              <w:t xml:space="preserve"> </w:t>
            </w:r>
            <w:r>
              <w:rPr>
                <w:sz w:val="24"/>
              </w:rPr>
              <w:t>clicking</w:t>
            </w:r>
            <w:r>
              <w:rPr>
                <w:spacing w:val="-2"/>
                <w:sz w:val="24"/>
              </w:rPr>
              <w:t xml:space="preserve"> </w:t>
            </w:r>
            <w:r>
              <w:rPr>
                <w:sz w:val="24"/>
              </w:rPr>
              <w:t>the</w:t>
            </w:r>
            <w:r>
              <w:rPr>
                <w:spacing w:val="-3"/>
                <w:sz w:val="24"/>
              </w:rPr>
              <w:t xml:space="preserve"> </w:t>
            </w:r>
            <w:r>
              <w:rPr>
                <w:sz w:val="24"/>
              </w:rPr>
              <w:t>Proceed</w:t>
            </w:r>
            <w:r>
              <w:rPr>
                <w:spacing w:val="-2"/>
                <w:sz w:val="24"/>
              </w:rPr>
              <w:t xml:space="preserve"> </w:t>
            </w:r>
            <w:r>
              <w:rPr>
                <w:sz w:val="24"/>
              </w:rPr>
              <w:t>To Payment</w:t>
            </w:r>
            <w:r>
              <w:rPr>
                <w:spacing w:val="-1"/>
                <w:sz w:val="24"/>
              </w:rPr>
              <w:t xml:space="preserve"> </w:t>
            </w:r>
            <w:r>
              <w:rPr>
                <w:spacing w:val="-2"/>
                <w:sz w:val="24"/>
              </w:rPr>
              <w:t>button.</w:t>
            </w:r>
          </w:p>
        </w:tc>
        <w:tc>
          <w:tcPr>
            <w:tcW w:w="3336" w:type="dxa"/>
          </w:tcPr>
          <w:p w:rsidR="00DF688C" w:rsidRDefault="00437954">
            <w:pPr>
              <w:pStyle w:val="TableParagraph"/>
              <w:spacing w:before="118" w:line="360" w:lineRule="auto"/>
              <w:ind w:right="96"/>
              <w:jc w:val="both"/>
              <w:rPr>
                <w:sz w:val="24"/>
              </w:rPr>
            </w:pPr>
            <w:r>
              <w:rPr>
                <w:sz w:val="24"/>
              </w:rPr>
              <w:t xml:space="preserve">The student clicks the Proceed To Payment button without checking any desired subjects' </w:t>
            </w:r>
            <w:r>
              <w:rPr>
                <w:spacing w:val="-2"/>
                <w:sz w:val="24"/>
              </w:rPr>
              <w:t>checkboxes.</w:t>
            </w:r>
          </w:p>
        </w:tc>
        <w:tc>
          <w:tcPr>
            <w:tcW w:w="3354" w:type="dxa"/>
          </w:tcPr>
          <w:p w:rsidR="00DF688C" w:rsidRDefault="00437954">
            <w:pPr>
              <w:pStyle w:val="TableParagraph"/>
              <w:spacing w:before="118" w:line="360" w:lineRule="auto"/>
              <w:ind w:right="97"/>
              <w:rPr>
                <w:sz w:val="24"/>
              </w:rPr>
            </w:pPr>
            <w:r>
              <w:rPr>
                <w:sz w:val="24"/>
              </w:rPr>
              <w:t>Display</w:t>
            </w:r>
            <w:r>
              <w:rPr>
                <w:spacing w:val="31"/>
                <w:sz w:val="24"/>
              </w:rPr>
              <w:t xml:space="preserve"> </w:t>
            </w:r>
            <w:r>
              <w:rPr>
                <w:sz w:val="24"/>
              </w:rPr>
              <w:t>“Please</w:t>
            </w:r>
            <w:r>
              <w:rPr>
                <w:spacing w:val="32"/>
                <w:sz w:val="24"/>
              </w:rPr>
              <w:t xml:space="preserve"> </w:t>
            </w:r>
            <w:r>
              <w:rPr>
                <w:sz w:val="24"/>
              </w:rPr>
              <w:t>check</w:t>
            </w:r>
            <w:r>
              <w:rPr>
                <w:spacing w:val="31"/>
                <w:sz w:val="24"/>
              </w:rPr>
              <w:t xml:space="preserve"> </w:t>
            </w:r>
            <w:r>
              <w:rPr>
                <w:sz w:val="24"/>
              </w:rPr>
              <w:t>this</w:t>
            </w:r>
            <w:r>
              <w:rPr>
                <w:spacing w:val="32"/>
                <w:sz w:val="24"/>
              </w:rPr>
              <w:t xml:space="preserve"> </w:t>
            </w:r>
            <w:r>
              <w:rPr>
                <w:sz w:val="24"/>
              </w:rPr>
              <w:t>box if you want to proceed.”</w:t>
            </w:r>
          </w:p>
        </w:tc>
      </w:tr>
      <w:tr w:rsidR="00DF688C">
        <w:trPr>
          <w:trHeight w:val="3552"/>
        </w:trPr>
        <w:tc>
          <w:tcPr>
            <w:tcW w:w="2052" w:type="dxa"/>
          </w:tcPr>
          <w:p w:rsidR="00DF688C" w:rsidRDefault="00437954">
            <w:pPr>
              <w:pStyle w:val="TableParagraph"/>
              <w:spacing w:before="118"/>
              <w:ind w:left="530" w:right="521"/>
              <w:jc w:val="center"/>
              <w:rPr>
                <w:sz w:val="24"/>
              </w:rPr>
            </w:pPr>
            <w:r>
              <w:rPr>
                <w:spacing w:val="-2"/>
                <w:sz w:val="24"/>
              </w:rPr>
              <w:t>TC38.005</w:t>
            </w:r>
          </w:p>
        </w:tc>
        <w:tc>
          <w:tcPr>
            <w:tcW w:w="4627" w:type="dxa"/>
          </w:tcPr>
          <w:p w:rsidR="00DF688C" w:rsidRDefault="00437954">
            <w:pPr>
              <w:pStyle w:val="TableParagraph"/>
              <w:spacing w:before="118" w:line="360" w:lineRule="auto"/>
              <w:ind w:right="96"/>
              <w:jc w:val="both"/>
              <w:rPr>
                <w:sz w:val="24"/>
              </w:rPr>
            </w:pPr>
            <w:r>
              <w:rPr>
                <w:sz w:val="24"/>
              </w:rPr>
              <w:t>Test</w:t>
            </w:r>
            <w:r>
              <w:rPr>
                <w:spacing w:val="-4"/>
                <w:sz w:val="24"/>
              </w:rPr>
              <w:t xml:space="preserve"> </w:t>
            </w:r>
            <w:r>
              <w:rPr>
                <w:sz w:val="24"/>
              </w:rPr>
              <w:t>the</w:t>
            </w:r>
            <w:r>
              <w:rPr>
                <w:spacing w:val="-5"/>
                <w:sz w:val="24"/>
              </w:rPr>
              <w:t xml:space="preserve"> </w:t>
            </w:r>
            <w:r>
              <w:rPr>
                <w:sz w:val="24"/>
              </w:rPr>
              <w:t>subject</w:t>
            </w:r>
            <w:r>
              <w:rPr>
                <w:spacing w:val="-4"/>
                <w:sz w:val="24"/>
              </w:rPr>
              <w:t xml:space="preserve"> </w:t>
            </w:r>
            <w:r>
              <w:rPr>
                <w:sz w:val="24"/>
              </w:rPr>
              <w:t>payment</w:t>
            </w:r>
            <w:r>
              <w:rPr>
                <w:spacing w:val="-4"/>
                <w:sz w:val="24"/>
              </w:rPr>
              <w:t xml:space="preserve"> </w:t>
            </w:r>
            <w:r>
              <w:rPr>
                <w:sz w:val="24"/>
              </w:rPr>
              <w:t>process</w:t>
            </w:r>
            <w:r>
              <w:rPr>
                <w:spacing w:val="-4"/>
                <w:sz w:val="24"/>
              </w:rPr>
              <w:t xml:space="preserve"> </w:t>
            </w:r>
            <w:r>
              <w:rPr>
                <w:sz w:val="24"/>
              </w:rPr>
              <w:t>by</w:t>
            </w:r>
            <w:r>
              <w:rPr>
                <w:spacing w:val="-4"/>
                <w:sz w:val="24"/>
              </w:rPr>
              <w:t xml:space="preserve"> </w:t>
            </w:r>
            <w:r>
              <w:rPr>
                <w:sz w:val="24"/>
              </w:rPr>
              <w:t>checking all desired subjects' checkboxes, then</w:t>
            </w:r>
            <w:r>
              <w:rPr>
                <w:spacing w:val="40"/>
                <w:sz w:val="24"/>
              </w:rPr>
              <w:t xml:space="preserve"> </w:t>
            </w:r>
            <w:r>
              <w:rPr>
                <w:sz w:val="24"/>
              </w:rPr>
              <w:t>clicking the Proceed To Payment button, not selecting any desired month and payment method, clicking the Pay button once it reaches the review page.</w:t>
            </w:r>
          </w:p>
        </w:tc>
        <w:tc>
          <w:tcPr>
            <w:tcW w:w="3336" w:type="dxa"/>
          </w:tcPr>
          <w:p w:rsidR="00DF688C" w:rsidRDefault="00437954">
            <w:pPr>
              <w:pStyle w:val="TableParagraph"/>
              <w:spacing w:before="118" w:line="360" w:lineRule="auto"/>
              <w:ind w:right="95"/>
              <w:jc w:val="both"/>
              <w:rPr>
                <w:sz w:val="24"/>
              </w:rPr>
            </w:pPr>
            <w:r>
              <w:rPr>
                <w:sz w:val="24"/>
              </w:rPr>
              <w:t xml:space="preserve">The student clicks the Proceed To Payment button after checking all desired subjects' checkboxes, and clicks the Pay button once it reaches the review page but not selecting any desired month and payment </w:t>
            </w:r>
            <w:r>
              <w:rPr>
                <w:spacing w:val="-2"/>
                <w:sz w:val="24"/>
              </w:rPr>
              <w:t>method.</w:t>
            </w:r>
          </w:p>
        </w:tc>
        <w:tc>
          <w:tcPr>
            <w:tcW w:w="3354" w:type="dxa"/>
          </w:tcPr>
          <w:p w:rsidR="00DF688C" w:rsidRDefault="00437954">
            <w:pPr>
              <w:pStyle w:val="TableParagraph"/>
              <w:spacing w:before="118" w:line="360" w:lineRule="auto"/>
              <w:ind w:right="99"/>
              <w:rPr>
                <w:sz w:val="24"/>
              </w:rPr>
            </w:pPr>
            <w:r>
              <w:rPr>
                <w:sz w:val="24"/>
              </w:rPr>
              <w:t>Display</w:t>
            </w:r>
            <w:r>
              <w:rPr>
                <w:spacing w:val="40"/>
                <w:sz w:val="24"/>
              </w:rPr>
              <w:t xml:space="preserve"> </w:t>
            </w:r>
            <w:r>
              <w:rPr>
                <w:sz w:val="24"/>
              </w:rPr>
              <w:t>“Please</w:t>
            </w:r>
            <w:r>
              <w:rPr>
                <w:spacing w:val="40"/>
                <w:sz w:val="24"/>
              </w:rPr>
              <w:t xml:space="preserve"> </w:t>
            </w:r>
            <w:r>
              <w:rPr>
                <w:sz w:val="24"/>
              </w:rPr>
              <w:t>select</w:t>
            </w:r>
            <w:r>
              <w:rPr>
                <w:spacing w:val="40"/>
                <w:sz w:val="24"/>
              </w:rPr>
              <w:t xml:space="preserve"> </w:t>
            </w:r>
            <w:r>
              <w:rPr>
                <w:sz w:val="24"/>
              </w:rPr>
              <w:t>an</w:t>
            </w:r>
            <w:r>
              <w:rPr>
                <w:spacing w:val="40"/>
                <w:sz w:val="24"/>
              </w:rPr>
              <w:t xml:space="preserve"> </w:t>
            </w:r>
            <w:r>
              <w:rPr>
                <w:sz w:val="24"/>
              </w:rPr>
              <w:t>item in the list.”</w:t>
            </w:r>
          </w:p>
        </w:tc>
      </w:tr>
    </w:tbl>
    <w:p w:rsidR="00DF688C" w:rsidRDefault="00DF688C">
      <w:pPr>
        <w:spacing w:line="360" w:lineRule="auto"/>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4627"/>
        <w:gridCol w:w="3336"/>
        <w:gridCol w:w="3354"/>
      </w:tblGrid>
      <w:tr w:rsidR="00DF688C">
        <w:trPr>
          <w:trHeight w:val="653"/>
        </w:trPr>
        <w:tc>
          <w:tcPr>
            <w:tcW w:w="2052"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17" w:type="dxa"/>
            <w:gridSpan w:val="3"/>
          </w:tcPr>
          <w:p w:rsidR="00DF688C" w:rsidRDefault="00437954">
            <w:pPr>
              <w:pStyle w:val="TableParagraph"/>
              <w:rPr>
                <w:sz w:val="24"/>
              </w:rPr>
            </w:pPr>
            <w:r>
              <w:rPr>
                <w:spacing w:val="-2"/>
                <w:sz w:val="24"/>
              </w:rPr>
              <w:t>T3.039</w:t>
            </w:r>
          </w:p>
        </w:tc>
      </w:tr>
      <w:tr w:rsidR="00DF688C">
        <w:trPr>
          <w:trHeight w:val="653"/>
        </w:trPr>
        <w:tc>
          <w:tcPr>
            <w:tcW w:w="2052" w:type="dxa"/>
            <w:shd w:val="clear" w:color="auto" w:fill="E7E6E6"/>
          </w:tcPr>
          <w:p w:rsidR="00DF688C" w:rsidRDefault="00437954">
            <w:pPr>
              <w:pStyle w:val="TableParagraph"/>
              <w:rPr>
                <w:b/>
                <w:sz w:val="24"/>
              </w:rPr>
            </w:pPr>
            <w:r>
              <w:rPr>
                <w:b/>
                <w:sz w:val="24"/>
              </w:rPr>
              <w:t>Module</w:t>
            </w:r>
            <w:r>
              <w:rPr>
                <w:b/>
                <w:spacing w:val="-7"/>
                <w:sz w:val="24"/>
              </w:rPr>
              <w:t xml:space="preserve"> </w:t>
            </w:r>
            <w:r>
              <w:rPr>
                <w:b/>
                <w:spacing w:val="-4"/>
                <w:sz w:val="24"/>
              </w:rPr>
              <w:t>Name</w:t>
            </w:r>
          </w:p>
        </w:tc>
        <w:tc>
          <w:tcPr>
            <w:tcW w:w="11317" w:type="dxa"/>
            <w:gridSpan w:val="3"/>
          </w:tcPr>
          <w:p w:rsidR="00DF688C" w:rsidRDefault="00437954">
            <w:pPr>
              <w:pStyle w:val="TableParagraph"/>
              <w:rPr>
                <w:sz w:val="24"/>
              </w:rPr>
            </w:pPr>
            <w:r>
              <w:rPr>
                <w:sz w:val="24"/>
              </w:rPr>
              <w:t>Update</w:t>
            </w:r>
            <w:r>
              <w:rPr>
                <w:spacing w:val="-3"/>
                <w:sz w:val="24"/>
              </w:rPr>
              <w:t xml:space="preserve"> </w:t>
            </w:r>
            <w:r>
              <w:rPr>
                <w:spacing w:val="-2"/>
                <w:sz w:val="24"/>
              </w:rPr>
              <w:t>Grade</w:t>
            </w:r>
          </w:p>
        </w:tc>
      </w:tr>
      <w:tr w:rsidR="00DF688C">
        <w:trPr>
          <w:trHeight w:val="653"/>
        </w:trPr>
        <w:tc>
          <w:tcPr>
            <w:tcW w:w="2052" w:type="dxa"/>
            <w:shd w:val="clear" w:color="auto" w:fill="E7E6E6"/>
          </w:tcPr>
          <w:p w:rsidR="00DF688C" w:rsidRDefault="00437954">
            <w:pPr>
              <w:pStyle w:val="TableParagraph"/>
              <w:spacing w:before="118"/>
              <w:rPr>
                <w:b/>
                <w:sz w:val="24"/>
              </w:rPr>
            </w:pPr>
            <w:r>
              <w:rPr>
                <w:b/>
                <w:sz w:val="24"/>
              </w:rPr>
              <w:t>Test</w:t>
            </w:r>
            <w:r>
              <w:rPr>
                <w:b/>
                <w:spacing w:val="-2"/>
                <w:sz w:val="24"/>
              </w:rPr>
              <w:t xml:space="preserve"> Description</w:t>
            </w:r>
          </w:p>
        </w:tc>
        <w:tc>
          <w:tcPr>
            <w:tcW w:w="11317" w:type="dxa"/>
            <w:gridSpan w:val="3"/>
          </w:tcPr>
          <w:p w:rsidR="00DF688C" w:rsidRDefault="00437954">
            <w:pPr>
              <w:pStyle w:val="TableParagraph"/>
              <w:spacing w:before="118"/>
              <w:rPr>
                <w:sz w:val="24"/>
              </w:rPr>
            </w:pPr>
            <w:r>
              <w:rPr>
                <w:sz w:val="24"/>
              </w:rPr>
              <w:t>To</w:t>
            </w:r>
            <w:r>
              <w:rPr>
                <w:spacing w:val="-2"/>
                <w:sz w:val="24"/>
              </w:rPr>
              <w:t xml:space="preserve"> </w:t>
            </w:r>
            <w:r>
              <w:rPr>
                <w:sz w:val="24"/>
              </w:rPr>
              <w:t>update</w:t>
            </w:r>
            <w:r>
              <w:rPr>
                <w:spacing w:val="-3"/>
                <w:sz w:val="24"/>
              </w:rPr>
              <w:t xml:space="preserve"> </w:t>
            </w:r>
            <w:r>
              <w:rPr>
                <w:sz w:val="24"/>
              </w:rPr>
              <w:t>the subject</w:t>
            </w:r>
            <w:r>
              <w:rPr>
                <w:spacing w:val="-2"/>
                <w:sz w:val="24"/>
              </w:rPr>
              <w:t xml:space="preserve"> </w:t>
            </w:r>
            <w:r>
              <w:rPr>
                <w:sz w:val="24"/>
              </w:rPr>
              <w:t>grade for</w:t>
            </w:r>
            <w:r>
              <w:rPr>
                <w:spacing w:val="-1"/>
                <w:sz w:val="24"/>
              </w:rPr>
              <w:t xml:space="preserve"> </w:t>
            </w:r>
            <w:r>
              <w:rPr>
                <w:sz w:val="24"/>
              </w:rPr>
              <w:t>each</w:t>
            </w:r>
            <w:r>
              <w:rPr>
                <w:spacing w:val="1"/>
                <w:sz w:val="24"/>
              </w:rPr>
              <w:t xml:space="preserve"> </w:t>
            </w:r>
            <w:r>
              <w:rPr>
                <w:spacing w:val="-4"/>
                <w:sz w:val="24"/>
              </w:rPr>
              <w:t>exam.</w:t>
            </w:r>
          </w:p>
        </w:tc>
      </w:tr>
      <w:tr w:rsidR="00DF688C">
        <w:trPr>
          <w:trHeight w:val="653"/>
        </w:trPr>
        <w:tc>
          <w:tcPr>
            <w:tcW w:w="2052" w:type="dxa"/>
            <w:shd w:val="clear" w:color="auto" w:fill="E7E6E6"/>
          </w:tcPr>
          <w:p w:rsidR="00DF688C" w:rsidRDefault="00437954">
            <w:pPr>
              <w:pStyle w:val="TableParagraph"/>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4627" w:type="dxa"/>
            <w:shd w:val="clear" w:color="auto" w:fill="E7E6E6"/>
          </w:tcPr>
          <w:p w:rsidR="00DF688C" w:rsidRDefault="00437954">
            <w:pPr>
              <w:pStyle w:val="TableParagraph"/>
              <w:rPr>
                <w:b/>
                <w:sz w:val="24"/>
              </w:rPr>
            </w:pPr>
            <w:r>
              <w:rPr>
                <w:b/>
                <w:sz w:val="24"/>
              </w:rPr>
              <w:t>Test</w:t>
            </w:r>
            <w:r>
              <w:rPr>
                <w:b/>
                <w:spacing w:val="-2"/>
                <w:sz w:val="24"/>
              </w:rPr>
              <w:t xml:space="preserve"> </w:t>
            </w:r>
            <w:r>
              <w:rPr>
                <w:b/>
                <w:sz w:val="24"/>
              </w:rPr>
              <w:t xml:space="preserve">Case </w:t>
            </w:r>
            <w:r>
              <w:rPr>
                <w:b/>
                <w:spacing w:val="-2"/>
                <w:sz w:val="24"/>
              </w:rPr>
              <w:t>Description</w:t>
            </w:r>
          </w:p>
        </w:tc>
        <w:tc>
          <w:tcPr>
            <w:tcW w:w="3336" w:type="dxa"/>
            <w:shd w:val="clear" w:color="auto" w:fill="E7E6E6"/>
          </w:tcPr>
          <w:p w:rsidR="00DF688C" w:rsidRDefault="00437954">
            <w:pPr>
              <w:pStyle w:val="TableParagraph"/>
              <w:rPr>
                <w:b/>
                <w:sz w:val="24"/>
              </w:rPr>
            </w:pPr>
            <w:r>
              <w:rPr>
                <w:b/>
                <w:spacing w:val="-2"/>
                <w:sz w:val="24"/>
              </w:rPr>
              <w:t>Procedures</w:t>
            </w:r>
          </w:p>
        </w:tc>
        <w:tc>
          <w:tcPr>
            <w:tcW w:w="3354" w:type="dxa"/>
            <w:shd w:val="clear" w:color="auto" w:fill="E7E6E6"/>
          </w:tcPr>
          <w:p w:rsidR="00DF688C" w:rsidRDefault="00437954">
            <w:pPr>
              <w:pStyle w:val="TableParagraph"/>
              <w:rPr>
                <w:b/>
                <w:sz w:val="24"/>
              </w:rPr>
            </w:pPr>
            <w:r>
              <w:rPr>
                <w:b/>
                <w:sz w:val="24"/>
              </w:rPr>
              <w:t>Expected</w:t>
            </w:r>
            <w:r>
              <w:rPr>
                <w:b/>
                <w:spacing w:val="-4"/>
                <w:sz w:val="24"/>
              </w:rPr>
              <w:t xml:space="preserve"> </w:t>
            </w:r>
            <w:r>
              <w:rPr>
                <w:b/>
                <w:spacing w:val="-2"/>
                <w:sz w:val="24"/>
              </w:rPr>
              <w:t>Result</w:t>
            </w:r>
          </w:p>
        </w:tc>
      </w:tr>
      <w:tr w:rsidR="00DF688C">
        <w:trPr>
          <w:trHeight w:val="1896"/>
        </w:trPr>
        <w:tc>
          <w:tcPr>
            <w:tcW w:w="2052" w:type="dxa"/>
          </w:tcPr>
          <w:p w:rsidR="00DF688C" w:rsidRDefault="00437954">
            <w:pPr>
              <w:pStyle w:val="TableParagraph"/>
              <w:ind w:left="542"/>
              <w:rPr>
                <w:sz w:val="24"/>
              </w:rPr>
            </w:pPr>
            <w:r>
              <w:rPr>
                <w:spacing w:val="-2"/>
                <w:sz w:val="24"/>
              </w:rPr>
              <w:t>TC39.001</w:t>
            </w:r>
          </w:p>
        </w:tc>
        <w:tc>
          <w:tcPr>
            <w:tcW w:w="4627" w:type="dxa"/>
          </w:tcPr>
          <w:p w:rsidR="00DF688C" w:rsidRDefault="00437954">
            <w:pPr>
              <w:pStyle w:val="TableParagraph"/>
              <w:spacing w:line="360" w:lineRule="auto"/>
              <w:rPr>
                <w:sz w:val="24"/>
              </w:rPr>
            </w:pPr>
            <w:r>
              <w:rPr>
                <w:sz w:val="24"/>
              </w:rPr>
              <w:t>Test</w:t>
            </w:r>
            <w:r>
              <w:rPr>
                <w:spacing w:val="80"/>
                <w:sz w:val="24"/>
              </w:rPr>
              <w:t xml:space="preserve"> </w:t>
            </w:r>
            <w:r>
              <w:rPr>
                <w:sz w:val="24"/>
              </w:rPr>
              <w:t>the</w:t>
            </w:r>
            <w:r>
              <w:rPr>
                <w:spacing w:val="80"/>
                <w:sz w:val="24"/>
              </w:rPr>
              <w:t xml:space="preserve"> </w:t>
            </w:r>
            <w:r>
              <w:rPr>
                <w:sz w:val="24"/>
              </w:rPr>
              <w:t>update</w:t>
            </w:r>
            <w:r>
              <w:rPr>
                <w:spacing w:val="80"/>
                <w:sz w:val="24"/>
              </w:rPr>
              <w:t xml:space="preserve"> </w:t>
            </w:r>
            <w:r>
              <w:rPr>
                <w:sz w:val="24"/>
              </w:rPr>
              <w:t>grade</w:t>
            </w:r>
            <w:r>
              <w:rPr>
                <w:spacing w:val="80"/>
                <w:sz w:val="24"/>
              </w:rPr>
              <w:t xml:space="preserve"> </w:t>
            </w:r>
            <w:r>
              <w:rPr>
                <w:sz w:val="24"/>
              </w:rPr>
              <w:t>process</w:t>
            </w:r>
            <w:r>
              <w:rPr>
                <w:spacing w:val="80"/>
                <w:sz w:val="24"/>
              </w:rPr>
              <w:t xml:space="preserve"> </w:t>
            </w:r>
            <w:r>
              <w:rPr>
                <w:sz w:val="24"/>
              </w:rPr>
              <w:t>with</w:t>
            </w:r>
            <w:r>
              <w:rPr>
                <w:spacing w:val="80"/>
                <w:sz w:val="24"/>
              </w:rPr>
              <w:t xml:space="preserve"> </w:t>
            </w:r>
            <w:r>
              <w:rPr>
                <w:sz w:val="24"/>
              </w:rPr>
              <w:t>all</w:t>
            </w:r>
            <w:r>
              <w:rPr>
                <w:spacing w:val="80"/>
                <w:sz w:val="24"/>
              </w:rPr>
              <w:t xml:space="preserve"> </w:t>
            </w:r>
            <w:r>
              <w:rPr>
                <w:sz w:val="24"/>
              </w:rPr>
              <w:t>necessary information selected.</w:t>
            </w:r>
          </w:p>
        </w:tc>
        <w:tc>
          <w:tcPr>
            <w:tcW w:w="3336" w:type="dxa"/>
          </w:tcPr>
          <w:p w:rsidR="00DF688C" w:rsidRDefault="00437954">
            <w:pPr>
              <w:pStyle w:val="TableParagraph"/>
              <w:spacing w:line="360" w:lineRule="auto"/>
              <w:ind w:right="95"/>
              <w:jc w:val="both"/>
              <w:rPr>
                <w:sz w:val="24"/>
              </w:rPr>
            </w:pPr>
            <w:r>
              <w:rPr>
                <w:sz w:val="24"/>
              </w:rPr>
              <w:t>The student clicks the Update Grade button after selecting the subject,</w:t>
            </w:r>
            <w:r>
              <w:rPr>
                <w:spacing w:val="-4"/>
                <w:sz w:val="24"/>
              </w:rPr>
              <w:t xml:space="preserve"> </w:t>
            </w:r>
            <w:r>
              <w:rPr>
                <w:sz w:val="24"/>
              </w:rPr>
              <w:t>examination,</w:t>
            </w:r>
            <w:r>
              <w:rPr>
                <w:spacing w:val="-7"/>
                <w:sz w:val="24"/>
              </w:rPr>
              <w:t xml:space="preserve"> </w:t>
            </w:r>
            <w:proofErr w:type="gramStart"/>
            <w:r>
              <w:rPr>
                <w:sz w:val="24"/>
              </w:rPr>
              <w:t>exam</w:t>
            </w:r>
            <w:proofErr w:type="gramEnd"/>
            <w:r>
              <w:rPr>
                <w:spacing w:val="-6"/>
                <w:sz w:val="24"/>
              </w:rPr>
              <w:t xml:space="preserve"> </w:t>
            </w:r>
            <w:r>
              <w:rPr>
                <w:sz w:val="24"/>
              </w:rPr>
              <w:t>year and grade options.</w:t>
            </w:r>
          </w:p>
        </w:tc>
        <w:tc>
          <w:tcPr>
            <w:tcW w:w="3354" w:type="dxa"/>
          </w:tcPr>
          <w:p w:rsidR="00DF688C" w:rsidRDefault="00437954">
            <w:pPr>
              <w:pStyle w:val="TableParagraph"/>
              <w:spacing w:line="360" w:lineRule="auto"/>
              <w:rPr>
                <w:sz w:val="24"/>
              </w:rPr>
            </w:pPr>
            <w:r>
              <w:rPr>
                <w:sz w:val="24"/>
              </w:rPr>
              <w:t xml:space="preserve">Display “Grade has been added </w:t>
            </w:r>
            <w:r>
              <w:rPr>
                <w:spacing w:val="-2"/>
                <w:sz w:val="24"/>
              </w:rPr>
              <w:t>successfully.”</w:t>
            </w:r>
          </w:p>
        </w:tc>
      </w:tr>
      <w:tr w:rsidR="00DF688C">
        <w:trPr>
          <w:trHeight w:val="2310"/>
        </w:trPr>
        <w:tc>
          <w:tcPr>
            <w:tcW w:w="2052" w:type="dxa"/>
          </w:tcPr>
          <w:p w:rsidR="00DF688C" w:rsidRDefault="00437954">
            <w:pPr>
              <w:pStyle w:val="TableParagraph"/>
              <w:ind w:left="542"/>
              <w:rPr>
                <w:sz w:val="24"/>
              </w:rPr>
            </w:pPr>
            <w:r>
              <w:rPr>
                <w:spacing w:val="-2"/>
                <w:sz w:val="24"/>
              </w:rPr>
              <w:t>TC39.002</w:t>
            </w:r>
          </w:p>
        </w:tc>
        <w:tc>
          <w:tcPr>
            <w:tcW w:w="4627" w:type="dxa"/>
          </w:tcPr>
          <w:p w:rsidR="00DF688C" w:rsidRDefault="00437954">
            <w:pPr>
              <w:pStyle w:val="TableParagraph"/>
              <w:spacing w:line="360" w:lineRule="auto"/>
              <w:ind w:right="96"/>
              <w:jc w:val="both"/>
              <w:rPr>
                <w:sz w:val="24"/>
              </w:rPr>
            </w:pPr>
            <w:r>
              <w:rPr>
                <w:sz w:val="24"/>
              </w:rPr>
              <w:t>Test the update grade process with all necessary information selected but the data already exists in the database.</w:t>
            </w:r>
          </w:p>
        </w:tc>
        <w:tc>
          <w:tcPr>
            <w:tcW w:w="3336" w:type="dxa"/>
          </w:tcPr>
          <w:p w:rsidR="00DF688C" w:rsidRDefault="00437954">
            <w:pPr>
              <w:pStyle w:val="TableParagraph"/>
              <w:spacing w:line="360" w:lineRule="auto"/>
              <w:ind w:right="95"/>
              <w:jc w:val="both"/>
              <w:rPr>
                <w:sz w:val="24"/>
              </w:rPr>
            </w:pPr>
            <w:r>
              <w:rPr>
                <w:sz w:val="24"/>
              </w:rPr>
              <w:t>The student clicks the Update Grade button after selecting the subject,</w:t>
            </w:r>
            <w:r>
              <w:rPr>
                <w:spacing w:val="-4"/>
                <w:sz w:val="24"/>
              </w:rPr>
              <w:t xml:space="preserve"> </w:t>
            </w:r>
            <w:r>
              <w:rPr>
                <w:sz w:val="24"/>
              </w:rPr>
              <w:t>examination,</w:t>
            </w:r>
            <w:r>
              <w:rPr>
                <w:spacing w:val="-7"/>
                <w:sz w:val="24"/>
              </w:rPr>
              <w:t xml:space="preserve"> </w:t>
            </w:r>
            <w:r>
              <w:rPr>
                <w:sz w:val="24"/>
              </w:rPr>
              <w:t>exam</w:t>
            </w:r>
            <w:r>
              <w:rPr>
                <w:spacing w:val="-6"/>
                <w:sz w:val="24"/>
              </w:rPr>
              <w:t xml:space="preserve"> </w:t>
            </w:r>
            <w:r>
              <w:rPr>
                <w:sz w:val="24"/>
              </w:rPr>
              <w:t>year and grade options but the data already exists in the database.</w:t>
            </w:r>
          </w:p>
        </w:tc>
        <w:tc>
          <w:tcPr>
            <w:tcW w:w="3354" w:type="dxa"/>
          </w:tcPr>
          <w:p w:rsidR="00DF688C" w:rsidRDefault="00437954">
            <w:pPr>
              <w:pStyle w:val="TableParagraph"/>
              <w:tabs>
                <w:tab w:val="left" w:pos="1161"/>
                <w:tab w:val="left" w:pos="2164"/>
                <w:tab w:val="left" w:pos="2793"/>
              </w:tabs>
              <w:spacing w:line="360" w:lineRule="auto"/>
              <w:ind w:right="97"/>
              <w:rPr>
                <w:sz w:val="24"/>
              </w:rPr>
            </w:pPr>
            <w:r>
              <w:rPr>
                <w:spacing w:val="-2"/>
                <w:sz w:val="24"/>
              </w:rPr>
              <w:t>Display</w:t>
            </w:r>
            <w:r>
              <w:rPr>
                <w:sz w:val="24"/>
              </w:rPr>
              <w:tab/>
            </w:r>
            <w:r>
              <w:rPr>
                <w:spacing w:val="-2"/>
                <w:sz w:val="24"/>
              </w:rPr>
              <w:t>“Grade</w:t>
            </w:r>
            <w:r>
              <w:rPr>
                <w:sz w:val="24"/>
              </w:rPr>
              <w:tab/>
            </w:r>
            <w:r>
              <w:rPr>
                <w:spacing w:val="-4"/>
                <w:sz w:val="24"/>
              </w:rPr>
              <w:t>has</w:t>
            </w:r>
            <w:r>
              <w:rPr>
                <w:sz w:val="24"/>
              </w:rPr>
              <w:tab/>
            </w:r>
            <w:r>
              <w:rPr>
                <w:spacing w:val="-4"/>
                <w:sz w:val="24"/>
              </w:rPr>
              <w:t xml:space="preserve">been </w:t>
            </w:r>
            <w:r>
              <w:rPr>
                <w:sz w:val="24"/>
              </w:rPr>
              <w:t>updated successfully.”</w:t>
            </w:r>
          </w:p>
        </w:tc>
      </w:tr>
      <w:tr w:rsidR="00DF688C">
        <w:trPr>
          <w:trHeight w:val="1895"/>
        </w:trPr>
        <w:tc>
          <w:tcPr>
            <w:tcW w:w="2052" w:type="dxa"/>
          </w:tcPr>
          <w:p w:rsidR="00DF688C" w:rsidRDefault="00437954">
            <w:pPr>
              <w:pStyle w:val="TableParagraph"/>
              <w:spacing w:before="120"/>
              <w:ind w:left="542"/>
              <w:rPr>
                <w:sz w:val="24"/>
              </w:rPr>
            </w:pPr>
            <w:r>
              <w:rPr>
                <w:spacing w:val="-2"/>
                <w:sz w:val="24"/>
              </w:rPr>
              <w:t>TC39.003</w:t>
            </w:r>
          </w:p>
        </w:tc>
        <w:tc>
          <w:tcPr>
            <w:tcW w:w="4627" w:type="dxa"/>
          </w:tcPr>
          <w:p w:rsidR="00DF688C" w:rsidRDefault="00437954">
            <w:pPr>
              <w:pStyle w:val="TableParagraph"/>
              <w:tabs>
                <w:tab w:val="left" w:pos="736"/>
                <w:tab w:val="left" w:pos="1245"/>
                <w:tab w:val="left" w:pos="2099"/>
                <w:tab w:val="left" w:pos="2848"/>
                <w:tab w:val="left" w:pos="3784"/>
              </w:tabs>
              <w:spacing w:before="120" w:line="360" w:lineRule="auto"/>
              <w:ind w:right="96"/>
              <w:rPr>
                <w:sz w:val="24"/>
              </w:rPr>
            </w:pPr>
            <w:r>
              <w:rPr>
                <w:spacing w:val="-4"/>
                <w:sz w:val="24"/>
              </w:rPr>
              <w:t>Test</w:t>
            </w:r>
            <w:r>
              <w:rPr>
                <w:sz w:val="24"/>
              </w:rPr>
              <w:tab/>
            </w:r>
            <w:r>
              <w:rPr>
                <w:spacing w:val="-4"/>
                <w:sz w:val="24"/>
              </w:rPr>
              <w:t>the</w:t>
            </w:r>
            <w:r>
              <w:rPr>
                <w:sz w:val="24"/>
              </w:rPr>
              <w:tab/>
            </w:r>
            <w:r>
              <w:rPr>
                <w:spacing w:val="-2"/>
                <w:sz w:val="24"/>
              </w:rPr>
              <w:t>update</w:t>
            </w:r>
            <w:r>
              <w:rPr>
                <w:sz w:val="24"/>
              </w:rPr>
              <w:tab/>
            </w:r>
            <w:r>
              <w:rPr>
                <w:spacing w:val="-4"/>
                <w:sz w:val="24"/>
              </w:rPr>
              <w:t>grade</w:t>
            </w:r>
            <w:r>
              <w:rPr>
                <w:sz w:val="24"/>
              </w:rPr>
              <w:tab/>
            </w:r>
            <w:r>
              <w:rPr>
                <w:spacing w:val="-2"/>
                <w:sz w:val="24"/>
              </w:rPr>
              <w:t>process</w:t>
            </w:r>
            <w:r>
              <w:rPr>
                <w:sz w:val="24"/>
              </w:rPr>
              <w:tab/>
            </w:r>
            <w:r>
              <w:rPr>
                <w:spacing w:val="-2"/>
                <w:sz w:val="24"/>
              </w:rPr>
              <w:t xml:space="preserve">without </w:t>
            </w:r>
            <w:r>
              <w:rPr>
                <w:sz w:val="24"/>
              </w:rPr>
              <w:t>selecting all or any necessary information.</w:t>
            </w:r>
          </w:p>
        </w:tc>
        <w:tc>
          <w:tcPr>
            <w:tcW w:w="3336" w:type="dxa"/>
          </w:tcPr>
          <w:p w:rsidR="00DF688C" w:rsidRDefault="00437954">
            <w:pPr>
              <w:pStyle w:val="TableParagraph"/>
              <w:spacing w:before="120" w:line="360" w:lineRule="auto"/>
              <w:ind w:right="96"/>
              <w:jc w:val="both"/>
              <w:rPr>
                <w:sz w:val="24"/>
              </w:rPr>
            </w:pPr>
            <w:r>
              <w:rPr>
                <w:sz w:val="24"/>
              </w:rPr>
              <w:t xml:space="preserve">The student clicks the Update Grade button without selecting any subject, examination, </w:t>
            </w:r>
            <w:proofErr w:type="gramStart"/>
            <w:r>
              <w:rPr>
                <w:sz w:val="24"/>
              </w:rPr>
              <w:t>exam</w:t>
            </w:r>
            <w:proofErr w:type="gramEnd"/>
            <w:r>
              <w:rPr>
                <w:sz w:val="24"/>
              </w:rPr>
              <w:t xml:space="preserve"> year and grade options.</w:t>
            </w:r>
          </w:p>
        </w:tc>
        <w:tc>
          <w:tcPr>
            <w:tcW w:w="3354" w:type="dxa"/>
          </w:tcPr>
          <w:p w:rsidR="00DF688C" w:rsidRDefault="00437954">
            <w:pPr>
              <w:pStyle w:val="TableParagraph"/>
              <w:spacing w:before="120" w:line="360" w:lineRule="auto"/>
              <w:ind w:right="99"/>
              <w:rPr>
                <w:sz w:val="24"/>
              </w:rPr>
            </w:pPr>
            <w:r>
              <w:rPr>
                <w:sz w:val="24"/>
              </w:rPr>
              <w:t>Display</w:t>
            </w:r>
            <w:r>
              <w:rPr>
                <w:spacing w:val="40"/>
                <w:sz w:val="24"/>
              </w:rPr>
              <w:t xml:space="preserve"> </w:t>
            </w:r>
            <w:r>
              <w:rPr>
                <w:sz w:val="24"/>
              </w:rPr>
              <w:t>“Please</w:t>
            </w:r>
            <w:r>
              <w:rPr>
                <w:spacing w:val="40"/>
                <w:sz w:val="24"/>
              </w:rPr>
              <w:t xml:space="preserve"> </w:t>
            </w:r>
            <w:r>
              <w:rPr>
                <w:sz w:val="24"/>
              </w:rPr>
              <w:t>select</w:t>
            </w:r>
            <w:r>
              <w:rPr>
                <w:spacing w:val="40"/>
                <w:sz w:val="24"/>
              </w:rPr>
              <w:t xml:space="preserve"> </w:t>
            </w:r>
            <w:r>
              <w:rPr>
                <w:sz w:val="24"/>
              </w:rPr>
              <w:t>an</w:t>
            </w:r>
            <w:r>
              <w:rPr>
                <w:spacing w:val="40"/>
                <w:sz w:val="24"/>
              </w:rPr>
              <w:t xml:space="preserve"> </w:t>
            </w:r>
            <w:r>
              <w:rPr>
                <w:sz w:val="24"/>
              </w:rPr>
              <w:t>item in the list.”</w:t>
            </w:r>
          </w:p>
        </w:tc>
      </w:tr>
    </w:tbl>
    <w:p w:rsidR="00DF688C" w:rsidRDefault="00DF688C">
      <w:pPr>
        <w:spacing w:line="360" w:lineRule="auto"/>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4627"/>
        <w:gridCol w:w="3336"/>
        <w:gridCol w:w="3354"/>
      </w:tblGrid>
      <w:tr w:rsidR="00DF688C">
        <w:trPr>
          <w:trHeight w:val="653"/>
        </w:trPr>
        <w:tc>
          <w:tcPr>
            <w:tcW w:w="2052"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17" w:type="dxa"/>
            <w:gridSpan w:val="3"/>
          </w:tcPr>
          <w:p w:rsidR="00DF688C" w:rsidRDefault="00437954">
            <w:pPr>
              <w:pStyle w:val="TableParagraph"/>
              <w:rPr>
                <w:sz w:val="24"/>
              </w:rPr>
            </w:pPr>
            <w:r>
              <w:rPr>
                <w:spacing w:val="-2"/>
                <w:sz w:val="24"/>
              </w:rPr>
              <w:t>T3.040</w:t>
            </w:r>
          </w:p>
        </w:tc>
      </w:tr>
      <w:tr w:rsidR="00DF688C">
        <w:trPr>
          <w:trHeight w:val="653"/>
        </w:trPr>
        <w:tc>
          <w:tcPr>
            <w:tcW w:w="2052" w:type="dxa"/>
            <w:shd w:val="clear" w:color="auto" w:fill="E7E6E6"/>
          </w:tcPr>
          <w:p w:rsidR="00DF688C" w:rsidRDefault="00437954">
            <w:pPr>
              <w:pStyle w:val="TableParagraph"/>
              <w:rPr>
                <w:b/>
                <w:sz w:val="24"/>
              </w:rPr>
            </w:pPr>
            <w:r>
              <w:rPr>
                <w:b/>
                <w:sz w:val="24"/>
              </w:rPr>
              <w:t>Module</w:t>
            </w:r>
            <w:r>
              <w:rPr>
                <w:b/>
                <w:spacing w:val="-7"/>
                <w:sz w:val="24"/>
              </w:rPr>
              <w:t xml:space="preserve"> </w:t>
            </w:r>
            <w:r>
              <w:rPr>
                <w:b/>
                <w:spacing w:val="-4"/>
                <w:sz w:val="24"/>
              </w:rPr>
              <w:t>Name</w:t>
            </w:r>
          </w:p>
        </w:tc>
        <w:tc>
          <w:tcPr>
            <w:tcW w:w="11317" w:type="dxa"/>
            <w:gridSpan w:val="3"/>
          </w:tcPr>
          <w:p w:rsidR="00DF688C" w:rsidRDefault="00437954">
            <w:pPr>
              <w:pStyle w:val="TableParagraph"/>
              <w:rPr>
                <w:sz w:val="24"/>
              </w:rPr>
            </w:pPr>
            <w:r>
              <w:rPr>
                <w:sz w:val="24"/>
              </w:rPr>
              <w:t>Update</w:t>
            </w:r>
            <w:r>
              <w:rPr>
                <w:spacing w:val="-2"/>
                <w:sz w:val="24"/>
              </w:rPr>
              <w:t xml:space="preserve"> </w:t>
            </w:r>
            <w:r>
              <w:rPr>
                <w:sz w:val="24"/>
              </w:rPr>
              <w:t>Profile</w:t>
            </w:r>
            <w:r>
              <w:rPr>
                <w:spacing w:val="-2"/>
                <w:sz w:val="24"/>
              </w:rPr>
              <w:t xml:space="preserve"> Details</w:t>
            </w:r>
          </w:p>
        </w:tc>
      </w:tr>
      <w:tr w:rsidR="00DF688C">
        <w:trPr>
          <w:trHeight w:val="653"/>
        </w:trPr>
        <w:tc>
          <w:tcPr>
            <w:tcW w:w="2052" w:type="dxa"/>
            <w:shd w:val="clear" w:color="auto" w:fill="E7E6E6"/>
          </w:tcPr>
          <w:p w:rsidR="00DF688C" w:rsidRDefault="00437954">
            <w:pPr>
              <w:pStyle w:val="TableParagraph"/>
              <w:spacing w:before="118"/>
              <w:rPr>
                <w:b/>
                <w:sz w:val="24"/>
              </w:rPr>
            </w:pPr>
            <w:r>
              <w:rPr>
                <w:b/>
                <w:sz w:val="24"/>
              </w:rPr>
              <w:t>Test</w:t>
            </w:r>
            <w:r>
              <w:rPr>
                <w:b/>
                <w:spacing w:val="-2"/>
                <w:sz w:val="24"/>
              </w:rPr>
              <w:t xml:space="preserve"> Description</w:t>
            </w:r>
          </w:p>
        </w:tc>
        <w:tc>
          <w:tcPr>
            <w:tcW w:w="11317" w:type="dxa"/>
            <w:gridSpan w:val="3"/>
          </w:tcPr>
          <w:p w:rsidR="00DF688C" w:rsidRDefault="00437954">
            <w:pPr>
              <w:pStyle w:val="TableParagraph"/>
              <w:spacing w:before="118"/>
              <w:rPr>
                <w:sz w:val="24"/>
              </w:rPr>
            </w:pPr>
            <w:r>
              <w:rPr>
                <w:sz w:val="24"/>
              </w:rPr>
              <w:t>To</w:t>
            </w:r>
            <w:r>
              <w:rPr>
                <w:spacing w:val="-2"/>
                <w:sz w:val="24"/>
              </w:rPr>
              <w:t xml:space="preserve"> </w:t>
            </w:r>
            <w:r>
              <w:rPr>
                <w:sz w:val="24"/>
              </w:rPr>
              <w:t>update</w:t>
            </w:r>
            <w:r>
              <w:rPr>
                <w:spacing w:val="-2"/>
                <w:sz w:val="24"/>
              </w:rPr>
              <w:t xml:space="preserve"> </w:t>
            </w:r>
            <w:r>
              <w:rPr>
                <w:sz w:val="24"/>
              </w:rPr>
              <w:t xml:space="preserve">profile </w:t>
            </w:r>
            <w:r>
              <w:rPr>
                <w:spacing w:val="-2"/>
                <w:sz w:val="24"/>
              </w:rPr>
              <w:t>details.</w:t>
            </w:r>
          </w:p>
        </w:tc>
      </w:tr>
      <w:tr w:rsidR="00DF688C">
        <w:trPr>
          <w:trHeight w:val="653"/>
        </w:trPr>
        <w:tc>
          <w:tcPr>
            <w:tcW w:w="2052" w:type="dxa"/>
            <w:shd w:val="clear" w:color="auto" w:fill="E7E6E6"/>
          </w:tcPr>
          <w:p w:rsidR="00DF688C" w:rsidRDefault="00437954">
            <w:pPr>
              <w:pStyle w:val="TableParagraph"/>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4627" w:type="dxa"/>
            <w:shd w:val="clear" w:color="auto" w:fill="E7E6E6"/>
          </w:tcPr>
          <w:p w:rsidR="00DF688C" w:rsidRDefault="00437954">
            <w:pPr>
              <w:pStyle w:val="TableParagraph"/>
              <w:rPr>
                <w:b/>
                <w:sz w:val="24"/>
              </w:rPr>
            </w:pPr>
            <w:r>
              <w:rPr>
                <w:b/>
                <w:sz w:val="24"/>
              </w:rPr>
              <w:t>Test</w:t>
            </w:r>
            <w:r>
              <w:rPr>
                <w:b/>
                <w:spacing w:val="-2"/>
                <w:sz w:val="24"/>
              </w:rPr>
              <w:t xml:space="preserve"> </w:t>
            </w:r>
            <w:r>
              <w:rPr>
                <w:b/>
                <w:sz w:val="24"/>
              </w:rPr>
              <w:t xml:space="preserve">Case </w:t>
            </w:r>
            <w:r>
              <w:rPr>
                <w:b/>
                <w:spacing w:val="-2"/>
                <w:sz w:val="24"/>
              </w:rPr>
              <w:t>Description</w:t>
            </w:r>
          </w:p>
        </w:tc>
        <w:tc>
          <w:tcPr>
            <w:tcW w:w="3336" w:type="dxa"/>
            <w:shd w:val="clear" w:color="auto" w:fill="E7E6E6"/>
          </w:tcPr>
          <w:p w:rsidR="00DF688C" w:rsidRDefault="00437954">
            <w:pPr>
              <w:pStyle w:val="TableParagraph"/>
              <w:rPr>
                <w:b/>
                <w:sz w:val="24"/>
              </w:rPr>
            </w:pPr>
            <w:r>
              <w:rPr>
                <w:b/>
                <w:spacing w:val="-2"/>
                <w:sz w:val="24"/>
              </w:rPr>
              <w:t>Procedures</w:t>
            </w:r>
          </w:p>
        </w:tc>
        <w:tc>
          <w:tcPr>
            <w:tcW w:w="3354" w:type="dxa"/>
            <w:shd w:val="clear" w:color="auto" w:fill="E7E6E6"/>
          </w:tcPr>
          <w:p w:rsidR="00DF688C" w:rsidRDefault="00437954">
            <w:pPr>
              <w:pStyle w:val="TableParagraph"/>
              <w:rPr>
                <w:b/>
                <w:sz w:val="24"/>
              </w:rPr>
            </w:pPr>
            <w:r>
              <w:rPr>
                <w:b/>
                <w:sz w:val="24"/>
              </w:rPr>
              <w:t>Expected</w:t>
            </w:r>
            <w:r>
              <w:rPr>
                <w:b/>
                <w:spacing w:val="-4"/>
                <w:sz w:val="24"/>
              </w:rPr>
              <w:t xml:space="preserve"> </w:t>
            </w:r>
            <w:r>
              <w:rPr>
                <w:b/>
                <w:spacing w:val="-2"/>
                <w:sz w:val="24"/>
              </w:rPr>
              <w:t>Result</w:t>
            </w:r>
          </w:p>
        </w:tc>
      </w:tr>
      <w:tr w:rsidR="00DF688C">
        <w:trPr>
          <w:trHeight w:val="3138"/>
        </w:trPr>
        <w:tc>
          <w:tcPr>
            <w:tcW w:w="2052" w:type="dxa"/>
          </w:tcPr>
          <w:p w:rsidR="00DF688C" w:rsidRDefault="00437954">
            <w:pPr>
              <w:pStyle w:val="TableParagraph"/>
              <w:ind w:left="542"/>
              <w:rPr>
                <w:sz w:val="24"/>
              </w:rPr>
            </w:pPr>
            <w:r>
              <w:rPr>
                <w:spacing w:val="-2"/>
                <w:sz w:val="24"/>
              </w:rPr>
              <w:t>TC40.001</w:t>
            </w:r>
          </w:p>
        </w:tc>
        <w:tc>
          <w:tcPr>
            <w:tcW w:w="4627" w:type="dxa"/>
          </w:tcPr>
          <w:p w:rsidR="00DF688C" w:rsidRDefault="00437954">
            <w:pPr>
              <w:pStyle w:val="TableParagraph"/>
              <w:spacing w:line="360" w:lineRule="auto"/>
              <w:ind w:right="96"/>
              <w:jc w:val="both"/>
              <w:rPr>
                <w:sz w:val="24"/>
              </w:rPr>
            </w:pPr>
            <w:r>
              <w:rPr>
                <w:sz w:val="24"/>
              </w:rPr>
              <w:t>Test the update profile details process with</w:t>
            </w:r>
            <w:r>
              <w:rPr>
                <w:spacing w:val="40"/>
                <w:sz w:val="24"/>
              </w:rPr>
              <w:t xml:space="preserve"> </w:t>
            </w:r>
            <w:r>
              <w:rPr>
                <w:sz w:val="24"/>
              </w:rPr>
              <w:t>all necessary information entered, data that does not yet exist in the database and email address is in the correct format.</w:t>
            </w:r>
          </w:p>
        </w:tc>
        <w:tc>
          <w:tcPr>
            <w:tcW w:w="3336" w:type="dxa"/>
          </w:tcPr>
          <w:p w:rsidR="00DF688C" w:rsidRDefault="00437954">
            <w:pPr>
              <w:pStyle w:val="TableParagraph"/>
              <w:spacing w:line="360" w:lineRule="auto"/>
              <w:ind w:right="96"/>
              <w:jc w:val="both"/>
              <w:rPr>
                <w:sz w:val="24"/>
              </w:rPr>
            </w:pPr>
            <w:r>
              <w:rPr>
                <w:sz w:val="24"/>
              </w:rPr>
              <w:t>The student clicks the Update Profile button after entering phone number and email</w:t>
            </w:r>
            <w:r>
              <w:rPr>
                <w:spacing w:val="40"/>
                <w:sz w:val="24"/>
              </w:rPr>
              <w:t xml:space="preserve"> </w:t>
            </w:r>
            <w:r>
              <w:rPr>
                <w:sz w:val="24"/>
              </w:rPr>
              <w:t xml:space="preserve">address that have not yet been recorded in the database and email address is in the correct </w:t>
            </w:r>
            <w:r>
              <w:rPr>
                <w:spacing w:val="-2"/>
                <w:sz w:val="24"/>
              </w:rPr>
              <w:t>format.</w:t>
            </w:r>
          </w:p>
        </w:tc>
        <w:tc>
          <w:tcPr>
            <w:tcW w:w="3354" w:type="dxa"/>
          </w:tcPr>
          <w:p w:rsidR="00DF688C" w:rsidRDefault="00437954">
            <w:pPr>
              <w:pStyle w:val="TableParagraph"/>
              <w:spacing w:line="360" w:lineRule="auto"/>
              <w:ind w:right="96"/>
              <w:jc w:val="both"/>
              <w:rPr>
                <w:sz w:val="24"/>
              </w:rPr>
            </w:pPr>
            <w:r>
              <w:rPr>
                <w:sz w:val="24"/>
              </w:rPr>
              <w:t xml:space="preserve">Display “Email has been updated </w:t>
            </w:r>
            <w:proofErr w:type="spellStart"/>
            <w:r>
              <w:rPr>
                <w:sz w:val="24"/>
              </w:rPr>
              <w:t>successfully!”</w:t>
            </w:r>
            <w:proofErr w:type="gramStart"/>
            <w:r>
              <w:rPr>
                <w:sz w:val="24"/>
              </w:rPr>
              <w:t>.“</w:t>
            </w:r>
            <w:proofErr w:type="gramEnd"/>
            <w:r>
              <w:rPr>
                <w:sz w:val="24"/>
              </w:rPr>
              <w:t>Phone</w:t>
            </w:r>
            <w:proofErr w:type="spellEnd"/>
            <w:r>
              <w:rPr>
                <w:sz w:val="24"/>
              </w:rPr>
              <w:t xml:space="preserve"> number has been updated </w:t>
            </w:r>
            <w:proofErr w:type="spellStart"/>
            <w:r>
              <w:rPr>
                <w:sz w:val="24"/>
              </w:rPr>
              <w:t>successfully!”Address</w:t>
            </w:r>
            <w:proofErr w:type="spellEnd"/>
            <w:r>
              <w:rPr>
                <w:sz w:val="24"/>
              </w:rPr>
              <w:t>,</w:t>
            </w:r>
            <w:r>
              <w:rPr>
                <w:spacing w:val="-15"/>
                <w:sz w:val="24"/>
              </w:rPr>
              <w:t xml:space="preserve"> </w:t>
            </w:r>
            <w:r>
              <w:rPr>
                <w:sz w:val="24"/>
              </w:rPr>
              <w:t xml:space="preserve">Postcode &amp; State has been updated </w:t>
            </w:r>
            <w:r>
              <w:rPr>
                <w:spacing w:val="-2"/>
                <w:sz w:val="24"/>
              </w:rPr>
              <w:t>successfully</w:t>
            </w:r>
            <w:proofErr w:type="gramStart"/>
            <w:r>
              <w:rPr>
                <w:spacing w:val="-2"/>
                <w:sz w:val="24"/>
              </w:rPr>
              <w:t>!.</w:t>
            </w:r>
            <w:proofErr w:type="gramEnd"/>
          </w:p>
        </w:tc>
      </w:tr>
      <w:tr w:rsidR="00DF688C">
        <w:trPr>
          <w:trHeight w:val="2720"/>
        </w:trPr>
        <w:tc>
          <w:tcPr>
            <w:tcW w:w="2052" w:type="dxa"/>
          </w:tcPr>
          <w:p w:rsidR="00DF688C" w:rsidRDefault="00437954">
            <w:pPr>
              <w:pStyle w:val="TableParagraph"/>
              <w:spacing w:before="118"/>
              <w:ind w:left="542"/>
              <w:rPr>
                <w:sz w:val="24"/>
              </w:rPr>
            </w:pPr>
            <w:r>
              <w:rPr>
                <w:spacing w:val="-2"/>
                <w:sz w:val="24"/>
              </w:rPr>
              <w:t>TC40.002</w:t>
            </w:r>
          </w:p>
        </w:tc>
        <w:tc>
          <w:tcPr>
            <w:tcW w:w="4627" w:type="dxa"/>
          </w:tcPr>
          <w:p w:rsidR="00DF688C" w:rsidRDefault="00437954">
            <w:pPr>
              <w:pStyle w:val="TableParagraph"/>
              <w:spacing w:before="118" w:line="360" w:lineRule="auto"/>
              <w:ind w:right="96"/>
              <w:jc w:val="both"/>
              <w:rPr>
                <w:sz w:val="24"/>
              </w:rPr>
            </w:pPr>
            <w:r>
              <w:rPr>
                <w:sz w:val="24"/>
              </w:rPr>
              <w:t>Test the update profile details process with</w:t>
            </w:r>
            <w:r>
              <w:rPr>
                <w:spacing w:val="40"/>
                <w:sz w:val="24"/>
              </w:rPr>
              <w:t xml:space="preserve"> </w:t>
            </w:r>
            <w:r>
              <w:rPr>
                <w:sz w:val="24"/>
              </w:rPr>
              <w:t>all necessary information entered, phone number</w:t>
            </w:r>
            <w:r>
              <w:rPr>
                <w:spacing w:val="-4"/>
                <w:sz w:val="24"/>
              </w:rPr>
              <w:t xml:space="preserve"> </w:t>
            </w:r>
            <w:r>
              <w:rPr>
                <w:sz w:val="24"/>
              </w:rPr>
              <w:t>and</w:t>
            </w:r>
            <w:r>
              <w:rPr>
                <w:spacing w:val="-1"/>
                <w:sz w:val="24"/>
              </w:rPr>
              <w:t xml:space="preserve"> </w:t>
            </w:r>
            <w:r>
              <w:rPr>
                <w:sz w:val="24"/>
              </w:rPr>
              <w:t>email</w:t>
            </w:r>
            <w:r>
              <w:rPr>
                <w:spacing w:val="-3"/>
                <w:sz w:val="24"/>
              </w:rPr>
              <w:t xml:space="preserve"> </w:t>
            </w:r>
            <w:r>
              <w:rPr>
                <w:sz w:val="24"/>
              </w:rPr>
              <w:t>address</w:t>
            </w:r>
            <w:r>
              <w:rPr>
                <w:spacing w:val="-3"/>
                <w:sz w:val="24"/>
              </w:rPr>
              <w:t xml:space="preserve"> </w:t>
            </w:r>
            <w:r>
              <w:rPr>
                <w:sz w:val="24"/>
              </w:rPr>
              <w:t>already</w:t>
            </w:r>
            <w:r>
              <w:rPr>
                <w:spacing w:val="-1"/>
                <w:sz w:val="24"/>
              </w:rPr>
              <w:t xml:space="preserve"> </w:t>
            </w:r>
            <w:r>
              <w:rPr>
                <w:sz w:val="24"/>
              </w:rPr>
              <w:t>exist</w:t>
            </w:r>
            <w:r>
              <w:rPr>
                <w:spacing w:val="-3"/>
                <w:sz w:val="24"/>
              </w:rPr>
              <w:t xml:space="preserve"> </w:t>
            </w:r>
            <w:r>
              <w:rPr>
                <w:sz w:val="24"/>
              </w:rPr>
              <w:t>in</w:t>
            </w:r>
            <w:r>
              <w:rPr>
                <w:spacing w:val="-5"/>
                <w:sz w:val="24"/>
              </w:rPr>
              <w:t xml:space="preserve"> </w:t>
            </w:r>
            <w:r>
              <w:rPr>
                <w:sz w:val="24"/>
              </w:rPr>
              <w:t xml:space="preserve">the database and email address is in the correct </w:t>
            </w:r>
            <w:r>
              <w:rPr>
                <w:spacing w:val="-2"/>
                <w:sz w:val="24"/>
              </w:rPr>
              <w:t>format.</w:t>
            </w:r>
          </w:p>
        </w:tc>
        <w:tc>
          <w:tcPr>
            <w:tcW w:w="3336" w:type="dxa"/>
          </w:tcPr>
          <w:p w:rsidR="00DF688C" w:rsidRDefault="00437954">
            <w:pPr>
              <w:pStyle w:val="TableParagraph"/>
              <w:spacing w:before="118" w:line="360" w:lineRule="auto"/>
              <w:ind w:right="96"/>
              <w:jc w:val="both"/>
              <w:rPr>
                <w:sz w:val="24"/>
              </w:rPr>
            </w:pPr>
            <w:r>
              <w:rPr>
                <w:sz w:val="24"/>
              </w:rPr>
              <w:t>The student clicks the Update Profile button after entering phone number and email</w:t>
            </w:r>
            <w:r>
              <w:rPr>
                <w:spacing w:val="40"/>
                <w:sz w:val="24"/>
              </w:rPr>
              <w:t xml:space="preserve"> </w:t>
            </w:r>
            <w:r>
              <w:rPr>
                <w:sz w:val="24"/>
              </w:rPr>
              <w:t>address that already exist in the database and email address is in the correct format.</w:t>
            </w:r>
          </w:p>
        </w:tc>
        <w:tc>
          <w:tcPr>
            <w:tcW w:w="3354" w:type="dxa"/>
          </w:tcPr>
          <w:p w:rsidR="00DF688C" w:rsidRDefault="00437954">
            <w:pPr>
              <w:pStyle w:val="TableParagraph"/>
              <w:spacing w:before="118" w:line="360" w:lineRule="auto"/>
              <w:ind w:right="96"/>
              <w:jc w:val="both"/>
              <w:rPr>
                <w:sz w:val="24"/>
              </w:rPr>
            </w:pPr>
            <w:r>
              <w:rPr>
                <w:sz w:val="24"/>
              </w:rPr>
              <w:t>Display “Email already exist. Please use other than that.” “Phone number already exist. Please use other than that.”</w:t>
            </w:r>
          </w:p>
        </w:tc>
      </w:tr>
    </w:tbl>
    <w:p w:rsidR="00DF688C" w:rsidRDefault="00DF688C">
      <w:pPr>
        <w:spacing w:line="360" w:lineRule="auto"/>
        <w:jc w:val="both"/>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4627"/>
        <w:gridCol w:w="3336"/>
        <w:gridCol w:w="3354"/>
      </w:tblGrid>
      <w:tr w:rsidR="00DF688C">
        <w:trPr>
          <w:trHeight w:val="2723"/>
        </w:trPr>
        <w:tc>
          <w:tcPr>
            <w:tcW w:w="2052" w:type="dxa"/>
          </w:tcPr>
          <w:p w:rsidR="00DF688C" w:rsidRDefault="00437954">
            <w:pPr>
              <w:pStyle w:val="TableParagraph"/>
              <w:ind w:left="542"/>
              <w:rPr>
                <w:sz w:val="24"/>
              </w:rPr>
            </w:pPr>
            <w:r>
              <w:rPr>
                <w:spacing w:val="-2"/>
                <w:sz w:val="24"/>
              </w:rPr>
              <w:t>TC40.003</w:t>
            </w:r>
          </w:p>
        </w:tc>
        <w:tc>
          <w:tcPr>
            <w:tcW w:w="4627" w:type="dxa"/>
          </w:tcPr>
          <w:p w:rsidR="00DF688C" w:rsidRDefault="00437954">
            <w:pPr>
              <w:pStyle w:val="TableParagraph"/>
              <w:spacing w:line="360" w:lineRule="auto"/>
              <w:ind w:right="96"/>
              <w:jc w:val="both"/>
              <w:rPr>
                <w:sz w:val="24"/>
              </w:rPr>
            </w:pPr>
            <w:r>
              <w:rPr>
                <w:sz w:val="24"/>
              </w:rPr>
              <w:t>Test the update profile details process with</w:t>
            </w:r>
            <w:r>
              <w:rPr>
                <w:spacing w:val="40"/>
                <w:sz w:val="24"/>
              </w:rPr>
              <w:t xml:space="preserve"> </w:t>
            </w:r>
            <w:r>
              <w:rPr>
                <w:sz w:val="24"/>
              </w:rPr>
              <w:t>all necessary information entered, data already exist in the database and email address is not in the correct format.</w:t>
            </w:r>
          </w:p>
        </w:tc>
        <w:tc>
          <w:tcPr>
            <w:tcW w:w="3336" w:type="dxa"/>
          </w:tcPr>
          <w:p w:rsidR="00DF688C" w:rsidRDefault="00437954">
            <w:pPr>
              <w:pStyle w:val="TableParagraph"/>
              <w:spacing w:line="360" w:lineRule="auto"/>
              <w:ind w:right="96"/>
              <w:jc w:val="both"/>
              <w:rPr>
                <w:sz w:val="24"/>
              </w:rPr>
            </w:pPr>
            <w:r>
              <w:rPr>
                <w:sz w:val="24"/>
              </w:rPr>
              <w:t>The student clicks the Update Profile button after entering phone number and email</w:t>
            </w:r>
            <w:r>
              <w:rPr>
                <w:spacing w:val="40"/>
                <w:sz w:val="24"/>
              </w:rPr>
              <w:t xml:space="preserve"> </w:t>
            </w:r>
            <w:r>
              <w:rPr>
                <w:sz w:val="24"/>
              </w:rPr>
              <w:t>address that already exist in the database and email address is in the incorrect format.</w:t>
            </w:r>
          </w:p>
        </w:tc>
        <w:tc>
          <w:tcPr>
            <w:tcW w:w="3354" w:type="dxa"/>
          </w:tcPr>
          <w:p w:rsidR="00DF688C" w:rsidRDefault="00437954">
            <w:pPr>
              <w:pStyle w:val="TableParagraph"/>
              <w:spacing w:line="360" w:lineRule="auto"/>
              <w:rPr>
                <w:sz w:val="24"/>
              </w:rPr>
            </w:pPr>
            <w:r>
              <w:rPr>
                <w:sz w:val="24"/>
              </w:rPr>
              <w:t>Display</w:t>
            </w:r>
            <w:r>
              <w:rPr>
                <w:spacing w:val="40"/>
                <w:sz w:val="24"/>
              </w:rPr>
              <w:t xml:space="preserve"> </w:t>
            </w:r>
            <w:r>
              <w:rPr>
                <w:sz w:val="24"/>
              </w:rPr>
              <w:t>“</w:t>
            </w:r>
            <w:proofErr w:type="gramStart"/>
            <w:r>
              <w:rPr>
                <w:sz w:val="24"/>
              </w:rPr>
              <w:t>Error</w:t>
            </w:r>
            <w:r>
              <w:rPr>
                <w:spacing w:val="40"/>
                <w:sz w:val="24"/>
              </w:rPr>
              <w:t xml:space="preserve"> </w:t>
            </w:r>
            <w:r>
              <w:rPr>
                <w:sz w:val="24"/>
              </w:rPr>
              <w:t>:</w:t>
            </w:r>
            <w:proofErr w:type="gramEnd"/>
            <w:r>
              <w:rPr>
                <w:spacing w:val="40"/>
                <w:sz w:val="24"/>
              </w:rPr>
              <w:t xml:space="preserve"> </w:t>
            </w:r>
            <w:r>
              <w:rPr>
                <w:sz w:val="24"/>
              </w:rPr>
              <w:t>You</w:t>
            </w:r>
            <w:r>
              <w:rPr>
                <w:spacing w:val="40"/>
                <w:sz w:val="24"/>
              </w:rPr>
              <w:t xml:space="preserve"> </w:t>
            </w:r>
            <w:r>
              <w:rPr>
                <w:sz w:val="24"/>
              </w:rPr>
              <w:t>did</w:t>
            </w:r>
            <w:r>
              <w:rPr>
                <w:spacing w:val="40"/>
                <w:sz w:val="24"/>
              </w:rPr>
              <w:t xml:space="preserve"> </w:t>
            </w:r>
            <w:r>
              <w:rPr>
                <w:sz w:val="24"/>
              </w:rPr>
              <w:t>not enter a valid email.”</w:t>
            </w:r>
          </w:p>
        </w:tc>
      </w:tr>
    </w:tbl>
    <w:p w:rsidR="00DF688C" w:rsidRDefault="00DF688C">
      <w:pPr>
        <w:pStyle w:val="BodyText"/>
        <w:spacing w:before="0"/>
        <w:rPr>
          <w:b/>
          <w:sz w:val="20"/>
        </w:rPr>
      </w:pPr>
    </w:p>
    <w:p w:rsidR="00DF688C" w:rsidRDefault="00DF688C">
      <w:pPr>
        <w:pStyle w:val="BodyText"/>
        <w:spacing w:before="1"/>
        <w:rPr>
          <w:b/>
          <w:sz w:val="1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4627"/>
        <w:gridCol w:w="3336"/>
        <w:gridCol w:w="3354"/>
      </w:tblGrid>
      <w:tr w:rsidR="00DF688C">
        <w:trPr>
          <w:trHeight w:val="653"/>
        </w:trPr>
        <w:tc>
          <w:tcPr>
            <w:tcW w:w="2052"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17" w:type="dxa"/>
            <w:gridSpan w:val="3"/>
          </w:tcPr>
          <w:p w:rsidR="00DF688C" w:rsidRDefault="00437954">
            <w:pPr>
              <w:pStyle w:val="TableParagraph"/>
              <w:rPr>
                <w:sz w:val="24"/>
              </w:rPr>
            </w:pPr>
            <w:r>
              <w:rPr>
                <w:spacing w:val="-2"/>
                <w:sz w:val="24"/>
              </w:rPr>
              <w:t>T3.041</w:t>
            </w:r>
          </w:p>
        </w:tc>
      </w:tr>
      <w:tr w:rsidR="00DF688C">
        <w:trPr>
          <w:trHeight w:val="653"/>
        </w:trPr>
        <w:tc>
          <w:tcPr>
            <w:tcW w:w="2052" w:type="dxa"/>
            <w:shd w:val="clear" w:color="auto" w:fill="E7E6E6"/>
          </w:tcPr>
          <w:p w:rsidR="00DF688C" w:rsidRDefault="00437954">
            <w:pPr>
              <w:pStyle w:val="TableParagraph"/>
              <w:spacing w:before="120"/>
              <w:rPr>
                <w:b/>
                <w:sz w:val="24"/>
              </w:rPr>
            </w:pPr>
            <w:r>
              <w:rPr>
                <w:b/>
                <w:sz w:val="24"/>
              </w:rPr>
              <w:t>Module</w:t>
            </w:r>
            <w:r>
              <w:rPr>
                <w:b/>
                <w:spacing w:val="-7"/>
                <w:sz w:val="24"/>
              </w:rPr>
              <w:t xml:space="preserve"> </w:t>
            </w:r>
            <w:r>
              <w:rPr>
                <w:b/>
                <w:spacing w:val="-4"/>
                <w:sz w:val="24"/>
              </w:rPr>
              <w:t>Name</w:t>
            </w:r>
          </w:p>
        </w:tc>
        <w:tc>
          <w:tcPr>
            <w:tcW w:w="11317" w:type="dxa"/>
            <w:gridSpan w:val="3"/>
          </w:tcPr>
          <w:p w:rsidR="00DF688C" w:rsidRDefault="00437954">
            <w:pPr>
              <w:pStyle w:val="TableParagraph"/>
              <w:spacing w:before="120"/>
              <w:rPr>
                <w:sz w:val="24"/>
              </w:rPr>
            </w:pPr>
            <w:r>
              <w:rPr>
                <w:sz w:val="24"/>
              </w:rPr>
              <w:t>Change</w:t>
            </w:r>
            <w:r>
              <w:rPr>
                <w:spacing w:val="-2"/>
                <w:sz w:val="24"/>
              </w:rPr>
              <w:t xml:space="preserve"> Password</w:t>
            </w:r>
          </w:p>
        </w:tc>
      </w:tr>
      <w:tr w:rsidR="00DF688C">
        <w:trPr>
          <w:trHeight w:val="653"/>
        </w:trPr>
        <w:tc>
          <w:tcPr>
            <w:tcW w:w="2052" w:type="dxa"/>
            <w:shd w:val="clear" w:color="auto" w:fill="E7E6E6"/>
          </w:tcPr>
          <w:p w:rsidR="00DF688C" w:rsidRDefault="00437954">
            <w:pPr>
              <w:pStyle w:val="TableParagraph"/>
              <w:spacing w:before="118"/>
              <w:rPr>
                <w:b/>
                <w:sz w:val="24"/>
              </w:rPr>
            </w:pPr>
            <w:r>
              <w:rPr>
                <w:b/>
                <w:sz w:val="24"/>
              </w:rPr>
              <w:t>Test</w:t>
            </w:r>
            <w:r>
              <w:rPr>
                <w:b/>
                <w:spacing w:val="-2"/>
                <w:sz w:val="24"/>
              </w:rPr>
              <w:t xml:space="preserve"> Description</w:t>
            </w:r>
          </w:p>
        </w:tc>
        <w:tc>
          <w:tcPr>
            <w:tcW w:w="11317" w:type="dxa"/>
            <w:gridSpan w:val="3"/>
          </w:tcPr>
          <w:p w:rsidR="00DF688C" w:rsidRDefault="00437954">
            <w:pPr>
              <w:pStyle w:val="TableParagraph"/>
              <w:spacing w:before="118"/>
              <w:rPr>
                <w:sz w:val="24"/>
              </w:rPr>
            </w:pPr>
            <w:r>
              <w:rPr>
                <w:sz w:val="24"/>
              </w:rPr>
              <w:t>To</w:t>
            </w:r>
            <w:r>
              <w:rPr>
                <w:spacing w:val="-2"/>
                <w:sz w:val="24"/>
              </w:rPr>
              <w:t xml:space="preserve"> </w:t>
            </w:r>
            <w:r>
              <w:rPr>
                <w:sz w:val="24"/>
              </w:rPr>
              <w:t xml:space="preserve">change </w:t>
            </w:r>
            <w:r>
              <w:rPr>
                <w:spacing w:val="-2"/>
                <w:sz w:val="24"/>
              </w:rPr>
              <w:t>password.</w:t>
            </w:r>
          </w:p>
        </w:tc>
      </w:tr>
      <w:tr w:rsidR="00DF688C">
        <w:trPr>
          <w:trHeight w:val="654"/>
        </w:trPr>
        <w:tc>
          <w:tcPr>
            <w:tcW w:w="2052" w:type="dxa"/>
            <w:shd w:val="clear" w:color="auto" w:fill="E7E6E6"/>
          </w:tcPr>
          <w:p w:rsidR="00DF688C" w:rsidRDefault="00437954">
            <w:pPr>
              <w:pStyle w:val="TableParagraph"/>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4627" w:type="dxa"/>
            <w:shd w:val="clear" w:color="auto" w:fill="E7E6E6"/>
          </w:tcPr>
          <w:p w:rsidR="00DF688C" w:rsidRDefault="00437954">
            <w:pPr>
              <w:pStyle w:val="TableParagraph"/>
              <w:rPr>
                <w:b/>
                <w:sz w:val="24"/>
              </w:rPr>
            </w:pPr>
            <w:r>
              <w:rPr>
                <w:b/>
                <w:sz w:val="24"/>
              </w:rPr>
              <w:t>Test</w:t>
            </w:r>
            <w:r>
              <w:rPr>
                <w:b/>
                <w:spacing w:val="-2"/>
                <w:sz w:val="24"/>
              </w:rPr>
              <w:t xml:space="preserve"> </w:t>
            </w:r>
            <w:r>
              <w:rPr>
                <w:b/>
                <w:sz w:val="24"/>
              </w:rPr>
              <w:t xml:space="preserve">Case </w:t>
            </w:r>
            <w:r>
              <w:rPr>
                <w:b/>
                <w:spacing w:val="-2"/>
                <w:sz w:val="24"/>
              </w:rPr>
              <w:t>Description</w:t>
            </w:r>
          </w:p>
        </w:tc>
        <w:tc>
          <w:tcPr>
            <w:tcW w:w="3336" w:type="dxa"/>
            <w:shd w:val="clear" w:color="auto" w:fill="E7E6E6"/>
          </w:tcPr>
          <w:p w:rsidR="00DF688C" w:rsidRDefault="00437954">
            <w:pPr>
              <w:pStyle w:val="TableParagraph"/>
              <w:rPr>
                <w:b/>
                <w:sz w:val="24"/>
              </w:rPr>
            </w:pPr>
            <w:r>
              <w:rPr>
                <w:b/>
                <w:spacing w:val="-2"/>
                <w:sz w:val="24"/>
              </w:rPr>
              <w:t>Procedures</w:t>
            </w:r>
          </w:p>
        </w:tc>
        <w:tc>
          <w:tcPr>
            <w:tcW w:w="3354" w:type="dxa"/>
            <w:shd w:val="clear" w:color="auto" w:fill="E7E6E6"/>
          </w:tcPr>
          <w:p w:rsidR="00DF688C" w:rsidRDefault="00437954">
            <w:pPr>
              <w:pStyle w:val="TableParagraph"/>
              <w:rPr>
                <w:b/>
                <w:sz w:val="24"/>
              </w:rPr>
            </w:pPr>
            <w:r>
              <w:rPr>
                <w:b/>
                <w:sz w:val="24"/>
              </w:rPr>
              <w:t>Expected</w:t>
            </w:r>
            <w:r>
              <w:rPr>
                <w:b/>
                <w:spacing w:val="-4"/>
                <w:sz w:val="24"/>
              </w:rPr>
              <w:t xml:space="preserve"> </w:t>
            </w:r>
            <w:r>
              <w:rPr>
                <w:b/>
                <w:spacing w:val="-2"/>
                <w:sz w:val="24"/>
              </w:rPr>
              <w:t>Result</w:t>
            </w:r>
          </w:p>
        </w:tc>
      </w:tr>
      <w:tr w:rsidR="00DF688C">
        <w:trPr>
          <w:trHeight w:val="2306"/>
        </w:trPr>
        <w:tc>
          <w:tcPr>
            <w:tcW w:w="2052" w:type="dxa"/>
          </w:tcPr>
          <w:p w:rsidR="00DF688C" w:rsidRDefault="00437954">
            <w:pPr>
              <w:pStyle w:val="TableParagraph"/>
              <w:spacing w:before="120"/>
              <w:ind w:left="542"/>
              <w:rPr>
                <w:sz w:val="24"/>
              </w:rPr>
            </w:pPr>
            <w:r>
              <w:rPr>
                <w:spacing w:val="-2"/>
                <w:sz w:val="24"/>
              </w:rPr>
              <w:t>TC41.001</w:t>
            </w:r>
          </w:p>
        </w:tc>
        <w:tc>
          <w:tcPr>
            <w:tcW w:w="4627" w:type="dxa"/>
          </w:tcPr>
          <w:p w:rsidR="00DF688C" w:rsidRDefault="00437954">
            <w:pPr>
              <w:pStyle w:val="TableParagraph"/>
              <w:spacing w:before="120" w:line="360" w:lineRule="auto"/>
              <w:ind w:right="97"/>
              <w:jc w:val="both"/>
              <w:rPr>
                <w:sz w:val="24"/>
              </w:rPr>
            </w:pPr>
            <w:r>
              <w:rPr>
                <w:sz w:val="24"/>
              </w:rPr>
              <w:t>Test the password change process with the old password matching the current password, new and confirm password is the same.</w:t>
            </w:r>
          </w:p>
        </w:tc>
        <w:tc>
          <w:tcPr>
            <w:tcW w:w="3336" w:type="dxa"/>
          </w:tcPr>
          <w:p w:rsidR="00DF688C" w:rsidRDefault="00437954">
            <w:pPr>
              <w:pStyle w:val="TableParagraph"/>
              <w:spacing w:before="120" w:line="360" w:lineRule="auto"/>
              <w:ind w:right="96"/>
              <w:jc w:val="both"/>
              <w:rPr>
                <w:sz w:val="24"/>
              </w:rPr>
            </w:pPr>
            <w:r>
              <w:rPr>
                <w:sz w:val="24"/>
              </w:rPr>
              <w:t>The student clicks the Change Password button after entering old password that matches with the current password, new and confirm password is the same.</w:t>
            </w:r>
          </w:p>
        </w:tc>
        <w:tc>
          <w:tcPr>
            <w:tcW w:w="3354" w:type="dxa"/>
          </w:tcPr>
          <w:p w:rsidR="00DF688C" w:rsidRDefault="00437954">
            <w:pPr>
              <w:pStyle w:val="TableParagraph"/>
              <w:spacing w:before="120" w:line="360" w:lineRule="auto"/>
              <w:rPr>
                <w:sz w:val="24"/>
              </w:rPr>
            </w:pPr>
            <w:r>
              <w:rPr>
                <w:sz w:val="24"/>
              </w:rPr>
              <w:t>Display</w:t>
            </w:r>
            <w:r>
              <w:rPr>
                <w:spacing w:val="80"/>
                <w:sz w:val="24"/>
              </w:rPr>
              <w:t xml:space="preserve"> </w:t>
            </w:r>
            <w:r>
              <w:rPr>
                <w:sz w:val="24"/>
              </w:rPr>
              <w:t>“Password</w:t>
            </w:r>
            <w:r>
              <w:rPr>
                <w:spacing w:val="80"/>
                <w:sz w:val="24"/>
              </w:rPr>
              <w:t xml:space="preserve"> </w:t>
            </w:r>
            <w:r>
              <w:rPr>
                <w:sz w:val="24"/>
              </w:rPr>
              <w:t>has</w:t>
            </w:r>
            <w:r>
              <w:rPr>
                <w:spacing w:val="80"/>
                <w:sz w:val="24"/>
              </w:rPr>
              <w:t xml:space="preserve"> </w:t>
            </w:r>
            <w:r>
              <w:rPr>
                <w:sz w:val="24"/>
              </w:rPr>
              <w:t>been changed successfully!</w:t>
            </w:r>
            <w:proofErr w:type="gramStart"/>
            <w:r>
              <w:rPr>
                <w:sz w:val="24"/>
              </w:rPr>
              <w:t>”.</w:t>
            </w:r>
            <w:proofErr w:type="gramEnd"/>
          </w:p>
        </w:tc>
      </w:tr>
    </w:tbl>
    <w:p w:rsidR="00DF688C" w:rsidRDefault="00DF688C">
      <w:pPr>
        <w:spacing w:line="360" w:lineRule="auto"/>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4627"/>
        <w:gridCol w:w="3336"/>
        <w:gridCol w:w="3354"/>
      </w:tblGrid>
      <w:tr w:rsidR="00DF688C">
        <w:trPr>
          <w:trHeight w:val="2723"/>
        </w:trPr>
        <w:tc>
          <w:tcPr>
            <w:tcW w:w="2052" w:type="dxa"/>
          </w:tcPr>
          <w:p w:rsidR="00DF688C" w:rsidRDefault="00437954">
            <w:pPr>
              <w:pStyle w:val="TableParagraph"/>
              <w:ind w:left="530" w:right="521"/>
              <w:jc w:val="center"/>
              <w:rPr>
                <w:sz w:val="24"/>
              </w:rPr>
            </w:pPr>
            <w:r>
              <w:rPr>
                <w:spacing w:val="-2"/>
                <w:sz w:val="24"/>
              </w:rPr>
              <w:t>TC41.002</w:t>
            </w:r>
          </w:p>
        </w:tc>
        <w:tc>
          <w:tcPr>
            <w:tcW w:w="4627" w:type="dxa"/>
          </w:tcPr>
          <w:p w:rsidR="00DF688C" w:rsidRDefault="00437954">
            <w:pPr>
              <w:pStyle w:val="TableParagraph"/>
              <w:spacing w:line="360" w:lineRule="auto"/>
              <w:ind w:right="97"/>
              <w:jc w:val="both"/>
              <w:rPr>
                <w:sz w:val="24"/>
              </w:rPr>
            </w:pPr>
            <w:r>
              <w:rPr>
                <w:sz w:val="24"/>
              </w:rPr>
              <w:t xml:space="preserve">Test the password change process with the old password not matching the current password, new and confirm password is the </w:t>
            </w:r>
            <w:r>
              <w:rPr>
                <w:spacing w:val="-2"/>
                <w:sz w:val="24"/>
              </w:rPr>
              <w:t>same.</w:t>
            </w:r>
          </w:p>
        </w:tc>
        <w:tc>
          <w:tcPr>
            <w:tcW w:w="3336" w:type="dxa"/>
          </w:tcPr>
          <w:p w:rsidR="00DF688C" w:rsidRDefault="00437954">
            <w:pPr>
              <w:pStyle w:val="TableParagraph"/>
              <w:spacing w:line="360" w:lineRule="auto"/>
              <w:ind w:right="96"/>
              <w:jc w:val="both"/>
              <w:rPr>
                <w:sz w:val="24"/>
              </w:rPr>
            </w:pPr>
            <w:r>
              <w:rPr>
                <w:sz w:val="24"/>
              </w:rPr>
              <w:t>The student clicks the Change Password button after entering old password that does not matches with the current password, new and confirm password is the same.</w:t>
            </w:r>
          </w:p>
        </w:tc>
        <w:tc>
          <w:tcPr>
            <w:tcW w:w="3354" w:type="dxa"/>
          </w:tcPr>
          <w:p w:rsidR="00DF688C" w:rsidRDefault="00437954">
            <w:pPr>
              <w:pStyle w:val="TableParagraph"/>
              <w:spacing w:line="360" w:lineRule="auto"/>
              <w:rPr>
                <w:sz w:val="24"/>
              </w:rPr>
            </w:pPr>
            <w:r>
              <w:rPr>
                <w:sz w:val="24"/>
              </w:rPr>
              <w:t>Display</w:t>
            </w:r>
            <w:r>
              <w:rPr>
                <w:spacing w:val="34"/>
                <w:sz w:val="24"/>
              </w:rPr>
              <w:t xml:space="preserve"> </w:t>
            </w:r>
            <w:r>
              <w:rPr>
                <w:sz w:val="24"/>
              </w:rPr>
              <w:t>“Uh-oh!</w:t>
            </w:r>
            <w:r>
              <w:rPr>
                <w:spacing w:val="35"/>
                <w:sz w:val="24"/>
              </w:rPr>
              <w:t xml:space="preserve"> </w:t>
            </w:r>
            <w:r>
              <w:rPr>
                <w:sz w:val="24"/>
              </w:rPr>
              <w:t>Old</w:t>
            </w:r>
            <w:r>
              <w:rPr>
                <w:spacing w:val="34"/>
                <w:sz w:val="24"/>
              </w:rPr>
              <w:t xml:space="preserve"> </w:t>
            </w:r>
            <w:r>
              <w:rPr>
                <w:sz w:val="24"/>
              </w:rPr>
              <w:t>password not match.”</w:t>
            </w:r>
          </w:p>
        </w:tc>
      </w:tr>
      <w:tr w:rsidR="00DF688C">
        <w:trPr>
          <w:trHeight w:val="2724"/>
        </w:trPr>
        <w:tc>
          <w:tcPr>
            <w:tcW w:w="2052" w:type="dxa"/>
          </w:tcPr>
          <w:p w:rsidR="00DF688C" w:rsidRDefault="00437954">
            <w:pPr>
              <w:pStyle w:val="TableParagraph"/>
              <w:spacing w:before="118"/>
              <w:ind w:left="530" w:right="521"/>
              <w:jc w:val="center"/>
              <w:rPr>
                <w:sz w:val="24"/>
              </w:rPr>
            </w:pPr>
            <w:r>
              <w:rPr>
                <w:spacing w:val="-2"/>
                <w:sz w:val="24"/>
              </w:rPr>
              <w:t>TC41.003</w:t>
            </w:r>
          </w:p>
        </w:tc>
        <w:tc>
          <w:tcPr>
            <w:tcW w:w="4627" w:type="dxa"/>
          </w:tcPr>
          <w:p w:rsidR="00DF688C" w:rsidRDefault="00437954">
            <w:pPr>
              <w:pStyle w:val="TableParagraph"/>
              <w:spacing w:before="118" w:line="360" w:lineRule="auto"/>
              <w:ind w:right="96"/>
              <w:jc w:val="both"/>
              <w:rPr>
                <w:sz w:val="24"/>
              </w:rPr>
            </w:pPr>
            <w:r>
              <w:rPr>
                <w:sz w:val="24"/>
              </w:rPr>
              <w:t>Test the password change process with the old password not matching the current password, new and confirm password is not the same.</w:t>
            </w:r>
          </w:p>
        </w:tc>
        <w:tc>
          <w:tcPr>
            <w:tcW w:w="3336" w:type="dxa"/>
          </w:tcPr>
          <w:p w:rsidR="00DF688C" w:rsidRDefault="00437954">
            <w:pPr>
              <w:pStyle w:val="TableParagraph"/>
              <w:spacing w:before="118" w:line="360" w:lineRule="auto"/>
              <w:ind w:right="96"/>
              <w:jc w:val="both"/>
              <w:rPr>
                <w:sz w:val="24"/>
              </w:rPr>
            </w:pPr>
            <w:r>
              <w:rPr>
                <w:sz w:val="24"/>
              </w:rPr>
              <w:t>The student clicks the Change Password button after entering old password that does not matches with the current password, new and confirm password is not the same.</w:t>
            </w:r>
          </w:p>
        </w:tc>
        <w:tc>
          <w:tcPr>
            <w:tcW w:w="3354" w:type="dxa"/>
          </w:tcPr>
          <w:p w:rsidR="00DF688C" w:rsidRDefault="00437954">
            <w:pPr>
              <w:pStyle w:val="TableParagraph"/>
              <w:spacing w:before="118" w:line="360" w:lineRule="auto"/>
              <w:ind w:right="97"/>
              <w:jc w:val="both"/>
              <w:rPr>
                <w:sz w:val="24"/>
              </w:rPr>
            </w:pPr>
            <w:r>
              <w:rPr>
                <w:sz w:val="24"/>
              </w:rPr>
              <w:t xml:space="preserve">Display “New Password and Confirm Password do not </w:t>
            </w:r>
            <w:r>
              <w:rPr>
                <w:spacing w:val="-2"/>
                <w:sz w:val="24"/>
              </w:rPr>
              <w:t>match!”</w:t>
            </w:r>
          </w:p>
        </w:tc>
      </w:tr>
      <w:tr w:rsidR="00DF688C">
        <w:trPr>
          <w:trHeight w:val="3136"/>
        </w:trPr>
        <w:tc>
          <w:tcPr>
            <w:tcW w:w="2052" w:type="dxa"/>
          </w:tcPr>
          <w:p w:rsidR="00DF688C" w:rsidRDefault="00437954">
            <w:pPr>
              <w:pStyle w:val="TableParagraph"/>
              <w:spacing w:before="118"/>
              <w:ind w:left="530" w:right="521"/>
              <w:jc w:val="center"/>
              <w:rPr>
                <w:sz w:val="24"/>
              </w:rPr>
            </w:pPr>
            <w:r>
              <w:rPr>
                <w:spacing w:val="-2"/>
                <w:sz w:val="24"/>
              </w:rPr>
              <w:t>TC41.004</w:t>
            </w:r>
          </w:p>
        </w:tc>
        <w:tc>
          <w:tcPr>
            <w:tcW w:w="4627" w:type="dxa"/>
          </w:tcPr>
          <w:p w:rsidR="00DF688C" w:rsidRDefault="00437954">
            <w:pPr>
              <w:pStyle w:val="TableParagraph"/>
              <w:spacing w:before="118" w:line="360" w:lineRule="auto"/>
              <w:ind w:right="96"/>
              <w:jc w:val="both"/>
              <w:rPr>
                <w:sz w:val="24"/>
              </w:rPr>
            </w:pPr>
            <w:r>
              <w:rPr>
                <w:sz w:val="24"/>
              </w:rPr>
              <w:t>Test the password change process with the old password matching the current password, new and confirm password is the same but</w:t>
            </w:r>
            <w:r>
              <w:rPr>
                <w:spacing w:val="40"/>
                <w:sz w:val="24"/>
              </w:rPr>
              <w:t xml:space="preserve"> </w:t>
            </w:r>
            <w:r>
              <w:rPr>
                <w:sz w:val="24"/>
              </w:rPr>
              <w:t>not follow the requested format.</w:t>
            </w:r>
          </w:p>
        </w:tc>
        <w:tc>
          <w:tcPr>
            <w:tcW w:w="3336" w:type="dxa"/>
          </w:tcPr>
          <w:p w:rsidR="00DF688C" w:rsidRDefault="00437954">
            <w:pPr>
              <w:pStyle w:val="TableParagraph"/>
              <w:spacing w:before="118" w:line="360" w:lineRule="auto"/>
              <w:ind w:right="96"/>
              <w:jc w:val="both"/>
              <w:rPr>
                <w:sz w:val="24"/>
              </w:rPr>
            </w:pPr>
            <w:r>
              <w:rPr>
                <w:sz w:val="24"/>
              </w:rPr>
              <w:t xml:space="preserve">The student clicks the Change Password button after entering old password that matches with the current password, new and confirm password is the same but not follow the requested </w:t>
            </w:r>
            <w:r>
              <w:rPr>
                <w:spacing w:val="-2"/>
                <w:sz w:val="24"/>
              </w:rPr>
              <w:t>format.</w:t>
            </w:r>
          </w:p>
        </w:tc>
        <w:tc>
          <w:tcPr>
            <w:tcW w:w="3354" w:type="dxa"/>
          </w:tcPr>
          <w:p w:rsidR="00DF688C" w:rsidRDefault="00437954">
            <w:pPr>
              <w:pStyle w:val="TableParagraph"/>
              <w:tabs>
                <w:tab w:val="left" w:pos="1118"/>
                <w:tab w:val="left" w:pos="2102"/>
                <w:tab w:val="left" w:pos="2951"/>
              </w:tabs>
              <w:spacing w:before="118" w:line="360" w:lineRule="auto"/>
              <w:ind w:right="96"/>
              <w:rPr>
                <w:sz w:val="24"/>
              </w:rPr>
            </w:pPr>
            <w:r>
              <w:rPr>
                <w:spacing w:val="-2"/>
                <w:sz w:val="24"/>
              </w:rPr>
              <w:t>Display</w:t>
            </w:r>
            <w:r>
              <w:rPr>
                <w:sz w:val="24"/>
              </w:rPr>
              <w:tab/>
            </w:r>
            <w:r>
              <w:rPr>
                <w:spacing w:val="-2"/>
                <w:sz w:val="24"/>
              </w:rPr>
              <w:t>“Please</w:t>
            </w:r>
            <w:r>
              <w:rPr>
                <w:sz w:val="24"/>
              </w:rPr>
              <w:tab/>
            </w:r>
            <w:r>
              <w:rPr>
                <w:spacing w:val="-4"/>
                <w:sz w:val="24"/>
              </w:rPr>
              <w:t>match</w:t>
            </w:r>
            <w:r>
              <w:rPr>
                <w:sz w:val="24"/>
              </w:rPr>
              <w:tab/>
            </w:r>
            <w:r>
              <w:rPr>
                <w:spacing w:val="-4"/>
                <w:sz w:val="24"/>
              </w:rPr>
              <w:t xml:space="preserve">the </w:t>
            </w:r>
            <w:r>
              <w:rPr>
                <w:sz w:val="24"/>
              </w:rPr>
              <w:t>requested format.”</w:t>
            </w:r>
          </w:p>
        </w:tc>
      </w:tr>
    </w:tbl>
    <w:p w:rsidR="00DF688C" w:rsidRDefault="00DF688C">
      <w:pPr>
        <w:spacing w:line="360" w:lineRule="auto"/>
        <w:rPr>
          <w:sz w:val="24"/>
        </w:rPr>
        <w:sectPr w:rsidR="00DF688C">
          <w:pgSz w:w="16840" w:h="11910" w:orient="landscape"/>
          <w:pgMar w:top="1340" w:right="1200" w:bottom="280" w:left="2040" w:header="720" w:footer="720" w:gutter="0"/>
          <w:cols w:space="720"/>
        </w:sectPr>
      </w:pPr>
    </w:p>
    <w:p w:rsidR="00DF688C" w:rsidRDefault="00437954">
      <w:pPr>
        <w:pStyle w:val="ListParagraph"/>
        <w:numPr>
          <w:ilvl w:val="2"/>
          <w:numId w:val="1"/>
        </w:numPr>
        <w:tabs>
          <w:tab w:val="left" w:pos="1307"/>
          <w:tab w:val="left" w:pos="1308"/>
        </w:tabs>
        <w:ind w:left="1308"/>
        <w:jc w:val="left"/>
        <w:rPr>
          <w:b/>
          <w:sz w:val="24"/>
        </w:rPr>
      </w:pPr>
      <w:r>
        <w:rPr>
          <w:b/>
          <w:sz w:val="24"/>
        </w:rPr>
        <w:lastRenderedPageBreak/>
        <w:t>TEST</w:t>
      </w:r>
      <w:r>
        <w:rPr>
          <w:b/>
          <w:spacing w:val="-7"/>
          <w:sz w:val="24"/>
        </w:rPr>
        <w:t xml:space="preserve"> </w:t>
      </w:r>
      <w:r>
        <w:rPr>
          <w:b/>
          <w:spacing w:val="-4"/>
          <w:sz w:val="24"/>
        </w:rPr>
        <w:t>DATA</w:t>
      </w:r>
    </w:p>
    <w:p w:rsidR="00DF688C" w:rsidRDefault="00DF688C">
      <w:pPr>
        <w:pStyle w:val="BodyText"/>
        <w:spacing w:before="1"/>
        <w:rPr>
          <w:b/>
          <w:sz w:val="12"/>
        </w:rPr>
      </w:pPr>
    </w:p>
    <w:tbl>
      <w:tblPr>
        <w:tblW w:w="0" w:type="auto"/>
        <w:tblInd w:w="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7"/>
        <w:gridCol w:w="4393"/>
        <w:gridCol w:w="3103"/>
      </w:tblGrid>
      <w:tr w:rsidR="00DF688C">
        <w:trPr>
          <w:trHeight w:val="630"/>
        </w:trPr>
        <w:tc>
          <w:tcPr>
            <w:tcW w:w="707" w:type="dxa"/>
            <w:shd w:val="clear" w:color="auto" w:fill="E7E6E6"/>
          </w:tcPr>
          <w:p w:rsidR="00DF688C" w:rsidRDefault="00437954">
            <w:pPr>
              <w:pStyle w:val="TableParagraph"/>
              <w:spacing w:before="120"/>
              <w:ind w:left="175"/>
              <w:rPr>
                <w:sz w:val="24"/>
              </w:rPr>
            </w:pPr>
            <w:r>
              <w:rPr>
                <w:spacing w:val="-5"/>
                <w:sz w:val="24"/>
              </w:rPr>
              <w:t>No.</w:t>
            </w:r>
          </w:p>
        </w:tc>
        <w:tc>
          <w:tcPr>
            <w:tcW w:w="4393" w:type="dxa"/>
            <w:shd w:val="clear" w:color="auto" w:fill="E7E6E6"/>
          </w:tcPr>
          <w:p w:rsidR="00DF688C" w:rsidRDefault="00437954">
            <w:pPr>
              <w:pStyle w:val="TableParagraph"/>
              <w:spacing w:before="120"/>
              <w:ind w:left="1823" w:right="1821"/>
              <w:jc w:val="center"/>
              <w:rPr>
                <w:sz w:val="24"/>
              </w:rPr>
            </w:pPr>
            <w:r>
              <w:rPr>
                <w:spacing w:val="-2"/>
                <w:sz w:val="24"/>
              </w:rPr>
              <w:t>Test</w:t>
            </w:r>
            <w:r>
              <w:rPr>
                <w:spacing w:val="-11"/>
                <w:sz w:val="24"/>
              </w:rPr>
              <w:t xml:space="preserve"> </w:t>
            </w:r>
            <w:r>
              <w:rPr>
                <w:spacing w:val="-5"/>
                <w:sz w:val="24"/>
              </w:rPr>
              <w:t>ID</w:t>
            </w:r>
          </w:p>
        </w:tc>
        <w:tc>
          <w:tcPr>
            <w:tcW w:w="3103" w:type="dxa"/>
            <w:shd w:val="clear" w:color="auto" w:fill="E7E6E6"/>
          </w:tcPr>
          <w:p w:rsidR="00DF688C" w:rsidRDefault="00437954">
            <w:pPr>
              <w:pStyle w:val="TableParagraph"/>
              <w:spacing w:before="120"/>
              <w:ind w:left="664" w:right="655"/>
              <w:jc w:val="center"/>
              <w:rPr>
                <w:sz w:val="24"/>
              </w:rPr>
            </w:pPr>
            <w:r>
              <w:rPr>
                <w:sz w:val="24"/>
              </w:rPr>
              <w:t>Type</w:t>
            </w:r>
            <w:r>
              <w:rPr>
                <w:spacing w:val="-15"/>
                <w:sz w:val="24"/>
              </w:rPr>
              <w:t xml:space="preserve"> </w:t>
            </w:r>
            <w:r>
              <w:rPr>
                <w:sz w:val="24"/>
              </w:rPr>
              <w:t>Of</w:t>
            </w:r>
            <w:r>
              <w:rPr>
                <w:spacing w:val="-15"/>
                <w:sz w:val="24"/>
              </w:rPr>
              <w:t xml:space="preserve"> </w:t>
            </w:r>
            <w:r>
              <w:rPr>
                <w:sz w:val="24"/>
              </w:rPr>
              <w:t>Test</w:t>
            </w:r>
            <w:r>
              <w:rPr>
                <w:spacing w:val="-14"/>
                <w:sz w:val="24"/>
              </w:rPr>
              <w:t xml:space="preserve"> </w:t>
            </w:r>
            <w:r>
              <w:rPr>
                <w:spacing w:val="-4"/>
                <w:sz w:val="24"/>
              </w:rPr>
              <w:t>Data</w:t>
            </w:r>
          </w:p>
        </w:tc>
      </w:tr>
      <w:tr w:rsidR="00DF688C">
        <w:trPr>
          <w:trHeight w:val="606"/>
        </w:trPr>
        <w:tc>
          <w:tcPr>
            <w:tcW w:w="707" w:type="dxa"/>
          </w:tcPr>
          <w:p w:rsidR="00DF688C" w:rsidRDefault="00437954">
            <w:pPr>
              <w:pStyle w:val="TableParagraph"/>
              <w:spacing w:before="118"/>
              <w:ind w:left="173"/>
              <w:rPr>
                <w:sz w:val="24"/>
              </w:rPr>
            </w:pPr>
            <w:r>
              <w:rPr>
                <w:spacing w:val="-5"/>
                <w:sz w:val="24"/>
              </w:rPr>
              <w:t>1.</w:t>
            </w:r>
          </w:p>
        </w:tc>
        <w:tc>
          <w:tcPr>
            <w:tcW w:w="4393" w:type="dxa"/>
          </w:tcPr>
          <w:p w:rsidR="00DF688C" w:rsidRDefault="00437954">
            <w:pPr>
              <w:pStyle w:val="TableParagraph"/>
              <w:spacing w:before="118"/>
              <w:ind w:left="1823" w:right="1817"/>
              <w:jc w:val="center"/>
              <w:rPr>
                <w:sz w:val="24"/>
              </w:rPr>
            </w:pPr>
            <w:r>
              <w:rPr>
                <w:spacing w:val="-2"/>
                <w:sz w:val="24"/>
              </w:rPr>
              <w:t>T1.001</w:t>
            </w:r>
          </w:p>
        </w:tc>
        <w:tc>
          <w:tcPr>
            <w:tcW w:w="3103" w:type="dxa"/>
          </w:tcPr>
          <w:p w:rsidR="00DF688C" w:rsidRDefault="00437954">
            <w:pPr>
              <w:pStyle w:val="TableParagraph"/>
              <w:spacing w:before="118"/>
              <w:ind w:left="664" w:right="655"/>
              <w:jc w:val="center"/>
              <w:rPr>
                <w:sz w:val="24"/>
              </w:rPr>
            </w:pPr>
            <w:r>
              <w:rPr>
                <w:sz w:val="24"/>
              </w:rPr>
              <w:t>Real</w:t>
            </w:r>
            <w:r>
              <w:rPr>
                <w:spacing w:val="-2"/>
                <w:sz w:val="24"/>
              </w:rPr>
              <w:t xml:space="preserve"> </w:t>
            </w:r>
            <w:r>
              <w:rPr>
                <w:sz w:val="24"/>
              </w:rPr>
              <w:t>life</w:t>
            </w:r>
            <w:r>
              <w:rPr>
                <w:spacing w:val="-2"/>
                <w:sz w:val="24"/>
              </w:rPr>
              <w:t xml:space="preserve"> </w:t>
            </w:r>
            <w:r>
              <w:rPr>
                <w:spacing w:val="-4"/>
                <w:sz w:val="24"/>
              </w:rPr>
              <w:t>data</w:t>
            </w:r>
          </w:p>
        </w:tc>
      </w:tr>
      <w:tr w:rsidR="00DF688C">
        <w:trPr>
          <w:trHeight w:val="605"/>
        </w:trPr>
        <w:tc>
          <w:tcPr>
            <w:tcW w:w="707" w:type="dxa"/>
          </w:tcPr>
          <w:p w:rsidR="00DF688C" w:rsidRDefault="00437954">
            <w:pPr>
              <w:pStyle w:val="TableParagraph"/>
              <w:ind w:left="173"/>
              <w:rPr>
                <w:sz w:val="24"/>
              </w:rPr>
            </w:pPr>
            <w:r>
              <w:rPr>
                <w:spacing w:val="-5"/>
                <w:sz w:val="24"/>
              </w:rPr>
              <w:t>2.</w:t>
            </w:r>
          </w:p>
        </w:tc>
        <w:tc>
          <w:tcPr>
            <w:tcW w:w="4393" w:type="dxa"/>
          </w:tcPr>
          <w:p w:rsidR="00DF688C" w:rsidRDefault="00437954">
            <w:pPr>
              <w:pStyle w:val="TableParagraph"/>
              <w:ind w:left="1823" w:right="1816"/>
              <w:jc w:val="center"/>
              <w:rPr>
                <w:sz w:val="24"/>
              </w:rPr>
            </w:pPr>
            <w:r>
              <w:rPr>
                <w:spacing w:val="-2"/>
                <w:sz w:val="24"/>
              </w:rPr>
              <w:t>T1.002</w:t>
            </w:r>
          </w:p>
        </w:tc>
        <w:tc>
          <w:tcPr>
            <w:tcW w:w="3103" w:type="dxa"/>
          </w:tcPr>
          <w:p w:rsidR="00DF688C" w:rsidRDefault="00437954">
            <w:pPr>
              <w:pStyle w:val="TableParagraph"/>
              <w:ind w:left="664" w:right="655"/>
              <w:jc w:val="center"/>
              <w:rPr>
                <w:sz w:val="24"/>
              </w:rPr>
            </w:pPr>
            <w:r>
              <w:rPr>
                <w:sz w:val="24"/>
              </w:rPr>
              <w:t>Real</w:t>
            </w:r>
            <w:r>
              <w:rPr>
                <w:spacing w:val="-2"/>
                <w:sz w:val="24"/>
              </w:rPr>
              <w:t xml:space="preserve"> </w:t>
            </w:r>
            <w:r>
              <w:rPr>
                <w:sz w:val="24"/>
              </w:rPr>
              <w:t>life</w:t>
            </w:r>
            <w:r>
              <w:rPr>
                <w:spacing w:val="-2"/>
                <w:sz w:val="24"/>
              </w:rPr>
              <w:t xml:space="preserve"> </w:t>
            </w:r>
            <w:r>
              <w:rPr>
                <w:spacing w:val="-4"/>
                <w:sz w:val="24"/>
              </w:rPr>
              <w:t>data</w:t>
            </w:r>
          </w:p>
        </w:tc>
      </w:tr>
      <w:tr w:rsidR="00DF688C">
        <w:trPr>
          <w:trHeight w:val="605"/>
        </w:trPr>
        <w:tc>
          <w:tcPr>
            <w:tcW w:w="707" w:type="dxa"/>
          </w:tcPr>
          <w:p w:rsidR="00DF688C" w:rsidRDefault="00437954">
            <w:pPr>
              <w:pStyle w:val="TableParagraph"/>
              <w:spacing w:before="120"/>
              <w:ind w:left="173"/>
              <w:rPr>
                <w:sz w:val="24"/>
              </w:rPr>
            </w:pPr>
            <w:r>
              <w:rPr>
                <w:spacing w:val="-5"/>
                <w:sz w:val="24"/>
              </w:rPr>
              <w:t>3.</w:t>
            </w:r>
          </w:p>
        </w:tc>
        <w:tc>
          <w:tcPr>
            <w:tcW w:w="4393" w:type="dxa"/>
          </w:tcPr>
          <w:p w:rsidR="00DF688C" w:rsidRDefault="00437954">
            <w:pPr>
              <w:pStyle w:val="TableParagraph"/>
              <w:spacing w:before="120"/>
              <w:ind w:left="1823" w:right="1816"/>
              <w:jc w:val="center"/>
              <w:rPr>
                <w:sz w:val="24"/>
              </w:rPr>
            </w:pPr>
            <w:r>
              <w:rPr>
                <w:spacing w:val="-2"/>
                <w:sz w:val="24"/>
              </w:rPr>
              <w:t>T1.003</w:t>
            </w:r>
          </w:p>
        </w:tc>
        <w:tc>
          <w:tcPr>
            <w:tcW w:w="3103" w:type="dxa"/>
          </w:tcPr>
          <w:p w:rsidR="00DF688C" w:rsidRDefault="00437954">
            <w:pPr>
              <w:pStyle w:val="TableParagraph"/>
              <w:spacing w:before="120"/>
              <w:ind w:left="664" w:right="655"/>
              <w:jc w:val="center"/>
              <w:rPr>
                <w:sz w:val="24"/>
              </w:rPr>
            </w:pPr>
            <w:r>
              <w:rPr>
                <w:sz w:val="24"/>
              </w:rPr>
              <w:t>Real</w:t>
            </w:r>
            <w:r>
              <w:rPr>
                <w:spacing w:val="-2"/>
                <w:sz w:val="24"/>
              </w:rPr>
              <w:t xml:space="preserve"> </w:t>
            </w:r>
            <w:r>
              <w:rPr>
                <w:sz w:val="24"/>
              </w:rPr>
              <w:t>life</w:t>
            </w:r>
            <w:r>
              <w:rPr>
                <w:spacing w:val="-2"/>
                <w:sz w:val="24"/>
              </w:rPr>
              <w:t xml:space="preserve"> </w:t>
            </w:r>
            <w:r>
              <w:rPr>
                <w:spacing w:val="-4"/>
                <w:sz w:val="24"/>
              </w:rPr>
              <w:t>data</w:t>
            </w:r>
          </w:p>
        </w:tc>
      </w:tr>
      <w:tr w:rsidR="00DF688C">
        <w:trPr>
          <w:trHeight w:val="606"/>
        </w:trPr>
        <w:tc>
          <w:tcPr>
            <w:tcW w:w="707" w:type="dxa"/>
          </w:tcPr>
          <w:p w:rsidR="00DF688C" w:rsidRDefault="00437954">
            <w:pPr>
              <w:pStyle w:val="TableParagraph"/>
              <w:spacing w:before="118"/>
              <w:ind w:left="173"/>
              <w:rPr>
                <w:sz w:val="24"/>
              </w:rPr>
            </w:pPr>
            <w:r>
              <w:rPr>
                <w:spacing w:val="-5"/>
                <w:sz w:val="24"/>
              </w:rPr>
              <w:t>4.</w:t>
            </w:r>
          </w:p>
        </w:tc>
        <w:tc>
          <w:tcPr>
            <w:tcW w:w="4393" w:type="dxa"/>
          </w:tcPr>
          <w:p w:rsidR="00DF688C" w:rsidRDefault="00437954">
            <w:pPr>
              <w:pStyle w:val="TableParagraph"/>
              <w:spacing w:before="118"/>
              <w:ind w:left="1823" w:right="1816"/>
              <w:jc w:val="center"/>
              <w:rPr>
                <w:sz w:val="24"/>
              </w:rPr>
            </w:pPr>
            <w:r>
              <w:rPr>
                <w:spacing w:val="-2"/>
                <w:sz w:val="24"/>
              </w:rPr>
              <w:t>T1.004</w:t>
            </w:r>
          </w:p>
        </w:tc>
        <w:tc>
          <w:tcPr>
            <w:tcW w:w="3103" w:type="dxa"/>
          </w:tcPr>
          <w:p w:rsidR="00DF688C" w:rsidRDefault="00437954">
            <w:pPr>
              <w:pStyle w:val="TableParagraph"/>
              <w:spacing w:before="118"/>
              <w:ind w:left="664" w:right="655"/>
              <w:jc w:val="center"/>
              <w:rPr>
                <w:sz w:val="24"/>
              </w:rPr>
            </w:pPr>
            <w:r>
              <w:rPr>
                <w:sz w:val="24"/>
              </w:rPr>
              <w:t>Real</w:t>
            </w:r>
            <w:r>
              <w:rPr>
                <w:spacing w:val="-2"/>
                <w:sz w:val="24"/>
              </w:rPr>
              <w:t xml:space="preserve"> </w:t>
            </w:r>
            <w:r>
              <w:rPr>
                <w:sz w:val="24"/>
              </w:rPr>
              <w:t>life</w:t>
            </w:r>
            <w:r>
              <w:rPr>
                <w:spacing w:val="-2"/>
                <w:sz w:val="24"/>
              </w:rPr>
              <w:t xml:space="preserve"> </w:t>
            </w:r>
            <w:r>
              <w:rPr>
                <w:spacing w:val="-4"/>
                <w:sz w:val="24"/>
              </w:rPr>
              <w:t>data</w:t>
            </w:r>
          </w:p>
        </w:tc>
      </w:tr>
      <w:tr w:rsidR="00DF688C">
        <w:trPr>
          <w:trHeight w:val="606"/>
        </w:trPr>
        <w:tc>
          <w:tcPr>
            <w:tcW w:w="707" w:type="dxa"/>
          </w:tcPr>
          <w:p w:rsidR="00DF688C" w:rsidRDefault="00437954">
            <w:pPr>
              <w:pStyle w:val="TableParagraph"/>
              <w:ind w:left="173"/>
              <w:rPr>
                <w:sz w:val="24"/>
              </w:rPr>
            </w:pPr>
            <w:r>
              <w:rPr>
                <w:spacing w:val="-5"/>
                <w:sz w:val="24"/>
              </w:rPr>
              <w:t>5.</w:t>
            </w:r>
          </w:p>
        </w:tc>
        <w:tc>
          <w:tcPr>
            <w:tcW w:w="4393" w:type="dxa"/>
          </w:tcPr>
          <w:p w:rsidR="00DF688C" w:rsidRDefault="00437954">
            <w:pPr>
              <w:pStyle w:val="TableParagraph"/>
              <w:ind w:left="1823" w:right="1816"/>
              <w:jc w:val="center"/>
              <w:rPr>
                <w:sz w:val="24"/>
              </w:rPr>
            </w:pPr>
            <w:r>
              <w:rPr>
                <w:spacing w:val="-2"/>
                <w:sz w:val="24"/>
              </w:rPr>
              <w:t>T1.005</w:t>
            </w:r>
          </w:p>
        </w:tc>
        <w:tc>
          <w:tcPr>
            <w:tcW w:w="3103" w:type="dxa"/>
          </w:tcPr>
          <w:p w:rsidR="00DF688C" w:rsidRDefault="00437954">
            <w:pPr>
              <w:pStyle w:val="TableParagraph"/>
              <w:ind w:left="664" w:right="655"/>
              <w:jc w:val="center"/>
              <w:rPr>
                <w:sz w:val="24"/>
              </w:rPr>
            </w:pPr>
            <w:r>
              <w:rPr>
                <w:sz w:val="24"/>
              </w:rPr>
              <w:t>Real</w:t>
            </w:r>
            <w:r>
              <w:rPr>
                <w:spacing w:val="-2"/>
                <w:sz w:val="24"/>
              </w:rPr>
              <w:t xml:space="preserve"> </w:t>
            </w:r>
            <w:r>
              <w:rPr>
                <w:sz w:val="24"/>
              </w:rPr>
              <w:t>life</w:t>
            </w:r>
            <w:r>
              <w:rPr>
                <w:spacing w:val="-2"/>
                <w:sz w:val="24"/>
              </w:rPr>
              <w:t xml:space="preserve"> </w:t>
            </w:r>
            <w:r>
              <w:rPr>
                <w:spacing w:val="-4"/>
                <w:sz w:val="24"/>
              </w:rPr>
              <w:t>data</w:t>
            </w:r>
          </w:p>
        </w:tc>
      </w:tr>
      <w:tr w:rsidR="00DF688C">
        <w:trPr>
          <w:trHeight w:val="605"/>
        </w:trPr>
        <w:tc>
          <w:tcPr>
            <w:tcW w:w="707" w:type="dxa"/>
          </w:tcPr>
          <w:p w:rsidR="00DF688C" w:rsidRDefault="00437954">
            <w:pPr>
              <w:pStyle w:val="TableParagraph"/>
              <w:spacing w:before="120"/>
              <w:ind w:left="173"/>
              <w:rPr>
                <w:sz w:val="24"/>
              </w:rPr>
            </w:pPr>
            <w:r>
              <w:rPr>
                <w:spacing w:val="-5"/>
                <w:sz w:val="24"/>
              </w:rPr>
              <w:t>6.</w:t>
            </w:r>
          </w:p>
        </w:tc>
        <w:tc>
          <w:tcPr>
            <w:tcW w:w="4393" w:type="dxa"/>
          </w:tcPr>
          <w:p w:rsidR="00DF688C" w:rsidRDefault="00437954">
            <w:pPr>
              <w:pStyle w:val="TableParagraph"/>
              <w:spacing w:before="120"/>
              <w:ind w:left="1823" w:right="1816"/>
              <w:jc w:val="center"/>
              <w:rPr>
                <w:sz w:val="24"/>
              </w:rPr>
            </w:pPr>
            <w:r>
              <w:rPr>
                <w:spacing w:val="-2"/>
                <w:sz w:val="24"/>
              </w:rPr>
              <w:t>T1.006</w:t>
            </w:r>
          </w:p>
        </w:tc>
        <w:tc>
          <w:tcPr>
            <w:tcW w:w="3103" w:type="dxa"/>
          </w:tcPr>
          <w:p w:rsidR="00DF688C" w:rsidRDefault="00437954">
            <w:pPr>
              <w:pStyle w:val="TableParagraph"/>
              <w:spacing w:before="120"/>
              <w:ind w:left="664" w:right="655"/>
              <w:jc w:val="center"/>
              <w:rPr>
                <w:sz w:val="24"/>
              </w:rPr>
            </w:pPr>
            <w:r>
              <w:rPr>
                <w:sz w:val="24"/>
              </w:rPr>
              <w:t>Real</w:t>
            </w:r>
            <w:r>
              <w:rPr>
                <w:spacing w:val="-2"/>
                <w:sz w:val="24"/>
              </w:rPr>
              <w:t xml:space="preserve"> </w:t>
            </w:r>
            <w:r>
              <w:rPr>
                <w:sz w:val="24"/>
              </w:rPr>
              <w:t>life</w:t>
            </w:r>
            <w:r>
              <w:rPr>
                <w:spacing w:val="-2"/>
                <w:sz w:val="24"/>
              </w:rPr>
              <w:t xml:space="preserve"> </w:t>
            </w:r>
            <w:r>
              <w:rPr>
                <w:spacing w:val="-4"/>
                <w:sz w:val="24"/>
              </w:rPr>
              <w:t>data</w:t>
            </w:r>
          </w:p>
        </w:tc>
      </w:tr>
      <w:tr w:rsidR="00DF688C">
        <w:trPr>
          <w:trHeight w:val="605"/>
        </w:trPr>
        <w:tc>
          <w:tcPr>
            <w:tcW w:w="707" w:type="dxa"/>
          </w:tcPr>
          <w:p w:rsidR="00DF688C" w:rsidRDefault="00437954">
            <w:pPr>
              <w:pStyle w:val="TableParagraph"/>
              <w:spacing w:before="118"/>
              <w:ind w:left="173"/>
              <w:rPr>
                <w:sz w:val="24"/>
              </w:rPr>
            </w:pPr>
            <w:r>
              <w:rPr>
                <w:spacing w:val="-5"/>
                <w:sz w:val="24"/>
              </w:rPr>
              <w:t>7.</w:t>
            </w:r>
          </w:p>
        </w:tc>
        <w:tc>
          <w:tcPr>
            <w:tcW w:w="4393" w:type="dxa"/>
          </w:tcPr>
          <w:p w:rsidR="00DF688C" w:rsidRDefault="00437954">
            <w:pPr>
              <w:pStyle w:val="TableParagraph"/>
              <w:spacing w:before="118"/>
              <w:ind w:left="1823" w:right="1816"/>
              <w:jc w:val="center"/>
              <w:rPr>
                <w:sz w:val="24"/>
              </w:rPr>
            </w:pPr>
            <w:r>
              <w:rPr>
                <w:spacing w:val="-2"/>
                <w:sz w:val="24"/>
              </w:rPr>
              <w:t>T1.007</w:t>
            </w:r>
          </w:p>
        </w:tc>
        <w:tc>
          <w:tcPr>
            <w:tcW w:w="3103" w:type="dxa"/>
          </w:tcPr>
          <w:p w:rsidR="00DF688C" w:rsidRDefault="00437954">
            <w:pPr>
              <w:pStyle w:val="TableParagraph"/>
              <w:spacing w:before="118"/>
              <w:ind w:left="664" w:right="655"/>
              <w:jc w:val="center"/>
              <w:rPr>
                <w:sz w:val="24"/>
              </w:rPr>
            </w:pPr>
            <w:r>
              <w:rPr>
                <w:sz w:val="24"/>
              </w:rPr>
              <w:t>Real</w:t>
            </w:r>
            <w:r>
              <w:rPr>
                <w:spacing w:val="-2"/>
                <w:sz w:val="24"/>
              </w:rPr>
              <w:t xml:space="preserve"> </w:t>
            </w:r>
            <w:r>
              <w:rPr>
                <w:sz w:val="24"/>
              </w:rPr>
              <w:t>life</w:t>
            </w:r>
            <w:r>
              <w:rPr>
                <w:spacing w:val="-2"/>
                <w:sz w:val="24"/>
              </w:rPr>
              <w:t xml:space="preserve"> </w:t>
            </w:r>
            <w:r>
              <w:rPr>
                <w:spacing w:val="-4"/>
                <w:sz w:val="24"/>
              </w:rPr>
              <w:t>data</w:t>
            </w:r>
          </w:p>
        </w:tc>
      </w:tr>
      <w:tr w:rsidR="00DF688C">
        <w:trPr>
          <w:trHeight w:val="606"/>
        </w:trPr>
        <w:tc>
          <w:tcPr>
            <w:tcW w:w="707" w:type="dxa"/>
          </w:tcPr>
          <w:p w:rsidR="00DF688C" w:rsidRDefault="00437954">
            <w:pPr>
              <w:pStyle w:val="TableParagraph"/>
              <w:ind w:left="173"/>
              <w:rPr>
                <w:sz w:val="24"/>
              </w:rPr>
            </w:pPr>
            <w:r>
              <w:rPr>
                <w:spacing w:val="-5"/>
                <w:sz w:val="24"/>
              </w:rPr>
              <w:t>8.</w:t>
            </w:r>
          </w:p>
        </w:tc>
        <w:tc>
          <w:tcPr>
            <w:tcW w:w="4393" w:type="dxa"/>
          </w:tcPr>
          <w:p w:rsidR="00DF688C" w:rsidRDefault="00437954">
            <w:pPr>
              <w:pStyle w:val="TableParagraph"/>
              <w:ind w:left="1823" w:right="1816"/>
              <w:jc w:val="center"/>
              <w:rPr>
                <w:sz w:val="24"/>
              </w:rPr>
            </w:pPr>
            <w:r>
              <w:rPr>
                <w:spacing w:val="-2"/>
                <w:sz w:val="24"/>
              </w:rPr>
              <w:t>T1.008</w:t>
            </w:r>
          </w:p>
        </w:tc>
        <w:tc>
          <w:tcPr>
            <w:tcW w:w="3103" w:type="dxa"/>
          </w:tcPr>
          <w:p w:rsidR="00DF688C" w:rsidRDefault="00437954">
            <w:pPr>
              <w:pStyle w:val="TableParagraph"/>
              <w:ind w:left="664" w:right="655"/>
              <w:jc w:val="center"/>
              <w:rPr>
                <w:sz w:val="24"/>
              </w:rPr>
            </w:pPr>
            <w:r>
              <w:rPr>
                <w:sz w:val="24"/>
              </w:rPr>
              <w:t>Real</w:t>
            </w:r>
            <w:r>
              <w:rPr>
                <w:spacing w:val="-2"/>
                <w:sz w:val="24"/>
              </w:rPr>
              <w:t xml:space="preserve"> </w:t>
            </w:r>
            <w:r>
              <w:rPr>
                <w:sz w:val="24"/>
              </w:rPr>
              <w:t>life</w:t>
            </w:r>
            <w:r>
              <w:rPr>
                <w:spacing w:val="-2"/>
                <w:sz w:val="24"/>
              </w:rPr>
              <w:t xml:space="preserve"> </w:t>
            </w:r>
            <w:r>
              <w:rPr>
                <w:spacing w:val="-4"/>
                <w:sz w:val="24"/>
              </w:rPr>
              <w:t>data</w:t>
            </w:r>
          </w:p>
        </w:tc>
      </w:tr>
      <w:tr w:rsidR="00DF688C">
        <w:trPr>
          <w:trHeight w:val="606"/>
        </w:trPr>
        <w:tc>
          <w:tcPr>
            <w:tcW w:w="707" w:type="dxa"/>
          </w:tcPr>
          <w:p w:rsidR="00DF688C" w:rsidRDefault="00437954">
            <w:pPr>
              <w:pStyle w:val="TableParagraph"/>
              <w:spacing w:before="120"/>
              <w:ind w:left="173"/>
              <w:rPr>
                <w:sz w:val="24"/>
              </w:rPr>
            </w:pPr>
            <w:r>
              <w:rPr>
                <w:spacing w:val="-5"/>
                <w:sz w:val="24"/>
              </w:rPr>
              <w:t>9.</w:t>
            </w:r>
          </w:p>
        </w:tc>
        <w:tc>
          <w:tcPr>
            <w:tcW w:w="4393" w:type="dxa"/>
          </w:tcPr>
          <w:p w:rsidR="00DF688C" w:rsidRDefault="00437954">
            <w:pPr>
              <w:pStyle w:val="TableParagraph"/>
              <w:spacing w:before="120"/>
              <w:ind w:left="1823" w:right="1816"/>
              <w:jc w:val="center"/>
              <w:rPr>
                <w:sz w:val="24"/>
              </w:rPr>
            </w:pPr>
            <w:r>
              <w:rPr>
                <w:spacing w:val="-2"/>
                <w:sz w:val="24"/>
              </w:rPr>
              <w:t>T1.009</w:t>
            </w:r>
          </w:p>
        </w:tc>
        <w:tc>
          <w:tcPr>
            <w:tcW w:w="3103" w:type="dxa"/>
          </w:tcPr>
          <w:p w:rsidR="00DF688C" w:rsidRDefault="00437954">
            <w:pPr>
              <w:pStyle w:val="TableParagraph"/>
              <w:spacing w:before="120"/>
              <w:ind w:left="664" w:right="655"/>
              <w:jc w:val="center"/>
              <w:rPr>
                <w:sz w:val="24"/>
              </w:rPr>
            </w:pPr>
            <w:r>
              <w:rPr>
                <w:sz w:val="24"/>
              </w:rPr>
              <w:t>Real</w:t>
            </w:r>
            <w:r>
              <w:rPr>
                <w:spacing w:val="-2"/>
                <w:sz w:val="24"/>
              </w:rPr>
              <w:t xml:space="preserve"> </w:t>
            </w:r>
            <w:r>
              <w:rPr>
                <w:sz w:val="24"/>
              </w:rPr>
              <w:t>life</w:t>
            </w:r>
            <w:r>
              <w:rPr>
                <w:spacing w:val="-2"/>
                <w:sz w:val="24"/>
              </w:rPr>
              <w:t xml:space="preserve"> </w:t>
            </w:r>
            <w:r>
              <w:rPr>
                <w:spacing w:val="-4"/>
                <w:sz w:val="24"/>
              </w:rPr>
              <w:t>data</w:t>
            </w:r>
          </w:p>
        </w:tc>
      </w:tr>
      <w:tr w:rsidR="00DF688C">
        <w:trPr>
          <w:trHeight w:val="606"/>
        </w:trPr>
        <w:tc>
          <w:tcPr>
            <w:tcW w:w="707" w:type="dxa"/>
          </w:tcPr>
          <w:p w:rsidR="00DF688C" w:rsidRDefault="00437954">
            <w:pPr>
              <w:pStyle w:val="TableParagraph"/>
              <w:spacing w:before="118"/>
              <w:ind w:left="173"/>
              <w:rPr>
                <w:sz w:val="24"/>
              </w:rPr>
            </w:pPr>
            <w:r>
              <w:rPr>
                <w:spacing w:val="-5"/>
                <w:sz w:val="24"/>
              </w:rPr>
              <w:t>10.</w:t>
            </w:r>
          </w:p>
        </w:tc>
        <w:tc>
          <w:tcPr>
            <w:tcW w:w="4393" w:type="dxa"/>
          </w:tcPr>
          <w:p w:rsidR="00DF688C" w:rsidRDefault="00437954">
            <w:pPr>
              <w:pStyle w:val="TableParagraph"/>
              <w:spacing w:before="118"/>
              <w:ind w:left="1823" w:right="1816"/>
              <w:jc w:val="center"/>
              <w:rPr>
                <w:sz w:val="24"/>
              </w:rPr>
            </w:pPr>
            <w:r>
              <w:rPr>
                <w:spacing w:val="-2"/>
                <w:sz w:val="24"/>
              </w:rPr>
              <w:t>T1.010</w:t>
            </w:r>
          </w:p>
        </w:tc>
        <w:tc>
          <w:tcPr>
            <w:tcW w:w="3103" w:type="dxa"/>
          </w:tcPr>
          <w:p w:rsidR="00DF688C" w:rsidRDefault="00437954">
            <w:pPr>
              <w:pStyle w:val="TableParagraph"/>
              <w:spacing w:before="118"/>
              <w:ind w:left="664" w:right="655"/>
              <w:jc w:val="center"/>
              <w:rPr>
                <w:sz w:val="24"/>
              </w:rPr>
            </w:pPr>
            <w:r>
              <w:rPr>
                <w:sz w:val="24"/>
              </w:rPr>
              <w:t>Real</w:t>
            </w:r>
            <w:r>
              <w:rPr>
                <w:spacing w:val="-2"/>
                <w:sz w:val="24"/>
              </w:rPr>
              <w:t xml:space="preserve"> </w:t>
            </w:r>
            <w:r>
              <w:rPr>
                <w:sz w:val="24"/>
              </w:rPr>
              <w:t>life</w:t>
            </w:r>
            <w:r>
              <w:rPr>
                <w:spacing w:val="-2"/>
                <w:sz w:val="24"/>
              </w:rPr>
              <w:t xml:space="preserve"> </w:t>
            </w:r>
            <w:r>
              <w:rPr>
                <w:spacing w:val="-4"/>
                <w:sz w:val="24"/>
              </w:rPr>
              <w:t>data</w:t>
            </w:r>
          </w:p>
        </w:tc>
      </w:tr>
      <w:tr w:rsidR="00DF688C">
        <w:trPr>
          <w:trHeight w:val="605"/>
        </w:trPr>
        <w:tc>
          <w:tcPr>
            <w:tcW w:w="707" w:type="dxa"/>
          </w:tcPr>
          <w:p w:rsidR="00DF688C" w:rsidRDefault="00437954">
            <w:pPr>
              <w:pStyle w:val="TableParagraph"/>
              <w:ind w:left="173"/>
              <w:rPr>
                <w:sz w:val="24"/>
              </w:rPr>
            </w:pPr>
            <w:r>
              <w:rPr>
                <w:spacing w:val="-5"/>
                <w:sz w:val="24"/>
              </w:rPr>
              <w:t>11.</w:t>
            </w:r>
          </w:p>
        </w:tc>
        <w:tc>
          <w:tcPr>
            <w:tcW w:w="4393" w:type="dxa"/>
          </w:tcPr>
          <w:p w:rsidR="00DF688C" w:rsidRDefault="00437954">
            <w:pPr>
              <w:pStyle w:val="TableParagraph"/>
              <w:ind w:left="1823" w:right="1816"/>
              <w:jc w:val="center"/>
              <w:rPr>
                <w:sz w:val="24"/>
              </w:rPr>
            </w:pPr>
            <w:r>
              <w:rPr>
                <w:spacing w:val="-2"/>
                <w:sz w:val="24"/>
              </w:rPr>
              <w:t>T1.011</w:t>
            </w:r>
          </w:p>
        </w:tc>
        <w:tc>
          <w:tcPr>
            <w:tcW w:w="3103" w:type="dxa"/>
          </w:tcPr>
          <w:p w:rsidR="00DF688C" w:rsidRDefault="00437954">
            <w:pPr>
              <w:pStyle w:val="TableParagraph"/>
              <w:ind w:left="664" w:right="655"/>
              <w:jc w:val="center"/>
              <w:rPr>
                <w:sz w:val="24"/>
              </w:rPr>
            </w:pPr>
            <w:r>
              <w:rPr>
                <w:sz w:val="24"/>
              </w:rPr>
              <w:t>Real</w:t>
            </w:r>
            <w:r>
              <w:rPr>
                <w:spacing w:val="-2"/>
                <w:sz w:val="24"/>
              </w:rPr>
              <w:t xml:space="preserve"> </w:t>
            </w:r>
            <w:r>
              <w:rPr>
                <w:sz w:val="24"/>
              </w:rPr>
              <w:t>life</w:t>
            </w:r>
            <w:r>
              <w:rPr>
                <w:spacing w:val="-2"/>
                <w:sz w:val="24"/>
              </w:rPr>
              <w:t xml:space="preserve"> </w:t>
            </w:r>
            <w:r>
              <w:rPr>
                <w:spacing w:val="-4"/>
                <w:sz w:val="24"/>
              </w:rPr>
              <w:t>data</w:t>
            </w:r>
          </w:p>
        </w:tc>
      </w:tr>
      <w:tr w:rsidR="00DF688C">
        <w:trPr>
          <w:trHeight w:val="606"/>
        </w:trPr>
        <w:tc>
          <w:tcPr>
            <w:tcW w:w="707" w:type="dxa"/>
          </w:tcPr>
          <w:p w:rsidR="00DF688C" w:rsidRDefault="00437954">
            <w:pPr>
              <w:pStyle w:val="TableParagraph"/>
              <w:spacing w:before="120"/>
              <w:ind w:left="173"/>
              <w:rPr>
                <w:sz w:val="24"/>
              </w:rPr>
            </w:pPr>
            <w:r>
              <w:rPr>
                <w:spacing w:val="-5"/>
                <w:sz w:val="24"/>
              </w:rPr>
              <w:t>12.</w:t>
            </w:r>
          </w:p>
        </w:tc>
        <w:tc>
          <w:tcPr>
            <w:tcW w:w="4393" w:type="dxa"/>
          </w:tcPr>
          <w:p w:rsidR="00DF688C" w:rsidRDefault="00437954">
            <w:pPr>
              <w:pStyle w:val="TableParagraph"/>
              <w:spacing w:before="120"/>
              <w:ind w:left="1823" w:right="1816"/>
              <w:jc w:val="center"/>
              <w:rPr>
                <w:sz w:val="24"/>
              </w:rPr>
            </w:pPr>
            <w:r>
              <w:rPr>
                <w:spacing w:val="-2"/>
                <w:sz w:val="24"/>
              </w:rPr>
              <w:t>T1.012</w:t>
            </w:r>
          </w:p>
        </w:tc>
        <w:tc>
          <w:tcPr>
            <w:tcW w:w="3103" w:type="dxa"/>
          </w:tcPr>
          <w:p w:rsidR="00DF688C" w:rsidRDefault="00437954">
            <w:pPr>
              <w:pStyle w:val="TableParagraph"/>
              <w:spacing w:before="120"/>
              <w:ind w:left="664" w:right="655"/>
              <w:jc w:val="center"/>
              <w:rPr>
                <w:sz w:val="24"/>
              </w:rPr>
            </w:pPr>
            <w:r>
              <w:rPr>
                <w:sz w:val="24"/>
              </w:rPr>
              <w:t>Real</w:t>
            </w:r>
            <w:r>
              <w:rPr>
                <w:spacing w:val="-2"/>
                <w:sz w:val="24"/>
              </w:rPr>
              <w:t xml:space="preserve"> </w:t>
            </w:r>
            <w:r>
              <w:rPr>
                <w:sz w:val="24"/>
              </w:rPr>
              <w:t>life</w:t>
            </w:r>
            <w:r>
              <w:rPr>
                <w:spacing w:val="-2"/>
                <w:sz w:val="24"/>
              </w:rPr>
              <w:t xml:space="preserve"> </w:t>
            </w:r>
            <w:r>
              <w:rPr>
                <w:spacing w:val="-4"/>
                <w:sz w:val="24"/>
              </w:rPr>
              <w:t>data</w:t>
            </w:r>
          </w:p>
        </w:tc>
      </w:tr>
      <w:tr w:rsidR="00DF688C">
        <w:trPr>
          <w:trHeight w:val="606"/>
        </w:trPr>
        <w:tc>
          <w:tcPr>
            <w:tcW w:w="707" w:type="dxa"/>
          </w:tcPr>
          <w:p w:rsidR="00DF688C" w:rsidRDefault="00437954">
            <w:pPr>
              <w:pStyle w:val="TableParagraph"/>
              <w:spacing w:before="118"/>
              <w:ind w:left="173"/>
              <w:rPr>
                <w:sz w:val="24"/>
              </w:rPr>
            </w:pPr>
            <w:r>
              <w:rPr>
                <w:spacing w:val="-5"/>
                <w:sz w:val="24"/>
              </w:rPr>
              <w:t>13.</w:t>
            </w:r>
          </w:p>
        </w:tc>
        <w:tc>
          <w:tcPr>
            <w:tcW w:w="4393" w:type="dxa"/>
          </w:tcPr>
          <w:p w:rsidR="00DF688C" w:rsidRDefault="00437954">
            <w:pPr>
              <w:pStyle w:val="TableParagraph"/>
              <w:spacing w:before="118"/>
              <w:ind w:left="1823" w:right="1816"/>
              <w:jc w:val="center"/>
              <w:rPr>
                <w:sz w:val="24"/>
              </w:rPr>
            </w:pPr>
            <w:r>
              <w:rPr>
                <w:spacing w:val="-2"/>
                <w:sz w:val="24"/>
              </w:rPr>
              <w:t>T1.013</w:t>
            </w:r>
          </w:p>
        </w:tc>
        <w:tc>
          <w:tcPr>
            <w:tcW w:w="3103" w:type="dxa"/>
          </w:tcPr>
          <w:p w:rsidR="00DF688C" w:rsidRDefault="00437954">
            <w:pPr>
              <w:pStyle w:val="TableParagraph"/>
              <w:spacing w:before="118"/>
              <w:ind w:left="664" w:right="655"/>
              <w:jc w:val="center"/>
              <w:rPr>
                <w:sz w:val="24"/>
              </w:rPr>
            </w:pPr>
            <w:r>
              <w:rPr>
                <w:sz w:val="24"/>
              </w:rPr>
              <w:t>Real</w:t>
            </w:r>
            <w:r>
              <w:rPr>
                <w:spacing w:val="-2"/>
                <w:sz w:val="24"/>
              </w:rPr>
              <w:t xml:space="preserve"> </w:t>
            </w:r>
            <w:r>
              <w:rPr>
                <w:sz w:val="24"/>
              </w:rPr>
              <w:t>life</w:t>
            </w:r>
            <w:r>
              <w:rPr>
                <w:spacing w:val="-2"/>
                <w:sz w:val="24"/>
              </w:rPr>
              <w:t xml:space="preserve"> </w:t>
            </w:r>
            <w:r>
              <w:rPr>
                <w:spacing w:val="-4"/>
                <w:sz w:val="24"/>
              </w:rPr>
              <w:t>data</w:t>
            </w:r>
          </w:p>
        </w:tc>
      </w:tr>
      <w:tr w:rsidR="00DF688C">
        <w:trPr>
          <w:trHeight w:val="605"/>
        </w:trPr>
        <w:tc>
          <w:tcPr>
            <w:tcW w:w="707" w:type="dxa"/>
          </w:tcPr>
          <w:p w:rsidR="00DF688C" w:rsidRDefault="00437954">
            <w:pPr>
              <w:pStyle w:val="TableParagraph"/>
              <w:ind w:left="173"/>
              <w:rPr>
                <w:sz w:val="24"/>
              </w:rPr>
            </w:pPr>
            <w:r>
              <w:rPr>
                <w:spacing w:val="-5"/>
                <w:sz w:val="24"/>
              </w:rPr>
              <w:t>14.</w:t>
            </w:r>
          </w:p>
        </w:tc>
        <w:tc>
          <w:tcPr>
            <w:tcW w:w="4393" w:type="dxa"/>
          </w:tcPr>
          <w:p w:rsidR="00DF688C" w:rsidRDefault="00437954">
            <w:pPr>
              <w:pStyle w:val="TableParagraph"/>
              <w:ind w:left="1823" w:right="1816"/>
              <w:jc w:val="center"/>
              <w:rPr>
                <w:sz w:val="24"/>
              </w:rPr>
            </w:pPr>
            <w:r>
              <w:rPr>
                <w:spacing w:val="-2"/>
                <w:sz w:val="24"/>
              </w:rPr>
              <w:t>T1.014</w:t>
            </w:r>
          </w:p>
        </w:tc>
        <w:tc>
          <w:tcPr>
            <w:tcW w:w="3103" w:type="dxa"/>
          </w:tcPr>
          <w:p w:rsidR="00DF688C" w:rsidRDefault="00437954">
            <w:pPr>
              <w:pStyle w:val="TableParagraph"/>
              <w:ind w:left="664" w:right="655"/>
              <w:jc w:val="center"/>
              <w:rPr>
                <w:sz w:val="24"/>
              </w:rPr>
            </w:pPr>
            <w:r>
              <w:rPr>
                <w:sz w:val="24"/>
              </w:rPr>
              <w:t>Real</w:t>
            </w:r>
            <w:r>
              <w:rPr>
                <w:spacing w:val="-2"/>
                <w:sz w:val="24"/>
              </w:rPr>
              <w:t xml:space="preserve"> </w:t>
            </w:r>
            <w:r>
              <w:rPr>
                <w:sz w:val="24"/>
              </w:rPr>
              <w:t>life</w:t>
            </w:r>
            <w:r>
              <w:rPr>
                <w:spacing w:val="-2"/>
                <w:sz w:val="24"/>
              </w:rPr>
              <w:t xml:space="preserve"> </w:t>
            </w:r>
            <w:r>
              <w:rPr>
                <w:spacing w:val="-4"/>
                <w:sz w:val="24"/>
              </w:rPr>
              <w:t>data</w:t>
            </w:r>
          </w:p>
        </w:tc>
      </w:tr>
      <w:tr w:rsidR="00DF688C">
        <w:trPr>
          <w:trHeight w:val="605"/>
        </w:trPr>
        <w:tc>
          <w:tcPr>
            <w:tcW w:w="707" w:type="dxa"/>
          </w:tcPr>
          <w:p w:rsidR="00DF688C" w:rsidRDefault="00437954">
            <w:pPr>
              <w:pStyle w:val="TableParagraph"/>
              <w:spacing w:before="121"/>
              <w:ind w:left="173"/>
              <w:rPr>
                <w:sz w:val="24"/>
              </w:rPr>
            </w:pPr>
            <w:r>
              <w:rPr>
                <w:spacing w:val="-5"/>
                <w:sz w:val="24"/>
              </w:rPr>
              <w:t>15.</w:t>
            </w:r>
          </w:p>
        </w:tc>
        <w:tc>
          <w:tcPr>
            <w:tcW w:w="4393" w:type="dxa"/>
          </w:tcPr>
          <w:p w:rsidR="00DF688C" w:rsidRDefault="00437954">
            <w:pPr>
              <w:pStyle w:val="TableParagraph"/>
              <w:spacing w:before="121"/>
              <w:ind w:left="1823" w:right="1816"/>
              <w:jc w:val="center"/>
              <w:rPr>
                <w:sz w:val="24"/>
              </w:rPr>
            </w:pPr>
            <w:r>
              <w:rPr>
                <w:spacing w:val="-2"/>
                <w:sz w:val="24"/>
              </w:rPr>
              <w:t>T1.015</w:t>
            </w:r>
          </w:p>
        </w:tc>
        <w:tc>
          <w:tcPr>
            <w:tcW w:w="3103" w:type="dxa"/>
          </w:tcPr>
          <w:p w:rsidR="00DF688C" w:rsidRDefault="00437954">
            <w:pPr>
              <w:pStyle w:val="TableParagraph"/>
              <w:spacing w:before="121"/>
              <w:ind w:left="664" w:right="655"/>
              <w:jc w:val="center"/>
              <w:rPr>
                <w:sz w:val="24"/>
              </w:rPr>
            </w:pPr>
            <w:r>
              <w:rPr>
                <w:sz w:val="24"/>
              </w:rPr>
              <w:t>Real</w:t>
            </w:r>
            <w:r>
              <w:rPr>
                <w:spacing w:val="-2"/>
                <w:sz w:val="24"/>
              </w:rPr>
              <w:t xml:space="preserve"> </w:t>
            </w:r>
            <w:r>
              <w:rPr>
                <w:sz w:val="24"/>
              </w:rPr>
              <w:t>life</w:t>
            </w:r>
            <w:r>
              <w:rPr>
                <w:spacing w:val="-2"/>
                <w:sz w:val="24"/>
              </w:rPr>
              <w:t xml:space="preserve"> </w:t>
            </w:r>
            <w:r>
              <w:rPr>
                <w:spacing w:val="-4"/>
                <w:sz w:val="24"/>
              </w:rPr>
              <w:t>data</w:t>
            </w:r>
          </w:p>
        </w:tc>
      </w:tr>
      <w:tr w:rsidR="00DF688C">
        <w:trPr>
          <w:trHeight w:val="605"/>
        </w:trPr>
        <w:tc>
          <w:tcPr>
            <w:tcW w:w="707" w:type="dxa"/>
          </w:tcPr>
          <w:p w:rsidR="00DF688C" w:rsidRDefault="00437954">
            <w:pPr>
              <w:pStyle w:val="TableParagraph"/>
              <w:ind w:left="173"/>
              <w:rPr>
                <w:sz w:val="24"/>
              </w:rPr>
            </w:pPr>
            <w:r>
              <w:rPr>
                <w:spacing w:val="-5"/>
                <w:sz w:val="24"/>
              </w:rPr>
              <w:t>16.</w:t>
            </w:r>
          </w:p>
        </w:tc>
        <w:tc>
          <w:tcPr>
            <w:tcW w:w="4393" w:type="dxa"/>
          </w:tcPr>
          <w:p w:rsidR="00DF688C" w:rsidRDefault="00437954">
            <w:pPr>
              <w:pStyle w:val="TableParagraph"/>
              <w:ind w:left="1823" w:right="1816"/>
              <w:jc w:val="center"/>
              <w:rPr>
                <w:sz w:val="24"/>
              </w:rPr>
            </w:pPr>
            <w:r>
              <w:rPr>
                <w:spacing w:val="-2"/>
                <w:sz w:val="24"/>
              </w:rPr>
              <w:t>T1.016</w:t>
            </w:r>
          </w:p>
        </w:tc>
        <w:tc>
          <w:tcPr>
            <w:tcW w:w="3103" w:type="dxa"/>
          </w:tcPr>
          <w:p w:rsidR="00DF688C" w:rsidRDefault="00437954">
            <w:pPr>
              <w:pStyle w:val="TableParagraph"/>
              <w:ind w:left="664" w:right="655"/>
              <w:jc w:val="center"/>
              <w:rPr>
                <w:sz w:val="24"/>
              </w:rPr>
            </w:pPr>
            <w:r>
              <w:rPr>
                <w:sz w:val="24"/>
              </w:rPr>
              <w:t>Real</w:t>
            </w:r>
            <w:r>
              <w:rPr>
                <w:spacing w:val="-2"/>
                <w:sz w:val="24"/>
              </w:rPr>
              <w:t xml:space="preserve"> </w:t>
            </w:r>
            <w:r>
              <w:rPr>
                <w:sz w:val="24"/>
              </w:rPr>
              <w:t>life</w:t>
            </w:r>
            <w:r>
              <w:rPr>
                <w:spacing w:val="-2"/>
                <w:sz w:val="24"/>
              </w:rPr>
              <w:t xml:space="preserve"> </w:t>
            </w:r>
            <w:r>
              <w:rPr>
                <w:spacing w:val="-4"/>
                <w:sz w:val="24"/>
              </w:rPr>
              <w:t>data</w:t>
            </w:r>
          </w:p>
        </w:tc>
      </w:tr>
      <w:tr w:rsidR="00DF688C">
        <w:trPr>
          <w:trHeight w:val="606"/>
        </w:trPr>
        <w:tc>
          <w:tcPr>
            <w:tcW w:w="707" w:type="dxa"/>
          </w:tcPr>
          <w:p w:rsidR="00DF688C" w:rsidRDefault="00437954">
            <w:pPr>
              <w:pStyle w:val="TableParagraph"/>
              <w:spacing w:before="120"/>
              <w:ind w:left="173"/>
              <w:rPr>
                <w:sz w:val="24"/>
              </w:rPr>
            </w:pPr>
            <w:r>
              <w:rPr>
                <w:spacing w:val="-5"/>
                <w:sz w:val="24"/>
              </w:rPr>
              <w:t>17.</w:t>
            </w:r>
          </w:p>
        </w:tc>
        <w:tc>
          <w:tcPr>
            <w:tcW w:w="4393" w:type="dxa"/>
          </w:tcPr>
          <w:p w:rsidR="00DF688C" w:rsidRDefault="00437954">
            <w:pPr>
              <w:pStyle w:val="TableParagraph"/>
              <w:spacing w:before="120"/>
              <w:ind w:left="1823" w:right="1816"/>
              <w:jc w:val="center"/>
              <w:rPr>
                <w:sz w:val="24"/>
              </w:rPr>
            </w:pPr>
            <w:r>
              <w:rPr>
                <w:spacing w:val="-2"/>
                <w:sz w:val="24"/>
              </w:rPr>
              <w:t>T1.017</w:t>
            </w:r>
          </w:p>
        </w:tc>
        <w:tc>
          <w:tcPr>
            <w:tcW w:w="3103" w:type="dxa"/>
          </w:tcPr>
          <w:p w:rsidR="00DF688C" w:rsidRDefault="00437954">
            <w:pPr>
              <w:pStyle w:val="TableParagraph"/>
              <w:spacing w:before="120"/>
              <w:ind w:left="664" w:right="655"/>
              <w:jc w:val="center"/>
              <w:rPr>
                <w:sz w:val="24"/>
              </w:rPr>
            </w:pPr>
            <w:r>
              <w:rPr>
                <w:sz w:val="24"/>
              </w:rPr>
              <w:t>Real</w:t>
            </w:r>
            <w:r>
              <w:rPr>
                <w:spacing w:val="-2"/>
                <w:sz w:val="24"/>
              </w:rPr>
              <w:t xml:space="preserve"> </w:t>
            </w:r>
            <w:r>
              <w:rPr>
                <w:sz w:val="24"/>
              </w:rPr>
              <w:t>life</w:t>
            </w:r>
            <w:r>
              <w:rPr>
                <w:spacing w:val="-2"/>
                <w:sz w:val="24"/>
              </w:rPr>
              <w:t xml:space="preserve"> </w:t>
            </w:r>
            <w:r>
              <w:rPr>
                <w:spacing w:val="-4"/>
                <w:sz w:val="24"/>
              </w:rPr>
              <w:t>data</w:t>
            </w:r>
          </w:p>
        </w:tc>
      </w:tr>
      <w:tr w:rsidR="00DF688C">
        <w:trPr>
          <w:trHeight w:val="605"/>
        </w:trPr>
        <w:tc>
          <w:tcPr>
            <w:tcW w:w="707" w:type="dxa"/>
          </w:tcPr>
          <w:p w:rsidR="00DF688C" w:rsidRDefault="00437954">
            <w:pPr>
              <w:pStyle w:val="TableParagraph"/>
              <w:spacing w:before="121"/>
              <w:ind w:left="173"/>
              <w:rPr>
                <w:sz w:val="24"/>
              </w:rPr>
            </w:pPr>
            <w:r>
              <w:rPr>
                <w:spacing w:val="-5"/>
                <w:sz w:val="24"/>
              </w:rPr>
              <w:t>18.</w:t>
            </w:r>
          </w:p>
        </w:tc>
        <w:tc>
          <w:tcPr>
            <w:tcW w:w="4393" w:type="dxa"/>
          </w:tcPr>
          <w:p w:rsidR="00DF688C" w:rsidRDefault="00437954">
            <w:pPr>
              <w:pStyle w:val="TableParagraph"/>
              <w:spacing w:before="121"/>
              <w:ind w:left="1823" w:right="1816"/>
              <w:jc w:val="center"/>
              <w:rPr>
                <w:sz w:val="24"/>
              </w:rPr>
            </w:pPr>
            <w:r>
              <w:rPr>
                <w:spacing w:val="-2"/>
                <w:sz w:val="24"/>
              </w:rPr>
              <w:t>T1.018</w:t>
            </w:r>
          </w:p>
        </w:tc>
        <w:tc>
          <w:tcPr>
            <w:tcW w:w="3103" w:type="dxa"/>
          </w:tcPr>
          <w:p w:rsidR="00DF688C" w:rsidRDefault="00437954">
            <w:pPr>
              <w:pStyle w:val="TableParagraph"/>
              <w:spacing w:before="121"/>
              <w:ind w:left="664" w:right="655"/>
              <w:jc w:val="center"/>
              <w:rPr>
                <w:sz w:val="24"/>
              </w:rPr>
            </w:pPr>
            <w:r>
              <w:rPr>
                <w:sz w:val="24"/>
              </w:rPr>
              <w:t>Real</w:t>
            </w:r>
            <w:r>
              <w:rPr>
                <w:spacing w:val="-2"/>
                <w:sz w:val="24"/>
              </w:rPr>
              <w:t xml:space="preserve"> </w:t>
            </w:r>
            <w:r>
              <w:rPr>
                <w:sz w:val="24"/>
              </w:rPr>
              <w:t>life</w:t>
            </w:r>
            <w:r>
              <w:rPr>
                <w:spacing w:val="-2"/>
                <w:sz w:val="24"/>
              </w:rPr>
              <w:t xml:space="preserve"> </w:t>
            </w:r>
            <w:r>
              <w:rPr>
                <w:spacing w:val="-4"/>
                <w:sz w:val="24"/>
              </w:rPr>
              <w:t>data</w:t>
            </w:r>
          </w:p>
        </w:tc>
      </w:tr>
      <w:tr w:rsidR="00DF688C">
        <w:trPr>
          <w:trHeight w:val="606"/>
        </w:trPr>
        <w:tc>
          <w:tcPr>
            <w:tcW w:w="707" w:type="dxa"/>
          </w:tcPr>
          <w:p w:rsidR="00DF688C" w:rsidRDefault="00437954">
            <w:pPr>
              <w:pStyle w:val="TableParagraph"/>
              <w:ind w:left="173"/>
              <w:rPr>
                <w:sz w:val="24"/>
              </w:rPr>
            </w:pPr>
            <w:r>
              <w:rPr>
                <w:spacing w:val="-5"/>
                <w:sz w:val="24"/>
              </w:rPr>
              <w:t>19.</w:t>
            </w:r>
          </w:p>
        </w:tc>
        <w:tc>
          <w:tcPr>
            <w:tcW w:w="4393" w:type="dxa"/>
          </w:tcPr>
          <w:p w:rsidR="00DF688C" w:rsidRDefault="00437954">
            <w:pPr>
              <w:pStyle w:val="TableParagraph"/>
              <w:ind w:left="1823" w:right="1816"/>
              <w:jc w:val="center"/>
              <w:rPr>
                <w:sz w:val="24"/>
              </w:rPr>
            </w:pPr>
            <w:r>
              <w:rPr>
                <w:spacing w:val="-2"/>
                <w:sz w:val="24"/>
              </w:rPr>
              <w:t>T1.019</w:t>
            </w:r>
          </w:p>
        </w:tc>
        <w:tc>
          <w:tcPr>
            <w:tcW w:w="3103" w:type="dxa"/>
          </w:tcPr>
          <w:p w:rsidR="00DF688C" w:rsidRDefault="00437954">
            <w:pPr>
              <w:pStyle w:val="TableParagraph"/>
              <w:ind w:left="664" w:right="655"/>
              <w:jc w:val="center"/>
              <w:rPr>
                <w:sz w:val="24"/>
              </w:rPr>
            </w:pPr>
            <w:r>
              <w:rPr>
                <w:sz w:val="24"/>
              </w:rPr>
              <w:t>Real</w:t>
            </w:r>
            <w:r>
              <w:rPr>
                <w:spacing w:val="-2"/>
                <w:sz w:val="24"/>
              </w:rPr>
              <w:t xml:space="preserve"> </w:t>
            </w:r>
            <w:r>
              <w:rPr>
                <w:sz w:val="24"/>
              </w:rPr>
              <w:t>life</w:t>
            </w:r>
            <w:r>
              <w:rPr>
                <w:spacing w:val="-2"/>
                <w:sz w:val="24"/>
              </w:rPr>
              <w:t xml:space="preserve"> </w:t>
            </w:r>
            <w:r>
              <w:rPr>
                <w:spacing w:val="-4"/>
                <w:sz w:val="24"/>
              </w:rPr>
              <w:t>data</w:t>
            </w:r>
          </w:p>
        </w:tc>
      </w:tr>
      <w:tr w:rsidR="00DF688C">
        <w:trPr>
          <w:trHeight w:val="605"/>
        </w:trPr>
        <w:tc>
          <w:tcPr>
            <w:tcW w:w="707" w:type="dxa"/>
          </w:tcPr>
          <w:p w:rsidR="00DF688C" w:rsidRDefault="00437954">
            <w:pPr>
              <w:pStyle w:val="TableParagraph"/>
              <w:spacing w:before="120"/>
              <w:ind w:left="173"/>
              <w:rPr>
                <w:sz w:val="24"/>
              </w:rPr>
            </w:pPr>
            <w:r>
              <w:rPr>
                <w:spacing w:val="-5"/>
                <w:sz w:val="24"/>
              </w:rPr>
              <w:t>20.</w:t>
            </w:r>
          </w:p>
        </w:tc>
        <w:tc>
          <w:tcPr>
            <w:tcW w:w="4393" w:type="dxa"/>
          </w:tcPr>
          <w:p w:rsidR="00DF688C" w:rsidRDefault="00437954">
            <w:pPr>
              <w:pStyle w:val="TableParagraph"/>
              <w:spacing w:before="120"/>
              <w:ind w:left="1823" w:right="1816"/>
              <w:jc w:val="center"/>
              <w:rPr>
                <w:sz w:val="24"/>
              </w:rPr>
            </w:pPr>
            <w:r>
              <w:rPr>
                <w:spacing w:val="-2"/>
                <w:sz w:val="24"/>
              </w:rPr>
              <w:t>T1.020</w:t>
            </w:r>
          </w:p>
        </w:tc>
        <w:tc>
          <w:tcPr>
            <w:tcW w:w="3103" w:type="dxa"/>
          </w:tcPr>
          <w:p w:rsidR="00DF688C" w:rsidRDefault="00437954">
            <w:pPr>
              <w:pStyle w:val="TableParagraph"/>
              <w:spacing w:before="120"/>
              <w:ind w:left="664" w:right="655"/>
              <w:jc w:val="center"/>
              <w:rPr>
                <w:sz w:val="24"/>
              </w:rPr>
            </w:pPr>
            <w:r>
              <w:rPr>
                <w:sz w:val="24"/>
              </w:rPr>
              <w:t>Real</w:t>
            </w:r>
            <w:r>
              <w:rPr>
                <w:spacing w:val="-2"/>
                <w:sz w:val="24"/>
              </w:rPr>
              <w:t xml:space="preserve"> </w:t>
            </w:r>
            <w:r>
              <w:rPr>
                <w:sz w:val="24"/>
              </w:rPr>
              <w:t>life</w:t>
            </w:r>
            <w:r>
              <w:rPr>
                <w:spacing w:val="-2"/>
                <w:sz w:val="24"/>
              </w:rPr>
              <w:t xml:space="preserve"> </w:t>
            </w:r>
            <w:r>
              <w:rPr>
                <w:spacing w:val="-4"/>
                <w:sz w:val="24"/>
              </w:rPr>
              <w:t>data</w:t>
            </w:r>
          </w:p>
        </w:tc>
      </w:tr>
      <w:tr w:rsidR="00DF688C">
        <w:trPr>
          <w:trHeight w:val="604"/>
        </w:trPr>
        <w:tc>
          <w:tcPr>
            <w:tcW w:w="707" w:type="dxa"/>
          </w:tcPr>
          <w:p w:rsidR="00DF688C" w:rsidRDefault="00437954">
            <w:pPr>
              <w:pStyle w:val="TableParagraph"/>
              <w:spacing w:before="121"/>
              <w:ind w:left="173"/>
              <w:rPr>
                <w:sz w:val="24"/>
              </w:rPr>
            </w:pPr>
            <w:r>
              <w:rPr>
                <w:spacing w:val="-5"/>
                <w:sz w:val="24"/>
              </w:rPr>
              <w:t>21.</w:t>
            </w:r>
          </w:p>
        </w:tc>
        <w:tc>
          <w:tcPr>
            <w:tcW w:w="4393" w:type="dxa"/>
          </w:tcPr>
          <w:p w:rsidR="00DF688C" w:rsidRDefault="00437954">
            <w:pPr>
              <w:pStyle w:val="TableParagraph"/>
              <w:spacing w:before="121"/>
              <w:ind w:left="1823" w:right="1816"/>
              <w:jc w:val="center"/>
              <w:rPr>
                <w:sz w:val="24"/>
              </w:rPr>
            </w:pPr>
            <w:r>
              <w:rPr>
                <w:spacing w:val="-2"/>
                <w:sz w:val="24"/>
              </w:rPr>
              <w:t>T1.021</w:t>
            </w:r>
          </w:p>
        </w:tc>
        <w:tc>
          <w:tcPr>
            <w:tcW w:w="3103" w:type="dxa"/>
          </w:tcPr>
          <w:p w:rsidR="00DF688C" w:rsidRDefault="00437954">
            <w:pPr>
              <w:pStyle w:val="TableParagraph"/>
              <w:spacing w:before="121"/>
              <w:ind w:left="664" w:right="655"/>
              <w:jc w:val="center"/>
              <w:rPr>
                <w:sz w:val="24"/>
              </w:rPr>
            </w:pPr>
            <w:r>
              <w:rPr>
                <w:sz w:val="24"/>
              </w:rPr>
              <w:t>Real</w:t>
            </w:r>
            <w:r>
              <w:rPr>
                <w:spacing w:val="-2"/>
                <w:sz w:val="24"/>
              </w:rPr>
              <w:t xml:space="preserve"> </w:t>
            </w:r>
            <w:r>
              <w:rPr>
                <w:sz w:val="24"/>
              </w:rPr>
              <w:t>life</w:t>
            </w:r>
            <w:r>
              <w:rPr>
                <w:spacing w:val="-2"/>
                <w:sz w:val="24"/>
              </w:rPr>
              <w:t xml:space="preserve"> </w:t>
            </w:r>
            <w:r>
              <w:rPr>
                <w:spacing w:val="-4"/>
                <w:sz w:val="24"/>
              </w:rPr>
              <w:t>data</w:t>
            </w:r>
          </w:p>
        </w:tc>
      </w:tr>
    </w:tbl>
    <w:p w:rsidR="00DF688C" w:rsidRDefault="00DF688C">
      <w:pPr>
        <w:jc w:val="center"/>
        <w:rPr>
          <w:sz w:val="24"/>
        </w:rPr>
        <w:sectPr w:rsidR="00DF688C">
          <w:pgSz w:w="11910" w:h="16840"/>
          <w:pgMar w:top="1320" w:right="1320" w:bottom="1150" w:left="1680" w:header="720" w:footer="720" w:gutter="0"/>
          <w:cols w:space="720"/>
        </w:sectPr>
      </w:pPr>
    </w:p>
    <w:tbl>
      <w:tblPr>
        <w:tblW w:w="0" w:type="auto"/>
        <w:tblInd w:w="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7"/>
        <w:gridCol w:w="4393"/>
        <w:gridCol w:w="3103"/>
      </w:tblGrid>
      <w:tr w:rsidR="00DF688C">
        <w:trPr>
          <w:trHeight w:val="605"/>
        </w:trPr>
        <w:tc>
          <w:tcPr>
            <w:tcW w:w="707" w:type="dxa"/>
          </w:tcPr>
          <w:p w:rsidR="00DF688C" w:rsidRDefault="00437954">
            <w:pPr>
              <w:pStyle w:val="TableParagraph"/>
              <w:ind w:left="173"/>
              <w:rPr>
                <w:sz w:val="24"/>
              </w:rPr>
            </w:pPr>
            <w:r>
              <w:rPr>
                <w:spacing w:val="-5"/>
                <w:sz w:val="24"/>
              </w:rPr>
              <w:lastRenderedPageBreak/>
              <w:t>22.</w:t>
            </w:r>
          </w:p>
        </w:tc>
        <w:tc>
          <w:tcPr>
            <w:tcW w:w="4393" w:type="dxa"/>
          </w:tcPr>
          <w:p w:rsidR="00DF688C" w:rsidRDefault="00437954">
            <w:pPr>
              <w:pStyle w:val="TableParagraph"/>
              <w:ind w:left="1823" w:right="1816"/>
              <w:jc w:val="center"/>
              <w:rPr>
                <w:sz w:val="24"/>
              </w:rPr>
            </w:pPr>
            <w:r>
              <w:rPr>
                <w:spacing w:val="-2"/>
                <w:sz w:val="24"/>
              </w:rPr>
              <w:t>T1.022</w:t>
            </w:r>
          </w:p>
        </w:tc>
        <w:tc>
          <w:tcPr>
            <w:tcW w:w="3103" w:type="dxa"/>
          </w:tcPr>
          <w:p w:rsidR="00DF688C" w:rsidRDefault="00437954">
            <w:pPr>
              <w:pStyle w:val="TableParagraph"/>
              <w:ind w:left="912"/>
              <w:rPr>
                <w:sz w:val="24"/>
              </w:rPr>
            </w:pPr>
            <w:r>
              <w:rPr>
                <w:sz w:val="24"/>
              </w:rPr>
              <w:t>Real</w:t>
            </w:r>
            <w:r>
              <w:rPr>
                <w:spacing w:val="-2"/>
                <w:sz w:val="24"/>
              </w:rPr>
              <w:t xml:space="preserve"> </w:t>
            </w:r>
            <w:r>
              <w:rPr>
                <w:sz w:val="24"/>
              </w:rPr>
              <w:t>life</w:t>
            </w:r>
            <w:r>
              <w:rPr>
                <w:spacing w:val="-2"/>
                <w:sz w:val="24"/>
              </w:rPr>
              <w:t xml:space="preserve"> </w:t>
            </w:r>
            <w:r>
              <w:rPr>
                <w:spacing w:val="-4"/>
                <w:sz w:val="24"/>
              </w:rPr>
              <w:t>data</w:t>
            </w:r>
          </w:p>
        </w:tc>
      </w:tr>
      <w:tr w:rsidR="00DF688C">
        <w:trPr>
          <w:trHeight w:val="605"/>
        </w:trPr>
        <w:tc>
          <w:tcPr>
            <w:tcW w:w="707" w:type="dxa"/>
          </w:tcPr>
          <w:p w:rsidR="00DF688C" w:rsidRDefault="00437954">
            <w:pPr>
              <w:pStyle w:val="TableParagraph"/>
              <w:ind w:left="173"/>
              <w:rPr>
                <w:sz w:val="24"/>
              </w:rPr>
            </w:pPr>
            <w:r>
              <w:rPr>
                <w:spacing w:val="-5"/>
                <w:sz w:val="24"/>
              </w:rPr>
              <w:t>23.</w:t>
            </w:r>
          </w:p>
        </w:tc>
        <w:tc>
          <w:tcPr>
            <w:tcW w:w="4393" w:type="dxa"/>
          </w:tcPr>
          <w:p w:rsidR="00DF688C" w:rsidRDefault="00437954">
            <w:pPr>
              <w:pStyle w:val="TableParagraph"/>
              <w:ind w:left="1823" w:right="1816"/>
              <w:jc w:val="center"/>
              <w:rPr>
                <w:sz w:val="24"/>
              </w:rPr>
            </w:pPr>
            <w:r>
              <w:rPr>
                <w:spacing w:val="-2"/>
                <w:sz w:val="24"/>
              </w:rPr>
              <w:t>T2.023</w:t>
            </w:r>
          </w:p>
        </w:tc>
        <w:tc>
          <w:tcPr>
            <w:tcW w:w="3103" w:type="dxa"/>
          </w:tcPr>
          <w:p w:rsidR="00DF688C" w:rsidRDefault="00437954">
            <w:pPr>
              <w:pStyle w:val="TableParagraph"/>
              <w:ind w:left="912"/>
              <w:rPr>
                <w:sz w:val="24"/>
              </w:rPr>
            </w:pPr>
            <w:r>
              <w:rPr>
                <w:sz w:val="24"/>
              </w:rPr>
              <w:t>Real</w:t>
            </w:r>
            <w:r>
              <w:rPr>
                <w:spacing w:val="-2"/>
                <w:sz w:val="24"/>
              </w:rPr>
              <w:t xml:space="preserve"> </w:t>
            </w:r>
            <w:r>
              <w:rPr>
                <w:sz w:val="24"/>
              </w:rPr>
              <w:t>life</w:t>
            </w:r>
            <w:r>
              <w:rPr>
                <w:spacing w:val="-2"/>
                <w:sz w:val="24"/>
              </w:rPr>
              <w:t xml:space="preserve"> </w:t>
            </w:r>
            <w:r>
              <w:rPr>
                <w:spacing w:val="-4"/>
                <w:sz w:val="24"/>
              </w:rPr>
              <w:t>data</w:t>
            </w:r>
          </w:p>
        </w:tc>
      </w:tr>
      <w:tr w:rsidR="00DF688C">
        <w:trPr>
          <w:trHeight w:val="606"/>
        </w:trPr>
        <w:tc>
          <w:tcPr>
            <w:tcW w:w="707" w:type="dxa"/>
          </w:tcPr>
          <w:p w:rsidR="00DF688C" w:rsidRDefault="00437954">
            <w:pPr>
              <w:pStyle w:val="TableParagraph"/>
              <w:spacing w:before="118"/>
              <w:ind w:left="173"/>
              <w:rPr>
                <w:sz w:val="24"/>
              </w:rPr>
            </w:pPr>
            <w:r>
              <w:rPr>
                <w:spacing w:val="-5"/>
                <w:sz w:val="24"/>
              </w:rPr>
              <w:t>24.</w:t>
            </w:r>
          </w:p>
        </w:tc>
        <w:tc>
          <w:tcPr>
            <w:tcW w:w="4393" w:type="dxa"/>
          </w:tcPr>
          <w:p w:rsidR="00DF688C" w:rsidRDefault="00437954">
            <w:pPr>
              <w:pStyle w:val="TableParagraph"/>
              <w:spacing w:before="118"/>
              <w:ind w:left="1823" w:right="1816"/>
              <w:jc w:val="center"/>
              <w:rPr>
                <w:sz w:val="24"/>
              </w:rPr>
            </w:pPr>
            <w:r>
              <w:rPr>
                <w:spacing w:val="-2"/>
                <w:sz w:val="24"/>
              </w:rPr>
              <w:t>T2.024</w:t>
            </w:r>
          </w:p>
        </w:tc>
        <w:tc>
          <w:tcPr>
            <w:tcW w:w="3103" w:type="dxa"/>
          </w:tcPr>
          <w:p w:rsidR="00DF688C" w:rsidRDefault="00437954">
            <w:pPr>
              <w:pStyle w:val="TableParagraph"/>
              <w:spacing w:before="118"/>
              <w:ind w:left="912"/>
              <w:rPr>
                <w:sz w:val="24"/>
              </w:rPr>
            </w:pPr>
            <w:r>
              <w:rPr>
                <w:sz w:val="24"/>
              </w:rPr>
              <w:t>Real</w:t>
            </w:r>
            <w:r>
              <w:rPr>
                <w:spacing w:val="-2"/>
                <w:sz w:val="24"/>
              </w:rPr>
              <w:t xml:space="preserve"> </w:t>
            </w:r>
            <w:r>
              <w:rPr>
                <w:sz w:val="24"/>
              </w:rPr>
              <w:t>life</w:t>
            </w:r>
            <w:r>
              <w:rPr>
                <w:spacing w:val="-2"/>
                <w:sz w:val="24"/>
              </w:rPr>
              <w:t xml:space="preserve"> </w:t>
            </w:r>
            <w:r>
              <w:rPr>
                <w:spacing w:val="-4"/>
                <w:sz w:val="24"/>
              </w:rPr>
              <w:t>data</w:t>
            </w:r>
          </w:p>
        </w:tc>
      </w:tr>
      <w:tr w:rsidR="00DF688C">
        <w:trPr>
          <w:trHeight w:val="605"/>
        </w:trPr>
        <w:tc>
          <w:tcPr>
            <w:tcW w:w="707" w:type="dxa"/>
          </w:tcPr>
          <w:p w:rsidR="00DF688C" w:rsidRDefault="00437954">
            <w:pPr>
              <w:pStyle w:val="TableParagraph"/>
              <w:ind w:left="173"/>
              <w:rPr>
                <w:sz w:val="24"/>
              </w:rPr>
            </w:pPr>
            <w:r>
              <w:rPr>
                <w:spacing w:val="-5"/>
                <w:sz w:val="24"/>
              </w:rPr>
              <w:t>25.</w:t>
            </w:r>
          </w:p>
        </w:tc>
        <w:tc>
          <w:tcPr>
            <w:tcW w:w="4393" w:type="dxa"/>
          </w:tcPr>
          <w:p w:rsidR="00DF688C" w:rsidRDefault="00437954">
            <w:pPr>
              <w:pStyle w:val="TableParagraph"/>
              <w:ind w:left="1823" w:right="1816"/>
              <w:jc w:val="center"/>
              <w:rPr>
                <w:sz w:val="24"/>
              </w:rPr>
            </w:pPr>
            <w:r>
              <w:rPr>
                <w:spacing w:val="-2"/>
                <w:sz w:val="24"/>
              </w:rPr>
              <w:t>T2.025</w:t>
            </w:r>
          </w:p>
        </w:tc>
        <w:tc>
          <w:tcPr>
            <w:tcW w:w="3103" w:type="dxa"/>
          </w:tcPr>
          <w:p w:rsidR="00DF688C" w:rsidRDefault="00437954">
            <w:pPr>
              <w:pStyle w:val="TableParagraph"/>
              <w:ind w:left="912"/>
              <w:rPr>
                <w:sz w:val="24"/>
              </w:rPr>
            </w:pPr>
            <w:r>
              <w:rPr>
                <w:sz w:val="24"/>
              </w:rPr>
              <w:t>Real</w:t>
            </w:r>
            <w:r>
              <w:rPr>
                <w:spacing w:val="-2"/>
                <w:sz w:val="24"/>
              </w:rPr>
              <w:t xml:space="preserve"> </w:t>
            </w:r>
            <w:r>
              <w:rPr>
                <w:sz w:val="24"/>
              </w:rPr>
              <w:t>life</w:t>
            </w:r>
            <w:r>
              <w:rPr>
                <w:spacing w:val="-2"/>
                <w:sz w:val="24"/>
              </w:rPr>
              <w:t xml:space="preserve"> </w:t>
            </w:r>
            <w:r>
              <w:rPr>
                <w:spacing w:val="-4"/>
                <w:sz w:val="24"/>
              </w:rPr>
              <w:t>data</w:t>
            </w:r>
          </w:p>
        </w:tc>
      </w:tr>
      <w:tr w:rsidR="00DF688C">
        <w:trPr>
          <w:trHeight w:val="606"/>
        </w:trPr>
        <w:tc>
          <w:tcPr>
            <w:tcW w:w="707" w:type="dxa"/>
          </w:tcPr>
          <w:p w:rsidR="00DF688C" w:rsidRDefault="00437954">
            <w:pPr>
              <w:pStyle w:val="TableParagraph"/>
              <w:ind w:left="173"/>
              <w:rPr>
                <w:sz w:val="24"/>
              </w:rPr>
            </w:pPr>
            <w:r>
              <w:rPr>
                <w:spacing w:val="-5"/>
                <w:sz w:val="24"/>
              </w:rPr>
              <w:t>26.</w:t>
            </w:r>
          </w:p>
        </w:tc>
        <w:tc>
          <w:tcPr>
            <w:tcW w:w="4393" w:type="dxa"/>
          </w:tcPr>
          <w:p w:rsidR="00DF688C" w:rsidRDefault="00437954">
            <w:pPr>
              <w:pStyle w:val="TableParagraph"/>
              <w:ind w:left="1823" w:right="1816"/>
              <w:jc w:val="center"/>
              <w:rPr>
                <w:sz w:val="24"/>
              </w:rPr>
            </w:pPr>
            <w:r>
              <w:rPr>
                <w:spacing w:val="-2"/>
                <w:sz w:val="24"/>
              </w:rPr>
              <w:t>T2.026</w:t>
            </w:r>
          </w:p>
        </w:tc>
        <w:tc>
          <w:tcPr>
            <w:tcW w:w="3103" w:type="dxa"/>
          </w:tcPr>
          <w:p w:rsidR="00DF688C" w:rsidRDefault="00437954">
            <w:pPr>
              <w:pStyle w:val="TableParagraph"/>
              <w:ind w:left="912"/>
              <w:rPr>
                <w:sz w:val="24"/>
              </w:rPr>
            </w:pPr>
            <w:r>
              <w:rPr>
                <w:sz w:val="24"/>
              </w:rPr>
              <w:t>Real</w:t>
            </w:r>
            <w:r>
              <w:rPr>
                <w:spacing w:val="-2"/>
                <w:sz w:val="24"/>
              </w:rPr>
              <w:t xml:space="preserve"> </w:t>
            </w:r>
            <w:r>
              <w:rPr>
                <w:sz w:val="24"/>
              </w:rPr>
              <w:t>life</w:t>
            </w:r>
            <w:r>
              <w:rPr>
                <w:spacing w:val="-2"/>
                <w:sz w:val="24"/>
              </w:rPr>
              <w:t xml:space="preserve"> </w:t>
            </w:r>
            <w:r>
              <w:rPr>
                <w:spacing w:val="-4"/>
                <w:sz w:val="24"/>
              </w:rPr>
              <w:t>data</w:t>
            </w:r>
          </w:p>
        </w:tc>
      </w:tr>
      <w:tr w:rsidR="00DF688C">
        <w:trPr>
          <w:trHeight w:val="605"/>
        </w:trPr>
        <w:tc>
          <w:tcPr>
            <w:tcW w:w="707" w:type="dxa"/>
          </w:tcPr>
          <w:p w:rsidR="00DF688C" w:rsidRDefault="00437954">
            <w:pPr>
              <w:pStyle w:val="TableParagraph"/>
              <w:spacing w:before="118"/>
              <w:ind w:left="173"/>
              <w:rPr>
                <w:sz w:val="24"/>
              </w:rPr>
            </w:pPr>
            <w:r>
              <w:rPr>
                <w:spacing w:val="-5"/>
                <w:sz w:val="24"/>
              </w:rPr>
              <w:t>27.</w:t>
            </w:r>
          </w:p>
        </w:tc>
        <w:tc>
          <w:tcPr>
            <w:tcW w:w="4393" w:type="dxa"/>
          </w:tcPr>
          <w:p w:rsidR="00DF688C" w:rsidRDefault="00437954">
            <w:pPr>
              <w:pStyle w:val="TableParagraph"/>
              <w:spacing w:before="118"/>
              <w:ind w:left="1823" w:right="1816"/>
              <w:jc w:val="center"/>
              <w:rPr>
                <w:sz w:val="24"/>
              </w:rPr>
            </w:pPr>
            <w:r>
              <w:rPr>
                <w:spacing w:val="-2"/>
                <w:sz w:val="24"/>
              </w:rPr>
              <w:t>T2.027</w:t>
            </w:r>
          </w:p>
        </w:tc>
        <w:tc>
          <w:tcPr>
            <w:tcW w:w="3103" w:type="dxa"/>
          </w:tcPr>
          <w:p w:rsidR="00DF688C" w:rsidRDefault="00437954">
            <w:pPr>
              <w:pStyle w:val="TableParagraph"/>
              <w:spacing w:before="118"/>
              <w:ind w:left="912"/>
              <w:rPr>
                <w:sz w:val="24"/>
              </w:rPr>
            </w:pPr>
            <w:r>
              <w:rPr>
                <w:sz w:val="24"/>
              </w:rPr>
              <w:t>Real</w:t>
            </w:r>
            <w:r>
              <w:rPr>
                <w:spacing w:val="-2"/>
                <w:sz w:val="24"/>
              </w:rPr>
              <w:t xml:space="preserve"> </w:t>
            </w:r>
            <w:r>
              <w:rPr>
                <w:sz w:val="24"/>
              </w:rPr>
              <w:t>life</w:t>
            </w:r>
            <w:r>
              <w:rPr>
                <w:spacing w:val="-2"/>
                <w:sz w:val="24"/>
              </w:rPr>
              <w:t xml:space="preserve"> </w:t>
            </w:r>
            <w:r>
              <w:rPr>
                <w:spacing w:val="-4"/>
                <w:sz w:val="24"/>
              </w:rPr>
              <w:t>data</w:t>
            </w:r>
          </w:p>
        </w:tc>
      </w:tr>
      <w:tr w:rsidR="00DF688C">
        <w:trPr>
          <w:trHeight w:val="605"/>
        </w:trPr>
        <w:tc>
          <w:tcPr>
            <w:tcW w:w="707" w:type="dxa"/>
          </w:tcPr>
          <w:p w:rsidR="00DF688C" w:rsidRDefault="00437954">
            <w:pPr>
              <w:pStyle w:val="TableParagraph"/>
              <w:ind w:left="173"/>
              <w:rPr>
                <w:sz w:val="24"/>
              </w:rPr>
            </w:pPr>
            <w:r>
              <w:rPr>
                <w:spacing w:val="-5"/>
                <w:sz w:val="24"/>
              </w:rPr>
              <w:t>28.</w:t>
            </w:r>
          </w:p>
        </w:tc>
        <w:tc>
          <w:tcPr>
            <w:tcW w:w="4393" w:type="dxa"/>
          </w:tcPr>
          <w:p w:rsidR="00DF688C" w:rsidRDefault="00437954">
            <w:pPr>
              <w:pStyle w:val="TableParagraph"/>
              <w:ind w:left="1823" w:right="1816"/>
              <w:jc w:val="center"/>
              <w:rPr>
                <w:sz w:val="24"/>
              </w:rPr>
            </w:pPr>
            <w:r>
              <w:rPr>
                <w:spacing w:val="-2"/>
                <w:sz w:val="24"/>
              </w:rPr>
              <w:t>T2.028</w:t>
            </w:r>
          </w:p>
        </w:tc>
        <w:tc>
          <w:tcPr>
            <w:tcW w:w="3103" w:type="dxa"/>
          </w:tcPr>
          <w:p w:rsidR="00DF688C" w:rsidRDefault="00437954">
            <w:pPr>
              <w:pStyle w:val="TableParagraph"/>
              <w:ind w:left="912"/>
              <w:rPr>
                <w:sz w:val="24"/>
              </w:rPr>
            </w:pPr>
            <w:r>
              <w:rPr>
                <w:sz w:val="24"/>
              </w:rPr>
              <w:t>Real</w:t>
            </w:r>
            <w:r>
              <w:rPr>
                <w:spacing w:val="-2"/>
                <w:sz w:val="24"/>
              </w:rPr>
              <w:t xml:space="preserve"> </w:t>
            </w:r>
            <w:r>
              <w:rPr>
                <w:sz w:val="24"/>
              </w:rPr>
              <w:t>life</w:t>
            </w:r>
            <w:r>
              <w:rPr>
                <w:spacing w:val="-2"/>
                <w:sz w:val="24"/>
              </w:rPr>
              <w:t xml:space="preserve"> </w:t>
            </w:r>
            <w:r>
              <w:rPr>
                <w:spacing w:val="-4"/>
                <w:sz w:val="24"/>
              </w:rPr>
              <w:t>data</w:t>
            </w:r>
          </w:p>
        </w:tc>
      </w:tr>
      <w:tr w:rsidR="00DF688C">
        <w:trPr>
          <w:trHeight w:val="606"/>
        </w:trPr>
        <w:tc>
          <w:tcPr>
            <w:tcW w:w="707" w:type="dxa"/>
          </w:tcPr>
          <w:p w:rsidR="00DF688C" w:rsidRDefault="00437954">
            <w:pPr>
              <w:pStyle w:val="TableParagraph"/>
              <w:ind w:left="173"/>
              <w:rPr>
                <w:sz w:val="24"/>
              </w:rPr>
            </w:pPr>
            <w:r>
              <w:rPr>
                <w:spacing w:val="-5"/>
                <w:sz w:val="24"/>
              </w:rPr>
              <w:t>29.</w:t>
            </w:r>
          </w:p>
        </w:tc>
        <w:tc>
          <w:tcPr>
            <w:tcW w:w="4393" w:type="dxa"/>
          </w:tcPr>
          <w:p w:rsidR="00DF688C" w:rsidRDefault="00437954">
            <w:pPr>
              <w:pStyle w:val="TableParagraph"/>
              <w:ind w:left="1823" w:right="1816"/>
              <w:jc w:val="center"/>
              <w:rPr>
                <w:sz w:val="24"/>
              </w:rPr>
            </w:pPr>
            <w:r>
              <w:rPr>
                <w:spacing w:val="-2"/>
                <w:sz w:val="24"/>
              </w:rPr>
              <w:t>T2.029</w:t>
            </w:r>
          </w:p>
        </w:tc>
        <w:tc>
          <w:tcPr>
            <w:tcW w:w="3103" w:type="dxa"/>
          </w:tcPr>
          <w:p w:rsidR="00DF688C" w:rsidRDefault="00437954">
            <w:pPr>
              <w:pStyle w:val="TableParagraph"/>
              <w:ind w:left="912"/>
              <w:rPr>
                <w:sz w:val="24"/>
              </w:rPr>
            </w:pPr>
            <w:r>
              <w:rPr>
                <w:sz w:val="24"/>
              </w:rPr>
              <w:t>Real</w:t>
            </w:r>
            <w:r>
              <w:rPr>
                <w:spacing w:val="-2"/>
                <w:sz w:val="24"/>
              </w:rPr>
              <w:t xml:space="preserve"> </w:t>
            </w:r>
            <w:r>
              <w:rPr>
                <w:sz w:val="24"/>
              </w:rPr>
              <w:t>life</w:t>
            </w:r>
            <w:r>
              <w:rPr>
                <w:spacing w:val="-2"/>
                <w:sz w:val="24"/>
              </w:rPr>
              <w:t xml:space="preserve"> </w:t>
            </w:r>
            <w:r>
              <w:rPr>
                <w:spacing w:val="-4"/>
                <w:sz w:val="24"/>
              </w:rPr>
              <w:t>data</w:t>
            </w:r>
          </w:p>
        </w:tc>
      </w:tr>
      <w:tr w:rsidR="00DF688C">
        <w:trPr>
          <w:trHeight w:val="606"/>
        </w:trPr>
        <w:tc>
          <w:tcPr>
            <w:tcW w:w="707" w:type="dxa"/>
          </w:tcPr>
          <w:p w:rsidR="00DF688C" w:rsidRDefault="00437954">
            <w:pPr>
              <w:pStyle w:val="TableParagraph"/>
              <w:spacing w:before="118"/>
              <w:ind w:left="173"/>
              <w:rPr>
                <w:sz w:val="24"/>
              </w:rPr>
            </w:pPr>
            <w:r>
              <w:rPr>
                <w:spacing w:val="-5"/>
                <w:sz w:val="24"/>
              </w:rPr>
              <w:t>30.</w:t>
            </w:r>
          </w:p>
        </w:tc>
        <w:tc>
          <w:tcPr>
            <w:tcW w:w="4393" w:type="dxa"/>
          </w:tcPr>
          <w:p w:rsidR="00DF688C" w:rsidRDefault="00437954">
            <w:pPr>
              <w:pStyle w:val="TableParagraph"/>
              <w:spacing w:before="118"/>
              <w:ind w:left="1823" w:right="1816"/>
              <w:jc w:val="center"/>
              <w:rPr>
                <w:sz w:val="24"/>
              </w:rPr>
            </w:pPr>
            <w:r>
              <w:rPr>
                <w:spacing w:val="-2"/>
                <w:sz w:val="24"/>
              </w:rPr>
              <w:t>T2.030</w:t>
            </w:r>
          </w:p>
        </w:tc>
        <w:tc>
          <w:tcPr>
            <w:tcW w:w="3103" w:type="dxa"/>
          </w:tcPr>
          <w:p w:rsidR="00DF688C" w:rsidRDefault="00437954">
            <w:pPr>
              <w:pStyle w:val="TableParagraph"/>
              <w:spacing w:before="118"/>
              <w:ind w:left="912"/>
              <w:rPr>
                <w:sz w:val="24"/>
              </w:rPr>
            </w:pPr>
            <w:r>
              <w:rPr>
                <w:sz w:val="24"/>
              </w:rPr>
              <w:t>Real</w:t>
            </w:r>
            <w:r>
              <w:rPr>
                <w:spacing w:val="-2"/>
                <w:sz w:val="24"/>
              </w:rPr>
              <w:t xml:space="preserve"> </w:t>
            </w:r>
            <w:r>
              <w:rPr>
                <w:sz w:val="24"/>
              </w:rPr>
              <w:t>life</w:t>
            </w:r>
            <w:r>
              <w:rPr>
                <w:spacing w:val="-2"/>
                <w:sz w:val="24"/>
              </w:rPr>
              <w:t xml:space="preserve"> </w:t>
            </w:r>
            <w:r>
              <w:rPr>
                <w:spacing w:val="-4"/>
                <w:sz w:val="24"/>
              </w:rPr>
              <w:t>data</w:t>
            </w:r>
          </w:p>
        </w:tc>
      </w:tr>
      <w:tr w:rsidR="00DF688C">
        <w:trPr>
          <w:trHeight w:val="605"/>
        </w:trPr>
        <w:tc>
          <w:tcPr>
            <w:tcW w:w="707" w:type="dxa"/>
          </w:tcPr>
          <w:p w:rsidR="00DF688C" w:rsidRDefault="00437954">
            <w:pPr>
              <w:pStyle w:val="TableParagraph"/>
              <w:ind w:left="173"/>
              <w:rPr>
                <w:sz w:val="24"/>
              </w:rPr>
            </w:pPr>
            <w:r>
              <w:rPr>
                <w:spacing w:val="-5"/>
                <w:sz w:val="24"/>
              </w:rPr>
              <w:t>31.</w:t>
            </w:r>
          </w:p>
        </w:tc>
        <w:tc>
          <w:tcPr>
            <w:tcW w:w="4393" w:type="dxa"/>
          </w:tcPr>
          <w:p w:rsidR="00DF688C" w:rsidRDefault="00437954">
            <w:pPr>
              <w:pStyle w:val="TableParagraph"/>
              <w:ind w:left="1823" w:right="1816"/>
              <w:jc w:val="center"/>
              <w:rPr>
                <w:sz w:val="24"/>
              </w:rPr>
            </w:pPr>
            <w:r>
              <w:rPr>
                <w:spacing w:val="-2"/>
                <w:sz w:val="24"/>
              </w:rPr>
              <w:t>T2.031</w:t>
            </w:r>
          </w:p>
        </w:tc>
        <w:tc>
          <w:tcPr>
            <w:tcW w:w="3103" w:type="dxa"/>
          </w:tcPr>
          <w:p w:rsidR="00DF688C" w:rsidRDefault="00437954">
            <w:pPr>
              <w:pStyle w:val="TableParagraph"/>
              <w:ind w:left="912"/>
              <w:rPr>
                <w:sz w:val="24"/>
              </w:rPr>
            </w:pPr>
            <w:r>
              <w:rPr>
                <w:sz w:val="24"/>
              </w:rPr>
              <w:t>Real</w:t>
            </w:r>
            <w:r>
              <w:rPr>
                <w:spacing w:val="-2"/>
                <w:sz w:val="24"/>
              </w:rPr>
              <w:t xml:space="preserve"> </w:t>
            </w:r>
            <w:r>
              <w:rPr>
                <w:sz w:val="24"/>
              </w:rPr>
              <w:t>life</w:t>
            </w:r>
            <w:r>
              <w:rPr>
                <w:spacing w:val="-2"/>
                <w:sz w:val="24"/>
              </w:rPr>
              <w:t xml:space="preserve"> </w:t>
            </w:r>
            <w:r>
              <w:rPr>
                <w:spacing w:val="-4"/>
                <w:sz w:val="24"/>
              </w:rPr>
              <w:t>data</w:t>
            </w:r>
          </w:p>
        </w:tc>
      </w:tr>
      <w:tr w:rsidR="00DF688C">
        <w:trPr>
          <w:trHeight w:val="606"/>
        </w:trPr>
        <w:tc>
          <w:tcPr>
            <w:tcW w:w="707" w:type="dxa"/>
          </w:tcPr>
          <w:p w:rsidR="00DF688C" w:rsidRDefault="00437954">
            <w:pPr>
              <w:pStyle w:val="TableParagraph"/>
              <w:ind w:left="173"/>
              <w:rPr>
                <w:sz w:val="24"/>
              </w:rPr>
            </w:pPr>
            <w:r>
              <w:rPr>
                <w:spacing w:val="-5"/>
                <w:sz w:val="24"/>
              </w:rPr>
              <w:t>32.</w:t>
            </w:r>
          </w:p>
        </w:tc>
        <w:tc>
          <w:tcPr>
            <w:tcW w:w="4393" w:type="dxa"/>
          </w:tcPr>
          <w:p w:rsidR="00DF688C" w:rsidRDefault="00437954">
            <w:pPr>
              <w:pStyle w:val="TableParagraph"/>
              <w:ind w:left="1823" w:right="1816"/>
              <w:jc w:val="center"/>
              <w:rPr>
                <w:sz w:val="24"/>
              </w:rPr>
            </w:pPr>
            <w:r>
              <w:rPr>
                <w:spacing w:val="-2"/>
                <w:sz w:val="24"/>
              </w:rPr>
              <w:t>T2.032</w:t>
            </w:r>
          </w:p>
        </w:tc>
        <w:tc>
          <w:tcPr>
            <w:tcW w:w="3103" w:type="dxa"/>
          </w:tcPr>
          <w:p w:rsidR="00DF688C" w:rsidRDefault="00437954">
            <w:pPr>
              <w:pStyle w:val="TableParagraph"/>
              <w:ind w:left="912"/>
              <w:rPr>
                <w:sz w:val="24"/>
              </w:rPr>
            </w:pPr>
            <w:r>
              <w:rPr>
                <w:sz w:val="24"/>
              </w:rPr>
              <w:t>Real</w:t>
            </w:r>
            <w:r>
              <w:rPr>
                <w:spacing w:val="-2"/>
                <w:sz w:val="24"/>
              </w:rPr>
              <w:t xml:space="preserve"> </w:t>
            </w:r>
            <w:r>
              <w:rPr>
                <w:sz w:val="24"/>
              </w:rPr>
              <w:t>life</w:t>
            </w:r>
            <w:r>
              <w:rPr>
                <w:spacing w:val="-2"/>
                <w:sz w:val="24"/>
              </w:rPr>
              <w:t xml:space="preserve"> </w:t>
            </w:r>
            <w:r>
              <w:rPr>
                <w:spacing w:val="-4"/>
                <w:sz w:val="24"/>
              </w:rPr>
              <w:t>data</w:t>
            </w:r>
          </w:p>
        </w:tc>
      </w:tr>
      <w:tr w:rsidR="00DF688C">
        <w:trPr>
          <w:trHeight w:val="606"/>
        </w:trPr>
        <w:tc>
          <w:tcPr>
            <w:tcW w:w="707" w:type="dxa"/>
          </w:tcPr>
          <w:p w:rsidR="00DF688C" w:rsidRDefault="00437954">
            <w:pPr>
              <w:pStyle w:val="TableParagraph"/>
              <w:spacing w:before="118"/>
              <w:ind w:left="173"/>
              <w:rPr>
                <w:sz w:val="24"/>
              </w:rPr>
            </w:pPr>
            <w:r>
              <w:rPr>
                <w:spacing w:val="-5"/>
                <w:sz w:val="24"/>
              </w:rPr>
              <w:t>33.</w:t>
            </w:r>
          </w:p>
        </w:tc>
        <w:tc>
          <w:tcPr>
            <w:tcW w:w="4393" w:type="dxa"/>
          </w:tcPr>
          <w:p w:rsidR="00DF688C" w:rsidRDefault="00437954">
            <w:pPr>
              <w:pStyle w:val="TableParagraph"/>
              <w:spacing w:before="118"/>
              <w:ind w:left="1823" w:right="1816"/>
              <w:jc w:val="center"/>
              <w:rPr>
                <w:sz w:val="24"/>
              </w:rPr>
            </w:pPr>
            <w:r>
              <w:rPr>
                <w:spacing w:val="-2"/>
                <w:sz w:val="24"/>
              </w:rPr>
              <w:t>T2.033</w:t>
            </w:r>
          </w:p>
        </w:tc>
        <w:tc>
          <w:tcPr>
            <w:tcW w:w="3103" w:type="dxa"/>
          </w:tcPr>
          <w:p w:rsidR="00DF688C" w:rsidRDefault="00437954">
            <w:pPr>
              <w:pStyle w:val="TableParagraph"/>
              <w:spacing w:before="118"/>
              <w:ind w:left="912"/>
              <w:rPr>
                <w:sz w:val="24"/>
              </w:rPr>
            </w:pPr>
            <w:r>
              <w:rPr>
                <w:sz w:val="24"/>
              </w:rPr>
              <w:t>Real</w:t>
            </w:r>
            <w:r>
              <w:rPr>
                <w:spacing w:val="-2"/>
                <w:sz w:val="24"/>
              </w:rPr>
              <w:t xml:space="preserve"> </w:t>
            </w:r>
            <w:r>
              <w:rPr>
                <w:sz w:val="24"/>
              </w:rPr>
              <w:t>life</w:t>
            </w:r>
            <w:r>
              <w:rPr>
                <w:spacing w:val="-2"/>
                <w:sz w:val="24"/>
              </w:rPr>
              <w:t xml:space="preserve"> </w:t>
            </w:r>
            <w:r>
              <w:rPr>
                <w:spacing w:val="-4"/>
                <w:sz w:val="24"/>
              </w:rPr>
              <w:t>data</w:t>
            </w:r>
          </w:p>
        </w:tc>
      </w:tr>
      <w:tr w:rsidR="00DF688C">
        <w:trPr>
          <w:trHeight w:val="606"/>
        </w:trPr>
        <w:tc>
          <w:tcPr>
            <w:tcW w:w="707" w:type="dxa"/>
          </w:tcPr>
          <w:p w:rsidR="00DF688C" w:rsidRDefault="00437954">
            <w:pPr>
              <w:pStyle w:val="TableParagraph"/>
              <w:ind w:left="173"/>
              <w:rPr>
                <w:sz w:val="24"/>
              </w:rPr>
            </w:pPr>
            <w:r>
              <w:rPr>
                <w:spacing w:val="-5"/>
                <w:sz w:val="24"/>
              </w:rPr>
              <w:t>34.</w:t>
            </w:r>
          </w:p>
        </w:tc>
        <w:tc>
          <w:tcPr>
            <w:tcW w:w="4393" w:type="dxa"/>
          </w:tcPr>
          <w:p w:rsidR="00DF688C" w:rsidRDefault="00437954">
            <w:pPr>
              <w:pStyle w:val="TableParagraph"/>
              <w:ind w:left="1823" w:right="1816"/>
              <w:jc w:val="center"/>
              <w:rPr>
                <w:sz w:val="24"/>
              </w:rPr>
            </w:pPr>
            <w:r>
              <w:rPr>
                <w:spacing w:val="-2"/>
                <w:sz w:val="24"/>
              </w:rPr>
              <w:t>T3.034</w:t>
            </w:r>
          </w:p>
        </w:tc>
        <w:tc>
          <w:tcPr>
            <w:tcW w:w="3103" w:type="dxa"/>
          </w:tcPr>
          <w:p w:rsidR="00DF688C" w:rsidRDefault="00437954">
            <w:pPr>
              <w:pStyle w:val="TableParagraph"/>
              <w:ind w:left="912"/>
              <w:rPr>
                <w:sz w:val="24"/>
              </w:rPr>
            </w:pPr>
            <w:r>
              <w:rPr>
                <w:sz w:val="24"/>
              </w:rPr>
              <w:t>Real</w:t>
            </w:r>
            <w:r>
              <w:rPr>
                <w:spacing w:val="-2"/>
                <w:sz w:val="24"/>
              </w:rPr>
              <w:t xml:space="preserve"> </w:t>
            </w:r>
            <w:r>
              <w:rPr>
                <w:sz w:val="24"/>
              </w:rPr>
              <w:t>life</w:t>
            </w:r>
            <w:r>
              <w:rPr>
                <w:spacing w:val="-2"/>
                <w:sz w:val="24"/>
              </w:rPr>
              <w:t xml:space="preserve"> </w:t>
            </w:r>
            <w:r>
              <w:rPr>
                <w:spacing w:val="-4"/>
                <w:sz w:val="24"/>
              </w:rPr>
              <w:t>data</w:t>
            </w:r>
          </w:p>
        </w:tc>
      </w:tr>
      <w:tr w:rsidR="00DF688C">
        <w:trPr>
          <w:trHeight w:val="606"/>
        </w:trPr>
        <w:tc>
          <w:tcPr>
            <w:tcW w:w="707" w:type="dxa"/>
          </w:tcPr>
          <w:p w:rsidR="00DF688C" w:rsidRDefault="00437954">
            <w:pPr>
              <w:pStyle w:val="TableParagraph"/>
              <w:ind w:left="173"/>
              <w:rPr>
                <w:sz w:val="24"/>
              </w:rPr>
            </w:pPr>
            <w:r>
              <w:rPr>
                <w:spacing w:val="-5"/>
                <w:sz w:val="24"/>
              </w:rPr>
              <w:t>35.</w:t>
            </w:r>
          </w:p>
        </w:tc>
        <w:tc>
          <w:tcPr>
            <w:tcW w:w="4393" w:type="dxa"/>
          </w:tcPr>
          <w:p w:rsidR="00DF688C" w:rsidRDefault="00437954">
            <w:pPr>
              <w:pStyle w:val="TableParagraph"/>
              <w:ind w:left="1823" w:right="1816"/>
              <w:jc w:val="center"/>
              <w:rPr>
                <w:sz w:val="24"/>
              </w:rPr>
            </w:pPr>
            <w:r>
              <w:rPr>
                <w:spacing w:val="-2"/>
                <w:sz w:val="24"/>
              </w:rPr>
              <w:t>T3.035</w:t>
            </w:r>
          </w:p>
        </w:tc>
        <w:tc>
          <w:tcPr>
            <w:tcW w:w="3103" w:type="dxa"/>
          </w:tcPr>
          <w:p w:rsidR="00DF688C" w:rsidRDefault="00437954">
            <w:pPr>
              <w:pStyle w:val="TableParagraph"/>
              <w:ind w:left="912"/>
              <w:rPr>
                <w:sz w:val="24"/>
              </w:rPr>
            </w:pPr>
            <w:r>
              <w:rPr>
                <w:sz w:val="24"/>
              </w:rPr>
              <w:t>Real</w:t>
            </w:r>
            <w:r>
              <w:rPr>
                <w:spacing w:val="-2"/>
                <w:sz w:val="24"/>
              </w:rPr>
              <w:t xml:space="preserve"> </w:t>
            </w:r>
            <w:r>
              <w:rPr>
                <w:sz w:val="24"/>
              </w:rPr>
              <w:t>life</w:t>
            </w:r>
            <w:r>
              <w:rPr>
                <w:spacing w:val="-2"/>
                <w:sz w:val="24"/>
              </w:rPr>
              <w:t xml:space="preserve"> </w:t>
            </w:r>
            <w:r>
              <w:rPr>
                <w:spacing w:val="-4"/>
                <w:sz w:val="24"/>
              </w:rPr>
              <w:t>data</w:t>
            </w:r>
          </w:p>
        </w:tc>
      </w:tr>
      <w:tr w:rsidR="00DF688C">
        <w:trPr>
          <w:trHeight w:val="604"/>
        </w:trPr>
        <w:tc>
          <w:tcPr>
            <w:tcW w:w="707" w:type="dxa"/>
          </w:tcPr>
          <w:p w:rsidR="00DF688C" w:rsidRDefault="00437954">
            <w:pPr>
              <w:pStyle w:val="TableParagraph"/>
              <w:spacing w:before="118"/>
              <w:ind w:left="173"/>
              <w:rPr>
                <w:sz w:val="24"/>
              </w:rPr>
            </w:pPr>
            <w:r>
              <w:rPr>
                <w:spacing w:val="-5"/>
                <w:sz w:val="24"/>
              </w:rPr>
              <w:t>36.</w:t>
            </w:r>
          </w:p>
        </w:tc>
        <w:tc>
          <w:tcPr>
            <w:tcW w:w="4393" w:type="dxa"/>
          </w:tcPr>
          <w:p w:rsidR="00DF688C" w:rsidRDefault="00437954">
            <w:pPr>
              <w:pStyle w:val="TableParagraph"/>
              <w:spacing w:before="118"/>
              <w:ind w:left="1823" w:right="1816"/>
              <w:jc w:val="center"/>
              <w:rPr>
                <w:sz w:val="24"/>
              </w:rPr>
            </w:pPr>
            <w:r>
              <w:rPr>
                <w:spacing w:val="-2"/>
                <w:sz w:val="24"/>
              </w:rPr>
              <w:t>T3.036</w:t>
            </w:r>
          </w:p>
        </w:tc>
        <w:tc>
          <w:tcPr>
            <w:tcW w:w="3103" w:type="dxa"/>
          </w:tcPr>
          <w:p w:rsidR="00DF688C" w:rsidRDefault="00437954">
            <w:pPr>
              <w:pStyle w:val="TableParagraph"/>
              <w:spacing w:before="118"/>
              <w:ind w:left="912"/>
              <w:rPr>
                <w:sz w:val="24"/>
              </w:rPr>
            </w:pPr>
            <w:r>
              <w:rPr>
                <w:sz w:val="24"/>
              </w:rPr>
              <w:t>Real</w:t>
            </w:r>
            <w:r>
              <w:rPr>
                <w:spacing w:val="-2"/>
                <w:sz w:val="24"/>
              </w:rPr>
              <w:t xml:space="preserve"> </w:t>
            </w:r>
            <w:r>
              <w:rPr>
                <w:sz w:val="24"/>
              </w:rPr>
              <w:t>life</w:t>
            </w:r>
            <w:r>
              <w:rPr>
                <w:spacing w:val="-2"/>
                <w:sz w:val="24"/>
              </w:rPr>
              <w:t xml:space="preserve"> </w:t>
            </w:r>
            <w:r>
              <w:rPr>
                <w:spacing w:val="-4"/>
                <w:sz w:val="24"/>
              </w:rPr>
              <w:t>data</w:t>
            </w:r>
          </w:p>
        </w:tc>
      </w:tr>
      <w:tr w:rsidR="00DF688C">
        <w:trPr>
          <w:trHeight w:val="606"/>
        </w:trPr>
        <w:tc>
          <w:tcPr>
            <w:tcW w:w="707" w:type="dxa"/>
          </w:tcPr>
          <w:p w:rsidR="00DF688C" w:rsidRDefault="00437954">
            <w:pPr>
              <w:pStyle w:val="TableParagraph"/>
              <w:spacing w:before="120"/>
              <w:ind w:left="173"/>
              <w:rPr>
                <w:sz w:val="24"/>
              </w:rPr>
            </w:pPr>
            <w:r>
              <w:rPr>
                <w:spacing w:val="-5"/>
                <w:sz w:val="24"/>
              </w:rPr>
              <w:t>37.</w:t>
            </w:r>
          </w:p>
        </w:tc>
        <w:tc>
          <w:tcPr>
            <w:tcW w:w="4393" w:type="dxa"/>
          </w:tcPr>
          <w:p w:rsidR="00DF688C" w:rsidRDefault="00437954">
            <w:pPr>
              <w:pStyle w:val="TableParagraph"/>
              <w:spacing w:before="120"/>
              <w:ind w:left="1823" w:right="1816"/>
              <w:jc w:val="center"/>
              <w:rPr>
                <w:sz w:val="24"/>
              </w:rPr>
            </w:pPr>
            <w:r>
              <w:rPr>
                <w:spacing w:val="-2"/>
                <w:sz w:val="24"/>
              </w:rPr>
              <w:t>T3.037</w:t>
            </w:r>
          </w:p>
        </w:tc>
        <w:tc>
          <w:tcPr>
            <w:tcW w:w="3103" w:type="dxa"/>
          </w:tcPr>
          <w:p w:rsidR="00DF688C" w:rsidRDefault="00437954">
            <w:pPr>
              <w:pStyle w:val="TableParagraph"/>
              <w:spacing w:before="120"/>
              <w:ind w:left="912"/>
              <w:rPr>
                <w:sz w:val="24"/>
              </w:rPr>
            </w:pPr>
            <w:r>
              <w:rPr>
                <w:sz w:val="24"/>
              </w:rPr>
              <w:t>Real</w:t>
            </w:r>
            <w:r>
              <w:rPr>
                <w:spacing w:val="-2"/>
                <w:sz w:val="24"/>
              </w:rPr>
              <w:t xml:space="preserve"> </w:t>
            </w:r>
            <w:r>
              <w:rPr>
                <w:sz w:val="24"/>
              </w:rPr>
              <w:t>life</w:t>
            </w:r>
            <w:r>
              <w:rPr>
                <w:spacing w:val="-2"/>
                <w:sz w:val="24"/>
              </w:rPr>
              <w:t xml:space="preserve"> </w:t>
            </w:r>
            <w:r>
              <w:rPr>
                <w:spacing w:val="-4"/>
                <w:sz w:val="24"/>
              </w:rPr>
              <w:t>data</w:t>
            </w:r>
          </w:p>
        </w:tc>
      </w:tr>
      <w:tr w:rsidR="00DF688C">
        <w:trPr>
          <w:trHeight w:val="605"/>
        </w:trPr>
        <w:tc>
          <w:tcPr>
            <w:tcW w:w="707" w:type="dxa"/>
          </w:tcPr>
          <w:p w:rsidR="00DF688C" w:rsidRDefault="00437954">
            <w:pPr>
              <w:pStyle w:val="TableParagraph"/>
              <w:spacing w:before="120"/>
              <w:ind w:left="173"/>
              <w:rPr>
                <w:sz w:val="24"/>
              </w:rPr>
            </w:pPr>
            <w:r>
              <w:rPr>
                <w:spacing w:val="-5"/>
                <w:sz w:val="24"/>
              </w:rPr>
              <w:t>38.</w:t>
            </w:r>
          </w:p>
        </w:tc>
        <w:tc>
          <w:tcPr>
            <w:tcW w:w="4393" w:type="dxa"/>
          </w:tcPr>
          <w:p w:rsidR="00DF688C" w:rsidRDefault="00437954">
            <w:pPr>
              <w:pStyle w:val="TableParagraph"/>
              <w:spacing w:before="120"/>
              <w:ind w:left="1823" w:right="1816"/>
              <w:jc w:val="center"/>
              <w:rPr>
                <w:sz w:val="24"/>
              </w:rPr>
            </w:pPr>
            <w:r>
              <w:rPr>
                <w:spacing w:val="-2"/>
                <w:sz w:val="24"/>
              </w:rPr>
              <w:t>T3.038</w:t>
            </w:r>
          </w:p>
        </w:tc>
        <w:tc>
          <w:tcPr>
            <w:tcW w:w="3103" w:type="dxa"/>
          </w:tcPr>
          <w:p w:rsidR="00DF688C" w:rsidRDefault="00437954">
            <w:pPr>
              <w:pStyle w:val="TableParagraph"/>
              <w:spacing w:before="120"/>
              <w:ind w:left="866"/>
              <w:rPr>
                <w:sz w:val="24"/>
              </w:rPr>
            </w:pPr>
            <w:r>
              <w:rPr>
                <w:sz w:val="24"/>
              </w:rPr>
              <w:t>Synthetic</w:t>
            </w:r>
            <w:r>
              <w:rPr>
                <w:spacing w:val="-5"/>
                <w:sz w:val="24"/>
              </w:rPr>
              <w:t xml:space="preserve"> </w:t>
            </w:r>
            <w:r>
              <w:rPr>
                <w:spacing w:val="-4"/>
                <w:sz w:val="24"/>
              </w:rPr>
              <w:t>data</w:t>
            </w:r>
          </w:p>
        </w:tc>
      </w:tr>
      <w:tr w:rsidR="00DF688C">
        <w:trPr>
          <w:trHeight w:val="606"/>
        </w:trPr>
        <w:tc>
          <w:tcPr>
            <w:tcW w:w="707" w:type="dxa"/>
          </w:tcPr>
          <w:p w:rsidR="00DF688C" w:rsidRDefault="00437954">
            <w:pPr>
              <w:pStyle w:val="TableParagraph"/>
              <w:ind w:left="173"/>
              <w:rPr>
                <w:sz w:val="24"/>
              </w:rPr>
            </w:pPr>
            <w:r>
              <w:rPr>
                <w:spacing w:val="-5"/>
                <w:sz w:val="24"/>
              </w:rPr>
              <w:t>39.</w:t>
            </w:r>
          </w:p>
        </w:tc>
        <w:tc>
          <w:tcPr>
            <w:tcW w:w="4393" w:type="dxa"/>
          </w:tcPr>
          <w:p w:rsidR="00DF688C" w:rsidRDefault="00437954">
            <w:pPr>
              <w:pStyle w:val="TableParagraph"/>
              <w:ind w:left="1823" w:right="1816"/>
              <w:jc w:val="center"/>
              <w:rPr>
                <w:sz w:val="24"/>
              </w:rPr>
            </w:pPr>
            <w:r>
              <w:rPr>
                <w:spacing w:val="-2"/>
                <w:sz w:val="24"/>
              </w:rPr>
              <w:t>T3.039</w:t>
            </w:r>
          </w:p>
        </w:tc>
        <w:tc>
          <w:tcPr>
            <w:tcW w:w="3103" w:type="dxa"/>
          </w:tcPr>
          <w:p w:rsidR="00DF688C" w:rsidRDefault="00437954">
            <w:pPr>
              <w:pStyle w:val="TableParagraph"/>
              <w:ind w:left="912"/>
              <w:rPr>
                <w:sz w:val="24"/>
              </w:rPr>
            </w:pPr>
            <w:r>
              <w:rPr>
                <w:sz w:val="24"/>
              </w:rPr>
              <w:t>Real</w:t>
            </w:r>
            <w:r>
              <w:rPr>
                <w:spacing w:val="-2"/>
                <w:sz w:val="24"/>
              </w:rPr>
              <w:t xml:space="preserve"> </w:t>
            </w:r>
            <w:r>
              <w:rPr>
                <w:sz w:val="24"/>
              </w:rPr>
              <w:t>life</w:t>
            </w:r>
            <w:r>
              <w:rPr>
                <w:spacing w:val="-2"/>
                <w:sz w:val="24"/>
              </w:rPr>
              <w:t xml:space="preserve"> </w:t>
            </w:r>
            <w:r>
              <w:rPr>
                <w:spacing w:val="-4"/>
                <w:sz w:val="24"/>
              </w:rPr>
              <w:t>data</w:t>
            </w:r>
          </w:p>
        </w:tc>
      </w:tr>
      <w:tr w:rsidR="00DF688C">
        <w:trPr>
          <w:trHeight w:val="605"/>
        </w:trPr>
        <w:tc>
          <w:tcPr>
            <w:tcW w:w="707" w:type="dxa"/>
          </w:tcPr>
          <w:p w:rsidR="00DF688C" w:rsidRDefault="00437954">
            <w:pPr>
              <w:pStyle w:val="TableParagraph"/>
              <w:spacing w:before="120"/>
              <w:ind w:left="173"/>
              <w:rPr>
                <w:sz w:val="24"/>
              </w:rPr>
            </w:pPr>
            <w:r>
              <w:rPr>
                <w:spacing w:val="-5"/>
                <w:sz w:val="24"/>
              </w:rPr>
              <w:t>40.</w:t>
            </w:r>
          </w:p>
        </w:tc>
        <w:tc>
          <w:tcPr>
            <w:tcW w:w="4393" w:type="dxa"/>
          </w:tcPr>
          <w:p w:rsidR="00DF688C" w:rsidRDefault="00437954">
            <w:pPr>
              <w:pStyle w:val="TableParagraph"/>
              <w:spacing w:before="120"/>
              <w:ind w:left="1823" w:right="1816"/>
              <w:jc w:val="center"/>
              <w:rPr>
                <w:sz w:val="24"/>
              </w:rPr>
            </w:pPr>
            <w:r>
              <w:rPr>
                <w:spacing w:val="-2"/>
                <w:sz w:val="24"/>
              </w:rPr>
              <w:t>T3.040</w:t>
            </w:r>
          </w:p>
        </w:tc>
        <w:tc>
          <w:tcPr>
            <w:tcW w:w="3103" w:type="dxa"/>
          </w:tcPr>
          <w:p w:rsidR="00DF688C" w:rsidRDefault="00437954">
            <w:pPr>
              <w:pStyle w:val="TableParagraph"/>
              <w:spacing w:before="120"/>
              <w:ind w:left="912"/>
              <w:rPr>
                <w:sz w:val="24"/>
              </w:rPr>
            </w:pPr>
            <w:r>
              <w:rPr>
                <w:sz w:val="24"/>
              </w:rPr>
              <w:t>Real</w:t>
            </w:r>
            <w:r>
              <w:rPr>
                <w:spacing w:val="-2"/>
                <w:sz w:val="24"/>
              </w:rPr>
              <w:t xml:space="preserve"> </w:t>
            </w:r>
            <w:r>
              <w:rPr>
                <w:sz w:val="24"/>
              </w:rPr>
              <w:t>life</w:t>
            </w:r>
            <w:r>
              <w:rPr>
                <w:spacing w:val="-2"/>
                <w:sz w:val="24"/>
              </w:rPr>
              <w:t xml:space="preserve"> </w:t>
            </w:r>
            <w:r>
              <w:rPr>
                <w:spacing w:val="-4"/>
                <w:sz w:val="24"/>
              </w:rPr>
              <w:t>data</w:t>
            </w:r>
          </w:p>
        </w:tc>
      </w:tr>
      <w:tr w:rsidR="00DF688C">
        <w:trPr>
          <w:trHeight w:val="605"/>
        </w:trPr>
        <w:tc>
          <w:tcPr>
            <w:tcW w:w="707" w:type="dxa"/>
          </w:tcPr>
          <w:p w:rsidR="00DF688C" w:rsidRDefault="00437954">
            <w:pPr>
              <w:pStyle w:val="TableParagraph"/>
              <w:spacing w:before="120"/>
              <w:ind w:left="173"/>
              <w:rPr>
                <w:sz w:val="24"/>
              </w:rPr>
            </w:pPr>
            <w:r>
              <w:rPr>
                <w:spacing w:val="-5"/>
                <w:sz w:val="24"/>
              </w:rPr>
              <w:t>41.</w:t>
            </w:r>
          </w:p>
        </w:tc>
        <w:tc>
          <w:tcPr>
            <w:tcW w:w="4393" w:type="dxa"/>
          </w:tcPr>
          <w:p w:rsidR="00DF688C" w:rsidRDefault="00437954">
            <w:pPr>
              <w:pStyle w:val="TableParagraph"/>
              <w:spacing w:before="120"/>
              <w:ind w:left="1823" w:right="1816"/>
              <w:jc w:val="center"/>
              <w:rPr>
                <w:sz w:val="24"/>
              </w:rPr>
            </w:pPr>
            <w:r>
              <w:rPr>
                <w:spacing w:val="-2"/>
                <w:sz w:val="24"/>
              </w:rPr>
              <w:t>T3.041</w:t>
            </w:r>
          </w:p>
        </w:tc>
        <w:tc>
          <w:tcPr>
            <w:tcW w:w="3103" w:type="dxa"/>
          </w:tcPr>
          <w:p w:rsidR="00DF688C" w:rsidRDefault="00437954">
            <w:pPr>
              <w:pStyle w:val="TableParagraph"/>
              <w:spacing w:before="120"/>
              <w:ind w:left="912"/>
              <w:rPr>
                <w:sz w:val="24"/>
              </w:rPr>
            </w:pPr>
            <w:r>
              <w:rPr>
                <w:sz w:val="24"/>
              </w:rPr>
              <w:t>Real</w:t>
            </w:r>
            <w:r>
              <w:rPr>
                <w:spacing w:val="-2"/>
                <w:sz w:val="24"/>
              </w:rPr>
              <w:t xml:space="preserve"> </w:t>
            </w:r>
            <w:r>
              <w:rPr>
                <w:sz w:val="24"/>
              </w:rPr>
              <w:t>life</w:t>
            </w:r>
            <w:r>
              <w:rPr>
                <w:spacing w:val="-2"/>
                <w:sz w:val="24"/>
              </w:rPr>
              <w:t xml:space="preserve"> </w:t>
            </w:r>
            <w:r>
              <w:rPr>
                <w:spacing w:val="-4"/>
                <w:sz w:val="24"/>
              </w:rPr>
              <w:t>data</w:t>
            </w:r>
          </w:p>
        </w:tc>
      </w:tr>
    </w:tbl>
    <w:p w:rsidR="00DF688C" w:rsidRDefault="00DF688C">
      <w:pPr>
        <w:rPr>
          <w:sz w:val="24"/>
        </w:rPr>
        <w:sectPr w:rsidR="00DF688C">
          <w:type w:val="continuous"/>
          <w:pgSz w:w="11910" w:h="16840"/>
          <w:pgMar w:top="1380" w:right="1320" w:bottom="280" w:left="1680" w:header="720" w:footer="720" w:gutter="0"/>
          <w:cols w:space="720"/>
        </w:sectPr>
      </w:pPr>
    </w:p>
    <w:p w:rsidR="00DF688C" w:rsidRDefault="00437954">
      <w:pPr>
        <w:pStyle w:val="ListParagraph"/>
        <w:numPr>
          <w:ilvl w:val="1"/>
          <w:numId w:val="1"/>
        </w:numPr>
        <w:tabs>
          <w:tab w:val="left" w:pos="947"/>
          <w:tab w:val="left" w:pos="948"/>
        </w:tabs>
        <w:spacing w:before="70"/>
        <w:ind w:left="948" w:hanging="720"/>
        <w:jc w:val="left"/>
        <w:rPr>
          <w:b/>
          <w:sz w:val="24"/>
        </w:rPr>
      </w:pPr>
      <w:r>
        <w:rPr>
          <w:b/>
          <w:sz w:val="24"/>
        </w:rPr>
        <w:lastRenderedPageBreak/>
        <w:t>TEST</w:t>
      </w:r>
      <w:r>
        <w:rPr>
          <w:b/>
          <w:spacing w:val="-7"/>
          <w:sz w:val="24"/>
        </w:rPr>
        <w:t xml:space="preserve"> </w:t>
      </w:r>
      <w:r>
        <w:rPr>
          <w:b/>
          <w:sz w:val="24"/>
        </w:rPr>
        <w:t>RESULTS</w:t>
      </w:r>
      <w:r>
        <w:rPr>
          <w:b/>
          <w:spacing w:val="-3"/>
          <w:sz w:val="24"/>
        </w:rPr>
        <w:t xml:space="preserve"> </w:t>
      </w:r>
      <w:r>
        <w:rPr>
          <w:b/>
          <w:sz w:val="24"/>
        </w:rPr>
        <w:t xml:space="preserve">AND </w:t>
      </w:r>
      <w:r>
        <w:rPr>
          <w:b/>
          <w:spacing w:val="-2"/>
          <w:sz w:val="24"/>
        </w:rPr>
        <w:t>ANALYSIS</w:t>
      </w:r>
    </w:p>
    <w:p w:rsidR="00DF688C" w:rsidRDefault="00DF688C">
      <w:pPr>
        <w:pStyle w:val="BodyText"/>
        <w:spacing w:before="0"/>
        <w:rPr>
          <w:b/>
          <w:sz w:val="20"/>
        </w:rPr>
      </w:pPr>
    </w:p>
    <w:p w:rsidR="00DF688C" w:rsidRDefault="00DF688C">
      <w:pPr>
        <w:pStyle w:val="BodyText"/>
        <w:spacing w:before="1"/>
        <w:rPr>
          <w:b/>
          <w:sz w:val="28"/>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1"/>
        <w:gridCol w:w="6101"/>
        <w:gridCol w:w="3378"/>
        <w:gridCol w:w="1839"/>
      </w:tblGrid>
      <w:tr w:rsidR="00DF688C">
        <w:trPr>
          <w:trHeight w:val="653"/>
        </w:trPr>
        <w:tc>
          <w:tcPr>
            <w:tcW w:w="2051"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18" w:type="dxa"/>
            <w:gridSpan w:val="3"/>
          </w:tcPr>
          <w:p w:rsidR="00DF688C" w:rsidRDefault="00437954">
            <w:pPr>
              <w:pStyle w:val="TableParagraph"/>
              <w:ind w:left="108"/>
              <w:rPr>
                <w:sz w:val="24"/>
              </w:rPr>
            </w:pPr>
            <w:r>
              <w:rPr>
                <w:spacing w:val="-2"/>
                <w:sz w:val="24"/>
              </w:rPr>
              <w:t>T1.001</w:t>
            </w:r>
          </w:p>
        </w:tc>
      </w:tr>
      <w:tr w:rsidR="00DF688C">
        <w:trPr>
          <w:trHeight w:val="653"/>
        </w:trPr>
        <w:tc>
          <w:tcPr>
            <w:tcW w:w="2051" w:type="dxa"/>
            <w:shd w:val="clear" w:color="auto" w:fill="E7E6E6"/>
          </w:tcPr>
          <w:p w:rsidR="00DF688C" w:rsidRDefault="00437954">
            <w:pPr>
              <w:pStyle w:val="TableParagraph"/>
              <w:rPr>
                <w:b/>
                <w:sz w:val="24"/>
              </w:rPr>
            </w:pPr>
            <w:r>
              <w:rPr>
                <w:b/>
                <w:spacing w:val="-2"/>
                <w:sz w:val="24"/>
              </w:rPr>
              <w:t>Actor</w:t>
            </w:r>
          </w:p>
        </w:tc>
        <w:tc>
          <w:tcPr>
            <w:tcW w:w="11318" w:type="dxa"/>
            <w:gridSpan w:val="3"/>
          </w:tcPr>
          <w:p w:rsidR="00DF688C" w:rsidRDefault="00437954">
            <w:pPr>
              <w:pStyle w:val="TableParagraph"/>
              <w:ind w:left="108"/>
              <w:rPr>
                <w:sz w:val="24"/>
              </w:rPr>
            </w:pPr>
            <w:r>
              <w:rPr>
                <w:spacing w:val="-2"/>
                <w:sz w:val="24"/>
              </w:rPr>
              <w:t>Admin</w:t>
            </w:r>
          </w:p>
        </w:tc>
      </w:tr>
      <w:tr w:rsidR="00DF688C">
        <w:trPr>
          <w:trHeight w:val="654"/>
        </w:trPr>
        <w:tc>
          <w:tcPr>
            <w:tcW w:w="2051" w:type="dxa"/>
            <w:shd w:val="clear" w:color="auto" w:fill="E7E6E6"/>
          </w:tcPr>
          <w:p w:rsidR="00DF688C" w:rsidRDefault="00437954">
            <w:pPr>
              <w:pStyle w:val="TableParagraph"/>
              <w:spacing w:before="118"/>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6101" w:type="dxa"/>
            <w:shd w:val="clear" w:color="auto" w:fill="E7E6E6"/>
          </w:tcPr>
          <w:p w:rsidR="00DF688C" w:rsidRDefault="00437954">
            <w:pPr>
              <w:pStyle w:val="TableParagraph"/>
              <w:spacing w:before="118"/>
              <w:ind w:left="108"/>
              <w:rPr>
                <w:b/>
                <w:sz w:val="24"/>
              </w:rPr>
            </w:pPr>
            <w:r>
              <w:rPr>
                <w:b/>
                <w:sz w:val="24"/>
              </w:rPr>
              <w:t>Test</w:t>
            </w:r>
            <w:r>
              <w:rPr>
                <w:b/>
                <w:spacing w:val="-7"/>
                <w:sz w:val="24"/>
              </w:rPr>
              <w:t xml:space="preserve"> </w:t>
            </w:r>
            <w:r>
              <w:rPr>
                <w:b/>
                <w:sz w:val="24"/>
              </w:rPr>
              <w:t xml:space="preserve">Case </w:t>
            </w:r>
            <w:r>
              <w:rPr>
                <w:b/>
                <w:spacing w:val="-4"/>
                <w:sz w:val="24"/>
              </w:rPr>
              <w:t>Data</w:t>
            </w:r>
          </w:p>
        </w:tc>
        <w:tc>
          <w:tcPr>
            <w:tcW w:w="3378" w:type="dxa"/>
            <w:shd w:val="clear" w:color="auto" w:fill="E7E6E6"/>
          </w:tcPr>
          <w:p w:rsidR="00DF688C" w:rsidRDefault="00437954">
            <w:pPr>
              <w:pStyle w:val="TableParagraph"/>
              <w:spacing w:before="118"/>
              <w:ind w:left="108"/>
              <w:rPr>
                <w:b/>
                <w:sz w:val="24"/>
              </w:rPr>
            </w:pPr>
            <w:r>
              <w:rPr>
                <w:b/>
                <w:sz w:val="24"/>
              </w:rPr>
              <w:t>Expected</w:t>
            </w:r>
            <w:r>
              <w:rPr>
                <w:b/>
                <w:spacing w:val="-4"/>
                <w:sz w:val="24"/>
              </w:rPr>
              <w:t xml:space="preserve"> </w:t>
            </w:r>
            <w:r>
              <w:rPr>
                <w:b/>
                <w:spacing w:val="-2"/>
                <w:sz w:val="24"/>
              </w:rPr>
              <w:t>Result</w:t>
            </w:r>
          </w:p>
        </w:tc>
        <w:tc>
          <w:tcPr>
            <w:tcW w:w="1839" w:type="dxa"/>
            <w:shd w:val="clear" w:color="auto" w:fill="E7E6E6"/>
          </w:tcPr>
          <w:p w:rsidR="00DF688C" w:rsidRDefault="00437954">
            <w:pPr>
              <w:pStyle w:val="TableParagraph"/>
              <w:spacing w:before="118"/>
              <w:rPr>
                <w:b/>
                <w:sz w:val="24"/>
              </w:rPr>
            </w:pPr>
            <w:r>
              <w:rPr>
                <w:b/>
                <w:spacing w:val="-2"/>
                <w:sz w:val="24"/>
              </w:rPr>
              <w:t>Status</w:t>
            </w:r>
          </w:p>
        </w:tc>
      </w:tr>
      <w:tr w:rsidR="00DF688C">
        <w:trPr>
          <w:trHeight w:val="2789"/>
        </w:trPr>
        <w:tc>
          <w:tcPr>
            <w:tcW w:w="2051" w:type="dxa"/>
          </w:tcPr>
          <w:p w:rsidR="00DF688C" w:rsidRDefault="00437954">
            <w:pPr>
              <w:pStyle w:val="TableParagraph"/>
              <w:ind w:left="602"/>
              <w:rPr>
                <w:sz w:val="24"/>
              </w:rPr>
            </w:pPr>
            <w:r>
              <w:rPr>
                <w:spacing w:val="-2"/>
                <w:sz w:val="24"/>
              </w:rPr>
              <w:t>TC1.001</w:t>
            </w:r>
          </w:p>
        </w:tc>
        <w:tc>
          <w:tcPr>
            <w:tcW w:w="6101" w:type="dxa"/>
          </w:tcPr>
          <w:p w:rsidR="00DF688C" w:rsidRDefault="00437954">
            <w:pPr>
              <w:pStyle w:val="TableParagraph"/>
              <w:tabs>
                <w:tab w:val="left" w:pos="1193"/>
              </w:tabs>
              <w:ind w:left="108"/>
              <w:rPr>
                <w:sz w:val="24"/>
              </w:rPr>
            </w:pPr>
            <w:r>
              <w:rPr>
                <w:spacing w:val="-5"/>
                <w:sz w:val="24"/>
              </w:rPr>
              <w:t>IC</w:t>
            </w:r>
            <w:r>
              <w:rPr>
                <w:sz w:val="24"/>
              </w:rPr>
              <w:tab/>
            </w:r>
            <w:r>
              <w:rPr>
                <w:spacing w:val="-2"/>
                <w:sz w:val="24"/>
              </w:rPr>
              <w:t>790509016486</w:t>
            </w:r>
          </w:p>
          <w:p w:rsidR="00DF688C" w:rsidRDefault="00DF688C">
            <w:pPr>
              <w:pStyle w:val="TableParagraph"/>
              <w:spacing w:before="3"/>
              <w:ind w:left="0"/>
              <w:rPr>
                <w:b/>
              </w:rPr>
            </w:pPr>
          </w:p>
          <w:p w:rsidR="00DF688C" w:rsidRDefault="00437954">
            <w:pPr>
              <w:pStyle w:val="TableParagraph"/>
              <w:spacing w:before="0"/>
              <w:ind w:left="108"/>
              <w:rPr>
                <w:sz w:val="24"/>
              </w:rPr>
            </w:pPr>
            <w:proofErr w:type="gramStart"/>
            <w:r>
              <w:rPr>
                <w:sz w:val="24"/>
              </w:rPr>
              <w:t>Password</w:t>
            </w:r>
            <w:r>
              <w:rPr>
                <w:spacing w:val="-2"/>
                <w:sz w:val="24"/>
              </w:rPr>
              <w:t xml:space="preserve"> </w:t>
            </w:r>
            <w:r>
              <w:rPr>
                <w:sz w:val="24"/>
              </w:rPr>
              <w:t>:</w:t>
            </w:r>
            <w:proofErr w:type="gramEnd"/>
            <w:r>
              <w:rPr>
                <w:spacing w:val="-3"/>
                <w:sz w:val="24"/>
              </w:rPr>
              <w:t xml:space="preserve"> </w:t>
            </w:r>
            <w:r>
              <w:rPr>
                <w:spacing w:val="-2"/>
                <w:sz w:val="24"/>
              </w:rPr>
              <w:t>saraAmeena79!</w:t>
            </w:r>
          </w:p>
          <w:p w:rsidR="00DF688C" w:rsidRDefault="00DF688C">
            <w:pPr>
              <w:pStyle w:val="TableParagraph"/>
              <w:spacing w:before="7"/>
              <w:ind w:left="0"/>
              <w:rPr>
                <w:b/>
              </w:rPr>
            </w:pPr>
          </w:p>
          <w:p w:rsidR="00DF688C" w:rsidRDefault="00437954">
            <w:pPr>
              <w:pStyle w:val="TableParagraph"/>
              <w:spacing w:before="0"/>
              <w:ind w:left="108"/>
              <w:rPr>
                <w:b/>
                <w:sz w:val="24"/>
              </w:rPr>
            </w:pPr>
            <w:r>
              <w:rPr>
                <w:b/>
                <w:spacing w:val="-5"/>
                <w:sz w:val="24"/>
              </w:rPr>
              <w:t>Or</w:t>
            </w:r>
          </w:p>
          <w:p w:rsidR="00DF688C" w:rsidRDefault="00437954">
            <w:pPr>
              <w:pStyle w:val="TableParagraph"/>
              <w:tabs>
                <w:tab w:val="left" w:pos="1099"/>
              </w:tabs>
              <w:spacing w:before="52" w:line="536" w:lineRule="exact"/>
              <w:ind w:left="108" w:right="1842"/>
              <w:rPr>
                <w:sz w:val="24"/>
              </w:rPr>
            </w:pPr>
            <w:r>
              <w:rPr>
                <w:spacing w:val="-4"/>
                <w:sz w:val="24"/>
              </w:rPr>
              <w:t>Email</w:t>
            </w:r>
            <w:r>
              <w:rPr>
                <w:sz w:val="24"/>
              </w:rPr>
              <w:tab/>
              <w:t>:</w:t>
            </w:r>
            <w:r>
              <w:rPr>
                <w:spacing w:val="-15"/>
                <w:sz w:val="24"/>
              </w:rPr>
              <w:t xml:space="preserve"> </w:t>
            </w:r>
            <w:hyperlink r:id="rId5">
              <w:r>
                <w:rPr>
                  <w:sz w:val="24"/>
                </w:rPr>
                <w:t>saraameena@brilliance.edu.my</w:t>
              </w:r>
            </w:hyperlink>
            <w:r>
              <w:rPr>
                <w:sz w:val="24"/>
              </w:rPr>
              <w:t xml:space="preserve"> </w:t>
            </w:r>
            <w:proofErr w:type="gramStart"/>
            <w:r>
              <w:rPr>
                <w:sz w:val="24"/>
              </w:rPr>
              <w:t>Password :</w:t>
            </w:r>
            <w:proofErr w:type="gramEnd"/>
            <w:r>
              <w:rPr>
                <w:sz w:val="24"/>
              </w:rPr>
              <w:t xml:space="preserve"> saraAmeena79!</w:t>
            </w:r>
          </w:p>
        </w:tc>
        <w:tc>
          <w:tcPr>
            <w:tcW w:w="3378" w:type="dxa"/>
          </w:tcPr>
          <w:p w:rsidR="00DF688C" w:rsidRDefault="00437954">
            <w:pPr>
              <w:pStyle w:val="TableParagraph"/>
              <w:spacing w:line="360" w:lineRule="auto"/>
              <w:ind w:left="108"/>
              <w:rPr>
                <w:sz w:val="24"/>
              </w:rPr>
            </w:pPr>
            <w:r>
              <w:rPr>
                <w:sz w:val="24"/>
              </w:rPr>
              <w:t>Redirect</w:t>
            </w:r>
            <w:r>
              <w:rPr>
                <w:spacing w:val="25"/>
                <w:sz w:val="24"/>
              </w:rPr>
              <w:t xml:space="preserve"> </w:t>
            </w:r>
            <w:r>
              <w:rPr>
                <w:sz w:val="24"/>
              </w:rPr>
              <w:t>to</w:t>
            </w:r>
            <w:r>
              <w:rPr>
                <w:spacing w:val="25"/>
                <w:sz w:val="24"/>
              </w:rPr>
              <w:t xml:space="preserve"> </w:t>
            </w:r>
            <w:r>
              <w:rPr>
                <w:sz w:val="24"/>
              </w:rPr>
              <w:t>administration</w:t>
            </w:r>
            <w:r>
              <w:rPr>
                <w:spacing w:val="25"/>
                <w:sz w:val="24"/>
              </w:rPr>
              <w:t xml:space="preserve"> </w:t>
            </w:r>
            <w:r>
              <w:rPr>
                <w:sz w:val="24"/>
              </w:rPr>
              <w:t>main page (Report Page).</w:t>
            </w:r>
          </w:p>
        </w:tc>
        <w:tc>
          <w:tcPr>
            <w:tcW w:w="1839" w:type="dxa"/>
          </w:tcPr>
          <w:p w:rsidR="00DF688C" w:rsidRDefault="00437954">
            <w:pPr>
              <w:pStyle w:val="TableParagraph"/>
              <w:rPr>
                <w:sz w:val="24"/>
              </w:rPr>
            </w:pPr>
            <w:r>
              <w:rPr>
                <w:spacing w:val="-2"/>
                <w:sz w:val="24"/>
              </w:rPr>
              <w:t>Success</w:t>
            </w:r>
          </w:p>
        </w:tc>
      </w:tr>
      <w:tr w:rsidR="00DF688C">
        <w:trPr>
          <w:trHeight w:val="2787"/>
        </w:trPr>
        <w:tc>
          <w:tcPr>
            <w:tcW w:w="2051" w:type="dxa"/>
          </w:tcPr>
          <w:p w:rsidR="00DF688C" w:rsidRDefault="00437954">
            <w:pPr>
              <w:pStyle w:val="TableParagraph"/>
              <w:ind w:left="602"/>
              <w:rPr>
                <w:sz w:val="24"/>
              </w:rPr>
            </w:pPr>
            <w:r>
              <w:rPr>
                <w:spacing w:val="-2"/>
                <w:sz w:val="24"/>
              </w:rPr>
              <w:t>TC1.002</w:t>
            </w:r>
          </w:p>
        </w:tc>
        <w:tc>
          <w:tcPr>
            <w:tcW w:w="6101" w:type="dxa"/>
          </w:tcPr>
          <w:p w:rsidR="00DF688C" w:rsidRDefault="00437954">
            <w:pPr>
              <w:pStyle w:val="TableParagraph"/>
              <w:tabs>
                <w:tab w:val="left" w:pos="1193"/>
              </w:tabs>
              <w:ind w:left="108"/>
              <w:rPr>
                <w:sz w:val="24"/>
              </w:rPr>
            </w:pPr>
            <w:r>
              <w:rPr>
                <w:spacing w:val="-5"/>
                <w:sz w:val="24"/>
              </w:rPr>
              <w:t>IC</w:t>
            </w:r>
            <w:r>
              <w:rPr>
                <w:sz w:val="24"/>
              </w:rPr>
              <w:tab/>
            </w:r>
            <w:r>
              <w:rPr>
                <w:spacing w:val="-2"/>
                <w:sz w:val="24"/>
              </w:rPr>
              <w:t>790509016486</w:t>
            </w:r>
          </w:p>
          <w:p w:rsidR="00DF688C" w:rsidRDefault="00DF688C">
            <w:pPr>
              <w:pStyle w:val="TableParagraph"/>
              <w:spacing w:before="4"/>
              <w:ind w:left="0"/>
              <w:rPr>
                <w:b/>
              </w:rPr>
            </w:pPr>
          </w:p>
          <w:p w:rsidR="00DF688C" w:rsidRDefault="00437954">
            <w:pPr>
              <w:pStyle w:val="TableParagraph"/>
              <w:spacing w:before="0"/>
              <w:ind w:left="108"/>
              <w:rPr>
                <w:sz w:val="24"/>
              </w:rPr>
            </w:pPr>
            <w:proofErr w:type="gramStart"/>
            <w:r>
              <w:rPr>
                <w:sz w:val="24"/>
              </w:rPr>
              <w:t>Password</w:t>
            </w:r>
            <w:r>
              <w:rPr>
                <w:spacing w:val="-2"/>
                <w:sz w:val="24"/>
              </w:rPr>
              <w:t xml:space="preserve"> </w:t>
            </w:r>
            <w:r>
              <w:rPr>
                <w:sz w:val="24"/>
              </w:rPr>
              <w:t>:</w:t>
            </w:r>
            <w:proofErr w:type="gramEnd"/>
            <w:r>
              <w:rPr>
                <w:spacing w:val="-3"/>
                <w:sz w:val="24"/>
              </w:rPr>
              <w:t xml:space="preserve"> </w:t>
            </w:r>
            <w:r>
              <w:rPr>
                <w:spacing w:val="-2"/>
                <w:sz w:val="24"/>
              </w:rPr>
              <w:t>saraAmeena1!</w:t>
            </w:r>
          </w:p>
          <w:p w:rsidR="00DF688C" w:rsidRDefault="00DF688C">
            <w:pPr>
              <w:pStyle w:val="TableParagraph"/>
              <w:spacing w:before="4"/>
              <w:ind w:left="0"/>
              <w:rPr>
                <w:b/>
              </w:rPr>
            </w:pPr>
          </w:p>
          <w:p w:rsidR="00DF688C" w:rsidRDefault="00437954">
            <w:pPr>
              <w:pStyle w:val="TableParagraph"/>
              <w:spacing w:before="0"/>
              <w:ind w:left="108"/>
              <w:rPr>
                <w:b/>
                <w:sz w:val="24"/>
              </w:rPr>
            </w:pPr>
            <w:r>
              <w:rPr>
                <w:b/>
                <w:spacing w:val="-5"/>
                <w:sz w:val="24"/>
              </w:rPr>
              <w:t>Or</w:t>
            </w:r>
          </w:p>
          <w:p w:rsidR="00DF688C" w:rsidRDefault="00437954">
            <w:pPr>
              <w:pStyle w:val="TableParagraph"/>
              <w:tabs>
                <w:tab w:val="left" w:pos="1099"/>
              </w:tabs>
              <w:spacing w:before="5" w:line="530" w:lineRule="atLeast"/>
              <w:ind w:left="108" w:right="1842"/>
              <w:rPr>
                <w:sz w:val="24"/>
              </w:rPr>
            </w:pPr>
            <w:r>
              <w:rPr>
                <w:spacing w:val="-4"/>
                <w:sz w:val="24"/>
              </w:rPr>
              <w:t>Email</w:t>
            </w:r>
            <w:r>
              <w:rPr>
                <w:sz w:val="24"/>
              </w:rPr>
              <w:tab/>
              <w:t>:</w:t>
            </w:r>
            <w:r>
              <w:rPr>
                <w:spacing w:val="-15"/>
                <w:sz w:val="24"/>
              </w:rPr>
              <w:t xml:space="preserve"> </w:t>
            </w:r>
            <w:hyperlink r:id="rId6">
              <w:r>
                <w:rPr>
                  <w:sz w:val="24"/>
                </w:rPr>
                <w:t>saraameena@brilliance.edu.my</w:t>
              </w:r>
            </w:hyperlink>
            <w:r>
              <w:rPr>
                <w:sz w:val="24"/>
              </w:rPr>
              <w:t xml:space="preserve"> </w:t>
            </w:r>
            <w:proofErr w:type="gramStart"/>
            <w:r>
              <w:rPr>
                <w:sz w:val="24"/>
              </w:rPr>
              <w:t>Password :</w:t>
            </w:r>
            <w:proofErr w:type="gramEnd"/>
            <w:r>
              <w:rPr>
                <w:sz w:val="24"/>
              </w:rPr>
              <w:t xml:space="preserve"> saraAmeena1!</w:t>
            </w:r>
          </w:p>
        </w:tc>
        <w:tc>
          <w:tcPr>
            <w:tcW w:w="3378" w:type="dxa"/>
          </w:tcPr>
          <w:p w:rsidR="00DF688C" w:rsidRDefault="00437954">
            <w:pPr>
              <w:pStyle w:val="TableParagraph"/>
              <w:spacing w:line="360" w:lineRule="auto"/>
              <w:ind w:left="108"/>
              <w:rPr>
                <w:sz w:val="24"/>
              </w:rPr>
            </w:pPr>
            <w:r>
              <w:rPr>
                <w:sz w:val="24"/>
              </w:rPr>
              <w:t>Display</w:t>
            </w:r>
            <w:r>
              <w:rPr>
                <w:spacing w:val="80"/>
                <w:sz w:val="24"/>
              </w:rPr>
              <w:t xml:space="preserve"> </w:t>
            </w:r>
            <w:r>
              <w:rPr>
                <w:sz w:val="24"/>
              </w:rPr>
              <w:t>“Invalid</w:t>
            </w:r>
            <w:r>
              <w:rPr>
                <w:spacing w:val="80"/>
                <w:sz w:val="24"/>
              </w:rPr>
              <w:t xml:space="preserve"> </w:t>
            </w:r>
            <w:r>
              <w:rPr>
                <w:sz w:val="24"/>
              </w:rPr>
              <w:t>IC/Email</w:t>
            </w:r>
            <w:r>
              <w:rPr>
                <w:spacing w:val="80"/>
                <w:sz w:val="24"/>
              </w:rPr>
              <w:t xml:space="preserve"> </w:t>
            </w:r>
            <w:r>
              <w:rPr>
                <w:sz w:val="24"/>
              </w:rPr>
              <w:t xml:space="preserve">or </w:t>
            </w:r>
            <w:r>
              <w:rPr>
                <w:spacing w:val="-2"/>
                <w:sz w:val="24"/>
              </w:rPr>
              <w:t>Password”.</w:t>
            </w:r>
          </w:p>
        </w:tc>
        <w:tc>
          <w:tcPr>
            <w:tcW w:w="1839" w:type="dxa"/>
          </w:tcPr>
          <w:p w:rsidR="00DF688C" w:rsidRDefault="00437954">
            <w:pPr>
              <w:pStyle w:val="TableParagraph"/>
              <w:rPr>
                <w:sz w:val="24"/>
              </w:rPr>
            </w:pPr>
            <w:r>
              <w:rPr>
                <w:spacing w:val="-2"/>
                <w:sz w:val="24"/>
              </w:rPr>
              <w:t>Success</w:t>
            </w:r>
          </w:p>
        </w:tc>
      </w:tr>
    </w:tbl>
    <w:p w:rsidR="00DF688C" w:rsidRDefault="00DF688C">
      <w:pPr>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1"/>
        <w:gridCol w:w="6101"/>
        <w:gridCol w:w="1914"/>
        <w:gridCol w:w="1063"/>
        <w:gridCol w:w="402"/>
        <w:gridCol w:w="1840"/>
      </w:tblGrid>
      <w:tr w:rsidR="00DF688C">
        <w:trPr>
          <w:trHeight w:val="2790"/>
        </w:trPr>
        <w:tc>
          <w:tcPr>
            <w:tcW w:w="2051" w:type="dxa"/>
          </w:tcPr>
          <w:p w:rsidR="00DF688C" w:rsidRDefault="00437954">
            <w:pPr>
              <w:pStyle w:val="TableParagraph"/>
              <w:ind w:left="530" w:right="520"/>
              <w:jc w:val="center"/>
              <w:rPr>
                <w:sz w:val="24"/>
              </w:rPr>
            </w:pPr>
            <w:r>
              <w:rPr>
                <w:spacing w:val="-2"/>
                <w:sz w:val="24"/>
              </w:rPr>
              <w:t>TC1.003</w:t>
            </w:r>
          </w:p>
        </w:tc>
        <w:tc>
          <w:tcPr>
            <w:tcW w:w="6101" w:type="dxa"/>
          </w:tcPr>
          <w:p w:rsidR="00DF688C" w:rsidRDefault="00437954">
            <w:pPr>
              <w:pStyle w:val="TableParagraph"/>
              <w:tabs>
                <w:tab w:val="left" w:pos="1193"/>
              </w:tabs>
              <w:ind w:left="108"/>
              <w:rPr>
                <w:sz w:val="24"/>
              </w:rPr>
            </w:pPr>
            <w:r>
              <w:rPr>
                <w:spacing w:val="-5"/>
                <w:sz w:val="24"/>
              </w:rPr>
              <w:t>IC</w:t>
            </w:r>
            <w:r>
              <w:rPr>
                <w:sz w:val="24"/>
              </w:rPr>
              <w:tab/>
            </w:r>
            <w:r>
              <w:rPr>
                <w:spacing w:val="-2"/>
                <w:sz w:val="24"/>
              </w:rPr>
              <w:t>750509016412</w:t>
            </w:r>
          </w:p>
          <w:p w:rsidR="00DF688C" w:rsidRDefault="00DF688C">
            <w:pPr>
              <w:pStyle w:val="TableParagraph"/>
              <w:spacing w:before="6"/>
              <w:ind w:left="0"/>
              <w:rPr>
                <w:b/>
              </w:rPr>
            </w:pPr>
          </w:p>
          <w:p w:rsidR="00DF688C" w:rsidRDefault="00437954">
            <w:pPr>
              <w:pStyle w:val="TableParagraph"/>
              <w:spacing w:before="0"/>
              <w:ind w:left="108"/>
              <w:rPr>
                <w:sz w:val="24"/>
              </w:rPr>
            </w:pPr>
            <w:proofErr w:type="gramStart"/>
            <w:r>
              <w:rPr>
                <w:sz w:val="24"/>
              </w:rPr>
              <w:t>Password</w:t>
            </w:r>
            <w:r>
              <w:rPr>
                <w:spacing w:val="-2"/>
                <w:sz w:val="24"/>
              </w:rPr>
              <w:t xml:space="preserve"> </w:t>
            </w:r>
            <w:r>
              <w:rPr>
                <w:sz w:val="24"/>
              </w:rPr>
              <w:t>:</w:t>
            </w:r>
            <w:proofErr w:type="gramEnd"/>
            <w:r>
              <w:rPr>
                <w:spacing w:val="-3"/>
                <w:sz w:val="24"/>
              </w:rPr>
              <w:t xml:space="preserve"> </w:t>
            </w:r>
            <w:r>
              <w:rPr>
                <w:spacing w:val="-2"/>
                <w:sz w:val="24"/>
              </w:rPr>
              <w:t>saraAmeena79!</w:t>
            </w:r>
          </w:p>
          <w:p w:rsidR="00DF688C" w:rsidRDefault="00DF688C">
            <w:pPr>
              <w:pStyle w:val="TableParagraph"/>
              <w:spacing w:before="4"/>
              <w:ind w:left="0"/>
              <w:rPr>
                <w:b/>
              </w:rPr>
            </w:pPr>
          </w:p>
          <w:p w:rsidR="00DF688C" w:rsidRDefault="00437954">
            <w:pPr>
              <w:pStyle w:val="TableParagraph"/>
              <w:spacing w:before="0"/>
              <w:ind w:left="108"/>
              <w:rPr>
                <w:b/>
                <w:sz w:val="24"/>
              </w:rPr>
            </w:pPr>
            <w:r>
              <w:rPr>
                <w:b/>
                <w:spacing w:val="-5"/>
                <w:sz w:val="24"/>
              </w:rPr>
              <w:t>Or</w:t>
            </w:r>
          </w:p>
          <w:p w:rsidR="00DF688C" w:rsidRDefault="00437954">
            <w:pPr>
              <w:pStyle w:val="TableParagraph"/>
              <w:tabs>
                <w:tab w:val="left" w:pos="1099"/>
              </w:tabs>
              <w:spacing w:before="5" w:line="530" w:lineRule="atLeast"/>
              <w:ind w:left="108" w:right="1737"/>
              <w:rPr>
                <w:sz w:val="24"/>
              </w:rPr>
            </w:pPr>
            <w:r>
              <w:rPr>
                <w:spacing w:val="-4"/>
                <w:sz w:val="24"/>
              </w:rPr>
              <w:t>Email</w:t>
            </w:r>
            <w:r>
              <w:rPr>
                <w:sz w:val="24"/>
              </w:rPr>
              <w:tab/>
              <w:t>:</w:t>
            </w:r>
            <w:r>
              <w:rPr>
                <w:spacing w:val="-15"/>
                <w:sz w:val="24"/>
              </w:rPr>
              <w:t xml:space="preserve"> </w:t>
            </w:r>
            <w:hyperlink r:id="rId7">
              <w:r>
                <w:rPr>
                  <w:sz w:val="24"/>
                </w:rPr>
                <w:t>saraameena@brilliance.edu.com</w:t>
              </w:r>
            </w:hyperlink>
            <w:r>
              <w:rPr>
                <w:sz w:val="24"/>
              </w:rPr>
              <w:t xml:space="preserve"> </w:t>
            </w:r>
            <w:proofErr w:type="gramStart"/>
            <w:r>
              <w:rPr>
                <w:sz w:val="24"/>
              </w:rPr>
              <w:t>Password :</w:t>
            </w:r>
            <w:proofErr w:type="gramEnd"/>
            <w:r>
              <w:rPr>
                <w:sz w:val="24"/>
              </w:rPr>
              <w:t xml:space="preserve"> saraAmeena79!</w:t>
            </w:r>
          </w:p>
        </w:tc>
        <w:tc>
          <w:tcPr>
            <w:tcW w:w="1914" w:type="dxa"/>
            <w:tcBorders>
              <w:right w:val="nil"/>
            </w:tcBorders>
          </w:tcPr>
          <w:p w:rsidR="00DF688C" w:rsidRDefault="00437954">
            <w:pPr>
              <w:pStyle w:val="TableParagraph"/>
              <w:spacing w:line="360" w:lineRule="auto"/>
              <w:ind w:left="108"/>
              <w:rPr>
                <w:sz w:val="24"/>
              </w:rPr>
            </w:pPr>
            <w:r>
              <w:rPr>
                <w:sz w:val="24"/>
              </w:rPr>
              <w:t>Display</w:t>
            </w:r>
            <w:r>
              <w:rPr>
                <w:spacing w:val="80"/>
                <w:sz w:val="24"/>
              </w:rPr>
              <w:t xml:space="preserve"> </w:t>
            </w:r>
            <w:r>
              <w:rPr>
                <w:sz w:val="24"/>
              </w:rPr>
              <w:t xml:space="preserve">“Invalid </w:t>
            </w:r>
            <w:r>
              <w:rPr>
                <w:spacing w:val="-2"/>
                <w:sz w:val="24"/>
              </w:rPr>
              <w:t>Password”.</w:t>
            </w:r>
          </w:p>
        </w:tc>
        <w:tc>
          <w:tcPr>
            <w:tcW w:w="1063" w:type="dxa"/>
            <w:tcBorders>
              <w:left w:val="nil"/>
              <w:right w:val="nil"/>
            </w:tcBorders>
          </w:tcPr>
          <w:p w:rsidR="00DF688C" w:rsidRDefault="00437954">
            <w:pPr>
              <w:pStyle w:val="TableParagraph"/>
              <w:ind w:left="83" w:right="75"/>
              <w:jc w:val="center"/>
              <w:rPr>
                <w:sz w:val="24"/>
              </w:rPr>
            </w:pPr>
            <w:r>
              <w:rPr>
                <w:spacing w:val="-2"/>
                <w:sz w:val="24"/>
              </w:rPr>
              <w:t>IC/Email</w:t>
            </w:r>
          </w:p>
        </w:tc>
        <w:tc>
          <w:tcPr>
            <w:tcW w:w="402" w:type="dxa"/>
            <w:tcBorders>
              <w:left w:val="nil"/>
            </w:tcBorders>
          </w:tcPr>
          <w:p w:rsidR="00DF688C" w:rsidRDefault="00437954">
            <w:pPr>
              <w:pStyle w:val="TableParagraph"/>
              <w:ind w:left="79" w:right="87"/>
              <w:jc w:val="center"/>
              <w:rPr>
                <w:sz w:val="24"/>
              </w:rPr>
            </w:pPr>
            <w:r>
              <w:rPr>
                <w:spacing w:val="-5"/>
                <w:sz w:val="24"/>
              </w:rPr>
              <w:t>or</w:t>
            </w:r>
          </w:p>
        </w:tc>
        <w:tc>
          <w:tcPr>
            <w:tcW w:w="1840" w:type="dxa"/>
          </w:tcPr>
          <w:p w:rsidR="00DF688C" w:rsidRDefault="00437954">
            <w:pPr>
              <w:pStyle w:val="TableParagraph"/>
              <w:ind w:left="106"/>
              <w:rPr>
                <w:sz w:val="24"/>
              </w:rPr>
            </w:pPr>
            <w:r>
              <w:rPr>
                <w:spacing w:val="-2"/>
                <w:sz w:val="24"/>
              </w:rPr>
              <w:t>Success</w:t>
            </w:r>
          </w:p>
        </w:tc>
      </w:tr>
      <w:tr w:rsidR="00DF688C">
        <w:trPr>
          <w:trHeight w:val="2789"/>
        </w:trPr>
        <w:tc>
          <w:tcPr>
            <w:tcW w:w="2051" w:type="dxa"/>
          </w:tcPr>
          <w:p w:rsidR="00DF688C" w:rsidRDefault="00437954">
            <w:pPr>
              <w:pStyle w:val="TableParagraph"/>
              <w:ind w:left="530" w:right="520"/>
              <w:jc w:val="center"/>
              <w:rPr>
                <w:sz w:val="24"/>
              </w:rPr>
            </w:pPr>
            <w:r>
              <w:rPr>
                <w:spacing w:val="-2"/>
                <w:sz w:val="24"/>
              </w:rPr>
              <w:t>TC1.004</w:t>
            </w:r>
          </w:p>
        </w:tc>
        <w:tc>
          <w:tcPr>
            <w:tcW w:w="6101" w:type="dxa"/>
          </w:tcPr>
          <w:p w:rsidR="00DF688C" w:rsidRDefault="00437954">
            <w:pPr>
              <w:pStyle w:val="TableParagraph"/>
              <w:tabs>
                <w:tab w:val="left" w:pos="1193"/>
              </w:tabs>
              <w:ind w:left="108"/>
              <w:rPr>
                <w:sz w:val="24"/>
              </w:rPr>
            </w:pPr>
            <w:r>
              <w:rPr>
                <w:spacing w:val="-5"/>
                <w:sz w:val="24"/>
              </w:rPr>
              <w:t>IC</w:t>
            </w:r>
            <w:r>
              <w:rPr>
                <w:sz w:val="24"/>
              </w:rPr>
              <w:tab/>
            </w:r>
            <w:r>
              <w:rPr>
                <w:spacing w:val="-2"/>
                <w:sz w:val="24"/>
              </w:rPr>
              <w:t>750509016412</w:t>
            </w:r>
          </w:p>
          <w:p w:rsidR="00DF688C" w:rsidRDefault="00DF688C">
            <w:pPr>
              <w:pStyle w:val="TableParagraph"/>
              <w:spacing w:before="4"/>
              <w:ind w:left="0"/>
              <w:rPr>
                <w:b/>
              </w:rPr>
            </w:pPr>
          </w:p>
          <w:p w:rsidR="00DF688C" w:rsidRDefault="00437954">
            <w:pPr>
              <w:pStyle w:val="TableParagraph"/>
              <w:spacing w:before="0"/>
              <w:ind w:left="108"/>
              <w:rPr>
                <w:sz w:val="24"/>
              </w:rPr>
            </w:pPr>
            <w:proofErr w:type="gramStart"/>
            <w:r>
              <w:rPr>
                <w:sz w:val="24"/>
              </w:rPr>
              <w:t>Password</w:t>
            </w:r>
            <w:r>
              <w:rPr>
                <w:spacing w:val="-2"/>
                <w:sz w:val="24"/>
              </w:rPr>
              <w:t xml:space="preserve"> </w:t>
            </w:r>
            <w:r>
              <w:rPr>
                <w:sz w:val="24"/>
              </w:rPr>
              <w:t>:</w:t>
            </w:r>
            <w:proofErr w:type="gramEnd"/>
            <w:r>
              <w:rPr>
                <w:spacing w:val="-3"/>
                <w:sz w:val="24"/>
              </w:rPr>
              <w:t xml:space="preserve"> </w:t>
            </w:r>
            <w:r>
              <w:rPr>
                <w:spacing w:val="-2"/>
                <w:sz w:val="24"/>
              </w:rPr>
              <w:t>saraAmeena1!</w:t>
            </w:r>
          </w:p>
          <w:p w:rsidR="00DF688C" w:rsidRDefault="00DF688C">
            <w:pPr>
              <w:pStyle w:val="TableParagraph"/>
              <w:spacing w:before="4"/>
              <w:ind w:left="0"/>
              <w:rPr>
                <w:b/>
              </w:rPr>
            </w:pPr>
          </w:p>
          <w:p w:rsidR="00DF688C" w:rsidRDefault="00437954">
            <w:pPr>
              <w:pStyle w:val="TableParagraph"/>
              <w:spacing w:before="0"/>
              <w:ind w:left="108"/>
              <w:rPr>
                <w:b/>
                <w:sz w:val="24"/>
              </w:rPr>
            </w:pPr>
            <w:r>
              <w:rPr>
                <w:b/>
                <w:spacing w:val="-5"/>
                <w:sz w:val="24"/>
              </w:rPr>
              <w:t>Or</w:t>
            </w:r>
          </w:p>
          <w:p w:rsidR="00DF688C" w:rsidRDefault="00437954">
            <w:pPr>
              <w:pStyle w:val="TableParagraph"/>
              <w:tabs>
                <w:tab w:val="left" w:pos="1099"/>
              </w:tabs>
              <w:spacing w:before="5" w:line="530" w:lineRule="atLeast"/>
              <w:ind w:left="108" w:right="1737"/>
              <w:rPr>
                <w:sz w:val="24"/>
              </w:rPr>
            </w:pPr>
            <w:r>
              <w:rPr>
                <w:spacing w:val="-4"/>
                <w:sz w:val="24"/>
              </w:rPr>
              <w:t>Email</w:t>
            </w:r>
            <w:r>
              <w:rPr>
                <w:sz w:val="24"/>
              </w:rPr>
              <w:tab/>
              <w:t>:</w:t>
            </w:r>
            <w:r>
              <w:rPr>
                <w:spacing w:val="-15"/>
                <w:sz w:val="24"/>
              </w:rPr>
              <w:t xml:space="preserve"> </w:t>
            </w:r>
            <w:hyperlink r:id="rId8">
              <w:r>
                <w:rPr>
                  <w:sz w:val="24"/>
                </w:rPr>
                <w:t>saraameena@brilliance.edu.com</w:t>
              </w:r>
            </w:hyperlink>
            <w:r>
              <w:rPr>
                <w:sz w:val="24"/>
              </w:rPr>
              <w:t xml:space="preserve"> </w:t>
            </w:r>
            <w:proofErr w:type="gramStart"/>
            <w:r>
              <w:rPr>
                <w:sz w:val="24"/>
              </w:rPr>
              <w:t>Password :</w:t>
            </w:r>
            <w:proofErr w:type="gramEnd"/>
            <w:r>
              <w:rPr>
                <w:sz w:val="24"/>
              </w:rPr>
              <w:t xml:space="preserve"> saraAmeena1!</w:t>
            </w:r>
          </w:p>
        </w:tc>
        <w:tc>
          <w:tcPr>
            <w:tcW w:w="1914" w:type="dxa"/>
            <w:tcBorders>
              <w:right w:val="nil"/>
            </w:tcBorders>
          </w:tcPr>
          <w:p w:rsidR="00DF688C" w:rsidRDefault="00437954">
            <w:pPr>
              <w:pStyle w:val="TableParagraph"/>
              <w:spacing w:line="360" w:lineRule="auto"/>
              <w:ind w:left="108"/>
              <w:rPr>
                <w:sz w:val="24"/>
              </w:rPr>
            </w:pPr>
            <w:r>
              <w:rPr>
                <w:sz w:val="24"/>
              </w:rPr>
              <w:t>Display</w:t>
            </w:r>
            <w:r>
              <w:rPr>
                <w:spacing w:val="80"/>
                <w:sz w:val="24"/>
              </w:rPr>
              <w:t xml:space="preserve"> </w:t>
            </w:r>
            <w:r>
              <w:rPr>
                <w:sz w:val="24"/>
              </w:rPr>
              <w:t xml:space="preserve">“Invalid </w:t>
            </w:r>
            <w:r>
              <w:rPr>
                <w:spacing w:val="-2"/>
                <w:sz w:val="24"/>
              </w:rPr>
              <w:t>Password”.</w:t>
            </w:r>
          </w:p>
        </w:tc>
        <w:tc>
          <w:tcPr>
            <w:tcW w:w="1063" w:type="dxa"/>
            <w:tcBorders>
              <w:left w:val="nil"/>
              <w:right w:val="nil"/>
            </w:tcBorders>
          </w:tcPr>
          <w:p w:rsidR="00DF688C" w:rsidRDefault="00437954">
            <w:pPr>
              <w:pStyle w:val="TableParagraph"/>
              <w:ind w:left="83" w:right="75"/>
              <w:jc w:val="center"/>
              <w:rPr>
                <w:sz w:val="24"/>
              </w:rPr>
            </w:pPr>
            <w:r>
              <w:rPr>
                <w:spacing w:val="-2"/>
                <w:sz w:val="24"/>
              </w:rPr>
              <w:t>IC/Email</w:t>
            </w:r>
          </w:p>
        </w:tc>
        <w:tc>
          <w:tcPr>
            <w:tcW w:w="402" w:type="dxa"/>
            <w:tcBorders>
              <w:left w:val="nil"/>
            </w:tcBorders>
          </w:tcPr>
          <w:p w:rsidR="00DF688C" w:rsidRDefault="00437954">
            <w:pPr>
              <w:pStyle w:val="TableParagraph"/>
              <w:ind w:left="79" w:right="87"/>
              <w:jc w:val="center"/>
              <w:rPr>
                <w:sz w:val="24"/>
              </w:rPr>
            </w:pPr>
            <w:r>
              <w:rPr>
                <w:spacing w:val="-5"/>
                <w:sz w:val="24"/>
              </w:rPr>
              <w:t>or</w:t>
            </w:r>
          </w:p>
        </w:tc>
        <w:tc>
          <w:tcPr>
            <w:tcW w:w="1840" w:type="dxa"/>
          </w:tcPr>
          <w:p w:rsidR="00DF688C" w:rsidRDefault="00437954">
            <w:pPr>
              <w:pStyle w:val="TableParagraph"/>
              <w:ind w:left="106"/>
              <w:rPr>
                <w:sz w:val="24"/>
              </w:rPr>
            </w:pPr>
            <w:r>
              <w:rPr>
                <w:spacing w:val="-2"/>
                <w:sz w:val="24"/>
              </w:rPr>
              <w:t>Success</w:t>
            </w:r>
          </w:p>
        </w:tc>
      </w:tr>
    </w:tbl>
    <w:p w:rsidR="00DF688C" w:rsidRDefault="00DF688C">
      <w:pPr>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1"/>
        <w:gridCol w:w="6118"/>
        <w:gridCol w:w="3364"/>
        <w:gridCol w:w="1836"/>
      </w:tblGrid>
      <w:tr w:rsidR="00DF688C">
        <w:trPr>
          <w:trHeight w:val="653"/>
        </w:trPr>
        <w:tc>
          <w:tcPr>
            <w:tcW w:w="2051"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18" w:type="dxa"/>
            <w:gridSpan w:val="3"/>
          </w:tcPr>
          <w:p w:rsidR="00DF688C" w:rsidRDefault="00437954">
            <w:pPr>
              <w:pStyle w:val="TableParagraph"/>
              <w:ind w:left="108"/>
              <w:rPr>
                <w:sz w:val="24"/>
              </w:rPr>
            </w:pPr>
            <w:r>
              <w:rPr>
                <w:spacing w:val="-2"/>
                <w:sz w:val="24"/>
              </w:rPr>
              <w:t>T1.002</w:t>
            </w:r>
          </w:p>
        </w:tc>
      </w:tr>
      <w:tr w:rsidR="00DF688C">
        <w:trPr>
          <w:trHeight w:val="653"/>
        </w:trPr>
        <w:tc>
          <w:tcPr>
            <w:tcW w:w="2051" w:type="dxa"/>
            <w:shd w:val="clear" w:color="auto" w:fill="E7E6E6"/>
          </w:tcPr>
          <w:p w:rsidR="00DF688C" w:rsidRDefault="00437954">
            <w:pPr>
              <w:pStyle w:val="TableParagraph"/>
              <w:rPr>
                <w:b/>
                <w:sz w:val="24"/>
              </w:rPr>
            </w:pPr>
            <w:r>
              <w:rPr>
                <w:b/>
                <w:spacing w:val="-2"/>
                <w:sz w:val="24"/>
              </w:rPr>
              <w:t>Actor</w:t>
            </w:r>
          </w:p>
        </w:tc>
        <w:tc>
          <w:tcPr>
            <w:tcW w:w="11318" w:type="dxa"/>
            <w:gridSpan w:val="3"/>
          </w:tcPr>
          <w:p w:rsidR="00DF688C" w:rsidRDefault="00437954">
            <w:pPr>
              <w:pStyle w:val="TableParagraph"/>
              <w:ind w:left="108"/>
              <w:rPr>
                <w:sz w:val="24"/>
              </w:rPr>
            </w:pPr>
            <w:r>
              <w:rPr>
                <w:spacing w:val="-2"/>
                <w:sz w:val="24"/>
              </w:rPr>
              <w:t>Admin</w:t>
            </w:r>
          </w:p>
        </w:tc>
      </w:tr>
      <w:tr w:rsidR="00DF688C">
        <w:trPr>
          <w:trHeight w:val="653"/>
        </w:trPr>
        <w:tc>
          <w:tcPr>
            <w:tcW w:w="2051" w:type="dxa"/>
            <w:shd w:val="clear" w:color="auto" w:fill="E7E6E6"/>
          </w:tcPr>
          <w:p w:rsidR="00DF688C" w:rsidRDefault="00437954">
            <w:pPr>
              <w:pStyle w:val="TableParagraph"/>
              <w:spacing w:before="118"/>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6118" w:type="dxa"/>
            <w:shd w:val="clear" w:color="auto" w:fill="E7E6E6"/>
          </w:tcPr>
          <w:p w:rsidR="00DF688C" w:rsidRDefault="00437954">
            <w:pPr>
              <w:pStyle w:val="TableParagraph"/>
              <w:spacing w:before="118"/>
              <w:ind w:left="108"/>
              <w:rPr>
                <w:b/>
                <w:sz w:val="24"/>
              </w:rPr>
            </w:pPr>
            <w:r>
              <w:rPr>
                <w:b/>
                <w:sz w:val="24"/>
              </w:rPr>
              <w:t>Test</w:t>
            </w:r>
            <w:r>
              <w:rPr>
                <w:b/>
                <w:spacing w:val="-7"/>
                <w:sz w:val="24"/>
              </w:rPr>
              <w:t xml:space="preserve"> </w:t>
            </w:r>
            <w:r>
              <w:rPr>
                <w:b/>
                <w:sz w:val="24"/>
              </w:rPr>
              <w:t xml:space="preserve">Case </w:t>
            </w:r>
            <w:r>
              <w:rPr>
                <w:b/>
                <w:spacing w:val="-4"/>
                <w:sz w:val="24"/>
              </w:rPr>
              <w:t>Data</w:t>
            </w:r>
          </w:p>
        </w:tc>
        <w:tc>
          <w:tcPr>
            <w:tcW w:w="3364" w:type="dxa"/>
            <w:shd w:val="clear" w:color="auto" w:fill="E7E6E6"/>
          </w:tcPr>
          <w:p w:rsidR="00DF688C" w:rsidRDefault="00437954">
            <w:pPr>
              <w:pStyle w:val="TableParagraph"/>
              <w:spacing w:before="118"/>
              <w:ind w:left="108"/>
              <w:rPr>
                <w:b/>
                <w:sz w:val="24"/>
              </w:rPr>
            </w:pPr>
            <w:r>
              <w:rPr>
                <w:b/>
                <w:sz w:val="24"/>
              </w:rPr>
              <w:t>Expected</w:t>
            </w:r>
            <w:r>
              <w:rPr>
                <w:b/>
                <w:spacing w:val="-4"/>
                <w:sz w:val="24"/>
              </w:rPr>
              <w:t xml:space="preserve"> </w:t>
            </w:r>
            <w:r>
              <w:rPr>
                <w:b/>
                <w:spacing w:val="-2"/>
                <w:sz w:val="24"/>
              </w:rPr>
              <w:t>Result</w:t>
            </w:r>
          </w:p>
        </w:tc>
        <w:tc>
          <w:tcPr>
            <w:tcW w:w="1836" w:type="dxa"/>
            <w:shd w:val="clear" w:color="auto" w:fill="E7E6E6"/>
          </w:tcPr>
          <w:p w:rsidR="00DF688C" w:rsidRDefault="00437954">
            <w:pPr>
              <w:pStyle w:val="TableParagraph"/>
              <w:spacing w:before="118"/>
              <w:ind w:left="106"/>
              <w:rPr>
                <w:b/>
                <w:sz w:val="24"/>
              </w:rPr>
            </w:pPr>
            <w:r>
              <w:rPr>
                <w:b/>
                <w:spacing w:val="-2"/>
                <w:sz w:val="24"/>
              </w:rPr>
              <w:t>Status</w:t>
            </w:r>
          </w:p>
        </w:tc>
      </w:tr>
      <w:tr w:rsidR="00DF688C">
        <w:trPr>
          <w:trHeight w:val="2790"/>
        </w:trPr>
        <w:tc>
          <w:tcPr>
            <w:tcW w:w="2051" w:type="dxa"/>
          </w:tcPr>
          <w:p w:rsidR="00DF688C" w:rsidRDefault="00437954">
            <w:pPr>
              <w:pStyle w:val="TableParagraph"/>
              <w:ind w:left="602"/>
              <w:rPr>
                <w:sz w:val="24"/>
              </w:rPr>
            </w:pPr>
            <w:r>
              <w:rPr>
                <w:spacing w:val="-2"/>
                <w:sz w:val="24"/>
              </w:rPr>
              <w:t>TC2.001</w:t>
            </w:r>
          </w:p>
        </w:tc>
        <w:tc>
          <w:tcPr>
            <w:tcW w:w="6118" w:type="dxa"/>
          </w:tcPr>
          <w:p w:rsidR="00DF688C" w:rsidRDefault="00437954">
            <w:pPr>
              <w:pStyle w:val="TableParagraph"/>
              <w:tabs>
                <w:tab w:val="left" w:pos="2093"/>
              </w:tabs>
              <w:ind w:left="108"/>
              <w:rPr>
                <w:sz w:val="24"/>
              </w:rPr>
            </w:pPr>
            <w:r>
              <w:rPr>
                <w:spacing w:val="-5"/>
                <w:sz w:val="24"/>
              </w:rPr>
              <w:t>IC</w:t>
            </w:r>
            <w:r>
              <w:rPr>
                <w:sz w:val="24"/>
              </w:rPr>
              <w:tab/>
            </w:r>
            <w:r>
              <w:rPr>
                <w:spacing w:val="-2"/>
                <w:sz w:val="24"/>
              </w:rPr>
              <w:t>790509016486</w:t>
            </w:r>
          </w:p>
          <w:p w:rsidR="00DF688C" w:rsidRDefault="00DF688C">
            <w:pPr>
              <w:pStyle w:val="TableParagraph"/>
              <w:spacing w:before="3"/>
              <w:ind w:left="0"/>
              <w:rPr>
                <w:b/>
              </w:rPr>
            </w:pPr>
          </w:p>
          <w:p w:rsidR="00DF688C" w:rsidRDefault="00437954">
            <w:pPr>
              <w:pStyle w:val="TableParagraph"/>
              <w:tabs>
                <w:tab w:val="left" w:pos="1939"/>
                <w:tab w:val="left" w:pos="1980"/>
              </w:tabs>
              <w:spacing w:before="0" w:line="465" w:lineRule="auto"/>
              <w:ind w:left="108" w:right="1019"/>
              <w:rPr>
                <w:sz w:val="24"/>
              </w:rPr>
            </w:pPr>
            <w:r>
              <w:rPr>
                <w:spacing w:val="-4"/>
                <w:sz w:val="24"/>
              </w:rPr>
              <w:t>Email</w:t>
            </w:r>
            <w:r>
              <w:rPr>
                <w:sz w:val="24"/>
              </w:rPr>
              <w:tab/>
              <w:t>:</w:t>
            </w:r>
            <w:r>
              <w:rPr>
                <w:spacing w:val="-15"/>
                <w:sz w:val="24"/>
              </w:rPr>
              <w:t xml:space="preserve"> </w:t>
            </w:r>
            <w:hyperlink r:id="rId9">
              <w:r>
                <w:rPr>
                  <w:sz w:val="24"/>
                </w:rPr>
                <w:t>saraameena@brilliance.edu.my</w:t>
              </w:r>
            </w:hyperlink>
            <w:r>
              <w:rPr>
                <w:sz w:val="24"/>
              </w:rPr>
              <w:t xml:space="preserve"> Phone number</w:t>
            </w:r>
            <w:r>
              <w:rPr>
                <w:sz w:val="24"/>
              </w:rPr>
              <w:tab/>
            </w:r>
            <w:r>
              <w:rPr>
                <w:sz w:val="24"/>
              </w:rPr>
              <w:tab/>
              <w:t>: 07-7735511</w:t>
            </w:r>
          </w:p>
          <w:p w:rsidR="00DF688C" w:rsidRDefault="00437954">
            <w:pPr>
              <w:pStyle w:val="TableParagraph"/>
              <w:tabs>
                <w:tab w:val="left" w:pos="1961"/>
              </w:tabs>
              <w:spacing w:before="0" w:line="273" w:lineRule="exact"/>
              <w:ind w:left="108"/>
              <w:rPr>
                <w:sz w:val="24"/>
              </w:rPr>
            </w:pPr>
            <w:r>
              <w:rPr>
                <w:sz w:val="24"/>
              </w:rPr>
              <w:t>New</w:t>
            </w:r>
            <w:r>
              <w:rPr>
                <w:spacing w:val="-3"/>
                <w:sz w:val="24"/>
              </w:rPr>
              <w:t xml:space="preserve"> </w:t>
            </w:r>
            <w:r>
              <w:rPr>
                <w:spacing w:val="-2"/>
                <w:sz w:val="24"/>
              </w:rPr>
              <w:t>Password</w:t>
            </w:r>
            <w:r>
              <w:rPr>
                <w:sz w:val="24"/>
              </w:rPr>
              <w:tab/>
              <w:t>:</w:t>
            </w:r>
            <w:r>
              <w:rPr>
                <w:spacing w:val="-2"/>
                <w:sz w:val="24"/>
              </w:rPr>
              <w:t xml:space="preserve"> saraAmeenaT86!</w:t>
            </w:r>
          </w:p>
          <w:p w:rsidR="00DF688C" w:rsidRDefault="00DF688C">
            <w:pPr>
              <w:pStyle w:val="TableParagraph"/>
              <w:spacing w:before="7"/>
              <w:ind w:left="0"/>
              <w:rPr>
                <w:b/>
              </w:rPr>
            </w:pPr>
          </w:p>
          <w:p w:rsidR="00DF688C" w:rsidRDefault="00437954">
            <w:pPr>
              <w:pStyle w:val="TableParagraph"/>
              <w:spacing w:before="0"/>
              <w:ind w:left="108"/>
              <w:rPr>
                <w:sz w:val="24"/>
              </w:rPr>
            </w:pPr>
            <w:r>
              <w:rPr>
                <w:sz w:val="24"/>
              </w:rPr>
              <w:t>Confirm</w:t>
            </w:r>
            <w:r>
              <w:rPr>
                <w:spacing w:val="-4"/>
                <w:sz w:val="24"/>
              </w:rPr>
              <w:t xml:space="preserve"> </w:t>
            </w:r>
            <w:proofErr w:type="gramStart"/>
            <w:r>
              <w:rPr>
                <w:sz w:val="24"/>
              </w:rPr>
              <w:t>Password :</w:t>
            </w:r>
            <w:proofErr w:type="gramEnd"/>
            <w:r>
              <w:rPr>
                <w:spacing w:val="-1"/>
                <w:sz w:val="24"/>
              </w:rPr>
              <w:t xml:space="preserve"> </w:t>
            </w:r>
            <w:r>
              <w:rPr>
                <w:spacing w:val="-2"/>
                <w:sz w:val="24"/>
              </w:rPr>
              <w:t>saraAmeenaT86!</w:t>
            </w:r>
          </w:p>
        </w:tc>
        <w:tc>
          <w:tcPr>
            <w:tcW w:w="3364" w:type="dxa"/>
          </w:tcPr>
          <w:p w:rsidR="00DF688C" w:rsidRDefault="00437954">
            <w:pPr>
              <w:pStyle w:val="TableParagraph"/>
              <w:spacing w:line="360" w:lineRule="auto"/>
              <w:ind w:left="108" w:right="97"/>
              <w:jc w:val="both"/>
              <w:rPr>
                <w:sz w:val="24"/>
              </w:rPr>
            </w:pPr>
            <w:r>
              <w:rPr>
                <w:sz w:val="24"/>
              </w:rPr>
              <w:t>Display “Password has been changed successfully! Please Login First.”</w:t>
            </w:r>
          </w:p>
        </w:tc>
        <w:tc>
          <w:tcPr>
            <w:tcW w:w="1836" w:type="dxa"/>
          </w:tcPr>
          <w:p w:rsidR="00DF688C" w:rsidRDefault="00437954">
            <w:pPr>
              <w:pStyle w:val="TableParagraph"/>
              <w:ind w:left="106"/>
              <w:rPr>
                <w:sz w:val="24"/>
              </w:rPr>
            </w:pPr>
            <w:r>
              <w:rPr>
                <w:spacing w:val="-2"/>
                <w:sz w:val="24"/>
              </w:rPr>
              <w:t>Success</w:t>
            </w:r>
          </w:p>
        </w:tc>
      </w:tr>
      <w:tr w:rsidR="00DF688C">
        <w:trPr>
          <w:trHeight w:val="2790"/>
        </w:trPr>
        <w:tc>
          <w:tcPr>
            <w:tcW w:w="2051" w:type="dxa"/>
          </w:tcPr>
          <w:p w:rsidR="00DF688C" w:rsidRDefault="00437954">
            <w:pPr>
              <w:pStyle w:val="TableParagraph"/>
              <w:ind w:left="602"/>
              <w:rPr>
                <w:sz w:val="24"/>
              </w:rPr>
            </w:pPr>
            <w:r>
              <w:rPr>
                <w:spacing w:val="-2"/>
                <w:sz w:val="24"/>
              </w:rPr>
              <w:t>TC2.002</w:t>
            </w:r>
          </w:p>
        </w:tc>
        <w:tc>
          <w:tcPr>
            <w:tcW w:w="6118" w:type="dxa"/>
          </w:tcPr>
          <w:p w:rsidR="00DF688C" w:rsidRDefault="00437954">
            <w:pPr>
              <w:pStyle w:val="TableParagraph"/>
              <w:tabs>
                <w:tab w:val="left" w:pos="2093"/>
              </w:tabs>
              <w:ind w:left="108"/>
              <w:rPr>
                <w:sz w:val="24"/>
              </w:rPr>
            </w:pPr>
            <w:r>
              <w:rPr>
                <w:spacing w:val="-5"/>
                <w:sz w:val="24"/>
              </w:rPr>
              <w:t>IC</w:t>
            </w:r>
            <w:r>
              <w:rPr>
                <w:sz w:val="24"/>
              </w:rPr>
              <w:tab/>
            </w:r>
            <w:r>
              <w:rPr>
                <w:spacing w:val="-2"/>
                <w:sz w:val="24"/>
              </w:rPr>
              <w:t>750509016412</w:t>
            </w:r>
          </w:p>
          <w:p w:rsidR="00DF688C" w:rsidRDefault="00DF688C">
            <w:pPr>
              <w:pStyle w:val="TableParagraph"/>
              <w:spacing w:before="4"/>
              <w:ind w:left="0"/>
              <w:rPr>
                <w:b/>
              </w:rPr>
            </w:pPr>
          </w:p>
          <w:p w:rsidR="00DF688C" w:rsidRDefault="00437954">
            <w:pPr>
              <w:pStyle w:val="TableParagraph"/>
              <w:tabs>
                <w:tab w:val="left" w:pos="1939"/>
                <w:tab w:val="left" w:pos="1980"/>
              </w:tabs>
              <w:spacing w:before="0" w:line="463" w:lineRule="auto"/>
              <w:ind w:left="108" w:right="1019"/>
              <w:rPr>
                <w:sz w:val="24"/>
              </w:rPr>
            </w:pPr>
            <w:r>
              <w:rPr>
                <w:spacing w:val="-4"/>
                <w:sz w:val="24"/>
              </w:rPr>
              <w:t>Email</w:t>
            </w:r>
            <w:r>
              <w:rPr>
                <w:sz w:val="24"/>
              </w:rPr>
              <w:tab/>
              <w:t>:</w:t>
            </w:r>
            <w:r>
              <w:rPr>
                <w:spacing w:val="-15"/>
                <w:sz w:val="24"/>
              </w:rPr>
              <w:t xml:space="preserve"> </w:t>
            </w:r>
            <w:hyperlink r:id="rId10">
              <w:r>
                <w:rPr>
                  <w:sz w:val="24"/>
                </w:rPr>
                <w:t>saraameena@brilliance.edu.my</w:t>
              </w:r>
            </w:hyperlink>
            <w:r>
              <w:rPr>
                <w:sz w:val="24"/>
              </w:rPr>
              <w:t xml:space="preserve"> Phone number</w:t>
            </w:r>
            <w:r>
              <w:rPr>
                <w:sz w:val="24"/>
              </w:rPr>
              <w:tab/>
            </w:r>
            <w:r>
              <w:rPr>
                <w:sz w:val="24"/>
              </w:rPr>
              <w:tab/>
              <w:t>: 07-7735511</w:t>
            </w:r>
          </w:p>
          <w:p w:rsidR="00DF688C" w:rsidRDefault="00437954">
            <w:pPr>
              <w:pStyle w:val="TableParagraph"/>
              <w:tabs>
                <w:tab w:val="left" w:pos="1961"/>
              </w:tabs>
              <w:spacing w:before="3"/>
              <w:ind w:left="108"/>
              <w:rPr>
                <w:sz w:val="24"/>
              </w:rPr>
            </w:pPr>
            <w:r>
              <w:rPr>
                <w:sz w:val="24"/>
              </w:rPr>
              <w:t>New</w:t>
            </w:r>
            <w:r>
              <w:rPr>
                <w:spacing w:val="-3"/>
                <w:sz w:val="24"/>
              </w:rPr>
              <w:t xml:space="preserve"> </w:t>
            </w:r>
            <w:r>
              <w:rPr>
                <w:spacing w:val="-2"/>
                <w:sz w:val="24"/>
              </w:rPr>
              <w:t>Password</w:t>
            </w:r>
            <w:r>
              <w:rPr>
                <w:sz w:val="24"/>
              </w:rPr>
              <w:tab/>
              <w:t>:</w:t>
            </w:r>
            <w:r>
              <w:rPr>
                <w:spacing w:val="-2"/>
                <w:sz w:val="24"/>
              </w:rPr>
              <w:t xml:space="preserve"> saraAmeenaT86!</w:t>
            </w:r>
          </w:p>
          <w:p w:rsidR="00DF688C" w:rsidRDefault="00DF688C">
            <w:pPr>
              <w:pStyle w:val="TableParagraph"/>
              <w:spacing w:before="4"/>
              <w:ind w:left="0"/>
              <w:rPr>
                <w:b/>
              </w:rPr>
            </w:pPr>
          </w:p>
          <w:p w:rsidR="00DF688C" w:rsidRDefault="00437954">
            <w:pPr>
              <w:pStyle w:val="TableParagraph"/>
              <w:spacing w:before="0"/>
              <w:ind w:left="108"/>
              <w:rPr>
                <w:sz w:val="24"/>
              </w:rPr>
            </w:pPr>
            <w:r>
              <w:rPr>
                <w:sz w:val="24"/>
              </w:rPr>
              <w:t>Confirm</w:t>
            </w:r>
            <w:r>
              <w:rPr>
                <w:spacing w:val="-4"/>
                <w:sz w:val="24"/>
              </w:rPr>
              <w:t xml:space="preserve"> </w:t>
            </w:r>
            <w:proofErr w:type="gramStart"/>
            <w:r>
              <w:rPr>
                <w:sz w:val="24"/>
              </w:rPr>
              <w:t>Password :</w:t>
            </w:r>
            <w:proofErr w:type="gramEnd"/>
            <w:r>
              <w:rPr>
                <w:spacing w:val="-1"/>
                <w:sz w:val="24"/>
              </w:rPr>
              <w:t xml:space="preserve"> </w:t>
            </w:r>
            <w:r>
              <w:rPr>
                <w:spacing w:val="-2"/>
                <w:sz w:val="24"/>
              </w:rPr>
              <w:t>saraAmeenaT86!</w:t>
            </w:r>
          </w:p>
        </w:tc>
        <w:tc>
          <w:tcPr>
            <w:tcW w:w="3364" w:type="dxa"/>
          </w:tcPr>
          <w:p w:rsidR="00DF688C" w:rsidRDefault="00437954">
            <w:pPr>
              <w:pStyle w:val="TableParagraph"/>
              <w:spacing w:line="360" w:lineRule="auto"/>
              <w:ind w:left="108"/>
              <w:rPr>
                <w:sz w:val="24"/>
              </w:rPr>
            </w:pPr>
            <w:r>
              <w:rPr>
                <w:sz w:val="24"/>
              </w:rPr>
              <w:t>Display</w:t>
            </w:r>
            <w:r>
              <w:rPr>
                <w:spacing w:val="80"/>
                <w:sz w:val="24"/>
              </w:rPr>
              <w:t xml:space="preserve"> </w:t>
            </w:r>
            <w:r>
              <w:rPr>
                <w:sz w:val="24"/>
              </w:rPr>
              <w:t>“Uh-Oh!</w:t>
            </w:r>
            <w:r>
              <w:rPr>
                <w:spacing w:val="80"/>
                <w:sz w:val="24"/>
              </w:rPr>
              <w:t xml:space="preserve"> </w:t>
            </w:r>
            <w:r>
              <w:rPr>
                <w:sz w:val="24"/>
              </w:rPr>
              <w:t>No</w:t>
            </w:r>
            <w:r>
              <w:rPr>
                <w:spacing w:val="80"/>
                <w:sz w:val="24"/>
              </w:rPr>
              <w:t xml:space="preserve"> </w:t>
            </w:r>
            <w:r>
              <w:rPr>
                <w:sz w:val="24"/>
              </w:rPr>
              <w:t xml:space="preserve">account </w:t>
            </w:r>
            <w:r>
              <w:rPr>
                <w:spacing w:val="-2"/>
                <w:sz w:val="24"/>
              </w:rPr>
              <w:t>found.”</w:t>
            </w:r>
          </w:p>
        </w:tc>
        <w:tc>
          <w:tcPr>
            <w:tcW w:w="1836" w:type="dxa"/>
          </w:tcPr>
          <w:p w:rsidR="00DF688C" w:rsidRDefault="00437954">
            <w:pPr>
              <w:pStyle w:val="TableParagraph"/>
              <w:ind w:left="106"/>
              <w:rPr>
                <w:sz w:val="24"/>
              </w:rPr>
            </w:pPr>
            <w:r>
              <w:rPr>
                <w:spacing w:val="-2"/>
                <w:sz w:val="24"/>
              </w:rPr>
              <w:t>Success</w:t>
            </w:r>
          </w:p>
        </w:tc>
      </w:tr>
    </w:tbl>
    <w:p w:rsidR="00DF688C" w:rsidRDefault="00DF688C">
      <w:pPr>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1"/>
        <w:gridCol w:w="6118"/>
        <w:gridCol w:w="3364"/>
        <w:gridCol w:w="1836"/>
      </w:tblGrid>
      <w:tr w:rsidR="00DF688C">
        <w:trPr>
          <w:trHeight w:val="2790"/>
        </w:trPr>
        <w:tc>
          <w:tcPr>
            <w:tcW w:w="2051" w:type="dxa"/>
          </w:tcPr>
          <w:p w:rsidR="00DF688C" w:rsidRDefault="00437954">
            <w:pPr>
              <w:pStyle w:val="TableParagraph"/>
              <w:ind w:left="530" w:right="520"/>
              <w:jc w:val="center"/>
              <w:rPr>
                <w:sz w:val="24"/>
              </w:rPr>
            </w:pPr>
            <w:r>
              <w:rPr>
                <w:spacing w:val="-2"/>
                <w:sz w:val="24"/>
              </w:rPr>
              <w:t>TC2.003</w:t>
            </w:r>
          </w:p>
        </w:tc>
        <w:tc>
          <w:tcPr>
            <w:tcW w:w="6118" w:type="dxa"/>
          </w:tcPr>
          <w:p w:rsidR="00DF688C" w:rsidRDefault="00437954">
            <w:pPr>
              <w:pStyle w:val="TableParagraph"/>
              <w:tabs>
                <w:tab w:val="left" w:pos="2093"/>
              </w:tabs>
              <w:ind w:left="108"/>
              <w:rPr>
                <w:sz w:val="24"/>
              </w:rPr>
            </w:pPr>
            <w:r>
              <w:rPr>
                <w:spacing w:val="-5"/>
                <w:sz w:val="24"/>
              </w:rPr>
              <w:t>IC</w:t>
            </w:r>
            <w:r>
              <w:rPr>
                <w:sz w:val="24"/>
              </w:rPr>
              <w:tab/>
            </w:r>
            <w:r>
              <w:rPr>
                <w:spacing w:val="-2"/>
                <w:sz w:val="24"/>
              </w:rPr>
              <w:t>790509016486</w:t>
            </w:r>
          </w:p>
          <w:p w:rsidR="00DF688C" w:rsidRDefault="00DF688C">
            <w:pPr>
              <w:pStyle w:val="TableParagraph"/>
              <w:spacing w:before="6"/>
              <w:ind w:left="0"/>
              <w:rPr>
                <w:b/>
              </w:rPr>
            </w:pPr>
          </w:p>
          <w:p w:rsidR="00DF688C" w:rsidRDefault="00437954">
            <w:pPr>
              <w:pStyle w:val="TableParagraph"/>
              <w:tabs>
                <w:tab w:val="left" w:pos="1939"/>
                <w:tab w:val="left" w:pos="1980"/>
              </w:tabs>
              <w:spacing w:before="0" w:line="463" w:lineRule="auto"/>
              <w:ind w:left="108" w:right="914"/>
              <w:rPr>
                <w:sz w:val="24"/>
              </w:rPr>
            </w:pPr>
            <w:r>
              <w:rPr>
                <w:spacing w:val="-4"/>
                <w:sz w:val="24"/>
              </w:rPr>
              <w:t>Email</w:t>
            </w:r>
            <w:r>
              <w:rPr>
                <w:sz w:val="24"/>
              </w:rPr>
              <w:tab/>
              <w:t>:</w:t>
            </w:r>
            <w:r>
              <w:rPr>
                <w:spacing w:val="-15"/>
                <w:sz w:val="24"/>
              </w:rPr>
              <w:t xml:space="preserve"> </w:t>
            </w:r>
            <w:hyperlink r:id="rId11">
              <w:r>
                <w:rPr>
                  <w:sz w:val="24"/>
                </w:rPr>
                <w:t>saraameena@brilliance.edu.</w:t>
              </w:r>
            </w:hyperlink>
            <w:r>
              <w:rPr>
                <w:sz w:val="24"/>
              </w:rPr>
              <w:t>com Phone number</w:t>
            </w:r>
            <w:r>
              <w:rPr>
                <w:sz w:val="24"/>
              </w:rPr>
              <w:tab/>
            </w:r>
            <w:r>
              <w:rPr>
                <w:sz w:val="24"/>
              </w:rPr>
              <w:tab/>
              <w:t>: 07-7735586</w:t>
            </w:r>
          </w:p>
          <w:p w:rsidR="00DF688C" w:rsidRDefault="00437954">
            <w:pPr>
              <w:pStyle w:val="TableParagraph"/>
              <w:tabs>
                <w:tab w:val="left" w:pos="1961"/>
              </w:tabs>
              <w:spacing w:before="3"/>
              <w:ind w:left="108"/>
              <w:rPr>
                <w:sz w:val="24"/>
              </w:rPr>
            </w:pPr>
            <w:r>
              <w:rPr>
                <w:sz w:val="24"/>
              </w:rPr>
              <w:t>New</w:t>
            </w:r>
            <w:r>
              <w:rPr>
                <w:spacing w:val="-3"/>
                <w:sz w:val="24"/>
              </w:rPr>
              <w:t xml:space="preserve"> </w:t>
            </w:r>
            <w:r>
              <w:rPr>
                <w:spacing w:val="-2"/>
                <w:sz w:val="24"/>
              </w:rPr>
              <w:t>Password</w:t>
            </w:r>
            <w:r>
              <w:rPr>
                <w:sz w:val="24"/>
              </w:rPr>
              <w:tab/>
              <w:t>:</w:t>
            </w:r>
            <w:r>
              <w:rPr>
                <w:spacing w:val="-2"/>
                <w:sz w:val="24"/>
              </w:rPr>
              <w:t xml:space="preserve"> saraAmeenaT86!</w:t>
            </w:r>
          </w:p>
          <w:p w:rsidR="00DF688C" w:rsidRDefault="00DF688C">
            <w:pPr>
              <w:pStyle w:val="TableParagraph"/>
              <w:spacing w:before="3"/>
              <w:ind w:left="0"/>
              <w:rPr>
                <w:b/>
              </w:rPr>
            </w:pPr>
          </w:p>
          <w:p w:rsidR="00DF688C" w:rsidRDefault="00437954">
            <w:pPr>
              <w:pStyle w:val="TableParagraph"/>
              <w:spacing w:before="0"/>
              <w:ind w:left="108"/>
              <w:rPr>
                <w:sz w:val="24"/>
              </w:rPr>
            </w:pPr>
            <w:r>
              <w:rPr>
                <w:sz w:val="24"/>
              </w:rPr>
              <w:t>Confirm</w:t>
            </w:r>
            <w:r>
              <w:rPr>
                <w:spacing w:val="-4"/>
                <w:sz w:val="24"/>
              </w:rPr>
              <w:t xml:space="preserve"> </w:t>
            </w:r>
            <w:proofErr w:type="gramStart"/>
            <w:r>
              <w:rPr>
                <w:sz w:val="24"/>
              </w:rPr>
              <w:t>Password :</w:t>
            </w:r>
            <w:proofErr w:type="gramEnd"/>
            <w:r>
              <w:rPr>
                <w:spacing w:val="-1"/>
                <w:sz w:val="24"/>
              </w:rPr>
              <w:t xml:space="preserve"> </w:t>
            </w:r>
            <w:r>
              <w:rPr>
                <w:spacing w:val="-2"/>
                <w:sz w:val="24"/>
              </w:rPr>
              <w:t>saraAmeenaT86!</w:t>
            </w:r>
          </w:p>
        </w:tc>
        <w:tc>
          <w:tcPr>
            <w:tcW w:w="3364" w:type="dxa"/>
          </w:tcPr>
          <w:p w:rsidR="00DF688C" w:rsidRDefault="00437954">
            <w:pPr>
              <w:pStyle w:val="TableParagraph"/>
              <w:spacing w:line="360" w:lineRule="auto"/>
              <w:ind w:left="108"/>
              <w:rPr>
                <w:sz w:val="24"/>
              </w:rPr>
            </w:pPr>
            <w:r>
              <w:rPr>
                <w:sz w:val="24"/>
              </w:rPr>
              <w:t>Display</w:t>
            </w:r>
            <w:r>
              <w:rPr>
                <w:spacing w:val="80"/>
                <w:sz w:val="24"/>
              </w:rPr>
              <w:t xml:space="preserve"> </w:t>
            </w:r>
            <w:r>
              <w:rPr>
                <w:sz w:val="24"/>
              </w:rPr>
              <w:t>“Uh-Oh!</w:t>
            </w:r>
            <w:r>
              <w:rPr>
                <w:spacing w:val="80"/>
                <w:sz w:val="24"/>
              </w:rPr>
              <w:t xml:space="preserve"> </w:t>
            </w:r>
            <w:r>
              <w:rPr>
                <w:sz w:val="24"/>
              </w:rPr>
              <w:t>No</w:t>
            </w:r>
            <w:r>
              <w:rPr>
                <w:spacing w:val="80"/>
                <w:sz w:val="24"/>
              </w:rPr>
              <w:t xml:space="preserve"> </w:t>
            </w:r>
            <w:r>
              <w:rPr>
                <w:sz w:val="24"/>
              </w:rPr>
              <w:t xml:space="preserve">account </w:t>
            </w:r>
            <w:r>
              <w:rPr>
                <w:spacing w:val="-2"/>
                <w:sz w:val="24"/>
              </w:rPr>
              <w:t>found.”</w:t>
            </w:r>
          </w:p>
        </w:tc>
        <w:tc>
          <w:tcPr>
            <w:tcW w:w="1836" w:type="dxa"/>
          </w:tcPr>
          <w:p w:rsidR="00DF688C" w:rsidRDefault="00437954">
            <w:pPr>
              <w:pStyle w:val="TableParagraph"/>
              <w:ind w:left="106"/>
              <w:rPr>
                <w:sz w:val="24"/>
              </w:rPr>
            </w:pPr>
            <w:r>
              <w:rPr>
                <w:spacing w:val="-2"/>
                <w:sz w:val="24"/>
              </w:rPr>
              <w:t>Success</w:t>
            </w:r>
          </w:p>
        </w:tc>
      </w:tr>
      <w:tr w:rsidR="00DF688C">
        <w:trPr>
          <w:trHeight w:val="2789"/>
        </w:trPr>
        <w:tc>
          <w:tcPr>
            <w:tcW w:w="2051" w:type="dxa"/>
          </w:tcPr>
          <w:p w:rsidR="00DF688C" w:rsidRDefault="00437954">
            <w:pPr>
              <w:pStyle w:val="TableParagraph"/>
              <w:ind w:left="530" w:right="520"/>
              <w:jc w:val="center"/>
              <w:rPr>
                <w:sz w:val="24"/>
              </w:rPr>
            </w:pPr>
            <w:r>
              <w:rPr>
                <w:spacing w:val="-2"/>
                <w:sz w:val="24"/>
              </w:rPr>
              <w:t>TC2.004</w:t>
            </w:r>
          </w:p>
        </w:tc>
        <w:tc>
          <w:tcPr>
            <w:tcW w:w="6118" w:type="dxa"/>
          </w:tcPr>
          <w:p w:rsidR="00DF688C" w:rsidRDefault="00437954">
            <w:pPr>
              <w:pStyle w:val="TableParagraph"/>
              <w:tabs>
                <w:tab w:val="left" w:pos="2093"/>
              </w:tabs>
              <w:ind w:left="108"/>
              <w:rPr>
                <w:sz w:val="24"/>
              </w:rPr>
            </w:pPr>
            <w:r>
              <w:rPr>
                <w:spacing w:val="-5"/>
                <w:sz w:val="24"/>
              </w:rPr>
              <w:t>IC</w:t>
            </w:r>
            <w:r>
              <w:rPr>
                <w:sz w:val="24"/>
              </w:rPr>
              <w:tab/>
            </w:r>
            <w:r>
              <w:rPr>
                <w:spacing w:val="-2"/>
                <w:sz w:val="24"/>
              </w:rPr>
              <w:t>750509016412</w:t>
            </w:r>
          </w:p>
          <w:p w:rsidR="00DF688C" w:rsidRDefault="00DF688C">
            <w:pPr>
              <w:pStyle w:val="TableParagraph"/>
              <w:spacing w:before="4"/>
              <w:ind w:left="0"/>
              <w:rPr>
                <w:b/>
              </w:rPr>
            </w:pPr>
          </w:p>
          <w:p w:rsidR="00DF688C" w:rsidRDefault="00437954">
            <w:pPr>
              <w:pStyle w:val="TableParagraph"/>
              <w:tabs>
                <w:tab w:val="left" w:pos="1939"/>
                <w:tab w:val="left" w:pos="1980"/>
              </w:tabs>
              <w:spacing w:before="0" w:line="463" w:lineRule="auto"/>
              <w:ind w:left="108" w:right="914"/>
              <w:rPr>
                <w:sz w:val="24"/>
              </w:rPr>
            </w:pPr>
            <w:r>
              <w:rPr>
                <w:spacing w:val="-4"/>
                <w:sz w:val="24"/>
              </w:rPr>
              <w:t>Email</w:t>
            </w:r>
            <w:r>
              <w:rPr>
                <w:sz w:val="24"/>
              </w:rPr>
              <w:tab/>
              <w:t>:</w:t>
            </w:r>
            <w:r>
              <w:rPr>
                <w:spacing w:val="-15"/>
                <w:sz w:val="24"/>
              </w:rPr>
              <w:t xml:space="preserve"> </w:t>
            </w:r>
            <w:hyperlink r:id="rId12">
              <w:r>
                <w:rPr>
                  <w:sz w:val="24"/>
                </w:rPr>
                <w:t>saraameena@brilliance.edu.</w:t>
              </w:r>
            </w:hyperlink>
            <w:r>
              <w:rPr>
                <w:sz w:val="24"/>
              </w:rPr>
              <w:t>com Phone number</w:t>
            </w:r>
            <w:r>
              <w:rPr>
                <w:sz w:val="24"/>
              </w:rPr>
              <w:tab/>
            </w:r>
            <w:r>
              <w:rPr>
                <w:sz w:val="24"/>
              </w:rPr>
              <w:tab/>
              <w:t>: 07-7735586</w:t>
            </w:r>
          </w:p>
          <w:p w:rsidR="00DF688C" w:rsidRDefault="00437954">
            <w:pPr>
              <w:pStyle w:val="TableParagraph"/>
              <w:tabs>
                <w:tab w:val="left" w:pos="1961"/>
              </w:tabs>
              <w:spacing w:before="3"/>
              <w:ind w:left="108"/>
              <w:rPr>
                <w:sz w:val="24"/>
              </w:rPr>
            </w:pPr>
            <w:r>
              <w:rPr>
                <w:sz w:val="24"/>
              </w:rPr>
              <w:t>New</w:t>
            </w:r>
            <w:r>
              <w:rPr>
                <w:spacing w:val="-3"/>
                <w:sz w:val="24"/>
              </w:rPr>
              <w:t xml:space="preserve"> </w:t>
            </w:r>
            <w:r>
              <w:rPr>
                <w:spacing w:val="-2"/>
                <w:sz w:val="24"/>
              </w:rPr>
              <w:t>Password</w:t>
            </w:r>
            <w:r>
              <w:rPr>
                <w:sz w:val="24"/>
              </w:rPr>
              <w:tab/>
              <w:t>:</w:t>
            </w:r>
            <w:r>
              <w:rPr>
                <w:spacing w:val="-2"/>
                <w:sz w:val="24"/>
              </w:rPr>
              <w:t xml:space="preserve"> saraAmeenaT86!</w:t>
            </w:r>
          </w:p>
          <w:p w:rsidR="00DF688C" w:rsidRDefault="00DF688C">
            <w:pPr>
              <w:pStyle w:val="TableParagraph"/>
              <w:spacing w:before="4"/>
              <w:ind w:left="0"/>
              <w:rPr>
                <w:b/>
              </w:rPr>
            </w:pPr>
          </w:p>
          <w:p w:rsidR="00DF688C" w:rsidRDefault="00437954">
            <w:pPr>
              <w:pStyle w:val="TableParagraph"/>
              <w:spacing w:before="0"/>
              <w:ind w:left="108"/>
              <w:rPr>
                <w:sz w:val="24"/>
              </w:rPr>
            </w:pPr>
            <w:r>
              <w:rPr>
                <w:sz w:val="24"/>
              </w:rPr>
              <w:t>Confirm</w:t>
            </w:r>
            <w:r>
              <w:rPr>
                <w:spacing w:val="-4"/>
                <w:sz w:val="24"/>
              </w:rPr>
              <w:t xml:space="preserve"> </w:t>
            </w:r>
            <w:proofErr w:type="gramStart"/>
            <w:r>
              <w:rPr>
                <w:sz w:val="24"/>
              </w:rPr>
              <w:t>Password :</w:t>
            </w:r>
            <w:proofErr w:type="gramEnd"/>
            <w:r>
              <w:rPr>
                <w:spacing w:val="-1"/>
                <w:sz w:val="24"/>
              </w:rPr>
              <w:t xml:space="preserve"> </w:t>
            </w:r>
            <w:r>
              <w:rPr>
                <w:spacing w:val="-2"/>
                <w:sz w:val="24"/>
              </w:rPr>
              <w:t>saraAmeenaT86!</w:t>
            </w:r>
          </w:p>
        </w:tc>
        <w:tc>
          <w:tcPr>
            <w:tcW w:w="3364" w:type="dxa"/>
          </w:tcPr>
          <w:p w:rsidR="00DF688C" w:rsidRDefault="00437954">
            <w:pPr>
              <w:pStyle w:val="TableParagraph"/>
              <w:spacing w:line="360" w:lineRule="auto"/>
              <w:ind w:left="108"/>
              <w:rPr>
                <w:sz w:val="24"/>
              </w:rPr>
            </w:pPr>
            <w:r>
              <w:rPr>
                <w:sz w:val="24"/>
              </w:rPr>
              <w:t>Display</w:t>
            </w:r>
            <w:r>
              <w:rPr>
                <w:spacing w:val="80"/>
                <w:sz w:val="24"/>
              </w:rPr>
              <w:t xml:space="preserve"> </w:t>
            </w:r>
            <w:r>
              <w:rPr>
                <w:sz w:val="24"/>
              </w:rPr>
              <w:t>“Uh-Oh!</w:t>
            </w:r>
            <w:r>
              <w:rPr>
                <w:spacing w:val="80"/>
                <w:sz w:val="24"/>
              </w:rPr>
              <w:t xml:space="preserve"> </w:t>
            </w:r>
            <w:r>
              <w:rPr>
                <w:sz w:val="24"/>
              </w:rPr>
              <w:t>No</w:t>
            </w:r>
            <w:r>
              <w:rPr>
                <w:spacing w:val="80"/>
                <w:sz w:val="24"/>
              </w:rPr>
              <w:t xml:space="preserve"> </w:t>
            </w:r>
            <w:r>
              <w:rPr>
                <w:sz w:val="24"/>
              </w:rPr>
              <w:t xml:space="preserve">account </w:t>
            </w:r>
            <w:r>
              <w:rPr>
                <w:spacing w:val="-2"/>
                <w:sz w:val="24"/>
              </w:rPr>
              <w:t>found.”</w:t>
            </w:r>
          </w:p>
        </w:tc>
        <w:tc>
          <w:tcPr>
            <w:tcW w:w="1836" w:type="dxa"/>
          </w:tcPr>
          <w:p w:rsidR="00DF688C" w:rsidRDefault="00437954">
            <w:pPr>
              <w:pStyle w:val="TableParagraph"/>
              <w:ind w:left="106"/>
              <w:rPr>
                <w:sz w:val="24"/>
              </w:rPr>
            </w:pPr>
            <w:r>
              <w:rPr>
                <w:spacing w:val="-2"/>
                <w:sz w:val="24"/>
              </w:rPr>
              <w:t>Success</w:t>
            </w:r>
          </w:p>
        </w:tc>
      </w:tr>
      <w:tr w:rsidR="00DF688C">
        <w:trPr>
          <w:trHeight w:val="2787"/>
        </w:trPr>
        <w:tc>
          <w:tcPr>
            <w:tcW w:w="2051" w:type="dxa"/>
          </w:tcPr>
          <w:p w:rsidR="00DF688C" w:rsidRDefault="00437954">
            <w:pPr>
              <w:pStyle w:val="TableParagraph"/>
              <w:spacing w:before="118"/>
              <w:ind w:left="530" w:right="520"/>
              <w:jc w:val="center"/>
              <w:rPr>
                <w:sz w:val="24"/>
              </w:rPr>
            </w:pPr>
            <w:r>
              <w:rPr>
                <w:spacing w:val="-2"/>
                <w:sz w:val="24"/>
              </w:rPr>
              <w:t>TC2.005</w:t>
            </w:r>
          </w:p>
        </w:tc>
        <w:tc>
          <w:tcPr>
            <w:tcW w:w="6118" w:type="dxa"/>
          </w:tcPr>
          <w:p w:rsidR="00DF688C" w:rsidRDefault="00437954">
            <w:pPr>
              <w:pStyle w:val="TableParagraph"/>
              <w:tabs>
                <w:tab w:val="left" w:pos="2093"/>
              </w:tabs>
              <w:spacing w:before="118"/>
              <w:ind w:left="108"/>
              <w:rPr>
                <w:sz w:val="24"/>
              </w:rPr>
            </w:pPr>
            <w:r>
              <w:rPr>
                <w:spacing w:val="-5"/>
                <w:sz w:val="24"/>
              </w:rPr>
              <w:t>IC</w:t>
            </w:r>
            <w:r>
              <w:rPr>
                <w:sz w:val="24"/>
              </w:rPr>
              <w:tab/>
            </w:r>
            <w:r>
              <w:rPr>
                <w:spacing w:val="-2"/>
                <w:sz w:val="24"/>
              </w:rPr>
              <w:t>750509016412</w:t>
            </w:r>
          </w:p>
          <w:p w:rsidR="00DF688C" w:rsidRDefault="00DF688C">
            <w:pPr>
              <w:pStyle w:val="TableParagraph"/>
              <w:spacing w:before="3"/>
              <w:ind w:left="0"/>
              <w:rPr>
                <w:b/>
              </w:rPr>
            </w:pPr>
          </w:p>
          <w:p w:rsidR="00DF688C" w:rsidRDefault="00437954">
            <w:pPr>
              <w:pStyle w:val="TableParagraph"/>
              <w:tabs>
                <w:tab w:val="left" w:pos="1939"/>
                <w:tab w:val="left" w:pos="1980"/>
              </w:tabs>
              <w:spacing w:before="1" w:line="465" w:lineRule="auto"/>
              <w:ind w:left="108" w:right="914"/>
              <w:rPr>
                <w:sz w:val="24"/>
              </w:rPr>
            </w:pPr>
            <w:r>
              <w:rPr>
                <w:spacing w:val="-4"/>
                <w:sz w:val="24"/>
              </w:rPr>
              <w:t>Email</w:t>
            </w:r>
            <w:r>
              <w:rPr>
                <w:sz w:val="24"/>
              </w:rPr>
              <w:tab/>
              <w:t>:</w:t>
            </w:r>
            <w:r>
              <w:rPr>
                <w:spacing w:val="-15"/>
                <w:sz w:val="24"/>
              </w:rPr>
              <w:t xml:space="preserve"> </w:t>
            </w:r>
            <w:hyperlink r:id="rId13">
              <w:r>
                <w:rPr>
                  <w:sz w:val="24"/>
                </w:rPr>
                <w:t>saraameena@brilliance.edu.</w:t>
              </w:r>
            </w:hyperlink>
            <w:r>
              <w:rPr>
                <w:sz w:val="24"/>
              </w:rPr>
              <w:t>com Phone number</w:t>
            </w:r>
            <w:r>
              <w:rPr>
                <w:sz w:val="24"/>
              </w:rPr>
              <w:tab/>
            </w:r>
            <w:r>
              <w:rPr>
                <w:sz w:val="24"/>
              </w:rPr>
              <w:tab/>
              <w:t>: 07-7735586</w:t>
            </w:r>
          </w:p>
          <w:p w:rsidR="00DF688C" w:rsidRDefault="00437954">
            <w:pPr>
              <w:pStyle w:val="TableParagraph"/>
              <w:tabs>
                <w:tab w:val="left" w:pos="1961"/>
              </w:tabs>
              <w:spacing w:before="0" w:line="273" w:lineRule="exact"/>
              <w:ind w:left="108"/>
              <w:rPr>
                <w:sz w:val="24"/>
              </w:rPr>
            </w:pPr>
            <w:r>
              <w:rPr>
                <w:sz w:val="24"/>
              </w:rPr>
              <w:t>New</w:t>
            </w:r>
            <w:r>
              <w:rPr>
                <w:spacing w:val="-3"/>
                <w:sz w:val="24"/>
              </w:rPr>
              <w:t xml:space="preserve"> </w:t>
            </w:r>
            <w:r>
              <w:rPr>
                <w:spacing w:val="-2"/>
                <w:sz w:val="24"/>
              </w:rPr>
              <w:t>Password</w:t>
            </w:r>
            <w:r>
              <w:rPr>
                <w:sz w:val="24"/>
              </w:rPr>
              <w:tab/>
              <w:t>:</w:t>
            </w:r>
            <w:r>
              <w:rPr>
                <w:spacing w:val="-2"/>
                <w:sz w:val="24"/>
              </w:rPr>
              <w:t xml:space="preserve"> </w:t>
            </w:r>
            <w:proofErr w:type="spellStart"/>
            <w:r>
              <w:rPr>
                <w:spacing w:val="-2"/>
                <w:sz w:val="24"/>
              </w:rPr>
              <w:t>saraAmeena</w:t>
            </w:r>
            <w:proofErr w:type="spellEnd"/>
          </w:p>
          <w:p w:rsidR="00DF688C" w:rsidRDefault="00DF688C">
            <w:pPr>
              <w:pStyle w:val="TableParagraph"/>
              <w:spacing w:before="6"/>
              <w:ind w:left="0"/>
              <w:rPr>
                <w:b/>
              </w:rPr>
            </w:pPr>
          </w:p>
          <w:p w:rsidR="00DF688C" w:rsidRDefault="00437954">
            <w:pPr>
              <w:pStyle w:val="TableParagraph"/>
              <w:spacing w:before="0"/>
              <w:ind w:left="108"/>
              <w:rPr>
                <w:sz w:val="24"/>
              </w:rPr>
            </w:pPr>
            <w:r>
              <w:rPr>
                <w:sz w:val="24"/>
              </w:rPr>
              <w:t>Confirm</w:t>
            </w:r>
            <w:r>
              <w:rPr>
                <w:spacing w:val="-4"/>
                <w:sz w:val="24"/>
              </w:rPr>
              <w:t xml:space="preserve"> </w:t>
            </w:r>
            <w:r>
              <w:rPr>
                <w:sz w:val="24"/>
              </w:rPr>
              <w:t>Password :</w:t>
            </w:r>
            <w:r>
              <w:rPr>
                <w:spacing w:val="-1"/>
                <w:sz w:val="24"/>
              </w:rPr>
              <w:t xml:space="preserve"> </w:t>
            </w:r>
            <w:r>
              <w:rPr>
                <w:spacing w:val="-2"/>
                <w:sz w:val="24"/>
              </w:rPr>
              <w:t>saraAmeena1</w:t>
            </w:r>
          </w:p>
        </w:tc>
        <w:tc>
          <w:tcPr>
            <w:tcW w:w="3364" w:type="dxa"/>
          </w:tcPr>
          <w:p w:rsidR="00DF688C" w:rsidRDefault="00437954">
            <w:pPr>
              <w:pStyle w:val="TableParagraph"/>
              <w:tabs>
                <w:tab w:val="left" w:pos="1121"/>
                <w:tab w:val="left" w:pos="2107"/>
                <w:tab w:val="left" w:pos="2961"/>
              </w:tabs>
              <w:spacing w:before="118" w:line="360" w:lineRule="auto"/>
              <w:ind w:left="108" w:right="96"/>
              <w:rPr>
                <w:sz w:val="24"/>
              </w:rPr>
            </w:pPr>
            <w:r>
              <w:rPr>
                <w:spacing w:val="-2"/>
                <w:sz w:val="24"/>
              </w:rPr>
              <w:t>Display</w:t>
            </w:r>
            <w:r>
              <w:rPr>
                <w:sz w:val="24"/>
              </w:rPr>
              <w:tab/>
            </w:r>
            <w:r>
              <w:rPr>
                <w:spacing w:val="-2"/>
                <w:sz w:val="24"/>
              </w:rPr>
              <w:t>“Please</w:t>
            </w:r>
            <w:r>
              <w:rPr>
                <w:sz w:val="24"/>
              </w:rPr>
              <w:tab/>
            </w:r>
            <w:r>
              <w:rPr>
                <w:spacing w:val="-4"/>
                <w:sz w:val="24"/>
              </w:rPr>
              <w:t>match</w:t>
            </w:r>
            <w:r>
              <w:rPr>
                <w:sz w:val="24"/>
              </w:rPr>
              <w:tab/>
            </w:r>
            <w:r>
              <w:rPr>
                <w:spacing w:val="-4"/>
                <w:sz w:val="24"/>
              </w:rPr>
              <w:t xml:space="preserve">the </w:t>
            </w:r>
            <w:r>
              <w:rPr>
                <w:sz w:val="24"/>
              </w:rPr>
              <w:t>requested format.”</w:t>
            </w:r>
          </w:p>
        </w:tc>
        <w:tc>
          <w:tcPr>
            <w:tcW w:w="1836" w:type="dxa"/>
          </w:tcPr>
          <w:p w:rsidR="00DF688C" w:rsidRDefault="00437954">
            <w:pPr>
              <w:pStyle w:val="TableParagraph"/>
              <w:spacing w:before="118"/>
              <w:ind w:left="106"/>
              <w:rPr>
                <w:sz w:val="24"/>
              </w:rPr>
            </w:pPr>
            <w:r>
              <w:rPr>
                <w:spacing w:val="-2"/>
                <w:sz w:val="24"/>
              </w:rPr>
              <w:t>Success</w:t>
            </w:r>
          </w:p>
        </w:tc>
      </w:tr>
    </w:tbl>
    <w:p w:rsidR="00DF688C" w:rsidRDefault="00DF688C">
      <w:pPr>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1"/>
        <w:gridCol w:w="6118"/>
        <w:gridCol w:w="3364"/>
        <w:gridCol w:w="1836"/>
      </w:tblGrid>
      <w:tr w:rsidR="00DF688C">
        <w:trPr>
          <w:trHeight w:val="2790"/>
        </w:trPr>
        <w:tc>
          <w:tcPr>
            <w:tcW w:w="2051" w:type="dxa"/>
          </w:tcPr>
          <w:p w:rsidR="00DF688C" w:rsidRDefault="00437954">
            <w:pPr>
              <w:pStyle w:val="TableParagraph"/>
              <w:ind w:left="602"/>
              <w:rPr>
                <w:sz w:val="24"/>
              </w:rPr>
            </w:pPr>
            <w:r>
              <w:rPr>
                <w:spacing w:val="-2"/>
                <w:sz w:val="24"/>
              </w:rPr>
              <w:t>TC2.006</w:t>
            </w:r>
          </w:p>
        </w:tc>
        <w:tc>
          <w:tcPr>
            <w:tcW w:w="6118" w:type="dxa"/>
          </w:tcPr>
          <w:p w:rsidR="00DF688C" w:rsidRDefault="00437954">
            <w:pPr>
              <w:pStyle w:val="TableParagraph"/>
              <w:tabs>
                <w:tab w:val="left" w:pos="2093"/>
              </w:tabs>
              <w:ind w:left="108"/>
              <w:rPr>
                <w:sz w:val="24"/>
              </w:rPr>
            </w:pPr>
            <w:r>
              <w:rPr>
                <w:spacing w:val="-5"/>
                <w:sz w:val="24"/>
              </w:rPr>
              <w:t>IC</w:t>
            </w:r>
            <w:r>
              <w:rPr>
                <w:sz w:val="24"/>
              </w:rPr>
              <w:tab/>
            </w:r>
            <w:r>
              <w:rPr>
                <w:spacing w:val="-2"/>
                <w:sz w:val="24"/>
              </w:rPr>
              <w:t>790509016486</w:t>
            </w:r>
          </w:p>
          <w:p w:rsidR="00DF688C" w:rsidRDefault="00DF688C">
            <w:pPr>
              <w:pStyle w:val="TableParagraph"/>
              <w:spacing w:before="6"/>
              <w:ind w:left="0"/>
              <w:rPr>
                <w:b/>
              </w:rPr>
            </w:pPr>
          </w:p>
          <w:p w:rsidR="00DF688C" w:rsidRDefault="00437954">
            <w:pPr>
              <w:pStyle w:val="TableParagraph"/>
              <w:tabs>
                <w:tab w:val="left" w:pos="1939"/>
                <w:tab w:val="left" w:pos="1980"/>
              </w:tabs>
              <w:spacing w:before="0" w:line="463" w:lineRule="auto"/>
              <w:ind w:left="108" w:right="1019"/>
              <w:rPr>
                <w:sz w:val="24"/>
              </w:rPr>
            </w:pPr>
            <w:r>
              <w:rPr>
                <w:spacing w:val="-4"/>
                <w:sz w:val="24"/>
              </w:rPr>
              <w:t>Email</w:t>
            </w:r>
            <w:r>
              <w:rPr>
                <w:sz w:val="24"/>
              </w:rPr>
              <w:tab/>
              <w:t>:</w:t>
            </w:r>
            <w:r>
              <w:rPr>
                <w:spacing w:val="-15"/>
                <w:sz w:val="24"/>
              </w:rPr>
              <w:t xml:space="preserve"> </w:t>
            </w:r>
            <w:hyperlink r:id="rId14">
              <w:r>
                <w:rPr>
                  <w:sz w:val="24"/>
                </w:rPr>
                <w:t>saraameena@brilliance.edu.</w:t>
              </w:r>
            </w:hyperlink>
            <w:r>
              <w:rPr>
                <w:sz w:val="24"/>
              </w:rPr>
              <w:t>my Phone number</w:t>
            </w:r>
            <w:r>
              <w:rPr>
                <w:sz w:val="24"/>
              </w:rPr>
              <w:tab/>
            </w:r>
            <w:r>
              <w:rPr>
                <w:sz w:val="24"/>
              </w:rPr>
              <w:tab/>
              <w:t>: 07-7735511</w:t>
            </w:r>
          </w:p>
          <w:p w:rsidR="00DF688C" w:rsidRDefault="00437954">
            <w:pPr>
              <w:pStyle w:val="TableParagraph"/>
              <w:tabs>
                <w:tab w:val="left" w:pos="1961"/>
              </w:tabs>
              <w:spacing w:before="3"/>
              <w:ind w:left="108"/>
              <w:rPr>
                <w:sz w:val="24"/>
              </w:rPr>
            </w:pPr>
            <w:r>
              <w:rPr>
                <w:sz w:val="24"/>
              </w:rPr>
              <w:t>New</w:t>
            </w:r>
            <w:r>
              <w:rPr>
                <w:spacing w:val="-3"/>
                <w:sz w:val="24"/>
              </w:rPr>
              <w:t xml:space="preserve"> </w:t>
            </w:r>
            <w:r>
              <w:rPr>
                <w:spacing w:val="-2"/>
                <w:sz w:val="24"/>
              </w:rPr>
              <w:t>Password</w:t>
            </w:r>
            <w:r>
              <w:rPr>
                <w:sz w:val="24"/>
              </w:rPr>
              <w:tab/>
              <w:t>:</w:t>
            </w:r>
            <w:r>
              <w:rPr>
                <w:spacing w:val="-2"/>
                <w:sz w:val="24"/>
              </w:rPr>
              <w:t xml:space="preserve"> saraAmeena123!</w:t>
            </w:r>
          </w:p>
          <w:p w:rsidR="00DF688C" w:rsidRDefault="00DF688C">
            <w:pPr>
              <w:pStyle w:val="TableParagraph"/>
              <w:spacing w:before="3"/>
              <w:ind w:left="0"/>
              <w:rPr>
                <w:b/>
              </w:rPr>
            </w:pPr>
          </w:p>
          <w:p w:rsidR="00DF688C" w:rsidRDefault="00437954">
            <w:pPr>
              <w:pStyle w:val="TableParagraph"/>
              <w:spacing w:before="0"/>
              <w:ind w:left="108"/>
              <w:rPr>
                <w:sz w:val="24"/>
              </w:rPr>
            </w:pPr>
            <w:r>
              <w:rPr>
                <w:sz w:val="24"/>
              </w:rPr>
              <w:t>Confirm</w:t>
            </w:r>
            <w:r>
              <w:rPr>
                <w:spacing w:val="-4"/>
                <w:sz w:val="24"/>
              </w:rPr>
              <w:t xml:space="preserve"> </w:t>
            </w:r>
            <w:proofErr w:type="gramStart"/>
            <w:r>
              <w:rPr>
                <w:sz w:val="24"/>
              </w:rPr>
              <w:t>Password :</w:t>
            </w:r>
            <w:proofErr w:type="gramEnd"/>
            <w:r>
              <w:rPr>
                <w:spacing w:val="-1"/>
                <w:sz w:val="24"/>
              </w:rPr>
              <w:t xml:space="preserve"> </w:t>
            </w:r>
            <w:r>
              <w:rPr>
                <w:spacing w:val="-2"/>
                <w:sz w:val="24"/>
              </w:rPr>
              <w:t>saraAmeena157!</w:t>
            </w:r>
          </w:p>
        </w:tc>
        <w:tc>
          <w:tcPr>
            <w:tcW w:w="3364" w:type="dxa"/>
          </w:tcPr>
          <w:p w:rsidR="00DF688C" w:rsidRDefault="00437954">
            <w:pPr>
              <w:pStyle w:val="TableParagraph"/>
              <w:spacing w:line="360" w:lineRule="auto"/>
              <w:ind w:left="108" w:right="97"/>
              <w:jc w:val="both"/>
              <w:rPr>
                <w:sz w:val="24"/>
              </w:rPr>
            </w:pPr>
            <w:r>
              <w:rPr>
                <w:sz w:val="24"/>
              </w:rPr>
              <w:t>Display “Uh-Oh! Password and Re-Type</w:t>
            </w:r>
            <w:r>
              <w:rPr>
                <w:spacing w:val="-10"/>
                <w:sz w:val="24"/>
              </w:rPr>
              <w:t xml:space="preserve"> </w:t>
            </w:r>
            <w:r>
              <w:rPr>
                <w:sz w:val="24"/>
              </w:rPr>
              <w:t>Password</w:t>
            </w:r>
            <w:r>
              <w:rPr>
                <w:spacing w:val="-11"/>
                <w:sz w:val="24"/>
              </w:rPr>
              <w:t xml:space="preserve"> </w:t>
            </w:r>
            <w:r>
              <w:rPr>
                <w:sz w:val="24"/>
              </w:rPr>
              <w:t>Field</w:t>
            </w:r>
            <w:r>
              <w:rPr>
                <w:spacing w:val="-9"/>
                <w:sz w:val="24"/>
              </w:rPr>
              <w:t xml:space="preserve"> </w:t>
            </w:r>
            <w:r>
              <w:rPr>
                <w:sz w:val="24"/>
              </w:rPr>
              <w:t>Do</w:t>
            </w:r>
            <w:r>
              <w:rPr>
                <w:spacing w:val="-11"/>
                <w:sz w:val="24"/>
              </w:rPr>
              <w:t xml:space="preserve"> </w:t>
            </w:r>
            <w:r>
              <w:rPr>
                <w:sz w:val="24"/>
              </w:rPr>
              <w:t xml:space="preserve">Not </w:t>
            </w:r>
            <w:r>
              <w:rPr>
                <w:spacing w:val="-2"/>
                <w:sz w:val="24"/>
              </w:rPr>
              <w:t>Match.”</w:t>
            </w:r>
          </w:p>
        </w:tc>
        <w:tc>
          <w:tcPr>
            <w:tcW w:w="1836" w:type="dxa"/>
          </w:tcPr>
          <w:p w:rsidR="00DF688C" w:rsidRDefault="00437954">
            <w:pPr>
              <w:pStyle w:val="TableParagraph"/>
              <w:ind w:left="106"/>
              <w:rPr>
                <w:sz w:val="24"/>
              </w:rPr>
            </w:pPr>
            <w:r>
              <w:rPr>
                <w:spacing w:val="-2"/>
                <w:sz w:val="24"/>
              </w:rPr>
              <w:t>Success</w:t>
            </w:r>
          </w:p>
        </w:tc>
      </w:tr>
    </w:tbl>
    <w:p w:rsidR="00DF688C" w:rsidRDefault="00DF688C">
      <w:pPr>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6120"/>
        <w:gridCol w:w="3386"/>
        <w:gridCol w:w="1811"/>
      </w:tblGrid>
      <w:tr w:rsidR="00DF688C">
        <w:trPr>
          <w:trHeight w:val="653"/>
        </w:trPr>
        <w:tc>
          <w:tcPr>
            <w:tcW w:w="2052"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17" w:type="dxa"/>
            <w:gridSpan w:val="3"/>
          </w:tcPr>
          <w:p w:rsidR="00DF688C" w:rsidRDefault="00437954">
            <w:pPr>
              <w:pStyle w:val="TableParagraph"/>
              <w:rPr>
                <w:sz w:val="24"/>
              </w:rPr>
            </w:pPr>
            <w:r>
              <w:rPr>
                <w:spacing w:val="-2"/>
                <w:sz w:val="24"/>
              </w:rPr>
              <w:t>T1.003</w:t>
            </w:r>
          </w:p>
        </w:tc>
      </w:tr>
      <w:tr w:rsidR="00DF688C">
        <w:trPr>
          <w:trHeight w:val="653"/>
        </w:trPr>
        <w:tc>
          <w:tcPr>
            <w:tcW w:w="2052" w:type="dxa"/>
            <w:shd w:val="clear" w:color="auto" w:fill="E7E6E6"/>
          </w:tcPr>
          <w:p w:rsidR="00DF688C" w:rsidRDefault="00437954">
            <w:pPr>
              <w:pStyle w:val="TableParagraph"/>
              <w:rPr>
                <w:b/>
                <w:sz w:val="24"/>
              </w:rPr>
            </w:pPr>
            <w:r>
              <w:rPr>
                <w:b/>
                <w:spacing w:val="-2"/>
                <w:sz w:val="24"/>
              </w:rPr>
              <w:t>Actor</w:t>
            </w:r>
          </w:p>
        </w:tc>
        <w:tc>
          <w:tcPr>
            <w:tcW w:w="11317" w:type="dxa"/>
            <w:gridSpan w:val="3"/>
          </w:tcPr>
          <w:p w:rsidR="00DF688C" w:rsidRDefault="00437954">
            <w:pPr>
              <w:pStyle w:val="TableParagraph"/>
              <w:rPr>
                <w:sz w:val="24"/>
              </w:rPr>
            </w:pPr>
            <w:r>
              <w:rPr>
                <w:spacing w:val="-2"/>
                <w:sz w:val="24"/>
              </w:rPr>
              <w:t>Admin</w:t>
            </w:r>
          </w:p>
        </w:tc>
      </w:tr>
      <w:tr w:rsidR="00DF688C">
        <w:trPr>
          <w:trHeight w:val="653"/>
        </w:trPr>
        <w:tc>
          <w:tcPr>
            <w:tcW w:w="2052" w:type="dxa"/>
            <w:shd w:val="clear" w:color="auto" w:fill="E7E6E6"/>
          </w:tcPr>
          <w:p w:rsidR="00DF688C" w:rsidRDefault="00437954">
            <w:pPr>
              <w:pStyle w:val="TableParagraph"/>
              <w:spacing w:before="118"/>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6120" w:type="dxa"/>
            <w:shd w:val="clear" w:color="auto" w:fill="E7E6E6"/>
          </w:tcPr>
          <w:p w:rsidR="00DF688C" w:rsidRDefault="00437954">
            <w:pPr>
              <w:pStyle w:val="TableParagraph"/>
              <w:spacing w:before="118"/>
              <w:rPr>
                <w:b/>
                <w:sz w:val="24"/>
              </w:rPr>
            </w:pPr>
            <w:r>
              <w:rPr>
                <w:b/>
                <w:sz w:val="24"/>
              </w:rPr>
              <w:t>Test</w:t>
            </w:r>
            <w:r>
              <w:rPr>
                <w:b/>
                <w:spacing w:val="-4"/>
                <w:sz w:val="24"/>
              </w:rPr>
              <w:t xml:space="preserve"> </w:t>
            </w:r>
            <w:r>
              <w:rPr>
                <w:b/>
                <w:sz w:val="24"/>
              </w:rPr>
              <w:t xml:space="preserve">Case </w:t>
            </w:r>
            <w:r>
              <w:rPr>
                <w:b/>
                <w:spacing w:val="-4"/>
                <w:sz w:val="24"/>
              </w:rPr>
              <w:t>Data</w:t>
            </w:r>
          </w:p>
        </w:tc>
        <w:tc>
          <w:tcPr>
            <w:tcW w:w="3386" w:type="dxa"/>
            <w:shd w:val="clear" w:color="auto" w:fill="E7E6E6"/>
          </w:tcPr>
          <w:p w:rsidR="00DF688C" w:rsidRDefault="00437954">
            <w:pPr>
              <w:pStyle w:val="TableParagraph"/>
              <w:spacing w:before="118"/>
              <w:rPr>
                <w:b/>
                <w:sz w:val="24"/>
              </w:rPr>
            </w:pPr>
            <w:r>
              <w:rPr>
                <w:b/>
                <w:sz w:val="24"/>
              </w:rPr>
              <w:t>Expected</w:t>
            </w:r>
            <w:r>
              <w:rPr>
                <w:b/>
                <w:spacing w:val="-4"/>
                <w:sz w:val="24"/>
              </w:rPr>
              <w:t xml:space="preserve"> </w:t>
            </w:r>
            <w:r>
              <w:rPr>
                <w:b/>
                <w:spacing w:val="-2"/>
                <w:sz w:val="24"/>
              </w:rPr>
              <w:t>Result</w:t>
            </w:r>
          </w:p>
        </w:tc>
        <w:tc>
          <w:tcPr>
            <w:tcW w:w="1811" w:type="dxa"/>
            <w:shd w:val="clear" w:color="auto" w:fill="E7E6E6"/>
          </w:tcPr>
          <w:p w:rsidR="00DF688C" w:rsidRDefault="00437954">
            <w:pPr>
              <w:pStyle w:val="TableParagraph"/>
              <w:spacing w:before="118"/>
              <w:ind w:left="108"/>
              <w:rPr>
                <w:b/>
                <w:sz w:val="24"/>
              </w:rPr>
            </w:pPr>
            <w:r>
              <w:rPr>
                <w:b/>
                <w:spacing w:val="-2"/>
                <w:sz w:val="24"/>
              </w:rPr>
              <w:t>Status</w:t>
            </w:r>
          </w:p>
        </w:tc>
      </w:tr>
      <w:tr w:rsidR="00DF688C">
        <w:trPr>
          <w:trHeight w:val="1188"/>
        </w:trPr>
        <w:tc>
          <w:tcPr>
            <w:tcW w:w="2052" w:type="dxa"/>
          </w:tcPr>
          <w:p w:rsidR="00DF688C" w:rsidRDefault="00437954">
            <w:pPr>
              <w:pStyle w:val="TableParagraph"/>
              <w:ind w:left="602"/>
              <w:rPr>
                <w:sz w:val="24"/>
              </w:rPr>
            </w:pPr>
            <w:r>
              <w:rPr>
                <w:spacing w:val="-2"/>
                <w:sz w:val="24"/>
              </w:rPr>
              <w:t>TC3.001</w:t>
            </w:r>
          </w:p>
        </w:tc>
        <w:tc>
          <w:tcPr>
            <w:tcW w:w="6120" w:type="dxa"/>
          </w:tcPr>
          <w:p w:rsidR="00DF688C" w:rsidRDefault="00437954">
            <w:pPr>
              <w:pStyle w:val="TableParagraph"/>
              <w:rPr>
                <w:sz w:val="24"/>
              </w:rPr>
            </w:pPr>
            <w:r>
              <w:rPr>
                <w:sz w:val="24"/>
              </w:rPr>
              <w:t>Subject</w:t>
            </w:r>
            <w:r>
              <w:rPr>
                <w:spacing w:val="-2"/>
                <w:sz w:val="24"/>
              </w:rPr>
              <w:t xml:space="preserve"> </w:t>
            </w:r>
            <w:r>
              <w:rPr>
                <w:sz w:val="24"/>
              </w:rPr>
              <w:t>Name</w:t>
            </w:r>
            <w:r>
              <w:rPr>
                <w:spacing w:val="-2"/>
                <w:sz w:val="24"/>
              </w:rPr>
              <w:t xml:space="preserve"> </w:t>
            </w:r>
            <w:r>
              <w:rPr>
                <w:sz w:val="24"/>
              </w:rPr>
              <w:t>:</w:t>
            </w:r>
            <w:r>
              <w:rPr>
                <w:spacing w:val="-1"/>
                <w:sz w:val="24"/>
              </w:rPr>
              <w:t xml:space="preserve"> </w:t>
            </w:r>
            <w:r>
              <w:rPr>
                <w:spacing w:val="-2"/>
                <w:sz w:val="24"/>
              </w:rPr>
              <w:t>Science</w:t>
            </w:r>
          </w:p>
          <w:p w:rsidR="00DF688C" w:rsidRDefault="00DF688C">
            <w:pPr>
              <w:pStyle w:val="TableParagraph"/>
              <w:spacing w:before="3"/>
              <w:ind w:left="0"/>
              <w:rPr>
                <w:b/>
              </w:rPr>
            </w:pPr>
          </w:p>
          <w:p w:rsidR="00DF688C" w:rsidRDefault="00437954">
            <w:pPr>
              <w:pStyle w:val="TableParagraph"/>
              <w:tabs>
                <w:tab w:val="left" w:pos="1487"/>
              </w:tabs>
              <w:spacing w:before="0"/>
              <w:rPr>
                <w:sz w:val="24"/>
              </w:rPr>
            </w:pPr>
            <w:r>
              <w:rPr>
                <w:spacing w:val="-4"/>
                <w:sz w:val="24"/>
              </w:rPr>
              <w:t>Image</w:t>
            </w:r>
            <w:r>
              <w:rPr>
                <w:sz w:val="24"/>
              </w:rPr>
              <w:tab/>
              <w:t>:</w:t>
            </w:r>
            <w:r>
              <w:rPr>
                <w:spacing w:val="-2"/>
                <w:sz w:val="24"/>
              </w:rPr>
              <w:t xml:space="preserve"> Science.png</w:t>
            </w:r>
          </w:p>
        </w:tc>
        <w:tc>
          <w:tcPr>
            <w:tcW w:w="3386" w:type="dxa"/>
          </w:tcPr>
          <w:p w:rsidR="00DF688C" w:rsidRDefault="00437954">
            <w:pPr>
              <w:pStyle w:val="TableParagraph"/>
              <w:spacing w:line="360" w:lineRule="auto"/>
              <w:rPr>
                <w:sz w:val="24"/>
              </w:rPr>
            </w:pPr>
            <w:r>
              <w:rPr>
                <w:sz w:val="24"/>
              </w:rPr>
              <w:t>Display</w:t>
            </w:r>
            <w:r>
              <w:rPr>
                <w:spacing w:val="-9"/>
                <w:sz w:val="24"/>
              </w:rPr>
              <w:t xml:space="preserve"> </w:t>
            </w:r>
            <w:r>
              <w:rPr>
                <w:sz w:val="24"/>
              </w:rPr>
              <w:t>“Subject</w:t>
            </w:r>
            <w:r>
              <w:rPr>
                <w:spacing w:val="-9"/>
                <w:sz w:val="24"/>
              </w:rPr>
              <w:t xml:space="preserve"> </w:t>
            </w:r>
            <w:r>
              <w:rPr>
                <w:sz w:val="24"/>
              </w:rPr>
              <w:t>has</w:t>
            </w:r>
            <w:r>
              <w:rPr>
                <w:spacing w:val="-6"/>
                <w:sz w:val="24"/>
              </w:rPr>
              <w:t xml:space="preserve"> </w:t>
            </w:r>
            <w:r>
              <w:rPr>
                <w:sz w:val="24"/>
              </w:rPr>
              <w:t>been</w:t>
            </w:r>
            <w:r>
              <w:rPr>
                <w:spacing w:val="-7"/>
                <w:sz w:val="24"/>
              </w:rPr>
              <w:t xml:space="preserve"> </w:t>
            </w:r>
            <w:r>
              <w:rPr>
                <w:sz w:val="24"/>
              </w:rPr>
              <w:t xml:space="preserve">added </w:t>
            </w:r>
            <w:r>
              <w:rPr>
                <w:spacing w:val="-2"/>
                <w:sz w:val="24"/>
              </w:rPr>
              <w:t>successfully”.</w:t>
            </w:r>
          </w:p>
        </w:tc>
        <w:tc>
          <w:tcPr>
            <w:tcW w:w="1811" w:type="dxa"/>
          </w:tcPr>
          <w:p w:rsidR="00DF688C" w:rsidRDefault="00437954">
            <w:pPr>
              <w:pStyle w:val="TableParagraph"/>
              <w:ind w:left="108"/>
              <w:rPr>
                <w:sz w:val="24"/>
              </w:rPr>
            </w:pPr>
            <w:r>
              <w:rPr>
                <w:spacing w:val="-2"/>
                <w:sz w:val="24"/>
              </w:rPr>
              <w:t>Success</w:t>
            </w:r>
          </w:p>
        </w:tc>
      </w:tr>
      <w:tr w:rsidR="00DF688C">
        <w:trPr>
          <w:trHeight w:val="1187"/>
        </w:trPr>
        <w:tc>
          <w:tcPr>
            <w:tcW w:w="2052" w:type="dxa"/>
          </w:tcPr>
          <w:p w:rsidR="00DF688C" w:rsidRDefault="00437954">
            <w:pPr>
              <w:pStyle w:val="TableParagraph"/>
              <w:spacing w:before="118"/>
              <w:ind w:left="602"/>
              <w:rPr>
                <w:sz w:val="24"/>
              </w:rPr>
            </w:pPr>
            <w:r>
              <w:rPr>
                <w:spacing w:val="-2"/>
                <w:sz w:val="24"/>
              </w:rPr>
              <w:t>TC3.002</w:t>
            </w:r>
          </w:p>
        </w:tc>
        <w:tc>
          <w:tcPr>
            <w:tcW w:w="6120" w:type="dxa"/>
          </w:tcPr>
          <w:p w:rsidR="00DF688C" w:rsidRDefault="00437954">
            <w:pPr>
              <w:pStyle w:val="TableParagraph"/>
              <w:spacing w:before="118"/>
              <w:rPr>
                <w:sz w:val="24"/>
              </w:rPr>
            </w:pPr>
            <w:r>
              <w:rPr>
                <w:sz w:val="24"/>
              </w:rPr>
              <w:t>Subject</w:t>
            </w:r>
            <w:r>
              <w:rPr>
                <w:spacing w:val="-2"/>
                <w:sz w:val="24"/>
              </w:rPr>
              <w:t xml:space="preserve"> </w:t>
            </w:r>
            <w:r>
              <w:rPr>
                <w:sz w:val="24"/>
              </w:rPr>
              <w:t>Name</w:t>
            </w:r>
            <w:r>
              <w:rPr>
                <w:spacing w:val="-2"/>
                <w:sz w:val="24"/>
              </w:rPr>
              <w:t xml:space="preserve"> </w:t>
            </w:r>
            <w:r>
              <w:rPr>
                <w:sz w:val="24"/>
              </w:rPr>
              <w:t>:</w:t>
            </w:r>
            <w:r>
              <w:rPr>
                <w:spacing w:val="-1"/>
                <w:sz w:val="24"/>
              </w:rPr>
              <w:t xml:space="preserve"> </w:t>
            </w:r>
            <w:r>
              <w:rPr>
                <w:spacing w:val="-2"/>
                <w:sz w:val="24"/>
              </w:rPr>
              <w:t>English</w:t>
            </w:r>
          </w:p>
          <w:p w:rsidR="00DF688C" w:rsidRDefault="00DF688C">
            <w:pPr>
              <w:pStyle w:val="TableParagraph"/>
              <w:spacing w:before="4"/>
              <w:ind w:left="0"/>
              <w:rPr>
                <w:b/>
              </w:rPr>
            </w:pPr>
          </w:p>
          <w:p w:rsidR="00DF688C" w:rsidRDefault="00437954">
            <w:pPr>
              <w:pStyle w:val="TableParagraph"/>
              <w:tabs>
                <w:tab w:val="left" w:pos="1487"/>
              </w:tabs>
              <w:spacing w:before="0"/>
              <w:rPr>
                <w:sz w:val="24"/>
              </w:rPr>
            </w:pPr>
            <w:r>
              <w:rPr>
                <w:spacing w:val="-4"/>
                <w:sz w:val="24"/>
              </w:rPr>
              <w:t>Image</w:t>
            </w:r>
            <w:r>
              <w:rPr>
                <w:sz w:val="24"/>
              </w:rPr>
              <w:tab/>
              <w:t>:</w:t>
            </w:r>
            <w:r>
              <w:rPr>
                <w:spacing w:val="-2"/>
                <w:sz w:val="24"/>
              </w:rPr>
              <w:t xml:space="preserve"> English.png</w:t>
            </w:r>
          </w:p>
        </w:tc>
        <w:tc>
          <w:tcPr>
            <w:tcW w:w="3386" w:type="dxa"/>
          </w:tcPr>
          <w:p w:rsidR="00DF688C" w:rsidRDefault="00437954">
            <w:pPr>
              <w:pStyle w:val="TableParagraph"/>
              <w:spacing w:before="118" w:line="360" w:lineRule="auto"/>
              <w:rPr>
                <w:sz w:val="24"/>
              </w:rPr>
            </w:pPr>
            <w:r>
              <w:rPr>
                <w:sz w:val="24"/>
              </w:rPr>
              <w:t>Display</w:t>
            </w:r>
            <w:r>
              <w:rPr>
                <w:spacing w:val="40"/>
                <w:sz w:val="24"/>
              </w:rPr>
              <w:t xml:space="preserve"> </w:t>
            </w:r>
            <w:r>
              <w:rPr>
                <w:sz w:val="24"/>
              </w:rPr>
              <w:t>“Subject</w:t>
            </w:r>
            <w:r>
              <w:rPr>
                <w:spacing w:val="40"/>
                <w:sz w:val="24"/>
              </w:rPr>
              <w:t xml:space="preserve"> </w:t>
            </w:r>
            <w:r>
              <w:rPr>
                <w:sz w:val="24"/>
              </w:rPr>
              <w:t>already</w:t>
            </w:r>
            <w:r>
              <w:rPr>
                <w:spacing w:val="40"/>
                <w:sz w:val="24"/>
              </w:rPr>
              <w:t xml:space="preserve"> </w:t>
            </w:r>
            <w:r>
              <w:rPr>
                <w:sz w:val="24"/>
              </w:rPr>
              <w:t>exist. Please use other than that.”</w:t>
            </w:r>
          </w:p>
        </w:tc>
        <w:tc>
          <w:tcPr>
            <w:tcW w:w="1811" w:type="dxa"/>
          </w:tcPr>
          <w:p w:rsidR="00DF688C" w:rsidRDefault="00437954">
            <w:pPr>
              <w:pStyle w:val="TableParagraph"/>
              <w:spacing w:before="118"/>
              <w:ind w:left="108"/>
              <w:rPr>
                <w:sz w:val="24"/>
              </w:rPr>
            </w:pPr>
            <w:r>
              <w:rPr>
                <w:spacing w:val="-2"/>
                <w:sz w:val="24"/>
              </w:rPr>
              <w:t>Success</w:t>
            </w:r>
          </w:p>
        </w:tc>
      </w:tr>
      <w:tr w:rsidR="00DF688C">
        <w:trPr>
          <w:trHeight w:val="1187"/>
        </w:trPr>
        <w:tc>
          <w:tcPr>
            <w:tcW w:w="2052" w:type="dxa"/>
          </w:tcPr>
          <w:p w:rsidR="00DF688C" w:rsidRDefault="00437954">
            <w:pPr>
              <w:pStyle w:val="TableParagraph"/>
              <w:spacing w:before="118"/>
              <w:ind w:left="602"/>
              <w:rPr>
                <w:sz w:val="24"/>
              </w:rPr>
            </w:pPr>
            <w:r>
              <w:rPr>
                <w:spacing w:val="-2"/>
                <w:sz w:val="24"/>
              </w:rPr>
              <w:t>TC3.003</w:t>
            </w:r>
          </w:p>
        </w:tc>
        <w:tc>
          <w:tcPr>
            <w:tcW w:w="6120" w:type="dxa"/>
          </w:tcPr>
          <w:p w:rsidR="00DF688C" w:rsidRDefault="00437954">
            <w:pPr>
              <w:pStyle w:val="TableParagraph"/>
              <w:spacing w:before="118"/>
              <w:rPr>
                <w:sz w:val="24"/>
              </w:rPr>
            </w:pPr>
            <w:r>
              <w:rPr>
                <w:sz w:val="24"/>
              </w:rPr>
              <w:t>Subject</w:t>
            </w:r>
            <w:r>
              <w:rPr>
                <w:spacing w:val="-2"/>
                <w:sz w:val="24"/>
              </w:rPr>
              <w:t xml:space="preserve"> </w:t>
            </w:r>
            <w:r>
              <w:rPr>
                <w:sz w:val="24"/>
              </w:rPr>
              <w:t>Name</w:t>
            </w:r>
            <w:r>
              <w:rPr>
                <w:spacing w:val="-2"/>
                <w:sz w:val="24"/>
              </w:rPr>
              <w:t xml:space="preserve"> </w:t>
            </w:r>
            <w:r>
              <w:rPr>
                <w:sz w:val="24"/>
              </w:rPr>
              <w:t>:</w:t>
            </w:r>
            <w:r>
              <w:rPr>
                <w:spacing w:val="-1"/>
                <w:sz w:val="24"/>
              </w:rPr>
              <w:t xml:space="preserve"> </w:t>
            </w:r>
            <w:r>
              <w:rPr>
                <w:spacing w:val="-2"/>
                <w:sz w:val="24"/>
              </w:rPr>
              <w:t>English</w:t>
            </w:r>
          </w:p>
          <w:p w:rsidR="00DF688C" w:rsidRDefault="00DF688C">
            <w:pPr>
              <w:pStyle w:val="TableParagraph"/>
              <w:spacing w:before="3"/>
              <w:ind w:left="0"/>
              <w:rPr>
                <w:b/>
              </w:rPr>
            </w:pPr>
          </w:p>
          <w:p w:rsidR="00DF688C" w:rsidRDefault="00437954">
            <w:pPr>
              <w:pStyle w:val="TableParagraph"/>
              <w:tabs>
                <w:tab w:val="left" w:pos="1487"/>
              </w:tabs>
              <w:spacing w:before="1"/>
              <w:rPr>
                <w:sz w:val="24"/>
              </w:rPr>
            </w:pPr>
            <w:r>
              <w:rPr>
                <w:spacing w:val="-4"/>
                <w:sz w:val="24"/>
              </w:rPr>
              <w:t>Image</w:t>
            </w:r>
            <w:r>
              <w:rPr>
                <w:sz w:val="24"/>
              </w:rPr>
              <w:tab/>
              <w:t>:</w:t>
            </w:r>
            <w:r>
              <w:rPr>
                <w:spacing w:val="-2"/>
                <w:sz w:val="24"/>
              </w:rPr>
              <w:t xml:space="preserve"> English.pdf</w:t>
            </w:r>
          </w:p>
        </w:tc>
        <w:tc>
          <w:tcPr>
            <w:tcW w:w="3386" w:type="dxa"/>
          </w:tcPr>
          <w:p w:rsidR="00DF688C" w:rsidRDefault="00437954">
            <w:pPr>
              <w:pStyle w:val="TableParagraph"/>
              <w:spacing w:before="118" w:line="360" w:lineRule="auto"/>
              <w:rPr>
                <w:sz w:val="24"/>
              </w:rPr>
            </w:pPr>
            <w:r>
              <w:rPr>
                <w:sz w:val="24"/>
              </w:rPr>
              <w:t>Display</w:t>
            </w:r>
            <w:r>
              <w:rPr>
                <w:spacing w:val="32"/>
                <w:sz w:val="24"/>
              </w:rPr>
              <w:t xml:space="preserve"> </w:t>
            </w:r>
            <w:r>
              <w:rPr>
                <w:sz w:val="24"/>
              </w:rPr>
              <w:t>“Your</w:t>
            </w:r>
            <w:r>
              <w:rPr>
                <w:spacing w:val="34"/>
                <w:sz w:val="24"/>
              </w:rPr>
              <w:t xml:space="preserve"> </w:t>
            </w:r>
            <w:r>
              <w:rPr>
                <w:sz w:val="24"/>
              </w:rPr>
              <w:t>image</w:t>
            </w:r>
            <w:r>
              <w:rPr>
                <w:spacing w:val="34"/>
                <w:sz w:val="24"/>
              </w:rPr>
              <w:t xml:space="preserve"> </w:t>
            </w:r>
            <w:r>
              <w:rPr>
                <w:sz w:val="24"/>
              </w:rPr>
              <w:t>extension must be .jpg, .jpeg or .</w:t>
            </w:r>
            <w:proofErr w:type="spellStart"/>
            <w:r>
              <w:rPr>
                <w:sz w:val="24"/>
              </w:rPr>
              <w:t>png</w:t>
            </w:r>
            <w:proofErr w:type="spellEnd"/>
            <w:r>
              <w:rPr>
                <w:sz w:val="24"/>
              </w:rPr>
              <w:t>”</w:t>
            </w:r>
          </w:p>
        </w:tc>
        <w:tc>
          <w:tcPr>
            <w:tcW w:w="1811" w:type="dxa"/>
          </w:tcPr>
          <w:p w:rsidR="00DF688C" w:rsidRDefault="00437954">
            <w:pPr>
              <w:pStyle w:val="TableParagraph"/>
              <w:spacing w:before="118"/>
              <w:ind w:left="108"/>
              <w:rPr>
                <w:sz w:val="24"/>
              </w:rPr>
            </w:pPr>
            <w:r>
              <w:rPr>
                <w:spacing w:val="-2"/>
                <w:sz w:val="24"/>
              </w:rPr>
              <w:t>Success</w:t>
            </w:r>
          </w:p>
        </w:tc>
      </w:tr>
      <w:tr w:rsidR="00DF688C">
        <w:trPr>
          <w:trHeight w:val="1188"/>
        </w:trPr>
        <w:tc>
          <w:tcPr>
            <w:tcW w:w="2052" w:type="dxa"/>
          </w:tcPr>
          <w:p w:rsidR="00DF688C" w:rsidRDefault="00437954">
            <w:pPr>
              <w:pStyle w:val="TableParagraph"/>
              <w:spacing w:before="120"/>
              <w:ind w:left="602"/>
              <w:rPr>
                <w:sz w:val="24"/>
              </w:rPr>
            </w:pPr>
            <w:r>
              <w:rPr>
                <w:spacing w:val="-2"/>
                <w:sz w:val="24"/>
              </w:rPr>
              <w:t>TC3.004</w:t>
            </w:r>
          </w:p>
        </w:tc>
        <w:tc>
          <w:tcPr>
            <w:tcW w:w="6120" w:type="dxa"/>
          </w:tcPr>
          <w:p w:rsidR="00DF688C" w:rsidRDefault="00437954">
            <w:pPr>
              <w:pStyle w:val="TableParagraph"/>
              <w:spacing w:before="120"/>
              <w:rPr>
                <w:sz w:val="24"/>
              </w:rPr>
            </w:pPr>
            <w:r>
              <w:rPr>
                <w:sz w:val="24"/>
              </w:rPr>
              <w:t>Subject</w:t>
            </w:r>
            <w:r>
              <w:rPr>
                <w:spacing w:val="-2"/>
                <w:sz w:val="24"/>
              </w:rPr>
              <w:t xml:space="preserve"> </w:t>
            </w:r>
            <w:r>
              <w:rPr>
                <w:sz w:val="24"/>
              </w:rPr>
              <w:t>Name</w:t>
            </w:r>
            <w:r>
              <w:rPr>
                <w:spacing w:val="-2"/>
                <w:sz w:val="24"/>
              </w:rPr>
              <w:t xml:space="preserve"> </w:t>
            </w:r>
            <w:r>
              <w:rPr>
                <w:sz w:val="24"/>
              </w:rPr>
              <w:t>:</w:t>
            </w:r>
            <w:r>
              <w:rPr>
                <w:spacing w:val="-1"/>
                <w:sz w:val="24"/>
              </w:rPr>
              <w:t xml:space="preserve"> </w:t>
            </w:r>
            <w:r>
              <w:rPr>
                <w:spacing w:val="-2"/>
                <w:sz w:val="24"/>
              </w:rPr>
              <w:t>Mathematics</w:t>
            </w:r>
          </w:p>
          <w:p w:rsidR="00DF688C" w:rsidRDefault="00DF688C">
            <w:pPr>
              <w:pStyle w:val="TableParagraph"/>
              <w:spacing w:before="3"/>
              <w:ind w:left="0"/>
              <w:rPr>
                <w:b/>
              </w:rPr>
            </w:pPr>
          </w:p>
          <w:p w:rsidR="00DF688C" w:rsidRDefault="00437954">
            <w:pPr>
              <w:pStyle w:val="TableParagraph"/>
              <w:tabs>
                <w:tab w:val="left" w:pos="1487"/>
              </w:tabs>
              <w:spacing w:before="1"/>
              <w:rPr>
                <w:sz w:val="24"/>
              </w:rPr>
            </w:pPr>
            <w:r>
              <w:rPr>
                <w:spacing w:val="-4"/>
                <w:sz w:val="24"/>
              </w:rPr>
              <w:t>Image</w:t>
            </w:r>
            <w:r>
              <w:rPr>
                <w:sz w:val="24"/>
              </w:rPr>
              <w:tab/>
              <w:t>:</w:t>
            </w:r>
            <w:r>
              <w:rPr>
                <w:spacing w:val="-2"/>
                <w:sz w:val="24"/>
              </w:rPr>
              <w:t xml:space="preserve"> Mathematics.pdf</w:t>
            </w:r>
          </w:p>
        </w:tc>
        <w:tc>
          <w:tcPr>
            <w:tcW w:w="3386" w:type="dxa"/>
          </w:tcPr>
          <w:p w:rsidR="00DF688C" w:rsidRDefault="00437954">
            <w:pPr>
              <w:pStyle w:val="TableParagraph"/>
              <w:spacing w:before="120" w:line="360" w:lineRule="auto"/>
              <w:rPr>
                <w:sz w:val="24"/>
              </w:rPr>
            </w:pPr>
            <w:r>
              <w:rPr>
                <w:sz w:val="24"/>
              </w:rPr>
              <w:t>Display</w:t>
            </w:r>
            <w:r>
              <w:rPr>
                <w:spacing w:val="32"/>
                <w:sz w:val="24"/>
              </w:rPr>
              <w:t xml:space="preserve"> </w:t>
            </w:r>
            <w:r>
              <w:rPr>
                <w:sz w:val="24"/>
              </w:rPr>
              <w:t>“Your</w:t>
            </w:r>
            <w:r>
              <w:rPr>
                <w:spacing w:val="34"/>
                <w:sz w:val="24"/>
              </w:rPr>
              <w:t xml:space="preserve"> </w:t>
            </w:r>
            <w:r>
              <w:rPr>
                <w:sz w:val="24"/>
              </w:rPr>
              <w:t>image</w:t>
            </w:r>
            <w:r>
              <w:rPr>
                <w:spacing w:val="34"/>
                <w:sz w:val="24"/>
              </w:rPr>
              <w:t xml:space="preserve"> </w:t>
            </w:r>
            <w:r>
              <w:rPr>
                <w:sz w:val="24"/>
              </w:rPr>
              <w:t>extension must be .jpg, .jpeg or .</w:t>
            </w:r>
            <w:proofErr w:type="spellStart"/>
            <w:r>
              <w:rPr>
                <w:sz w:val="24"/>
              </w:rPr>
              <w:t>png</w:t>
            </w:r>
            <w:proofErr w:type="spellEnd"/>
            <w:r>
              <w:rPr>
                <w:sz w:val="24"/>
              </w:rPr>
              <w:t>”</w:t>
            </w:r>
          </w:p>
        </w:tc>
        <w:tc>
          <w:tcPr>
            <w:tcW w:w="1811" w:type="dxa"/>
          </w:tcPr>
          <w:p w:rsidR="00DF688C" w:rsidRDefault="00437954">
            <w:pPr>
              <w:pStyle w:val="TableParagraph"/>
              <w:spacing w:before="120"/>
              <w:ind w:left="108"/>
              <w:rPr>
                <w:sz w:val="24"/>
              </w:rPr>
            </w:pPr>
            <w:r>
              <w:rPr>
                <w:spacing w:val="-2"/>
                <w:sz w:val="24"/>
              </w:rPr>
              <w:t>Success</w:t>
            </w:r>
          </w:p>
        </w:tc>
      </w:tr>
    </w:tbl>
    <w:p w:rsidR="00DF688C" w:rsidRDefault="00DF688C">
      <w:pPr>
        <w:rPr>
          <w:sz w:val="24"/>
        </w:rPr>
        <w:sectPr w:rsidR="00DF688C">
          <w:pgSz w:w="16840" w:h="11910" w:orient="landscape"/>
          <w:pgMar w:top="1340" w:right="1200" w:bottom="280" w:left="2040" w:header="720" w:footer="720" w:gutter="0"/>
          <w:cols w:space="720"/>
        </w:sectPr>
      </w:pPr>
    </w:p>
    <w:p w:rsidR="00DF688C" w:rsidRDefault="00437954">
      <w:pPr>
        <w:pStyle w:val="BodyText"/>
        <w:rPr>
          <w:b/>
          <w:sz w:val="6"/>
        </w:rPr>
      </w:pPr>
      <w:r>
        <w:lastRenderedPageBreak/>
        <w:pict>
          <v:shape id="docshape2" o:spid="_x0000_s1030" style="position:absolute;margin-left:3in;margin-top:320.7pt;width:.8pt;height:.8pt;z-index:-20703744;mso-position-horizontal-relative:page;mso-position-vertical-relative:page" coordorigin="4320,6414" coordsize="16,16" o:spt="100" adj="0,,0" path="m4336,6430r-16,l4320,6414r16,l4336,6415r-9,l4328,6416r-6,6l4321,6422r,1l4322,6423r6,6l4327,6429r9,l4336,6430xm4328,6416r-1,-1l4328,6415r,1xm4334,6422r-6,-6l4328,6415r8,l4336,6422r-1,l4334,6422xm4321,6423r,-1l4321,6422r,1xm4321,6422r,l4322,6422r-1,xm4335,6423r-1,-1l4335,6422r,1xm4336,6423r-1,l4335,6422r1,l4336,6423xm4322,6423r-1,l4321,6422r1,1xm4336,6429r-8,l4328,6429r6,-7l4335,6423r1,l4336,6429xm4328,6429r-1,l4328,6429r,xe" fillcolor="black" stroked="f">
            <v:stroke joinstyle="round"/>
            <v:formulas/>
            <v:path arrowok="t" o:connecttype="segments"/>
            <w10:wrap anchorx="page" anchory="page"/>
          </v:shape>
        </w:pict>
      </w:r>
      <w:r>
        <w:pict>
          <v:shape id="docshape3" o:spid="_x0000_s1029" style="position:absolute;margin-left:3in;margin-top:347.4pt;width:.8pt;height:.8pt;z-index:-20703232;mso-position-horizontal-relative:page;mso-position-vertical-relative:page" coordorigin="4320,6948" coordsize="16,16" o:spt="100" adj="0,,0" path="m4336,6964r-16,l4320,6948r16,l4336,6949r-9,l4328,6950r-6,6l4321,6956r,1l4322,6957r6,6l4327,6963r9,l4336,6964xm4328,6950r-1,-1l4328,6949r,1xm4334,6956r-6,-6l4328,6949r8,l4336,6956r-1,l4334,6956xm4321,6957r,-1l4321,6956r,1xm4321,6956r,l4322,6956r-1,xm4335,6957r-1,-1l4335,6956r,1xm4336,6957r-1,l4335,6956r1,l4336,6957xm4322,6957r-1,l4321,6956r1,1xm4336,6963r-8,l4328,6963r6,-7l4335,6957r1,l4336,6963xm4328,6963r-1,l4328,6963r,xe" fillcolor="black" stroked="f">
            <v:stroke joinstyle="round"/>
            <v:formulas/>
            <v:path arrowok="t" o:connecttype="segments"/>
            <w10:wrap anchorx="page" anchory="page"/>
          </v:shape>
        </w:pict>
      </w:r>
      <w:r>
        <w:pict>
          <v:shape id="docshape4" o:spid="_x0000_s1028" style="position:absolute;margin-left:3in;margin-top:374.15pt;width:.8pt;height:.8pt;z-index:-20702720;mso-position-horizontal-relative:page;mso-position-vertical-relative:page" coordorigin="4320,7483" coordsize="16,16" o:spt="100" adj="0,,0" path="m4336,7499r-16,l4320,7483r16,l4336,7484r-9,l4328,7484r-6,6l4321,7490r,1l4322,7491r6,6l4327,7498r9,l4336,7499xm4328,7484r-1,l4328,7484r,xm4334,7491r-6,-7l4328,7484r8,l4336,7490r-1,l4334,7491xm4321,7491r,-1l4321,7491r,xm4321,7491r,-1l4322,7490r-1,1xm4335,7491r-1,l4335,7490r,1xm4336,7491r-1,l4335,7490r1,l4336,7491xm4322,7491r-1,l4321,7491r1,xm4336,7498r-8,l4328,7497r6,-6l4335,7491r1,l4336,7498xm4328,7498r-1,l4328,7497r,1xe" fillcolor="black" stroked="f">
            <v:stroke joinstyle="round"/>
            <v:formulas/>
            <v:path arrowok="t" o:connecttype="segments"/>
            <w10:wrap anchorx="page" anchory="page"/>
          </v:shape>
        </w:pict>
      </w:r>
      <w:r>
        <w:pict>
          <v:shape id="docshape5" o:spid="_x0000_s1027" style="position:absolute;margin-left:3in;margin-top:400.8pt;width:.8pt;height:.8pt;z-index:-20702208;mso-position-horizontal-relative:page;mso-position-vertical-relative:page" coordorigin="4320,8016" coordsize="16,16" o:spt="100" adj="0,,0" path="m4336,8032r-16,l4320,8016r16,l4336,8017r-9,l4328,8018r-6,6l4321,8024r,1l4322,8025r6,6l4327,8031r9,l4336,8032xm4328,8018r-1,-1l4328,8017r,1xm4334,8024r-6,-6l4328,8017r8,l4336,8024r-1,l4334,8024xm4321,8025r,-1l4321,8024r,1xm4321,8024r,l4322,8024r-1,xm4335,8025r-1,-1l4335,8024r,1xm4336,8025r-1,l4335,8024r1,l4336,8025xm4322,8025r-1,l4321,8024r1,1xm4336,8031r-8,l4328,8031r6,-7l4335,8025r1,l4336,8031xm4328,8031r-1,l4328,8031r,xe" fillcolor="black" stroked="f">
            <v:stroke joinstyle="round"/>
            <v:formulas/>
            <v:path arrowok="t" o:connecttype="segments"/>
            <w10:wrap anchorx="page" anchory="page"/>
          </v:shape>
        </w:pict>
      </w:r>
      <w:r>
        <w:pict>
          <v:shape id="docshape6" o:spid="_x0000_s1026" style="position:absolute;margin-left:3in;margin-top:427.5pt;width:.8pt;height:.8pt;z-index:-20701696;mso-position-horizontal-relative:page;mso-position-vertical-relative:page" coordorigin="4320,8550" coordsize="16,16" o:spt="100" adj="0,,0" path="m4336,8566r-16,l4320,8550r16,l4336,8551r-9,l4328,8552r-6,6l4321,8558r,1l4322,8559r6,6l4327,8565r9,l4336,8566xm4328,8552r-1,-1l4328,8551r,1xm4334,8558r-6,-6l4328,8551r8,l4336,8558r-1,l4334,8558xm4321,8559r,-1l4321,8558r,1xm4321,8558r,l4322,8558r-1,xm4335,8559r-1,-1l4335,8558r,1xm4336,8559r-1,l4335,8558r1,l4336,8559xm4322,8559r-1,l4321,8558r1,1xm4336,8565r-8,l4328,8565r6,-7l4335,8559r1,l4336,8565xm4328,8565r-1,l4328,8565r,xe" fillcolor="black" stroked="f">
            <v:stroke joinstyle="round"/>
            <v:formulas/>
            <v:path arrowok="t" o:connecttype="segments"/>
            <w10:wrap anchorx="page" anchory="page"/>
          </v:shape>
        </w:pic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6120"/>
        <w:gridCol w:w="3386"/>
        <w:gridCol w:w="1811"/>
      </w:tblGrid>
      <w:tr w:rsidR="00DF688C">
        <w:trPr>
          <w:trHeight w:val="653"/>
        </w:trPr>
        <w:tc>
          <w:tcPr>
            <w:tcW w:w="2052"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17" w:type="dxa"/>
            <w:gridSpan w:val="3"/>
          </w:tcPr>
          <w:p w:rsidR="00DF688C" w:rsidRDefault="00437954">
            <w:pPr>
              <w:pStyle w:val="TableParagraph"/>
              <w:rPr>
                <w:sz w:val="24"/>
              </w:rPr>
            </w:pPr>
            <w:r>
              <w:rPr>
                <w:spacing w:val="-2"/>
                <w:sz w:val="24"/>
              </w:rPr>
              <w:t>T1.004</w:t>
            </w:r>
          </w:p>
        </w:tc>
      </w:tr>
      <w:tr w:rsidR="00DF688C">
        <w:trPr>
          <w:trHeight w:val="653"/>
        </w:trPr>
        <w:tc>
          <w:tcPr>
            <w:tcW w:w="2052" w:type="dxa"/>
            <w:shd w:val="clear" w:color="auto" w:fill="E7E6E6"/>
          </w:tcPr>
          <w:p w:rsidR="00DF688C" w:rsidRDefault="00437954">
            <w:pPr>
              <w:pStyle w:val="TableParagraph"/>
              <w:rPr>
                <w:b/>
                <w:sz w:val="24"/>
              </w:rPr>
            </w:pPr>
            <w:r>
              <w:rPr>
                <w:b/>
                <w:spacing w:val="-2"/>
                <w:sz w:val="24"/>
              </w:rPr>
              <w:t>Actor</w:t>
            </w:r>
          </w:p>
        </w:tc>
        <w:tc>
          <w:tcPr>
            <w:tcW w:w="11317" w:type="dxa"/>
            <w:gridSpan w:val="3"/>
          </w:tcPr>
          <w:p w:rsidR="00DF688C" w:rsidRDefault="00437954">
            <w:pPr>
              <w:pStyle w:val="TableParagraph"/>
              <w:rPr>
                <w:sz w:val="24"/>
              </w:rPr>
            </w:pPr>
            <w:r>
              <w:rPr>
                <w:spacing w:val="-2"/>
                <w:sz w:val="24"/>
              </w:rPr>
              <w:t>Admin</w:t>
            </w:r>
          </w:p>
        </w:tc>
      </w:tr>
      <w:tr w:rsidR="00DF688C">
        <w:trPr>
          <w:trHeight w:val="653"/>
        </w:trPr>
        <w:tc>
          <w:tcPr>
            <w:tcW w:w="2052" w:type="dxa"/>
            <w:shd w:val="clear" w:color="auto" w:fill="E7E6E6"/>
          </w:tcPr>
          <w:p w:rsidR="00DF688C" w:rsidRDefault="00437954">
            <w:pPr>
              <w:pStyle w:val="TableParagraph"/>
              <w:spacing w:before="118"/>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6120" w:type="dxa"/>
            <w:shd w:val="clear" w:color="auto" w:fill="E7E6E6"/>
          </w:tcPr>
          <w:p w:rsidR="00DF688C" w:rsidRDefault="00437954">
            <w:pPr>
              <w:pStyle w:val="TableParagraph"/>
              <w:spacing w:before="118"/>
              <w:rPr>
                <w:b/>
                <w:sz w:val="24"/>
              </w:rPr>
            </w:pPr>
            <w:r>
              <w:rPr>
                <w:b/>
                <w:sz w:val="24"/>
              </w:rPr>
              <w:t>Test</w:t>
            </w:r>
            <w:r>
              <w:rPr>
                <w:b/>
                <w:spacing w:val="-4"/>
                <w:sz w:val="24"/>
              </w:rPr>
              <w:t xml:space="preserve"> </w:t>
            </w:r>
            <w:r>
              <w:rPr>
                <w:b/>
                <w:sz w:val="24"/>
              </w:rPr>
              <w:t xml:space="preserve">Case </w:t>
            </w:r>
            <w:r>
              <w:rPr>
                <w:b/>
                <w:spacing w:val="-4"/>
                <w:sz w:val="24"/>
              </w:rPr>
              <w:t>Data</w:t>
            </w:r>
          </w:p>
        </w:tc>
        <w:tc>
          <w:tcPr>
            <w:tcW w:w="3386" w:type="dxa"/>
            <w:shd w:val="clear" w:color="auto" w:fill="E7E6E6"/>
          </w:tcPr>
          <w:p w:rsidR="00DF688C" w:rsidRDefault="00437954">
            <w:pPr>
              <w:pStyle w:val="TableParagraph"/>
              <w:spacing w:before="118"/>
              <w:rPr>
                <w:b/>
                <w:sz w:val="24"/>
              </w:rPr>
            </w:pPr>
            <w:r>
              <w:rPr>
                <w:b/>
                <w:sz w:val="24"/>
              </w:rPr>
              <w:t>Expected</w:t>
            </w:r>
            <w:r>
              <w:rPr>
                <w:b/>
                <w:spacing w:val="-4"/>
                <w:sz w:val="24"/>
              </w:rPr>
              <w:t xml:space="preserve"> </w:t>
            </w:r>
            <w:r>
              <w:rPr>
                <w:b/>
                <w:spacing w:val="-2"/>
                <w:sz w:val="24"/>
              </w:rPr>
              <w:t>Result</w:t>
            </w:r>
          </w:p>
        </w:tc>
        <w:tc>
          <w:tcPr>
            <w:tcW w:w="1811" w:type="dxa"/>
            <w:shd w:val="clear" w:color="auto" w:fill="E7E6E6"/>
          </w:tcPr>
          <w:p w:rsidR="00DF688C" w:rsidRDefault="00437954">
            <w:pPr>
              <w:pStyle w:val="TableParagraph"/>
              <w:spacing w:before="118"/>
              <w:ind w:left="108"/>
              <w:rPr>
                <w:b/>
                <w:sz w:val="24"/>
              </w:rPr>
            </w:pPr>
            <w:r>
              <w:rPr>
                <w:b/>
                <w:spacing w:val="-2"/>
                <w:sz w:val="24"/>
              </w:rPr>
              <w:t>Status</w:t>
            </w:r>
          </w:p>
        </w:tc>
      </w:tr>
      <w:tr w:rsidR="00DF688C">
        <w:trPr>
          <w:trHeight w:val="5460"/>
        </w:trPr>
        <w:tc>
          <w:tcPr>
            <w:tcW w:w="2052" w:type="dxa"/>
          </w:tcPr>
          <w:p w:rsidR="00DF688C" w:rsidRDefault="00437954">
            <w:pPr>
              <w:pStyle w:val="TableParagraph"/>
              <w:ind w:left="602"/>
              <w:rPr>
                <w:sz w:val="24"/>
              </w:rPr>
            </w:pPr>
            <w:r>
              <w:rPr>
                <w:spacing w:val="-2"/>
                <w:sz w:val="24"/>
              </w:rPr>
              <w:t>TC4.001</w:t>
            </w:r>
          </w:p>
        </w:tc>
        <w:tc>
          <w:tcPr>
            <w:tcW w:w="6120" w:type="dxa"/>
          </w:tcPr>
          <w:p w:rsidR="00DF688C" w:rsidRDefault="00437954">
            <w:pPr>
              <w:pStyle w:val="TableParagraph"/>
              <w:tabs>
                <w:tab w:val="left" w:pos="2793"/>
              </w:tabs>
              <w:rPr>
                <w:sz w:val="24"/>
              </w:rPr>
            </w:pPr>
            <w:r>
              <w:rPr>
                <w:sz w:val="24"/>
              </w:rPr>
              <w:t>Select</w:t>
            </w:r>
            <w:r>
              <w:rPr>
                <w:spacing w:val="-3"/>
                <w:sz w:val="24"/>
              </w:rPr>
              <w:t xml:space="preserve"> </w:t>
            </w:r>
            <w:r>
              <w:rPr>
                <w:spacing w:val="-2"/>
                <w:sz w:val="24"/>
              </w:rPr>
              <w:t>Subject</w:t>
            </w:r>
            <w:r>
              <w:rPr>
                <w:sz w:val="24"/>
              </w:rPr>
              <w:tab/>
              <w:t xml:space="preserve">: </w:t>
            </w:r>
            <w:r>
              <w:rPr>
                <w:spacing w:val="-2"/>
                <w:sz w:val="24"/>
              </w:rPr>
              <w:t>Chemistry</w:t>
            </w:r>
          </w:p>
          <w:p w:rsidR="00DF688C" w:rsidRDefault="00437954">
            <w:pPr>
              <w:pStyle w:val="TableParagraph"/>
              <w:tabs>
                <w:tab w:val="right" w:pos="3153"/>
              </w:tabs>
              <w:spacing w:before="256"/>
              <w:rPr>
                <w:sz w:val="24"/>
              </w:rPr>
            </w:pPr>
            <w:r>
              <w:rPr>
                <w:sz w:val="24"/>
              </w:rPr>
              <w:t>Fee</w:t>
            </w:r>
            <w:r>
              <w:rPr>
                <w:spacing w:val="-2"/>
                <w:sz w:val="24"/>
              </w:rPr>
              <w:t xml:space="preserve"> </w:t>
            </w:r>
            <w:r>
              <w:rPr>
                <w:spacing w:val="-4"/>
                <w:sz w:val="24"/>
              </w:rPr>
              <w:t>(RM)</w:t>
            </w:r>
            <w:r>
              <w:rPr>
                <w:sz w:val="24"/>
              </w:rPr>
              <w:tab/>
            </w:r>
            <w:r>
              <w:rPr>
                <w:spacing w:val="-5"/>
                <w:sz w:val="24"/>
              </w:rPr>
              <w:t>35</w:t>
            </w:r>
          </w:p>
          <w:p w:rsidR="00DF688C" w:rsidRDefault="00DF688C">
            <w:pPr>
              <w:pStyle w:val="TableParagraph"/>
              <w:spacing w:before="7"/>
              <w:ind w:left="0"/>
              <w:rPr>
                <w:b/>
              </w:rPr>
            </w:pPr>
          </w:p>
          <w:p w:rsidR="00DF688C" w:rsidRDefault="00437954">
            <w:pPr>
              <w:pStyle w:val="TableParagraph"/>
              <w:tabs>
                <w:tab w:val="left" w:pos="2786"/>
              </w:tabs>
              <w:spacing w:before="0"/>
              <w:rPr>
                <w:sz w:val="24"/>
              </w:rPr>
            </w:pPr>
            <w:r>
              <w:rPr>
                <w:spacing w:val="-5"/>
                <w:sz w:val="24"/>
              </w:rPr>
              <w:t>Day</w:t>
            </w:r>
            <w:r>
              <w:rPr>
                <w:sz w:val="24"/>
              </w:rPr>
              <w:tab/>
              <w:t xml:space="preserve">: </w:t>
            </w:r>
            <w:r>
              <w:rPr>
                <w:spacing w:val="-2"/>
                <w:sz w:val="24"/>
              </w:rPr>
              <w:t>Monday</w:t>
            </w:r>
          </w:p>
          <w:p w:rsidR="00DF688C" w:rsidRDefault="00DF688C">
            <w:pPr>
              <w:pStyle w:val="TableParagraph"/>
              <w:spacing w:before="3"/>
              <w:ind w:left="0"/>
              <w:rPr>
                <w:b/>
              </w:rPr>
            </w:pPr>
          </w:p>
          <w:p w:rsidR="00DF688C" w:rsidRDefault="00437954">
            <w:pPr>
              <w:pStyle w:val="TableParagraph"/>
              <w:tabs>
                <w:tab w:val="left" w:pos="2774"/>
              </w:tabs>
              <w:spacing w:before="1"/>
              <w:rPr>
                <w:sz w:val="24"/>
              </w:rPr>
            </w:pPr>
            <w:r>
              <w:rPr>
                <w:spacing w:val="-4"/>
                <w:sz w:val="24"/>
              </w:rPr>
              <w:t>Time</w:t>
            </w:r>
            <w:r>
              <w:rPr>
                <w:sz w:val="24"/>
              </w:rPr>
              <w:tab/>
              <w:t>:</w:t>
            </w:r>
            <w:r>
              <w:rPr>
                <w:spacing w:val="-3"/>
                <w:sz w:val="24"/>
              </w:rPr>
              <w:t xml:space="preserve"> </w:t>
            </w:r>
            <w:r>
              <w:rPr>
                <w:sz w:val="24"/>
              </w:rPr>
              <w:t>8pm-</w:t>
            </w:r>
            <w:r>
              <w:rPr>
                <w:spacing w:val="-4"/>
                <w:sz w:val="24"/>
              </w:rPr>
              <w:t>10pm</w:t>
            </w:r>
          </w:p>
          <w:p w:rsidR="00DF688C" w:rsidRDefault="00437954">
            <w:pPr>
              <w:pStyle w:val="TableParagraph"/>
              <w:tabs>
                <w:tab w:val="right" w:pos="3033"/>
              </w:tabs>
              <w:spacing w:before="259"/>
              <w:rPr>
                <w:sz w:val="24"/>
              </w:rPr>
            </w:pPr>
            <w:r>
              <w:rPr>
                <w:sz w:val="24"/>
              </w:rPr>
              <w:t>Duration</w:t>
            </w:r>
            <w:r>
              <w:rPr>
                <w:spacing w:val="-3"/>
                <w:sz w:val="24"/>
              </w:rPr>
              <w:t xml:space="preserve"> </w:t>
            </w:r>
            <w:r>
              <w:rPr>
                <w:spacing w:val="-2"/>
                <w:sz w:val="24"/>
              </w:rPr>
              <w:t>(Hours)</w:t>
            </w:r>
            <w:r>
              <w:rPr>
                <w:sz w:val="24"/>
              </w:rPr>
              <w:tab/>
            </w:r>
            <w:r>
              <w:rPr>
                <w:spacing w:val="-10"/>
                <w:sz w:val="24"/>
              </w:rPr>
              <w:t>2</w:t>
            </w:r>
          </w:p>
          <w:p w:rsidR="00DF688C" w:rsidRDefault="00437954">
            <w:pPr>
              <w:pStyle w:val="TableParagraph"/>
              <w:tabs>
                <w:tab w:val="right" w:pos="3170"/>
              </w:tabs>
              <w:spacing w:before="257"/>
              <w:ind w:left="124"/>
              <w:rPr>
                <w:sz w:val="24"/>
              </w:rPr>
            </w:pPr>
            <w:r>
              <w:rPr>
                <w:sz w:val="24"/>
              </w:rPr>
              <w:t>Recommended</w:t>
            </w:r>
            <w:r>
              <w:rPr>
                <w:spacing w:val="-4"/>
                <w:sz w:val="24"/>
              </w:rPr>
              <w:t xml:space="preserve"> </w:t>
            </w:r>
            <w:r>
              <w:rPr>
                <w:spacing w:val="-5"/>
                <w:sz w:val="24"/>
              </w:rPr>
              <w:t>Age</w:t>
            </w:r>
            <w:r>
              <w:rPr>
                <w:sz w:val="24"/>
              </w:rPr>
              <w:tab/>
            </w:r>
            <w:r>
              <w:rPr>
                <w:spacing w:val="-5"/>
                <w:sz w:val="24"/>
              </w:rPr>
              <w:t>17</w:t>
            </w:r>
          </w:p>
          <w:p w:rsidR="00DF688C" w:rsidRDefault="00DF688C">
            <w:pPr>
              <w:pStyle w:val="TableParagraph"/>
              <w:spacing w:before="6"/>
              <w:ind w:left="0"/>
              <w:rPr>
                <w:b/>
              </w:rPr>
            </w:pPr>
          </w:p>
          <w:p w:rsidR="00DF688C" w:rsidRDefault="00437954">
            <w:pPr>
              <w:pStyle w:val="TableParagraph"/>
              <w:tabs>
                <w:tab w:val="left" w:pos="2783"/>
              </w:tabs>
              <w:spacing w:before="0" w:line="463" w:lineRule="auto"/>
              <w:ind w:left="124" w:right="2680"/>
              <w:rPr>
                <w:sz w:val="24"/>
              </w:rPr>
            </w:pPr>
            <w:r>
              <w:rPr>
                <w:sz w:val="24"/>
              </w:rPr>
              <w:t>Maximum student quantity : 25 Terms</w:t>
            </w:r>
            <w:r>
              <w:rPr>
                <w:spacing w:val="-2"/>
                <w:sz w:val="24"/>
              </w:rPr>
              <w:t xml:space="preserve"> </w:t>
            </w:r>
            <w:r>
              <w:rPr>
                <w:sz w:val="24"/>
              </w:rPr>
              <w:t>&amp;</w:t>
            </w:r>
            <w:r>
              <w:rPr>
                <w:spacing w:val="-1"/>
                <w:sz w:val="24"/>
              </w:rPr>
              <w:t xml:space="preserve"> </w:t>
            </w:r>
            <w:r>
              <w:rPr>
                <w:spacing w:val="-2"/>
                <w:sz w:val="24"/>
              </w:rPr>
              <w:t>Condition</w:t>
            </w:r>
            <w:r>
              <w:rPr>
                <w:sz w:val="24"/>
              </w:rPr>
              <w:tab/>
              <w:t>:</w:t>
            </w:r>
            <w:r>
              <w:rPr>
                <w:spacing w:val="-2"/>
                <w:sz w:val="24"/>
              </w:rPr>
              <w:t xml:space="preserve"> </w:t>
            </w:r>
            <w:r>
              <w:rPr>
                <w:spacing w:val="-4"/>
                <w:sz w:val="24"/>
              </w:rPr>
              <w:t>None</w:t>
            </w:r>
          </w:p>
          <w:p w:rsidR="00DF688C" w:rsidRDefault="00437954">
            <w:pPr>
              <w:pStyle w:val="TableParagraph"/>
              <w:tabs>
                <w:tab w:val="left" w:pos="2802"/>
              </w:tabs>
              <w:spacing w:before="3"/>
              <w:ind w:left="124"/>
              <w:rPr>
                <w:sz w:val="24"/>
              </w:rPr>
            </w:pPr>
            <w:r>
              <w:rPr>
                <w:spacing w:val="-2"/>
                <w:sz w:val="24"/>
              </w:rPr>
              <w:t>Description</w:t>
            </w:r>
            <w:r>
              <w:rPr>
                <w:sz w:val="24"/>
              </w:rPr>
              <w:tab/>
              <w:t xml:space="preserve">: </w:t>
            </w:r>
            <w:r>
              <w:rPr>
                <w:spacing w:val="-4"/>
                <w:sz w:val="24"/>
              </w:rPr>
              <w:t>None</w:t>
            </w:r>
          </w:p>
          <w:p w:rsidR="00DF688C" w:rsidRDefault="00DF688C">
            <w:pPr>
              <w:pStyle w:val="TableParagraph"/>
              <w:spacing w:before="3"/>
              <w:ind w:left="0"/>
              <w:rPr>
                <w:b/>
              </w:rPr>
            </w:pPr>
          </w:p>
          <w:p w:rsidR="00DF688C" w:rsidRDefault="00437954">
            <w:pPr>
              <w:pStyle w:val="TableParagraph"/>
              <w:tabs>
                <w:tab w:val="left" w:pos="2802"/>
              </w:tabs>
              <w:spacing w:before="0"/>
              <w:ind w:left="124"/>
              <w:rPr>
                <w:sz w:val="24"/>
              </w:rPr>
            </w:pPr>
            <w:r>
              <w:rPr>
                <w:spacing w:val="-2"/>
                <w:sz w:val="24"/>
              </w:rPr>
              <w:t>Schedule</w:t>
            </w:r>
            <w:r>
              <w:rPr>
                <w:sz w:val="24"/>
              </w:rPr>
              <w:tab/>
              <w:t xml:space="preserve">: </w:t>
            </w:r>
            <w:r>
              <w:rPr>
                <w:spacing w:val="-2"/>
                <w:sz w:val="24"/>
              </w:rPr>
              <w:t>ScheduleF5.pdf</w:t>
            </w:r>
          </w:p>
        </w:tc>
        <w:tc>
          <w:tcPr>
            <w:tcW w:w="3386" w:type="dxa"/>
          </w:tcPr>
          <w:p w:rsidR="00DF688C" w:rsidRDefault="00437954">
            <w:pPr>
              <w:pStyle w:val="TableParagraph"/>
              <w:spacing w:line="360" w:lineRule="auto"/>
              <w:rPr>
                <w:sz w:val="24"/>
              </w:rPr>
            </w:pPr>
            <w:r>
              <w:rPr>
                <w:sz w:val="24"/>
              </w:rPr>
              <w:t>Display</w:t>
            </w:r>
            <w:r>
              <w:rPr>
                <w:spacing w:val="-9"/>
                <w:sz w:val="24"/>
              </w:rPr>
              <w:t xml:space="preserve"> </w:t>
            </w:r>
            <w:r>
              <w:rPr>
                <w:sz w:val="24"/>
              </w:rPr>
              <w:t>“Subject</w:t>
            </w:r>
            <w:r>
              <w:rPr>
                <w:spacing w:val="-9"/>
                <w:sz w:val="24"/>
              </w:rPr>
              <w:t xml:space="preserve"> </w:t>
            </w:r>
            <w:r>
              <w:rPr>
                <w:sz w:val="24"/>
              </w:rPr>
              <w:t>has</w:t>
            </w:r>
            <w:r>
              <w:rPr>
                <w:spacing w:val="-6"/>
                <w:sz w:val="24"/>
              </w:rPr>
              <w:t xml:space="preserve"> </w:t>
            </w:r>
            <w:r>
              <w:rPr>
                <w:sz w:val="24"/>
              </w:rPr>
              <w:t>been</w:t>
            </w:r>
            <w:r>
              <w:rPr>
                <w:spacing w:val="-7"/>
                <w:sz w:val="24"/>
              </w:rPr>
              <w:t xml:space="preserve"> </w:t>
            </w:r>
            <w:r>
              <w:rPr>
                <w:sz w:val="24"/>
              </w:rPr>
              <w:t xml:space="preserve">added </w:t>
            </w:r>
            <w:r>
              <w:rPr>
                <w:spacing w:val="-2"/>
                <w:sz w:val="24"/>
              </w:rPr>
              <w:t>successfully”.</w:t>
            </w:r>
          </w:p>
        </w:tc>
        <w:tc>
          <w:tcPr>
            <w:tcW w:w="1811" w:type="dxa"/>
          </w:tcPr>
          <w:p w:rsidR="00DF688C" w:rsidRDefault="00437954">
            <w:pPr>
              <w:pStyle w:val="TableParagraph"/>
              <w:ind w:left="108"/>
              <w:rPr>
                <w:sz w:val="24"/>
              </w:rPr>
            </w:pPr>
            <w:r>
              <w:rPr>
                <w:spacing w:val="-2"/>
                <w:sz w:val="24"/>
              </w:rPr>
              <w:t>Success</w:t>
            </w:r>
          </w:p>
        </w:tc>
      </w:tr>
      <w:tr w:rsidR="00DF688C">
        <w:trPr>
          <w:trHeight w:val="1185"/>
        </w:trPr>
        <w:tc>
          <w:tcPr>
            <w:tcW w:w="2052" w:type="dxa"/>
          </w:tcPr>
          <w:p w:rsidR="00DF688C" w:rsidRDefault="00437954">
            <w:pPr>
              <w:pStyle w:val="TableParagraph"/>
              <w:spacing w:before="118"/>
              <w:ind w:left="602"/>
              <w:rPr>
                <w:sz w:val="24"/>
              </w:rPr>
            </w:pPr>
            <w:r>
              <w:rPr>
                <w:spacing w:val="-2"/>
                <w:sz w:val="24"/>
              </w:rPr>
              <w:t>TC4.002</w:t>
            </w:r>
          </w:p>
        </w:tc>
        <w:tc>
          <w:tcPr>
            <w:tcW w:w="6120" w:type="dxa"/>
          </w:tcPr>
          <w:p w:rsidR="00DF688C" w:rsidRDefault="00437954">
            <w:pPr>
              <w:pStyle w:val="TableParagraph"/>
              <w:tabs>
                <w:tab w:val="left" w:pos="2793"/>
              </w:tabs>
              <w:spacing w:before="118"/>
              <w:rPr>
                <w:sz w:val="24"/>
              </w:rPr>
            </w:pPr>
            <w:r>
              <w:rPr>
                <w:sz w:val="24"/>
              </w:rPr>
              <w:t>Select</w:t>
            </w:r>
            <w:r>
              <w:rPr>
                <w:spacing w:val="-3"/>
                <w:sz w:val="24"/>
              </w:rPr>
              <w:t xml:space="preserve"> </w:t>
            </w:r>
            <w:r>
              <w:rPr>
                <w:spacing w:val="-2"/>
                <w:sz w:val="24"/>
              </w:rPr>
              <w:t>Subject</w:t>
            </w:r>
            <w:r>
              <w:rPr>
                <w:sz w:val="24"/>
              </w:rPr>
              <w:tab/>
              <w:t xml:space="preserve">: </w:t>
            </w:r>
            <w:r>
              <w:rPr>
                <w:spacing w:val="-2"/>
                <w:sz w:val="24"/>
              </w:rPr>
              <w:t>Chemistry</w:t>
            </w:r>
          </w:p>
          <w:p w:rsidR="00DF688C" w:rsidRDefault="00437954">
            <w:pPr>
              <w:pStyle w:val="TableParagraph"/>
              <w:tabs>
                <w:tab w:val="right" w:pos="3153"/>
              </w:tabs>
              <w:spacing w:before="257"/>
              <w:rPr>
                <w:sz w:val="24"/>
              </w:rPr>
            </w:pPr>
            <w:r>
              <w:rPr>
                <w:sz w:val="24"/>
              </w:rPr>
              <w:t>Fee</w:t>
            </w:r>
            <w:r>
              <w:rPr>
                <w:spacing w:val="-2"/>
                <w:sz w:val="24"/>
              </w:rPr>
              <w:t xml:space="preserve"> </w:t>
            </w:r>
            <w:r>
              <w:rPr>
                <w:spacing w:val="-4"/>
                <w:sz w:val="24"/>
              </w:rPr>
              <w:t>(RM)</w:t>
            </w:r>
            <w:r>
              <w:rPr>
                <w:sz w:val="24"/>
              </w:rPr>
              <w:tab/>
            </w:r>
            <w:r>
              <w:rPr>
                <w:spacing w:val="-5"/>
                <w:sz w:val="24"/>
              </w:rPr>
              <w:t>35</w:t>
            </w:r>
          </w:p>
        </w:tc>
        <w:tc>
          <w:tcPr>
            <w:tcW w:w="3386" w:type="dxa"/>
          </w:tcPr>
          <w:p w:rsidR="00DF688C" w:rsidRDefault="00437954">
            <w:pPr>
              <w:pStyle w:val="TableParagraph"/>
              <w:spacing w:before="118" w:line="360" w:lineRule="auto"/>
              <w:rPr>
                <w:sz w:val="24"/>
              </w:rPr>
            </w:pPr>
            <w:r>
              <w:rPr>
                <w:sz w:val="24"/>
              </w:rPr>
              <w:t>Display</w:t>
            </w:r>
            <w:r>
              <w:rPr>
                <w:spacing w:val="80"/>
                <w:sz w:val="24"/>
              </w:rPr>
              <w:t xml:space="preserve"> </w:t>
            </w:r>
            <w:r>
              <w:rPr>
                <w:sz w:val="24"/>
              </w:rPr>
              <w:t>“Your</w:t>
            </w:r>
            <w:r>
              <w:rPr>
                <w:spacing w:val="80"/>
                <w:sz w:val="24"/>
              </w:rPr>
              <w:t xml:space="preserve"> </w:t>
            </w:r>
            <w:r>
              <w:rPr>
                <w:sz w:val="24"/>
              </w:rPr>
              <w:t>file</w:t>
            </w:r>
            <w:r>
              <w:rPr>
                <w:spacing w:val="80"/>
                <w:sz w:val="24"/>
              </w:rPr>
              <w:t xml:space="preserve"> </w:t>
            </w:r>
            <w:r>
              <w:rPr>
                <w:sz w:val="24"/>
              </w:rPr>
              <w:t>extension must be .zip, .pdf or .</w:t>
            </w:r>
            <w:proofErr w:type="spellStart"/>
            <w:r>
              <w:rPr>
                <w:sz w:val="24"/>
              </w:rPr>
              <w:t>docx</w:t>
            </w:r>
            <w:proofErr w:type="spellEnd"/>
            <w:r>
              <w:rPr>
                <w:sz w:val="24"/>
              </w:rPr>
              <w:t>”.</w:t>
            </w:r>
          </w:p>
        </w:tc>
        <w:tc>
          <w:tcPr>
            <w:tcW w:w="1811" w:type="dxa"/>
          </w:tcPr>
          <w:p w:rsidR="00DF688C" w:rsidRDefault="00437954">
            <w:pPr>
              <w:pStyle w:val="TableParagraph"/>
              <w:spacing w:before="118"/>
              <w:ind w:left="108"/>
              <w:rPr>
                <w:sz w:val="24"/>
              </w:rPr>
            </w:pPr>
            <w:r>
              <w:rPr>
                <w:spacing w:val="-2"/>
                <w:sz w:val="24"/>
              </w:rPr>
              <w:t>Success</w:t>
            </w:r>
          </w:p>
        </w:tc>
      </w:tr>
    </w:tbl>
    <w:p w:rsidR="00DF688C" w:rsidRDefault="00DF688C">
      <w:pPr>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6120"/>
        <w:gridCol w:w="3386"/>
        <w:gridCol w:w="1811"/>
      </w:tblGrid>
      <w:tr w:rsidR="00DF688C">
        <w:trPr>
          <w:trHeight w:val="4271"/>
        </w:trPr>
        <w:tc>
          <w:tcPr>
            <w:tcW w:w="2052" w:type="dxa"/>
          </w:tcPr>
          <w:p w:rsidR="00DF688C" w:rsidRDefault="00DF688C">
            <w:pPr>
              <w:pStyle w:val="TableParagraph"/>
              <w:spacing w:before="0"/>
              <w:ind w:left="0"/>
              <w:rPr>
                <w:sz w:val="24"/>
              </w:rPr>
            </w:pPr>
          </w:p>
        </w:tc>
        <w:tc>
          <w:tcPr>
            <w:tcW w:w="6120" w:type="dxa"/>
          </w:tcPr>
          <w:p w:rsidR="00DF688C" w:rsidRDefault="00437954">
            <w:pPr>
              <w:pStyle w:val="TableParagraph"/>
              <w:tabs>
                <w:tab w:val="left" w:pos="2786"/>
              </w:tabs>
              <w:spacing w:before="0" w:line="275" w:lineRule="exact"/>
              <w:rPr>
                <w:sz w:val="24"/>
              </w:rPr>
            </w:pPr>
            <w:r>
              <w:rPr>
                <w:spacing w:val="-5"/>
                <w:sz w:val="24"/>
              </w:rPr>
              <w:t>Day</w:t>
            </w:r>
            <w:r>
              <w:rPr>
                <w:sz w:val="24"/>
              </w:rPr>
              <w:tab/>
              <w:t xml:space="preserve">: </w:t>
            </w:r>
            <w:r>
              <w:rPr>
                <w:spacing w:val="-2"/>
                <w:sz w:val="24"/>
              </w:rPr>
              <w:t>Monday</w:t>
            </w:r>
          </w:p>
          <w:p w:rsidR="00DF688C" w:rsidRDefault="00DF688C">
            <w:pPr>
              <w:pStyle w:val="TableParagraph"/>
              <w:spacing w:before="6"/>
              <w:ind w:left="0"/>
              <w:rPr>
                <w:b/>
              </w:rPr>
            </w:pPr>
          </w:p>
          <w:p w:rsidR="00DF688C" w:rsidRDefault="00437954">
            <w:pPr>
              <w:pStyle w:val="TableParagraph"/>
              <w:tabs>
                <w:tab w:val="left" w:pos="2774"/>
              </w:tabs>
              <w:spacing w:before="0"/>
              <w:rPr>
                <w:sz w:val="24"/>
              </w:rPr>
            </w:pPr>
            <w:r>
              <w:rPr>
                <w:spacing w:val="-4"/>
                <w:sz w:val="24"/>
              </w:rPr>
              <w:t>Time</w:t>
            </w:r>
            <w:r>
              <w:rPr>
                <w:sz w:val="24"/>
              </w:rPr>
              <w:tab/>
              <w:t>:</w:t>
            </w:r>
            <w:r>
              <w:rPr>
                <w:spacing w:val="-3"/>
                <w:sz w:val="24"/>
              </w:rPr>
              <w:t xml:space="preserve"> </w:t>
            </w:r>
            <w:r>
              <w:rPr>
                <w:sz w:val="24"/>
              </w:rPr>
              <w:t>8pm-</w:t>
            </w:r>
            <w:r>
              <w:rPr>
                <w:spacing w:val="-4"/>
                <w:sz w:val="24"/>
              </w:rPr>
              <w:t>10pm</w:t>
            </w:r>
          </w:p>
          <w:p w:rsidR="00DF688C" w:rsidRDefault="00437954">
            <w:pPr>
              <w:pStyle w:val="TableParagraph"/>
              <w:tabs>
                <w:tab w:val="right" w:pos="3033"/>
              </w:tabs>
              <w:spacing w:before="257"/>
              <w:rPr>
                <w:sz w:val="24"/>
              </w:rPr>
            </w:pPr>
            <w:r>
              <w:rPr>
                <w:sz w:val="24"/>
              </w:rPr>
              <w:t>Duration</w:t>
            </w:r>
            <w:r>
              <w:rPr>
                <w:spacing w:val="-3"/>
                <w:sz w:val="24"/>
              </w:rPr>
              <w:t xml:space="preserve"> </w:t>
            </w:r>
            <w:r>
              <w:rPr>
                <w:spacing w:val="-2"/>
                <w:sz w:val="24"/>
              </w:rPr>
              <w:t>(Hours)</w:t>
            </w:r>
            <w:r>
              <w:rPr>
                <w:sz w:val="24"/>
              </w:rPr>
              <w:tab/>
            </w:r>
            <w:r>
              <w:rPr>
                <w:spacing w:val="-10"/>
                <w:sz w:val="24"/>
              </w:rPr>
              <w:t>2</w:t>
            </w:r>
          </w:p>
          <w:p w:rsidR="00DF688C" w:rsidRDefault="00437954">
            <w:pPr>
              <w:pStyle w:val="TableParagraph"/>
              <w:tabs>
                <w:tab w:val="right" w:pos="3153"/>
              </w:tabs>
              <w:spacing w:before="259"/>
              <w:rPr>
                <w:sz w:val="24"/>
              </w:rPr>
            </w:pPr>
            <w:r>
              <w:rPr>
                <w:sz w:val="24"/>
              </w:rPr>
              <w:t>Recommended</w:t>
            </w:r>
            <w:r>
              <w:rPr>
                <w:spacing w:val="-4"/>
                <w:sz w:val="24"/>
              </w:rPr>
              <w:t xml:space="preserve"> </w:t>
            </w:r>
            <w:r>
              <w:rPr>
                <w:spacing w:val="-5"/>
                <w:sz w:val="24"/>
              </w:rPr>
              <w:t>Age</w:t>
            </w:r>
            <w:r>
              <w:rPr>
                <w:sz w:val="24"/>
              </w:rPr>
              <w:tab/>
            </w:r>
            <w:r>
              <w:rPr>
                <w:spacing w:val="-5"/>
                <w:sz w:val="24"/>
              </w:rPr>
              <w:t>17</w:t>
            </w:r>
          </w:p>
          <w:p w:rsidR="00DF688C" w:rsidRDefault="00DF688C">
            <w:pPr>
              <w:pStyle w:val="TableParagraph"/>
              <w:spacing w:before="4"/>
              <w:ind w:left="0"/>
              <w:rPr>
                <w:b/>
              </w:rPr>
            </w:pPr>
          </w:p>
          <w:p w:rsidR="00DF688C" w:rsidRDefault="00437954">
            <w:pPr>
              <w:pStyle w:val="TableParagraph"/>
              <w:tabs>
                <w:tab w:val="left" w:pos="2766"/>
              </w:tabs>
              <w:spacing w:before="0" w:line="465" w:lineRule="auto"/>
              <w:ind w:right="2694"/>
              <w:rPr>
                <w:sz w:val="24"/>
              </w:rPr>
            </w:pPr>
            <w:r>
              <w:rPr>
                <w:sz w:val="24"/>
              </w:rPr>
              <w:t>Maximum student quantity : 25 Terms</w:t>
            </w:r>
            <w:r>
              <w:rPr>
                <w:spacing w:val="-2"/>
                <w:sz w:val="24"/>
              </w:rPr>
              <w:t xml:space="preserve"> </w:t>
            </w:r>
            <w:r>
              <w:rPr>
                <w:sz w:val="24"/>
              </w:rPr>
              <w:t>&amp;</w:t>
            </w:r>
            <w:r>
              <w:rPr>
                <w:spacing w:val="-1"/>
                <w:sz w:val="24"/>
              </w:rPr>
              <w:t xml:space="preserve"> </w:t>
            </w:r>
            <w:r>
              <w:rPr>
                <w:spacing w:val="-2"/>
                <w:sz w:val="24"/>
              </w:rPr>
              <w:t>Condition</w:t>
            </w:r>
            <w:r>
              <w:rPr>
                <w:sz w:val="24"/>
              </w:rPr>
              <w:tab/>
              <w:t xml:space="preserve">: </w:t>
            </w:r>
            <w:r>
              <w:rPr>
                <w:spacing w:val="-4"/>
                <w:sz w:val="24"/>
              </w:rPr>
              <w:t>None</w:t>
            </w:r>
          </w:p>
          <w:p w:rsidR="00DF688C" w:rsidRDefault="00437954">
            <w:pPr>
              <w:pStyle w:val="TableParagraph"/>
              <w:tabs>
                <w:tab w:val="left" w:pos="2786"/>
              </w:tabs>
              <w:spacing w:before="0" w:line="273" w:lineRule="exact"/>
              <w:rPr>
                <w:sz w:val="24"/>
              </w:rPr>
            </w:pPr>
            <w:r>
              <w:rPr>
                <w:spacing w:val="-2"/>
                <w:sz w:val="24"/>
              </w:rPr>
              <w:t>Description</w:t>
            </w:r>
            <w:r>
              <w:rPr>
                <w:sz w:val="24"/>
              </w:rPr>
              <w:tab/>
              <w:t xml:space="preserve">: </w:t>
            </w:r>
            <w:r>
              <w:rPr>
                <w:spacing w:val="-4"/>
                <w:sz w:val="24"/>
              </w:rPr>
              <w:t>None</w:t>
            </w:r>
          </w:p>
          <w:p w:rsidR="00DF688C" w:rsidRDefault="00DF688C">
            <w:pPr>
              <w:pStyle w:val="TableParagraph"/>
              <w:spacing w:before="6"/>
              <w:ind w:left="0"/>
              <w:rPr>
                <w:b/>
              </w:rPr>
            </w:pPr>
          </w:p>
          <w:p w:rsidR="00DF688C" w:rsidRDefault="00437954">
            <w:pPr>
              <w:pStyle w:val="TableParagraph"/>
              <w:tabs>
                <w:tab w:val="left" w:pos="2786"/>
              </w:tabs>
              <w:spacing w:before="0"/>
              <w:rPr>
                <w:sz w:val="24"/>
              </w:rPr>
            </w:pPr>
            <w:r>
              <w:rPr>
                <w:spacing w:val="-2"/>
                <w:sz w:val="24"/>
              </w:rPr>
              <w:t>Schedule</w:t>
            </w:r>
            <w:r>
              <w:rPr>
                <w:sz w:val="24"/>
              </w:rPr>
              <w:tab/>
              <w:t xml:space="preserve">: </w:t>
            </w:r>
            <w:r>
              <w:rPr>
                <w:spacing w:val="-2"/>
                <w:sz w:val="24"/>
              </w:rPr>
              <w:t>Mathematics.png</w:t>
            </w:r>
          </w:p>
        </w:tc>
        <w:tc>
          <w:tcPr>
            <w:tcW w:w="3386" w:type="dxa"/>
          </w:tcPr>
          <w:p w:rsidR="00DF688C" w:rsidRDefault="00DF688C">
            <w:pPr>
              <w:pStyle w:val="TableParagraph"/>
              <w:spacing w:before="0"/>
              <w:ind w:left="0"/>
              <w:rPr>
                <w:sz w:val="24"/>
              </w:rPr>
            </w:pPr>
          </w:p>
        </w:tc>
        <w:tc>
          <w:tcPr>
            <w:tcW w:w="1811" w:type="dxa"/>
          </w:tcPr>
          <w:p w:rsidR="00DF688C" w:rsidRDefault="00DF688C">
            <w:pPr>
              <w:pStyle w:val="TableParagraph"/>
              <w:spacing w:before="0"/>
              <w:ind w:left="0"/>
              <w:rPr>
                <w:sz w:val="24"/>
              </w:rPr>
            </w:pPr>
          </w:p>
        </w:tc>
      </w:tr>
      <w:tr w:rsidR="00DF688C">
        <w:trPr>
          <w:trHeight w:val="942"/>
        </w:trPr>
        <w:tc>
          <w:tcPr>
            <w:tcW w:w="2052" w:type="dxa"/>
            <w:tcBorders>
              <w:bottom w:val="nil"/>
            </w:tcBorders>
          </w:tcPr>
          <w:p w:rsidR="00DF688C" w:rsidRDefault="00437954">
            <w:pPr>
              <w:pStyle w:val="TableParagraph"/>
              <w:spacing w:before="118"/>
              <w:ind w:left="602"/>
              <w:rPr>
                <w:sz w:val="24"/>
              </w:rPr>
            </w:pPr>
            <w:r>
              <w:rPr>
                <w:spacing w:val="-2"/>
                <w:sz w:val="24"/>
              </w:rPr>
              <w:t>TC4.003</w:t>
            </w:r>
          </w:p>
        </w:tc>
        <w:tc>
          <w:tcPr>
            <w:tcW w:w="6120" w:type="dxa"/>
            <w:tcBorders>
              <w:bottom w:val="nil"/>
            </w:tcBorders>
          </w:tcPr>
          <w:p w:rsidR="00DF688C" w:rsidRDefault="00437954">
            <w:pPr>
              <w:pStyle w:val="TableParagraph"/>
              <w:spacing w:before="13" w:line="412" w:lineRule="exact"/>
              <w:rPr>
                <w:sz w:val="24"/>
              </w:rPr>
            </w:pPr>
            <w:r>
              <w:rPr>
                <w:sz w:val="24"/>
              </w:rPr>
              <w:t>Test the add subject details process with the subject, day and time same as existed in the database.</w:t>
            </w:r>
          </w:p>
        </w:tc>
        <w:tc>
          <w:tcPr>
            <w:tcW w:w="3386" w:type="dxa"/>
            <w:tcBorders>
              <w:bottom w:val="nil"/>
            </w:tcBorders>
          </w:tcPr>
          <w:p w:rsidR="00DF688C" w:rsidRDefault="00437954">
            <w:pPr>
              <w:pStyle w:val="TableParagraph"/>
              <w:spacing w:before="13" w:line="412" w:lineRule="exact"/>
              <w:rPr>
                <w:sz w:val="24"/>
              </w:rPr>
            </w:pPr>
            <w:r>
              <w:rPr>
                <w:sz w:val="24"/>
              </w:rPr>
              <w:t>Display</w:t>
            </w:r>
            <w:r>
              <w:rPr>
                <w:spacing w:val="-8"/>
                <w:sz w:val="24"/>
              </w:rPr>
              <w:t xml:space="preserve"> </w:t>
            </w:r>
            <w:r>
              <w:rPr>
                <w:sz w:val="24"/>
              </w:rPr>
              <w:t>“Subject</w:t>
            </w:r>
            <w:r>
              <w:rPr>
                <w:spacing w:val="-8"/>
                <w:sz w:val="24"/>
              </w:rPr>
              <w:t xml:space="preserve"> </w:t>
            </w:r>
            <w:r>
              <w:rPr>
                <w:sz w:val="24"/>
              </w:rPr>
              <w:t>is</w:t>
            </w:r>
            <w:r>
              <w:rPr>
                <w:spacing w:val="-8"/>
                <w:sz w:val="24"/>
              </w:rPr>
              <w:t xml:space="preserve"> </w:t>
            </w:r>
            <w:r>
              <w:rPr>
                <w:sz w:val="24"/>
              </w:rPr>
              <w:t>ineligible</w:t>
            </w:r>
            <w:r>
              <w:rPr>
                <w:spacing w:val="-7"/>
                <w:sz w:val="24"/>
              </w:rPr>
              <w:t xml:space="preserve"> </w:t>
            </w:r>
            <w:r>
              <w:rPr>
                <w:sz w:val="24"/>
              </w:rPr>
              <w:t>for the same day and time.”</w:t>
            </w:r>
          </w:p>
        </w:tc>
        <w:tc>
          <w:tcPr>
            <w:tcW w:w="1811" w:type="dxa"/>
            <w:tcBorders>
              <w:bottom w:val="nil"/>
            </w:tcBorders>
          </w:tcPr>
          <w:p w:rsidR="00DF688C" w:rsidRDefault="00437954">
            <w:pPr>
              <w:pStyle w:val="TableParagraph"/>
              <w:spacing w:before="118"/>
              <w:ind w:left="108"/>
              <w:rPr>
                <w:sz w:val="24"/>
              </w:rPr>
            </w:pPr>
            <w:r>
              <w:rPr>
                <w:spacing w:val="-2"/>
                <w:sz w:val="24"/>
              </w:rPr>
              <w:t>Success</w:t>
            </w:r>
          </w:p>
        </w:tc>
      </w:tr>
      <w:tr w:rsidR="00DF688C">
        <w:trPr>
          <w:trHeight w:val="533"/>
        </w:trPr>
        <w:tc>
          <w:tcPr>
            <w:tcW w:w="2052" w:type="dxa"/>
            <w:tcBorders>
              <w:top w:val="nil"/>
              <w:bottom w:val="nil"/>
            </w:tcBorders>
          </w:tcPr>
          <w:p w:rsidR="00DF688C" w:rsidRDefault="00DF688C">
            <w:pPr>
              <w:pStyle w:val="TableParagraph"/>
              <w:spacing w:before="0"/>
              <w:ind w:left="0"/>
              <w:rPr>
                <w:sz w:val="24"/>
              </w:rPr>
            </w:pPr>
          </w:p>
        </w:tc>
        <w:tc>
          <w:tcPr>
            <w:tcW w:w="6120" w:type="dxa"/>
            <w:tcBorders>
              <w:top w:val="nil"/>
              <w:bottom w:val="nil"/>
            </w:tcBorders>
          </w:tcPr>
          <w:p w:rsidR="00DF688C" w:rsidRDefault="00437954">
            <w:pPr>
              <w:pStyle w:val="TableParagraph"/>
              <w:tabs>
                <w:tab w:val="left" w:pos="2793"/>
              </w:tabs>
              <w:spacing w:before="124"/>
              <w:rPr>
                <w:sz w:val="24"/>
              </w:rPr>
            </w:pPr>
            <w:r>
              <w:rPr>
                <w:sz w:val="24"/>
              </w:rPr>
              <w:t>Select</w:t>
            </w:r>
            <w:r>
              <w:rPr>
                <w:spacing w:val="-3"/>
                <w:sz w:val="24"/>
              </w:rPr>
              <w:t xml:space="preserve"> </w:t>
            </w:r>
            <w:r>
              <w:rPr>
                <w:spacing w:val="-2"/>
                <w:sz w:val="24"/>
              </w:rPr>
              <w:t>Subject</w:t>
            </w:r>
            <w:r>
              <w:rPr>
                <w:sz w:val="24"/>
              </w:rPr>
              <w:tab/>
              <w:t xml:space="preserve">: </w:t>
            </w:r>
            <w:r>
              <w:rPr>
                <w:spacing w:val="-2"/>
                <w:sz w:val="24"/>
              </w:rPr>
              <w:t>Chemistry</w:t>
            </w:r>
          </w:p>
        </w:tc>
        <w:tc>
          <w:tcPr>
            <w:tcW w:w="3386" w:type="dxa"/>
            <w:tcBorders>
              <w:top w:val="nil"/>
              <w:bottom w:val="nil"/>
            </w:tcBorders>
          </w:tcPr>
          <w:p w:rsidR="00DF688C" w:rsidRDefault="00DF688C">
            <w:pPr>
              <w:pStyle w:val="TableParagraph"/>
              <w:spacing w:before="0"/>
              <w:ind w:left="0"/>
              <w:rPr>
                <w:sz w:val="24"/>
              </w:rPr>
            </w:pPr>
          </w:p>
        </w:tc>
        <w:tc>
          <w:tcPr>
            <w:tcW w:w="1811" w:type="dxa"/>
            <w:tcBorders>
              <w:top w:val="nil"/>
              <w:bottom w:val="nil"/>
            </w:tcBorders>
          </w:tcPr>
          <w:p w:rsidR="00DF688C" w:rsidRDefault="00DF688C">
            <w:pPr>
              <w:pStyle w:val="TableParagraph"/>
              <w:spacing w:before="0"/>
              <w:ind w:left="0"/>
              <w:rPr>
                <w:sz w:val="24"/>
              </w:rPr>
            </w:pPr>
          </w:p>
        </w:tc>
      </w:tr>
      <w:tr w:rsidR="00DF688C">
        <w:trPr>
          <w:trHeight w:val="533"/>
        </w:trPr>
        <w:tc>
          <w:tcPr>
            <w:tcW w:w="2052" w:type="dxa"/>
            <w:tcBorders>
              <w:top w:val="nil"/>
              <w:bottom w:val="nil"/>
            </w:tcBorders>
          </w:tcPr>
          <w:p w:rsidR="00DF688C" w:rsidRDefault="00DF688C">
            <w:pPr>
              <w:pStyle w:val="TableParagraph"/>
              <w:spacing w:before="0"/>
              <w:ind w:left="0"/>
              <w:rPr>
                <w:sz w:val="24"/>
              </w:rPr>
            </w:pPr>
          </w:p>
        </w:tc>
        <w:tc>
          <w:tcPr>
            <w:tcW w:w="6120" w:type="dxa"/>
            <w:tcBorders>
              <w:top w:val="nil"/>
              <w:bottom w:val="nil"/>
            </w:tcBorders>
          </w:tcPr>
          <w:p w:rsidR="00DF688C" w:rsidRDefault="00437954">
            <w:pPr>
              <w:pStyle w:val="TableParagraph"/>
              <w:tabs>
                <w:tab w:val="right" w:pos="3153"/>
              </w:tabs>
              <w:spacing w:before="123"/>
              <w:rPr>
                <w:sz w:val="24"/>
              </w:rPr>
            </w:pPr>
            <w:r>
              <w:rPr>
                <w:sz w:val="24"/>
              </w:rPr>
              <w:t>Fee</w:t>
            </w:r>
            <w:r>
              <w:rPr>
                <w:spacing w:val="-2"/>
                <w:sz w:val="24"/>
              </w:rPr>
              <w:t xml:space="preserve"> </w:t>
            </w:r>
            <w:r>
              <w:rPr>
                <w:spacing w:val="-4"/>
                <w:sz w:val="24"/>
              </w:rPr>
              <w:t>(RM)</w:t>
            </w:r>
            <w:r>
              <w:rPr>
                <w:sz w:val="24"/>
              </w:rPr>
              <w:tab/>
            </w:r>
            <w:r>
              <w:rPr>
                <w:spacing w:val="-5"/>
                <w:sz w:val="24"/>
              </w:rPr>
              <w:t>35</w:t>
            </w:r>
          </w:p>
        </w:tc>
        <w:tc>
          <w:tcPr>
            <w:tcW w:w="3386" w:type="dxa"/>
            <w:tcBorders>
              <w:top w:val="nil"/>
              <w:bottom w:val="nil"/>
            </w:tcBorders>
          </w:tcPr>
          <w:p w:rsidR="00DF688C" w:rsidRDefault="00DF688C">
            <w:pPr>
              <w:pStyle w:val="TableParagraph"/>
              <w:spacing w:before="0"/>
              <w:ind w:left="0"/>
              <w:rPr>
                <w:sz w:val="24"/>
              </w:rPr>
            </w:pPr>
          </w:p>
        </w:tc>
        <w:tc>
          <w:tcPr>
            <w:tcW w:w="1811" w:type="dxa"/>
            <w:tcBorders>
              <w:top w:val="nil"/>
              <w:bottom w:val="nil"/>
            </w:tcBorders>
          </w:tcPr>
          <w:p w:rsidR="00DF688C" w:rsidRDefault="00DF688C">
            <w:pPr>
              <w:pStyle w:val="TableParagraph"/>
              <w:spacing w:before="0"/>
              <w:ind w:left="0"/>
              <w:rPr>
                <w:sz w:val="24"/>
              </w:rPr>
            </w:pPr>
          </w:p>
        </w:tc>
      </w:tr>
      <w:tr w:rsidR="00DF688C">
        <w:trPr>
          <w:trHeight w:val="534"/>
        </w:trPr>
        <w:tc>
          <w:tcPr>
            <w:tcW w:w="2052" w:type="dxa"/>
            <w:tcBorders>
              <w:top w:val="nil"/>
              <w:bottom w:val="nil"/>
            </w:tcBorders>
          </w:tcPr>
          <w:p w:rsidR="00DF688C" w:rsidRDefault="00DF688C">
            <w:pPr>
              <w:pStyle w:val="TableParagraph"/>
              <w:spacing w:before="0"/>
              <w:ind w:left="0"/>
              <w:rPr>
                <w:sz w:val="24"/>
              </w:rPr>
            </w:pPr>
          </w:p>
        </w:tc>
        <w:tc>
          <w:tcPr>
            <w:tcW w:w="6120" w:type="dxa"/>
            <w:tcBorders>
              <w:top w:val="nil"/>
              <w:bottom w:val="nil"/>
            </w:tcBorders>
          </w:tcPr>
          <w:p w:rsidR="00DF688C" w:rsidRDefault="00437954">
            <w:pPr>
              <w:pStyle w:val="TableParagraph"/>
              <w:tabs>
                <w:tab w:val="left" w:pos="2786"/>
              </w:tabs>
              <w:spacing w:before="124"/>
              <w:rPr>
                <w:sz w:val="24"/>
              </w:rPr>
            </w:pPr>
            <w:r>
              <w:rPr>
                <w:spacing w:val="-5"/>
                <w:sz w:val="24"/>
              </w:rPr>
              <w:t>Day</w:t>
            </w:r>
            <w:r>
              <w:rPr>
                <w:sz w:val="24"/>
              </w:rPr>
              <w:tab/>
              <w:t xml:space="preserve">: </w:t>
            </w:r>
            <w:r>
              <w:rPr>
                <w:spacing w:val="-2"/>
                <w:sz w:val="24"/>
              </w:rPr>
              <w:t>Monday</w:t>
            </w:r>
          </w:p>
        </w:tc>
        <w:tc>
          <w:tcPr>
            <w:tcW w:w="3386" w:type="dxa"/>
            <w:tcBorders>
              <w:top w:val="nil"/>
              <w:bottom w:val="nil"/>
            </w:tcBorders>
          </w:tcPr>
          <w:p w:rsidR="00DF688C" w:rsidRDefault="00DF688C">
            <w:pPr>
              <w:pStyle w:val="TableParagraph"/>
              <w:spacing w:before="0"/>
              <w:ind w:left="0"/>
              <w:rPr>
                <w:sz w:val="24"/>
              </w:rPr>
            </w:pPr>
          </w:p>
        </w:tc>
        <w:tc>
          <w:tcPr>
            <w:tcW w:w="1811" w:type="dxa"/>
            <w:tcBorders>
              <w:top w:val="nil"/>
              <w:bottom w:val="nil"/>
            </w:tcBorders>
          </w:tcPr>
          <w:p w:rsidR="00DF688C" w:rsidRDefault="00DF688C">
            <w:pPr>
              <w:pStyle w:val="TableParagraph"/>
              <w:spacing w:before="0"/>
              <w:ind w:left="0"/>
              <w:rPr>
                <w:sz w:val="24"/>
              </w:rPr>
            </w:pPr>
          </w:p>
        </w:tc>
      </w:tr>
      <w:tr w:rsidR="00DF688C">
        <w:trPr>
          <w:trHeight w:val="533"/>
        </w:trPr>
        <w:tc>
          <w:tcPr>
            <w:tcW w:w="2052" w:type="dxa"/>
            <w:tcBorders>
              <w:top w:val="nil"/>
              <w:bottom w:val="nil"/>
            </w:tcBorders>
          </w:tcPr>
          <w:p w:rsidR="00DF688C" w:rsidRDefault="00DF688C">
            <w:pPr>
              <w:pStyle w:val="TableParagraph"/>
              <w:spacing w:before="0"/>
              <w:ind w:left="0"/>
              <w:rPr>
                <w:sz w:val="24"/>
              </w:rPr>
            </w:pPr>
          </w:p>
        </w:tc>
        <w:tc>
          <w:tcPr>
            <w:tcW w:w="6120" w:type="dxa"/>
            <w:tcBorders>
              <w:top w:val="nil"/>
              <w:bottom w:val="nil"/>
            </w:tcBorders>
          </w:tcPr>
          <w:p w:rsidR="00DF688C" w:rsidRDefault="00437954">
            <w:pPr>
              <w:pStyle w:val="TableParagraph"/>
              <w:tabs>
                <w:tab w:val="left" w:pos="2774"/>
              </w:tabs>
              <w:spacing w:before="123"/>
              <w:rPr>
                <w:sz w:val="24"/>
              </w:rPr>
            </w:pPr>
            <w:r>
              <w:rPr>
                <w:spacing w:val="-4"/>
                <w:sz w:val="24"/>
              </w:rPr>
              <w:t>Time</w:t>
            </w:r>
            <w:r>
              <w:rPr>
                <w:sz w:val="24"/>
              </w:rPr>
              <w:tab/>
              <w:t>:</w:t>
            </w:r>
            <w:r>
              <w:rPr>
                <w:spacing w:val="-3"/>
                <w:sz w:val="24"/>
              </w:rPr>
              <w:t xml:space="preserve"> </w:t>
            </w:r>
            <w:r>
              <w:rPr>
                <w:sz w:val="24"/>
              </w:rPr>
              <w:t>8pm-</w:t>
            </w:r>
            <w:r>
              <w:rPr>
                <w:spacing w:val="-4"/>
                <w:sz w:val="24"/>
              </w:rPr>
              <w:t>10pm</w:t>
            </w:r>
          </w:p>
        </w:tc>
        <w:tc>
          <w:tcPr>
            <w:tcW w:w="3386" w:type="dxa"/>
            <w:tcBorders>
              <w:top w:val="nil"/>
              <w:bottom w:val="nil"/>
            </w:tcBorders>
          </w:tcPr>
          <w:p w:rsidR="00DF688C" w:rsidRDefault="00DF688C">
            <w:pPr>
              <w:pStyle w:val="TableParagraph"/>
              <w:spacing w:before="0"/>
              <w:ind w:left="0"/>
              <w:rPr>
                <w:sz w:val="24"/>
              </w:rPr>
            </w:pPr>
          </w:p>
        </w:tc>
        <w:tc>
          <w:tcPr>
            <w:tcW w:w="1811" w:type="dxa"/>
            <w:tcBorders>
              <w:top w:val="nil"/>
              <w:bottom w:val="nil"/>
            </w:tcBorders>
          </w:tcPr>
          <w:p w:rsidR="00DF688C" w:rsidRDefault="00DF688C">
            <w:pPr>
              <w:pStyle w:val="TableParagraph"/>
              <w:spacing w:before="0"/>
              <w:ind w:left="0"/>
              <w:rPr>
                <w:sz w:val="24"/>
              </w:rPr>
            </w:pPr>
          </w:p>
        </w:tc>
      </w:tr>
      <w:tr w:rsidR="00DF688C">
        <w:trPr>
          <w:trHeight w:val="533"/>
        </w:trPr>
        <w:tc>
          <w:tcPr>
            <w:tcW w:w="2052" w:type="dxa"/>
            <w:tcBorders>
              <w:top w:val="nil"/>
              <w:bottom w:val="nil"/>
            </w:tcBorders>
          </w:tcPr>
          <w:p w:rsidR="00DF688C" w:rsidRDefault="00DF688C">
            <w:pPr>
              <w:pStyle w:val="TableParagraph"/>
              <w:spacing w:before="0"/>
              <w:ind w:left="0"/>
              <w:rPr>
                <w:sz w:val="24"/>
              </w:rPr>
            </w:pPr>
          </w:p>
        </w:tc>
        <w:tc>
          <w:tcPr>
            <w:tcW w:w="6120" w:type="dxa"/>
            <w:tcBorders>
              <w:top w:val="nil"/>
              <w:bottom w:val="nil"/>
            </w:tcBorders>
          </w:tcPr>
          <w:p w:rsidR="00DF688C" w:rsidRDefault="00437954">
            <w:pPr>
              <w:pStyle w:val="TableParagraph"/>
              <w:tabs>
                <w:tab w:val="right" w:pos="3033"/>
              </w:tabs>
              <w:spacing w:before="124"/>
              <w:rPr>
                <w:sz w:val="24"/>
              </w:rPr>
            </w:pPr>
            <w:r>
              <w:rPr>
                <w:sz w:val="24"/>
              </w:rPr>
              <w:t>Duration</w:t>
            </w:r>
            <w:r>
              <w:rPr>
                <w:spacing w:val="-3"/>
                <w:sz w:val="24"/>
              </w:rPr>
              <w:t xml:space="preserve"> </w:t>
            </w:r>
            <w:r>
              <w:rPr>
                <w:spacing w:val="-2"/>
                <w:sz w:val="24"/>
              </w:rPr>
              <w:t>(Hours)</w:t>
            </w:r>
            <w:r>
              <w:rPr>
                <w:sz w:val="24"/>
              </w:rPr>
              <w:tab/>
            </w:r>
            <w:r>
              <w:rPr>
                <w:spacing w:val="-10"/>
                <w:sz w:val="24"/>
              </w:rPr>
              <w:t>2</w:t>
            </w:r>
          </w:p>
        </w:tc>
        <w:tc>
          <w:tcPr>
            <w:tcW w:w="3386" w:type="dxa"/>
            <w:tcBorders>
              <w:top w:val="nil"/>
              <w:bottom w:val="nil"/>
            </w:tcBorders>
          </w:tcPr>
          <w:p w:rsidR="00DF688C" w:rsidRDefault="00DF688C">
            <w:pPr>
              <w:pStyle w:val="TableParagraph"/>
              <w:spacing w:before="0"/>
              <w:ind w:left="0"/>
              <w:rPr>
                <w:sz w:val="24"/>
              </w:rPr>
            </w:pPr>
          </w:p>
        </w:tc>
        <w:tc>
          <w:tcPr>
            <w:tcW w:w="1811" w:type="dxa"/>
            <w:tcBorders>
              <w:top w:val="nil"/>
              <w:bottom w:val="nil"/>
            </w:tcBorders>
          </w:tcPr>
          <w:p w:rsidR="00DF688C" w:rsidRDefault="00DF688C">
            <w:pPr>
              <w:pStyle w:val="TableParagraph"/>
              <w:spacing w:before="0"/>
              <w:ind w:left="0"/>
              <w:rPr>
                <w:sz w:val="24"/>
              </w:rPr>
            </w:pPr>
          </w:p>
        </w:tc>
      </w:tr>
      <w:tr w:rsidR="00DF688C">
        <w:trPr>
          <w:trHeight w:val="656"/>
        </w:trPr>
        <w:tc>
          <w:tcPr>
            <w:tcW w:w="2052" w:type="dxa"/>
            <w:tcBorders>
              <w:top w:val="nil"/>
            </w:tcBorders>
          </w:tcPr>
          <w:p w:rsidR="00DF688C" w:rsidRDefault="00DF688C">
            <w:pPr>
              <w:pStyle w:val="TableParagraph"/>
              <w:spacing w:before="0"/>
              <w:ind w:left="0"/>
              <w:rPr>
                <w:sz w:val="24"/>
              </w:rPr>
            </w:pPr>
          </w:p>
        </w:tc>
        <w:tc>
          <w:tcPr>
            <w:tcW w:w="6120" w:type="dxa"/>
            <w:tcBorders>
              <w:top w:val="nil"/>
            </w:tcBorders>
          </w:tcPr>
          <w:p w:rsidR="00DF688C" w:rsidRDefault="00437954">
            <w:pPr>
              <w:pStyle w:val="TableParagraph"/>
              <w:tabs>
                <w:tab w:val="right" w:pos="3153"/>
              </w:tabs>
              <w:spacing w:before="123"/>
              <w:rPr>
                <w:sz w:val="24"/>
              </w:rPr>
            </w:pPr>
            <w:r>
              <w:rPr>
                <w:sz w:val="24"/>
              </w:rPr>
              <w:t>Recommended</w:t>
            </w:r>
            <w:r>
              <w:rPr>
                <w:spacing w:val="-4"/>
                <w:sz w:val="24"/>
              </w:rPr>
              <w:t xml:space="preserve"> </w:t>
            </w:r>
            <w:r>
              <w:rPr>
                <w:spacing w:val="-5"/>
                <w:sz w:val="24"/>
              </w:rPr>
              <w:t>Age</w:t>
            </w:r>
            <w:r>
              <w:rPr>
                <w:sz w:val="24"/>
              </w:rPr>
              <w:tab/>
            </w:r>
            <w:r>
              <w:rPr>
                <w:spacing w:val="-5"/>
                <w:sz w:val="24"/>
              </w:rPr>
              <w:t>17</w:t>
            </w:r>
          </w:p>
        </w:tc>
        <w:tc>
          <w:tcPr>
            <w:tcW w:w="3386" w:type="dxa"/>
            <w:tcBorders>
              <w:top w:val="nil"/>
            </w:tcBorders>
          </w:tcPr>
          <w:p w:rsidR="00DF688C" w:rsidRDefault="00DF688C">
            <w:pPr>
              <w:pStyle w:val="TableParagraph"/>
              <w:spacing w:before="0"/>
              <w:ind w:left="0"/>
              <w:rPr>
                <w:sz w:val="24"/>
              </w:rPr>
            </w:pPr>
          </w:p>
        </w:tc>
        <w:tc>
          <w:tcPr>
            <w:tcW w:w="1811" w:type="dxa"/>
            <w:tcBorders>
              <w:top w:val="nil"/>
            </w:tcBorders>
          </w:tcPr>
          <w:p w:rsidR="00DF688C" w:rsidRDefault="00DF688C">
            <w:pPr>
              <w:pStyle w:val="TableParagraph"/>
              <w:spacing w:before="0"/>
              <w:ind w:left="0"/>
              <w:rPr>
                <w:sz w:val="24"/>
              </w:rPr>
            </w:pPr>
          </w:p>
        </w:tc>
      </w:tr>
    </w:tbl>
    <w:p w:rsidR="00DF688C" w:rsidRDefault="00DF688C">
      <w:pPr>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6120"/>
        <w:gridCol w:w="3386"/>
        <w:gridCol w:w="1811"/>
      </w:tblGrid>
      <w:tr w:rsidR="00DF688C">
        <w:trPr>
          <w:trHeight w:val="2135"/>
        </w:trPr>
        <w:tc>
          <w:tcPr>
            <w:tcW w:w="2052" w:type="dxa"/>
          </w:tcPr>
          <w:p w:rsidR="00DF688C" w:rsidRDefault="00DF688C">
            <w:pPr>
              <w:pStyle w:val="TableParagraph"/>
              <w:spacing w:before="0"/>
              <w:ind w:left="0"/>
              <w:rPr>
                <w:sz w:val="24"/>
              </w:rPr>
            </w:pPr>
          </w:p>
        </w:tc>
        <w:tc>
          <w:tcPr>
            <w:tcW w:w="6120" w:type="dxa"/>
          </w:tcPr>
          <w:p w:rsidR="00DF688C" w:rsidRDefault="00437954">
            <w:pPr>
              <w:pStyle w:val="TableParagraph"/>
              <w:tabs>
                <w:tab w:val="left" w:pos="2766"/>
              </w:tabs>
              <w:spacing w:before="0" w:line="465" w:lineRule="auto"/>
              <w:ind w:right="2694"/>
              <w:rPr>
                <w:sz w:val="24"/>
              </w:rPr>
            </w:pPr>
            <w:r>
              <w:rPr>
                <w:sz w:val="24"/>
              </w:rPr>
              <w:t>Maximum student quantity : 25 Terms</w:t>
            </w:r>
            <w:r>
              <w:rPr>
                <w:spacing w:val="-2"/>
                <w:sz w:val="24"/>
              </w:rPr>
              <w:t xml:space="preserve"> </w:t>
            </w:r>
            <w:r>
              <w:rPr>
                <w:sz w:val="24"/>
              </w:rPr>
              <w:t>&amp;</w:t>
            </w:r>
            <w:r>
              <w:rPr>
                <w:spacing w:val="-1"/>
                <w:sz w:val="24"/>
              </w:rPr>
              <w:t xml:space="preserve"> </w:t>
            </w:r>
            <w:r>
              <w:rPr>
                <w:spacing w:val="-2"/>
                <w:sz w:val="24"/>
              </w:rPr>
              <w:t>Condition</w:t>
            </w:r>
            <w:r>
              <w:rPr>
                <w:sz w:val="24"/>
              </w:rPr>
              <w:tab/>
              <w:t xml:space="preserve">: </w:t>
            </w:r>
            <w:r>
              <w:rPr>
                <w:spacing w:val="-4"/>
                <w:sz w:val="24"/>
              </w:rPr>
              <w:t>None</w:t>
            </w:r>
          </w:p>
          <w:p w:rsidR="00DF688C" w:rsidRDefault="00437954">
            <w:pPr>
              <w:pStyle w:val="TableParagraph"/>
              <w:tabs>
                <w:tab w:val="left" w:pos="2786"/>
              </w:tabs>
              <w:spacing w:before="0" w:line="273" w:lineRule="exact"/>
              <w:rPr>
                <w:sz w:val="24"/>
              </w:rPr>
            </w:pPr>
            <w:r>
              <w:rPr>
                <w:spacing w:val="-2"/>
                <w:sz w:val="24"/>
              </w:rPr>
              <w:t>Description</w:t>
            </w:r>
            <w:r>
              <w:rPr>
                <w:sz w:val="24"/>
              </w:rPr>
              <w:tab/>
              <w:t xml:space="preserve">: </w:t>
            </w:r>
            <w:r>
              <w:rPr>
                <w:spacing w:val="-4"/>
                <w:sz w:val="24"/>
              </w:rPr>
              <w:t>None</w:t>
            </w:r>
          </w:p>
          <w:p w:rsidR="00DF688C" w:rsidRDefault="00DF688C">
            <w:pPr>
              <w:pStyle w:val="TableParagraph"/>
              <w:spacing w:before="5"/>
              <w:ind w:left="0"/>
              <w:rPr>
                <w:b/>
              </w:rPr>
            </w:pPr>
          </w:p>
          <w:p w:rsidR="00DF688C" w:rsidRDefault="00437954">
            <w:pPr>
              <w:pStyle w:val="TableParagraph"/>
              <w:tabs>
                <w:tab w:val="left" w:pos="2786"/>
              </w:tabs>
              <w:spacing w:before="0"/>
              <w:rPr>
                <w:sz w:val="24"/>
              </w:rPr>
            </w:pPr>
            <w:r>
              <w:rPr>
                <w:spacing w:val="-2"/>
                <w:sz w:val="24"/>
              </w:rPr>
              <w:t>Schedule</w:t>
            </w:r>
            <w:r>
              <w:rPr>
                <w:sz w:val="24"/>
              </w:rPr>
              <w:tab/>
              <w:t xml:space="preserve">: </w:t>
            </w:r>
            <w:r>
              <w:rPr>
                <w:spacing w:val="-2"/>
                <w:sz w:val="24"/>
              </w:rPr>
              <w:t>ScheduleF5.pdf</w:t>
            </w:r>
          </w:p>
        </w:tc>
        <w:tc>
          <w:tcPr>
            <w:tcW w:w="3386" w:type="dxa"/>
          </w:tcPr>
          <w:p w:rsidR="00DF688C" w:rsidRDefault="00DF688C">
            <w:pPr>
              <w:pStyle w:val="TableParagraph"/>
              <w:spacing w:before="0"/>
              <w:ind w:left="0"/>
              <w:rPr>
                <w:sz w:val="24"/>
              </w:rPr>
            </w:pPr>
          </w:p>
        </w:tc>
        <w:tc>
          <w:tcPr>
            <w:tcW w:w="1811" w:type="dxa"/>
          </w:tcPr>
          <w:p w:rsidR="00DF688C" w:rsidRDefault="00DF688C">
            <w:pPr>
              <w:pStyle w:val="TableParagraph"/>
              <w:spacing w:before="0"/>
              <w:ind w:left="0"/>
              <w:rPr>
                <w:sz w:val="24"/>
              </w:rPr>
            </w:pPr>
          </w:p>
        </w:tc>
      </w:tr>
      <w:tr w:rsidR="00DF688C">
        <w:trPr>
          <w:trHeight w:val="1476"/>
        </w:trPr>
        <w:tc>
          <w:tcPr>
            <w:tcW w:w="2052" w:type="dxa"/>
            <w:tcBorders>
              <w:bottom w:val="nil"/>
            </w:tcBorders>
          </w:tcPr>
          <w:p w:rsidR="00DF688C" w:rsidRDefault="00437954">
            <w:pPr>
              <w:pStyle w:val="TableParagraph"/>
              <w:spacing w:before="118"/>
              <w:ind w:left="602"/>
              <w:rPr>
                <w:sz w:val="24"/>
              </w:rPr>
            </w:pPr>
            <w:r>
              <w:rPr>
                <w:spacing w:val="-2"/>
                <w:sz w:val="24"/>
              </w:rPr>
              <w:t>TC4.004</w:t>
            </w:r>
          </w:p>
        </w:tc>
        <w:tc>
          <w:tcPr>
            <w:tcW w:w="6120" w:type="dxa"/>
            <w:tcBorders>
              <w:bottom w:val="nil"/>
            </w:tcBorders>
          </w:tcPr>
          <w:p w:rsidR="00DF688C" w:rsidRDefault="00437954">
            <w:pPr>
              <w:pStyle w:val="TableParagraph"/>
              <w:spacing w:before="118" w:line="360" w:lineRule="auto"/>
              <w:rPr>
                <w:sz w:val="24"/>
              </w:rPr>
            </w:pPr>
            <w:r>
              <w:rPr>
                <w:sz w:val="24"/>
              </w:rPr>
              <w:t>Test the add</w:t>
            </w:r>
            <w:r>
              <w:rPr>
                <w:spacing w:val="29"/>
                <w:sz w:val="24"/>
              </w:rPr>
              <w:t xml:space="preserve"> </w:t>
            </w:r>
            <w:r>
              <w:rPr>
                <w:sz w:val="24"/>
              </w:rPr>
              <w:t>subject</w:t>
            </w:r>
            <w:r>
              <w:rPr>
                <w:spacing w:val="30"/>
                <w:sz w:val="24"/>
              </w:rPr>
              <w:t xml:space="preserve"> </w:t>
            </w:r>
            <w:r>
              <w:rPr>
                <w:sz w:val="24"/>
              </w:rPr>
              <w:t>details</w:t>
            </w:r>
            <w:r>
              <w:rPr>
                <w:spacing w:val="29"/>
                <w:sz w:val="24"/>
              </w:rPr>
              <w:t xml:space="preserve"> </w:t>
            </w:r>
            <w:r>
              <w:rPr>
                <w:sz w:val="24"/>
              </w:rPr>
              <w:t>process</w:t>
            </w:r>
            <w:r>
              <w:rPr>
                <w:spacing w:val="29"/>
                <w:sz w:val="24"/>
              </w:rPr>
              <w:t xml:space="preserve"> </w:t>
            </w:r>
            <w:r>
              <w:rPr>
                <w:sz w:val="24"/>
              </w:rPr>
              <w:t>with the day,</w:t>
            </w:r>
            <w:r>
              <w:rPr>
                <w:spacing w:val="31"/>
                <w:sz w:val="24"/>
              </w:rPr>
              <w:t xml:space="preserve"> </w:t>
            </w:r>
            <w:r>
              <w:rPr>
                <w:sz w:val="24"/>
              </w:rPr>
              <w:t>time and age same as existed in the database.</w:t>
            </w:r>
          </w:p>
          <w:p w:rsidR="00DF688C" w:rsidRDefault="00437954">
            <w:pPr>
              <w:pStyle w:val="TableParagraph"/>
              <w:tabs>
                <w:tab w:val="left" w:pos="2793"/>
              </w:tabs>
              <w:spacing w:before="120"/>
              <w:rPr>
                <w:sz w:val="24"/>
              </w:rPr>
            </w:pPr>
            <w:r>
              <w:rPr>
                <w:sz w:val="24"/>
              </w:rPr>
              <w:t>Select</w:t>
            </w:r>
            <w:r>
              <w:rPr>
                <w:spacing w:val="-3"/>
                <w:sz w:val="24"/>
              </w:rPr>
              <w:t xml:space="preserve"> </w:t>
            </w:r>
            <w:r>
              <w:rPr>
                <w:spacing w:val="-2"/>
                <w:sz w:val="24"/>
              </w:rPr>
              <w:t>Subject</w:t>
            </w:r>
            <w:r>
              <w:rPr>
                <w:sz w:val="24"/>
              </w:rPr>
              <w:tab/>
              <w:t>:</w:t>
            </w:r>
            <w:r>
              <w:rPr>
                <w:spacing w:val="-1"/>
                <w:sz w:val="24"/>
              </w:rPr>
              <w:t xml:space="preserve"> </w:t>
            </w:r>
            <w:r>
              <w:rPr>
                <w:sz w:val="24"/>
              </w:rPr>
              <w:t>Additional</w:t>
            </w:r>
            <w:r>
              <w:rPr>
                <w:spacing w:val="-1"/>
                <w:sz w:val="24"/>
              </w:rPr>
              <w:t xml:space="preserve"> </w:t>
            </w:r>
            <w:r>
              <w:rPr>
                <w:spacing w:val="-2"/>
                <w:sz w:val="24"/>
              </w:rPr>
              <w:t>Mathematics</w:t>
            </w:r>
          </w:p>
        </w:tc>
        <w:tc>
          <w:tcPr>
            <w:tcW w:w="3386" w:type="dxa"/>
            <w:tcBorders>
              <w:bottom w:val="nil"/>
            </w:tcBorders>
          </w:tcPr>
          <w:p w:rsidR="00DF688C" w:rsidRDefault="00437954">
            <w:pPr>
              <w:pStyle w:val="TableParagraph"/>
              <w:spacing w:before="118" w:line="360" w:lineRule="auto"/>
              <w:ind w:right="97"/>
              <w:jc w:val="both"/>
              <w:rPr>
                <w:sz w:val="24"/>
              </w:rPr>
            </w:pPr>
            <w:r>
              <w:rPr>
                <w:sz w:val="24"/>
              </w:rPr>
              <w:t>Display</w:t>
            </w:r>
            <w:r>
              <w:rPr>
                <w:spacing w:val="-8"/>
                <w:sz w:val="24"/>
              </w:rPr>
              <w:t xml:space="preserve"> </w:t>
            </w:r>
            <w:r>
              <w:rPr>
                <w:sz w:val="24"/>
              </w:rPr>
              <w:t>“Subject</w:t>
            </w:r>
            <w:r>
              <w:rPr>
                <w:spacing w:val="-8"/>
                <w:sz w:val="24"/>
              </w:rPr>
              <w:t xml:space="preserve"> </w:t>
            </w:r>
            <w:r>
              <w:rPr>
                <w:sz w:val="24"/>
              </w:rPr>
              <w:t>is</w:t>
            </w:r>
            <w:r>
              <w:rPr>
                <w:spacing w:val="-8"/>
                <w:sz w:val="24"/>
              </w:rPr>
              <w:t xml:space="preserve"> </w:t>
            </w:r>
            <w:r>
              <w:rPr>
                <w:sz w:val="24"/>
              </w:rPr>
              <w:t>ineligible</w:t>
            </w:r>
            <w:r>
              <w:rPr>
                <w:spacing w:val="-7"/>
                <w:sz w:val="24"/>
              </w:rPr>
              <w:t xml:space="preserve"> </w:t>
            </w:r>
            <w:r>
              <w:rPr>
                <w:sz w:val="24"/>
              </w:rPr>
              <w:t>for the identical day and time for</w:t>
            </w:r>
            <w:r>
              <w:rPr>
                <w:spacing w:val="80"/>
                <w:sz w:val="24"/>
              </w:rPr>
              <w:t xml:space="preserve"> </w:t>
            </w:r>
            <w:r>
              <w:rPr>
                <w:sz w:val="24"/>
              </w:rPr>
              <w:t>the identical age.”</w:t>
            </w:r>
          </w:p>
        </w:tc>
        <w:tc>
          <w:tcPr>
            <w:tcW w:w="1811" w:type="dxa"/>
            <w:tcBorders>
              <w:bottom w:val="nil"/>
            </w:tcBorders>
          </w:tcPr>
          <w:p w:rsidR="00DF688C" w:rsidRDefault="00437954">
            <w:pPr>
              <w:pStyle w:val="TableParagraph"/>
              <w:spacing w:before="118"/>
              <w:ind w:left="108"/>
              <w:rPr>
                <w:sz w:val="24"/>
              </w:rPr>
            </w:pPr>
            <w:r>
              <w:rPr>
                <w:spacing w:val="-2"/>
                <w:sz w:val="24"/>
              </w:rPr>
              <w:t>Success</w:t>
            </w:r>
          </w:p>
        </w:tc>
      </w:tr>
      <w:tr w:rsidR="00DF688C">
        <w:trPr>
          <w:trHeight w:val="533"/>
        </w:trPr>
        <w:tc>
          <w:tcPr>
            <w:tcW w:w="2052" w:type="dxa"/>
            <w:tcBorders>
              <w:top w:val="nil"/>
              <w:bottom w:val="nil"/>
            </w:tcBorders>
          </w:tcPr>
          <w:p w:rsidR="00DF688C" w:rsidRDefault="00DF688C">
            <w:pPr>
              <w:pStyle w:val="TableParagraph"/>
              <w:spacing w:before="0"/>
              <w:ind w:left="0"/>
              <w:rPr>
                <w:sz w:val="24"/>
              </w:rPr>
            </w:pPr>
          </w:p>
        </w:tc>
        <w:tc>
          <w:tcPr>
            <w:tcW w:w="6120" w:type="dxa"/>
            <w:tcBorders>
              <w:top w:val="nil"/>
              <w:bottom w:val="nil"/>
            </w:tcBorders>
          </w:tcPr>
          <w:p w:rsidR="00DF688C" w:rsidRDefault="00437954">
            <w:pPr>
              <w:pStyle w:val="TableParagraph"/>
              <w:tabs>
                <w:tab w:val="right" w:pos="3153"/>
              </w:tabs>
              <w:spacing w:before="123"/>
              <w:rPr>
                <w:sz w:val="24"/>
              </w:rPr>
            </w:pPr>
            <w:r>
              <w:rPr>
                <w:sz w:val="24"/>
              </w:rPr>
              <w:t>Fee</w:t>
            </w:r>
            <w:r>
              <w:rPr>
                <w:spacing w:val="-2"/>
                <w:sz w:val="24"/>
              </w:rPr>
              <w:t xml:space="preserve"> </w:t>
            </w:r>
            <w:r>
              <w:rPr>
                <w:spacing w:val="-4"/>
                <w:sz w:val="24"/>
              </w:rPr>
              <w:t>(RM)</w:t>
            </w:r>
            <w:r>
              <w:rPr>
                <w:sz w:val="24"/>
              </w:rPr>
              <w:tab/>
            </w:r>
            <w:r>
              <w:rPr>
                <w:spacing w:val="-5"/>
                <w:sz w:val="24"/>
              </w:rPr>
              <w:t>35</w:t>
            </w:r>
          </w:p>
        </w:tc>
        <w:tc>
          <w:tcPr>
            <w:tcW w:w="3386" w:type="dxa"/>
            <w:tcBorders>
              <w:top w:val="nil"/>
              <w:bottom w:val="nil"/>
            </w:tcBorders>
          </w:tcPr>
          <w:p w:rsidR="00DF688C" w:rsidRDefault="00DF688C">
            <w:pPr>
              <w:pStyle w:val="TableParagraph"/>
              <w:spacing w:before="0"/>
              <w:ind w:left="0"/>
              <w:rPr>
                <w:sz w:val="24"/>
              </w:rPr>
            </w:pPr>
          </w:p>
        </w:tc>
        <w:tc>
          <w:tcPr>
            <w:tcW w:w="1811" w:type="dxa"/>
            <w:tcBorders>
              <w:top w:val="nil"/>
              <w:bottom w:val="nil"/>
            </w:tcBorders>
          </w:tcPr>
          <w:p w:rsidR="00DF688C" w:rsidRDefault="00DF688C">
            <w:pPr>
              <w:pStyle w:val="TableParagraph"/>
              <w:spacing w:before="0"/>
              <w:ind w:left="0"/>
              <w:rPr>
                <w:sz w:val="24"/>
              </w:rPr>
            </w:pPr>
          </w:p>
        </w:tc>
      </w:tr>
      <w:tr w:rsidR="00DF688C">
        <w:trPr>
          <w:trHeight w:val="533"/>
        </w:trPr>
        <w:tc>
          <w:tcPr>
            <w:tcW w:w="2052" w:type="dxa"/>
            <w:tcBorders>
              <w:top w:val="nil"/>
              <w:bottom w:val="nil"/>
            </w:tcBorders>
          </w:tcPr>
          <w:p w:rsidR="00DF688C" w:rsidRDefault="00DF688C">
            <w:pPr>
              <w:pStyle w:val="TableParagraph"/>
              <w:spacing w:before="0"/>
              <w:ind w:left="0"/>
              <w:rPr>
                <w:sz w:val="24"/>
              </w:rPr>
            </w:pPr>
          </w:p>
        </w:tc>
        <w:tc>
          <w:tcPr>
            <w:tcW w:w="6120" w:type="dxa"/>
            <w:tcBorders>
              <w:top w:val="nil"/>
              <w:bottom w:val="nil"/>
            </w:tcBorders>
          </w:tcPr>
          <w:p w:rsidR="00DF688C" w:rsidRDefault="00437954">
            <w:pPr>
              <w:pStyle w:val="TableParagraph"/>
              <w:tabs>
                <w:tab w:val="left" w:pos="2786"/>
              </w:tabs>
              <w:spacing w:before="124"/>
              <w:rPr>
                <w:sz w:val="24"/>
              </w:rPr>
            </w:pPr>
            <w:r>
              <w:rPr>
                <w:spacing w:val="-5"/>
                <w:sz w:val="24"/>
              </w:rPr>
              <w:t>Day</w:t>
            </w:r>
            <w:r>
              <w:rPr>
                <w:sz w:val="24"/>
              </w:rPr>
              <w:tab/>
              <w:t xml:space="preserve">: </w:t>
            </w:r>
            <w:r>
              <w:rPr>
                <w:spacing w:val="-2"/>
                <w:sz w:val="24"/>
              </w:rPr>
              <w:t>Monday</w:t>
            </w:r>
          </w:p>
        </w:tc>
        <w:tc>
          <w:tcPr>
            <w:tcW w:w="3386" w:type="dxa"/>
            <w:tcBorders>
              <w:top w:val="nil"/>
              <w:bottom w:val="nil"/>
            </w:tcBorders>
          </w:tcPr>
          <w:p w:rsidR="00DF688C" w:rsidRDefault="00DF688C">
            <w:pPr>
              <w:pStyle w:val="TableParagraph"/>
              <w:spacing w:before="0"/>
              <w:ind w:left="0"/>
              <w:rPr>
                <w:sz w:val="24"/>
              </w:rPr>
            </w:pPr>
          </w:p>
        </w:tc>
        <w:tc>
          <w:tcPr>
            <w:tcW w:w="1811" w:type="dxa"/>
            <w:tcBorders>
              <w:top w:val="nil"/>
              <w:bottom w:val="nil"/>
            </w:tcBorders>
          </w:tcPr>
          <w:p w:rsidR="00DF688C" w:rsidRDefault="00DF688C">
            <w:pPr>
              <w:pStyle w:val="TableParagraph"/>
              <w:spacing w:before="0"/>
              <w:ind w:left="0"/>
              <w:rPr>
                <w:sz w:val="24"/>
              </w:rPr>
            </w:pPr>
          </w:p>
        </w:tc>
      </w:tr>
      <w:tr w:rsidR="00DF688C">
        <w:trPr>
          <w:trHeight w:val="534"/>
        </w:trPr>
        <w:tc>
          <w:tcPr>
            <w:tcW w:w="2052" w:type="dxa"/>
            <w:tcBorders>
              <w:top w:val="nil"/>
              <w:bottom w:val="nil"/>
            </w:tcBorders>
          </w:tcPr>
          <w:p w:rsidR="00DF688C" w:rsidRDefault="00DF688C">
            <w:pPr>
              <w:pStyle w:val="TableParagraph"/>
              <w:spacing w:before="0"/>
              <w:ind w:left="0"/>
              <w:rPr>
                <w:sz w:val="24"/>
              </w:rPr>
            </w:pPr>
          </w:p>
        </w:tc>
        <w:tc>
          <w:tcPr>
            <w:tcW w:w="6120" w:type="dxa"/>
            <w:tcBorders>
              <w:top w:val="nil"/>
              <w:bottom w:val="nil"/>
            </w:tcBorders>
          </w:tcPr>
          <w:p w:rsidR="00DF688C" w:rsidRDefault="00437954">
            <w:pPr>
              <w:pStyle w:val="TableParagraph"/>
              <w:tabs>
                <w:tab w:val="left" w:pos="2774"/>
              </w:tabs>
              <w:spacing w:before="123"/>
              <w:rPr>
                <w:sz w:val="24"/>
              </w:rPr>
            </w:pPr>
            <w:r>
              <w:rPr>
                <w:spacing w:val="-4"/>
                <w:sz w:val="24"/>
              </w:rPr>
              <w:t>Time</w:t>
            </w:r>
            <w:r>
              <w:rPr>
                <w:sz w:val="24"/>
              </w:rPr>
              <w:tab/>
              <w:t>:</w:t>
            </w:r>
            <w:r>
              <w:rPr>
                <w:spacing w:val="-3"/>
                <w:sz w:val="24"/>
              </w:rPr>
              <w:t xml:space="preserve"> </w:t>
            </w:r>
            <w:r>
              <w:rPr>
                <w:sz w:val="24"/>
              </w:rPr>
              <w:t>8pm-</w:t>
            </w:r>
            <w:r>
              <w:rPr>
                <w:spacing w:val="-4"/>
                <w:sz w:val="24"/>
              </w:rPr>
              <w:t>10pm</w:t>
            </w:r>
          </w:p>
        </w:tc>
        <w:tc>
          <w:tcPr>
            <w:tcW w:w="3386" w:type="dxa"/>
            <w:tcBorders>
              <w:top w:val="nil"/>
              <w:bottom w:val="nil"/>
            </w:tcBorders>
          </w:tcPr>
          <w:p w:rsidR="00DF688C" w:rsidRDefault="00DF688C">
            <w:pPr>
              <w:pStyle w:val="TableParagraph"/>
              <w:spacing w:before="0"/>
              <w:ind w:left="0"/>
              <w:rPr>
                <w:sz w:val="24"/>
              </w:rPr>
            </w:pPr>
          </w:p>
        </w:tc>
        <w:tc>
          <w:tcPr>
            <w:tcW w:w="1811" w:type="dxa"/>
            <w:tcBorders>
              <w:top w:val="nil"/>
              <w:bottom w:val="nil"/>
            </w:tcBorders>
          </w:tcPr>
          <w:p w:rsidR="00DF688C" w:rsidRDefault="00DF688C">
            <w:pPr>
              <w:pStyle w:val="TableParagraph"/>
              <w:spacing w:before="0"/>
              <w:ind w:left="0"/>
              <w:rPr>
                <w:sz w:val="24"/>
              </w:rPr>
            </w:pPr>
          </w:p>
        </w:tc>
      </w:tr>
      <w:tr w:rsidR="00DF688C">
        <w:trPr>
          <w:trHeight w:val="533"/>
        </w:trPr>
        <w:tc>
          <w:tcPr>
            <w:tcW w:w="2052" w:type="dxa"/>
            <w:tcBorders>
              <w:top w:val="nil"/>
              <w:bottom w:val="nil"/>
            </w:tcBorders>
          </w:tcPr>
          <w:p w:rsidR="00DF688C" w:rsidRDefault="00DF688C">
            <w:pPr>
              <w:pStyle w:val="TableParagraph"/>
              <w:spacing w:before="0"/>
              <w:ind w:left="0"/>
              <w:rPr>
                <w:sz w:val="24"/>
              </w:rPr>
            </w:pPr>
          </w:p>
        </w:tc>
        <w:tc>
          <w:tcPr>
            <w:tcW w:w="6120" w:type="dxa"/>
            <w:tcBorders>
              <w:top w:val="nil"/>
              <w:bottom w:val="nil"/>
            </w:tcBorders>
          </w:tcPr>
          <w:p w:rsidR="00DF688C" w:rsidRDefault="00437954">
            <w:pPr>
              <w:pStyle w:val="TableParagraph"/>
              <w:tabs>
                <w:tab w:val="right" w:pos="3033"/>
              </w:tabs>
              <w:spacing w:before="124"/>
              <w:rPr>
                <w:sz w:val="24"/>
              </w:rPr>
            </w:pPr>
            <w:r>
              <w:rPr>
                <w:sz w:val="24"/>
              </w:rPr>
              <w:t>Duration</w:t>
            </w:r>
            <w:r>
              <w:rPr>
                <w:spacing w:val="-3"/>
                <w:sz w:val="24"/>
              </w:rPr>
              <w:t xml:space="preserve"> </w:t>
            </w:r>
            <w:r>
              <w:rPr>
                <w:spacing w:val="-2"/>
                <w:sz w:val="24"/>
              </w:rPr>
              <w:t>(Hours)</w:t>
            </w:r>
            <w:r>
              <w:rPr>
                <w:sz w:val="24"/>
              </w:rPr>
              <w:tab/>
            </w:r>
            <w:r>
              <w:rPr>
                <w:spacing w:val="-10"/>
                <w:sz w:val="24"/>
              </w:rPr>
              <w:t>2</w:t>
            </w:r>
          </w:p>
        </w:tc>
        <w:tc>
          <w:tcPr>
            <w:tcW w:w="3386" w:type="dxa"/>
            <w:tcBorders>
              <w:top w:val="nil"/>
              <w:bottom w:val="nil"/>
            </w:tcBorders>
          </w:tcPr>
          <w:p w:rsidR="00DF688C" w:rsidRDefault="00DF688C">
            <w:pPr>
              <w:pStyle w:val="TableParagraph"/>
              <w:spacing w:before="0"/>
              <w:ind w:left="0"/>
              <w:rPr>
                <w:sz w:val="24"/>
              </w:rPr>
            </w:pPr>
          </w:p>
        </w:tc>
        <w:tc>
          <w:tcPr>
            <w:tcW w:w="1811" w:type="dxa"/>
            <w:tcBorders>
              <w:top w:val="nil"/>
              <w:bottom w:val="nil"/>
            </w:tcBorders>
          </w:tcPr>
          <w:p w:rsidR="00DF688C" w:rsidRDefault="00DF688C">
            <w:pPr>
              <w:pStyle w:val="TableParagraph"/>
              <w:spacing w:before="0"/>
              <w:ind w:left="0"/>
              <w:rPr>
                <w:sz w:val="24"/>
              </w:rPr>
            </w:pPr>
          </w:p>
        </w:tc>
      </w:tr>
      <w:tr w:rsidR="00DF688C">
        <w:trPr>
          <w:trHeight w:val="533"/>
        </w:trPr>
        <w:tc>
          <w:tcPr>
            <w:tcW w:w="2052" w:type="dxa"/>
            <w:tcBorders>
              <w:top w:val="nil"/>
              <w:bottom w:val="nil"/>
            </w:tcBorders>
          </w:tcPr>
          <w:p w:rsidR="00DF688C" w:rsidRDefault="00DF688C">
            <w:pPr>
              <w:pStyle w:val="TableParagraph"/>
              <w:spacing w:before="0"/>
              <w:ind w:left="0"/>
              <w:rPr>
                <w:sz w:val="24"/>
              </w:rPr>
            </w:pPr>
          </w:p>
        </w:tc>
        <w:tc>
          <w:tcPr>
            <w:tcW w:w="6120" w:type="dxa"/>
            <w:tcBorders>
              <w:top w:val="nil"/>
              <w:bottom w:val="nil"/>
            </w:tcBorders>
          </w:tcPr>
          <w:p w:rsidR="00DF688C" w:rsidRDefault="00437954">
            <w:pPr>
              <w:pStyle w:val="TableParagraph"/>
              <w:tabs>
                <w:tab w:val="right" w:pos="3153"/>
              </w:tabs>
              <w:spacing w:before="123"/>
              <w:rPr>
                <w:sz w:val="24"/>
              </w:rPr>
            </w:pPr>
            <w:r>
              <w:rPr>
                <w:sz w:val="24"/>
              </w:rPr>
              <w:t>Recommended</w:t>
            </w:r>
            <w:r>
              <w:rPr>
                <w:spacing w:val="-4"/>
                <w:sz w:val="24"/>
              </w:rPr>
              <w:t xml:space="preserve"> </w:t>
            </w:r>
            <w:r>
              <w:rPr>
                <w:spacing w:val="-5"/>
                <w:sz w:val="24"/>
              </w:rPr>
              <w:t>Age</w:t>
            </w:r>
            <w:r>
              <w:rPr>
                <w:sz w:val="24"/>
              </w:rPr>
              <w:tab/>
            </w:r>
            <w:r>
              <w:rPr>
                <w:spacing w:val="-5"/>
                <w:sz w:val="24"/>
              </w:rPr>
              <w:t>17</w:t>
            </w:r>
          </w:p>
        </w:tc>
        <w:tc>
          <w:tcPr>
            <w:tcW w:w="3386" w:type="dxa"/>
            <w:tcBorders>
              <w:top w:val="nil"/>
              <w:bottom w:val="nil"/>
            </w:tcBorders>
          </w:tcPr>
          <w:p w:rsidR="00DF688C" w:rsidRDefault="00DF688C">
            <w:pPr>
              <w:pStyle w:val="TableParagraph"/>
              <w:spacing w:before="0"/>
              <w:ind w:left="0"/>
              <w:rPr>
                <w:sz w:val="24"/>
              </w:rPr>
            </w:pPr>
          </w:p>
        </w:tc>
        <w:tc>
          <w:tcPr>
            <w:tcW w:w="1811" w:type="dxa"/>
            <w:tcBorders>
              <w:top w:val="nil"/>
              <w:bottom w:val="nil"/>
            </w:tcBorders>
          </w:tcPr>
          <w:p w:rsidR="00DF688C" w:rsidRDefault="00DF688C">
            <w:pPr>
              <w:pStyle w:val="TableParagraph"/>
              <w:spacing w:before="0"/>
              <w:ind w:left="0"/>
              <w:rPr>
                <w:sz w:val="24"/>
              </w:rPr>
            </w:pPr>
          </w:p>
        </w:tc>
      </w:tr>
      <w:tr w:rsidR="00DF688C">
        <w:trPr>
          <w:trHeight w:val="534"/>
        </w:trPr>
        <w:tc>
          <w:tcPr>
            <w:tcW w:w="2052" w:type="dxa"/>
            <w:tcBorders>
              <w:top w:val="nil"/>
              <w:bottom w:val="nil"/>
            </w:tcBorders>
          </w:tcPr>
          <w:p w:rsidR="00DF688C" w:rsidRDefault="00DF688C">
            <w:pPr>
              <w:pStyle w:val="TableParagraph"/>
              <w:spacing w:before="0"/>
              <w:ind w:left="0"/>
              <w:rPr>
                <w:sz w:val="24"/>
              </w:rPr>
            </w:pPr>
          </w:p>
        </w:tc>
        <w:tc>
          <w:tcPr>
            <w:tcW w:w="6120" w:type="dxa"/>
            <w:tcBorders>
              <w:top w:val="nil"/>
              <w:bottom w:val="nil"/>
            </w:tcBorders>
          </w:tcPr>
          <w:p w:rsidR="00DF688C" w:rsidRDefault="00437954">
            <w:pPr>
              <w:pStyle w:val="TableParagraph"/>
              <w:spacing w:before="124"/>
              <w:rPr>
                <w:sz w:val="24"/>
              </w:rPr>
            </w:pPr>
            <w:r>
              <w:rPr>
                <w:sz w:val="24"/>
              </w:rPr>
              <w:t>Maximum</w:t>
            </w:r>
            <w:r>
              <w:rPr>
                <w:spacing w:val="-3"/>
                <w:sz w:val="24"/>
              </w:rPr>
              <w:t xml:space="preserve"> </w:t>
            </w:r>
            <w:r>
              <w:rPr>
                <w:sz w:val="24"/>
              </w:rPr>
              <w:t>student</w:t>
            </w:r>
            <w:r>
              <w:rPr>
                <w:spacing w:val="-1"/>
                <w:sz w:val="24"/>
              </w:rPr>
              <w:t xml:space="preserve"> </w:t>
            </w:r>
            <w:r>
              <w:rPr>
                <w:sz w:val="24"/>
              </w:rPr>
              <w:t>quantity</w:t>
            </w:r>
            <w:r>
              <w:rPr>
                <w:spacing w:val="-1"/>
                <w:sz w:val="24"/>
              </w:rPr>
              <w:t xml:space="preserve"> </w:t>
            </w:r>
            <w:r>
              <w:rPr>
                <w:sz w:val="24"/>
              </w:rPr>
              <w:t xml:space="preserve">: </w:t>
            </w:r>
            <w:r>
              <w:rPr>
                <w:spacing w:val="-5"/>
                <w:sz w:val="24"/>
              </w:rPr>
              <w:t>25</w:t>
            </w:r>
          </w:p>
        </w:tc>
        <w:tc>
          <w:tcPr>
            <w:tcW w:w="3386" w:type="dxa"/>
            <w:tcBorders>
              <w:top w:val="nil"/>
              <w:bottom w:val="nil"/>
            </w:tcBorders>
          </w:tcPr>
          <w:p w:rsidR="00DF688C" w:rsidRDefault="00DF688C">
            <w:pPr>
              <w:pStyle w:val="TableParagraph"/>
              <w:spacing w:before="0"/>
              <w:ind w:left="0"/>
              <w:rPr>
                <w:sz w:val="24"/>
              </w:rPr>
            </w:pPr>
          </w:p>
        </w:tc>
        <w:tc>
          <w:tcPr>
            <w:tcW w:w="1811" w:type="dxa"/>
            <w:tcBorders>
              <w:top w:val="nil"/>
              <w:bottom w:val="nil"/>
            </w:tcBorders>
          </w:tcPr>
          <w:p w:rsidR="00DF688C" w:rsidRDefault="00DF688C">
            <w:pPr>
              <w:pStyle w:val="TableParagraph"/>
              <w:spacing w:before="0"/>
              <w:ind w:left="0"/>
              <w:rPr>
                <w:sz w:val="24"/>
              </w:rPr>
            </w:pPr>
          </w:p>
        </w:tc>
      </w:tr>
      <w:tr w:rsidR="00DF688C">
        <w:trPr>
          <w:trHeight w:val="533"/>
        </w:trPr>
        <w:tc>
          <w:tcPr>
            <w:tcW w:w="2052" w:type="dxa"/>
            <w:tcBorders>
              <w:top w:val="nil"/>
              <w:bottom w:val="nil"/>
            </w:tcBorders>
          </w:tcPr>
          <w:p w:rsidR="00DF688C" w:rsidRDefault="00DF688C">
            <w:pPr>
              <w:pStyle w:val="TableParagraph"/>
              <w:spacing w:before="0"/>
              <w:ind w:left="0"/>
              <w:rPr>
                <w:sz w:val="24"/>
              </w:rPr>
            </w:pPr>
          </w:p>
        </w:tc>
        <w:tc>
          <w:tcPr>
            <w:tcW w:w="6120" w:type="dxa"/>
            <w:tcBorders>
              <w:top w:val="nil"/>
              <w:bottom w:val="nil"/>
            </w:tcBorders>
          </w:tcPr>
          <w:p w:rsidR="00DF688C" w:rsidRDefault="00437954">
            <w:pPr>
              <w:pStyle w:val="TableParagraph"/>
              <w:tabs>
                <w:tab w:val="left" w:pos="2766"/>
              </w:tabs>
              <w:spacing w:before="123"/>
              <w:rPr>
                <w:sz w:val="24"/>
              </w:rPr>
            </w:pPr>
            <w:r>
              <w:rPr>
                <w:sz w:val="24"/>
              </w:rPr>
              <w:t>Terms</w:t>
            </w:r>
            <w:r>
              <w:rPr>
                <w:spacing w:val="-2"/>
                <w:sz w:val="24"/>
              </w:rPr>
              <w:t xml:space="preserve"> </w:t>
            </w:r>
            <w:r>
              <w:rPr>
                <w:sz w:val="24"/>
              </w:rPr>
              <w:t>&amp;</w:t>
            </w:r>
            <w:r>
              <w:rPr>
                <w:spacing w:val="-1"/>
                <w:sz w:val="24"/>
              </w:rPr>
              <w:t xml:space="preserve"> </w:t>
            </w:r>
            <w:r>
              <w:rPr>
                <w:spacing w:val="-2"/>
                <w:sz w:val="24"/>
              </w:rPr>
              <w:t>Condition</w:t>
            </w:r>
            <w:r>
              <w:rPr>
                <w:sz w:val="24"/>
              </w:rPr>
              <w:tab/>
              <w:t xml:space="preserve">: </w:t>
            </w:r>
            <w:r>
              <w:rPr>
                <w:spacing w:val="-4"/>
                <w:sz w:val="24"/>
              </w:rPr>
              <w:t>None</w:t>
            </w:r>
          </w:p>
        </w:tc>
        <w:tc>
          <w:tcPr>
            <w:tcW w:w="3386" w:type="dxa"/>
            <w:tcBorders>
              <w:top w:val="nil"/>
              <w:bottom w:val="nil"/>
            </w:tcBorders>
          </w:tcPr>
          <w:p w:rsidR="00DF688C" w:rsidRDefault="00DF688C">
            <w:pPr>
              <w:pStyle w:val="TableParagraph"/>
              <w:spacing w:before="0"/>
              <w:ind w:left="0"/>
              <w:rPr>
                <w:sz w:val="24"/>
              </w:rPr>
            </w:pPr>
          </w:p>
        </w:tc>
        <w:tc>
          <w:tcPr>
            <w:tcW w:w="1811" w:type="dxa"/>
            <w:tcBorders>
              <w:top w:val="nil"/>
              <w:bottom w:val="nil"/>
            </w:tcBorders>
          </w:tcPr>
          <w:p w:rsidR="00DF688C" w:rsidRDefault="00DF688C">
            <w:pPr>
              <w:pStyle w:val="TableParagraph"/>
              <w:spacing w:before="0"/>
              <w:ind w:left="0"/>
              <w:rPr>
                <w:sz w:val="24"/>
              </w:rPr>
            </w:pPr>
          </w:p>
        </w:tc>
      </w:tr>
      <w:tr w:rsidR="00DF688C">
        <w:trPr>
          <w:trHeight w:val="533"/>
        </w:trPr>
        <w:tc>
          <w:tcPr>
            <w:tcW w:w="2052" w:type="dxa"/>
            <w:tcBorders>
              <w:top w:val="nil"/>
              <w:bottom w:val="nil"/>
            </w:tcBorders>
          </w:tcPr>
          <w:p w:rsidR="00DF688C" w:rsidRDefault="00DF688C">
            <w:pPr>
              <w:pStyle w:val="TableParagraph"/>
              <w:spacing w:before="0"/>
              <w:ind w:left="0"/>
              <w:rPr>
                <w:sz w:val="24"/>
              </w:rPr>
            </w:pPr>
          </w:p>
        </w:tc>
        <w:tc>
          <w:tcPr>
            <w:tcW w:w="6120" w:type="dxa"/>
            <w:tcBorders>
              <w:top w:val="nil"/>
              <w:bottom w:val="nil"/>
            </w:tcBorders>
          </w:tcPr>
          <w:p w:rsidR="00DF688C" w:rsidRDefault="00437954">
            <w:pPr>
              <w:pStyle w:val="TableParagraph"/>
              <w:tabs>
                <w:tab w:val="left" w:pos="2786"/>
              </w:tabs>
              <w:spacing w:before="124"/>
              <w:rPr>
                <w:sz w:val="24"/>
              </w:rPr>
            </w:pPr>
            <w:r>
              <w:rPr>
                <w:spacing w:val="-2"/>
                <w:sz w:val="24"/>
              </w:rPr>
              <w:t>Description</w:t>
            </w:r>
            <w:r>
              <w:rPr>
                <w:sz w:val="24"/>
              </w:rPr>
              <w:tab/>
              <w:t xml:space="preserve">: </w:t>
            </w:r>
            <w:r>
              <w:rPr>
                <w:spacing w:val="-4"/>
                <w:sz w:val="24"/>
              </w:rPr>
              <w:t>None</w:t>
            </w:r>
          </w:p>
        </w:tc>
        <w:tc>
          <w:tcPr>
            <w:tcW w:w="3386" w:type="dxa"/>
            <w:tcBorders>
              <w:top w:val="nil"/>
              <w:bottom w:val="nil"/>
            </w:tcBorders>
          </w:tcPr>
          <w:p w:rsidR="00DF688C" w:rsidRDefault="00DF688C">
            <w:pPr>
              <w:pStyle w:val="TableParagraph"/>
              <w:spacing w:before="0"/>
              <w:ind w:left="0"/>
              <w:rPr>
                <w:sz w:val="24"/>
              </w:rPr>
            </w:pPr>
          </w:p>
        </w:tc>
        <w:tc>
          <w:tcPr>
            <w:tcW w:w="1811" w:type="dxa"/>
            <w:tcBorders>
              <w:top w:val="nil"/>
              <w:bottom w:val="nil"/>
            </w:tcBorders>
          </w:tcPr>
          <w:p w:rsidR="00DF688C" w:rsidRDefault="00DF688C">
            <w:pPr>
              <w:pStyle w:val="TableParagraph"/>
              <w:spacing w:before="0"/>
              <w:ind w:left="0"/>
              <w:rPr>
                <w:sz w:val="24"/>
              </w:rPr>
            </w:pPr>
          </w:p>
        </w:tc>
      </w:tr>
      <w:tr w:rsidR="00DF688C">
        <w:trPr>
          <w:trHeight w:val="658"/>
        </w:trPr>
        <w:tc>
          <w:tcPr>
            <w:tcW w:w="2052" w:type="dxa"/>
            <w:tcBorders>
              <w:top w:val="nil"/>
            </w:tcBorders>
          </w:tcPr>
          <w:p w:rsidR="00DF688C" w:rsidRDefault="00DF688C">
            <w:pPr>
              <w:pStyle w:val="TableParagraph"/>
              <w:spacing w:before="0"/>
              <w:ind w:left="0"/>
              <w:rPr>
                <w:sz w:val="24"/>
              </w:rPr>
            </w:pPr>
          </w:p>
        </w:tc>
        <w:tc>
          <w:tcPr>
            <w:tcW w:w="6120" w:type="dxa"/>
            <w:tcBorders>
              <w:top w:val="nil"/>
            </w:tcBorders>
          </w:tcPr>
          <w:p w:rsidR="00DF688C" w:rsidRDefault="00437954">
            <w:pPr>
              <w:pStyle w:val="TableParagraph"/>
              <w:tabs>
                <w:tab w:val="left" w:pos="2786"/>
              </w:tabs>
              <w:spacing w:before="123"/>
              <w:rPr>
                <w:sz w:val="24"/>
              </w:rPr>
            </w:pPr>
            <w:r>
              <w:rPr>
                <w:spacing w:val="-2"/>
                <w:sz w:val="24"/>
              </w:rPr>
              <w:t>Schedule</w:t>
            </w:r>
            <w:r>
              <w:rPr>
                <w:sz w:val="24"/>
              </w:rPr>
              <w:tab/>
              <w:t xml:space="preserve">: </w:t>
            </w:r>
            <w:r>
              <w:rPr>
                <w:spacing w:val="-2"/>
                <w:sz w:val="24"/>
              </w:rPr>
              <w:t>ScheduleF5.pdf</w:t>
            </w:r>
          </w:p>
        </w:tc>
        <w:tc>
          <w:tcPr>
            <w:tcW w:w="3386" w:type="dxa"/>
            <w:tcBorders>
              <w:top w:val="nil"/>
            </w:tcBorders>
          </w:tcPr>
          <w:p w:rsidR="00DF688C" w:rsidRDefault="00DF688C">
            <w:pPr>
              <w:pStyle w:val="TableParagraph"/>
              <w:spacing w:before="0"/>
              <w:ind w:left="0"/>
              <w:rPr>
                <w:sz w:val="24"/>
              </w:rPr>
            </w:pPr>
          </w:p>
        </w:tc>
        <w:tc>
          <w:tcPr>
            <w:tcW w:w="1811" w:type="dxa"/>
            <w:tcBorders>
              <w:top w:val="nil"/>
            </w:tcBorders>
          </w:tcPr>
          <w:p w:rsidR="00DF688C" w:rsidRDefault="00DF688C">
            <w:pPr>
              <w:pStyle w:val="TableParagraph"/>
              <w:spacing w:before="0"/>
              <w:ind w:left="0"/>
              <w:rPr>
                <w:sz w:val="24"/>
              </w:rPr>
            </w:pPr>
          </w:p>
        </w:tc>
      </w:tr>
    </w:tbl>
    <w:p w:rsidR="00DF688C" w:rsidRDefault="00DF688C">
      <w:pPr>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6138"/>
        <w:gridCol w:w="3385"/>
        <w:gridCol w:w="1794"/>
      </w:tblGrid>
      <w:tr w:rsidR="00DF688C">
        <w:trPr>
          <w:trHeight w:val="653"/>
        </w:trPr>
        <w:tc>
          <w:tcPr>
            <w:tcW w:w="2052"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17" w:type="dxa"/>
            <w:gridSpan w:val="3"/>
          </w:tcPr>
          <w:p w:rsidR="00DF688C" w:rsidRDefault="00437954">
            <w:pPr>
              <w:pStyle w:val="TableParagraph"/>
              <w:rPr>
                <w:sz w:val="24"/>
              </w:rPr>
            </w:pPr>
            <w:r>
              <w:rPr>
                <w:spacing w:val="-2"/>
                <w:sz w:val="24"/>
              </w:rPr>
              <w:t>T1.005</w:t>
            </w:r>
          </w:p>
        </w:tc>
      </w:tr>
      <w:tr w:rsidR="00DF688C">
        <w:trPr>
          <w:trHeight w:val="653"/>
        </w:trPr>
        <w:tc>
          <w:tcPr>
            <w:tcW w:w="2052" w:type="dxa"/>
            <w:shd w:val="clear" w:color="auto" w:fill="E7E6E6"/>
          </w:tcPr>
          <w:p w:rsidR="00DF688C" w:rsidRDefault="00437954">
            <w:pPr>
              <w:pStyle w:val="TableParagraph"/>
              <w:rPr>
                <w:b/>
                <w:sz w:val="24"/>
              </w:rPr>
            </w:pPr>
            <w:r>
              <w:rPr>
                <w:b/>
                <w:spacing w:val="-2"/>
                <w:sz w:val="24"/>
              </w:rPr>
              <w:t>Actor</w:t>
            </w:r>
          </w:p>
        </w:tc>
        <w:tc>
          <w:tcPr>
            <w:tcW w:w="11317" w:type="dxa"/>
            <w:gridSpan w:val="3"/>
          </w:tcPr>
          <w:p w:rsidR="00DF688C" w:rsidRDefault="00437954">
            <w:pPr>
              <w:pStyle w:val="TableParagraph"/>
              <w:rPr>
                <w:sz w:val="24"/>
              </w:rPr>
            </w:pPr>
            <w:r>
              <w:rPr>
                <w:spacing w:val="-2"/>
                <w:sz w:val="24"/>
              </w:rPr>
              <w:t>Admin</w:t>
            </w:r>
          </w:p>
        </w:tc>
      </w:tr>
      <w:tr w:rsidR="00DF688C">
        <w:trPr>
          <w:trHeight w:val="653"/>
        </w:trPr>
        <w:tc>
          <w:tcPr>
            <w:tcW w:w="2052" w:type="dxa"/>
            <w:shd w:val="clear" w:color="auto" w:fill="E7E6E6"/>
          </w:tcPr>
          <w:p w:rsidR="00DF688C" w:rsidRDefault="00437954">
            <w:pPr>
              <w:pStyle w:val="TableParagraph"/>
              <w:spacing w:before="118"/>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6138" w:type="dxa"/>
            <w:shd w:val="clear" w:color="auto" w:fill="E7E6E6"/>
          </w:tcPr>
          <w:p w:rsidR="00DF688C" w:rsidRDefault="00437954">
            <w:pPr>
              <w:pStyle w:val="TableParagraph"/>
              <w:spacing w:before="118"/>
              <w:rPr>
                <w:b/>
                <w:sz w:val="24"/>
              </w:rPr>
            </w:pPr>
            <w:r>
              <w:rPr>
                <w:b/>
                <w:sz w:val="24"/>
              </w:rPr>
              <w:t>Test</w:t>
            </w:r>
            <w:r>
              <w:rPr>
                <w:b/>
                <w:spacing w:val="-4"/>
                <w:sz w:val="24"/>
              </w:rPr>
              <w:t xml:space="preserve"> </w:t>
            </w:r>
            <w:r>
              <w:rPr>
                <w:b/>
                <w:sz w:val="24"/>
              </w:rPr>
              <w:t xml:space="preserve">Case </w:t>
            </w:r>
            <w:r>
              <w:rPr>
                <w:b/>
                <w:spacing w:val="-4"/>
                <w:sz w:val="24"/>
              </w:rPr>
              <w:t>Data</w:t>
            </w:r>
          </w:p>
        </w:tc>
        <w:tc>
          <w:tcPr>
            <w:tcW w:w="3385" w:type="dxa"/>
            <w:shd w:val="clear" w:color="auto" w:fill="E7E6E6"/>
          </w:tcPr>
          <w:p w:rsidR="00DF688C" w:rsidRDefault="00437954">
            <w:pPr>
              <w:pStyle w:val="TableParagraph"/>
              <w:spacing w:before="118"/>
              <w:ind w:left="106"/>
              <w:rPr>
                <w:b/>
                <w:sz w:val="24"/>
              </w:rPr>
            </w:pPr>
            <w:r>
              <w:rPr>
                <w:b/>
                <w:sz w:val="24"/>
              </w:rPr>
              <w:t>Expected</w:t>
            </w:r>
            <w:r>
              <w:rPr>
                <w:b/>
                <w:spacing w:val="-3"/>
                <w:sz w:val="24"/>
              </w:rPr>
              <w:t xml:space="preserve"> </w:t>
            </w:r>
            <w:r>
              <w:rPr>
                <w:b/>
                <w:spacing w:val="-2"/>
                <w:sz w:val="24"/>
              </w:rPr>
              <w:t>Result</w:t>
            </w:r>
          </w:p>
        </w:tc>
        <w:tc>
          <w:tcPr>
            <w:tcW w:w="1794" w:type="dxa"/>
            <w:shd w:val="clear" w:color="auto" w:fill="E7E6E6"/>
          </w:tcPr>
          <w:p w:rsidR="00DF688C" w:rsidRDefault="00437954">
            <w:pPr>
              <w:pStyle w:val="TableParagraph"/>
              <w:spacing w:before="118"/>
              <w:rPr>
                <w:b/>
                <w:sz w:val="24"/>
              </w:rPr>
            </w:pPr>
            <w:r>
              <w:rPr>
                <w:b/>
                <w:spacing w:val="-2"/>
                <w:sz w:val="24"/>
              </w:rPr>
              <w:t>Status</w:t>
            </w:r>
          </w:p>
        </w:tc>
      </w:tr>
      <w:tr w:rsidR="00DF688C">
        <w:trPr>
          <w:trHeight w:val="1068"/>
        </w:trPr>
        <w:tc>
          <w:tcPr>
            <w:tcW w:w="2052" w:type="dxa"/>
          </w:tcPr>
          <w:p w:rsidR="00DF688C" w:rsidRDefault="00437954">
            <w:pPr>
              <w:pStyle w:val="TableParagraph"/>
              <w:ind w:left="602"/>
              <w:rPr>
                <w:sz w:val="24"/>
              </w:rPr>
            </w:pPr>
            <w:r>
              <w:rPr>
                <w:spacing w:val="-2"/>
                <w:sz w:val="24"/>
              </w:rPr>
              <w:t>TC5.001</w:t>
            </w:r>
          </w:p>
        </w:tc>
        <w:tc>
          <w:tcPr>
            <w:tcW w:w="6138" w:type="dxa"/>
          </w:tcPr>
          <w:p w:rsidR="00DF688C" w:rsidRDefault="00437954">
            <w:pPr>
              <w:pStyle w:val="TableParagraph"/>
              <w:rPr>
                <w:sz w:val="24"/>
              </w:rPr>
            </w:pPr>
            <w:r>
              <w:rPr>
                <w:sz w:val="24"/>
              </w:rPr>
              <w:t>Image</w:t>
            </w:r>
            <w:r>
              <w:rPr>
                <w:spacing w:val="-1"/>
                <w:sz w:val="24"/>
              </w:rPr>
              <w:t xml:space="preserve"> </w:t>
            </w:r>
            <w:r>
              <w:rPr>
                <w:sz w:val="24"/>
              </w:rPr>
              <w:t>:</w:t>
            </w:r>
            <w:r>
              <w:rPr>
                <w:spacing w:val="-3"/>
                <w:sz w:val="24"/>
              </w:rPr>
              <w:t xml:space="preserve"> </w:t>
            </w:r>
            <w:r>
              <w:rPr>
                <w:spacing w:val="-2"/>
                <w:sz w:val="24"/>
              </w:rPr>
              <w:t>Chemistry.png</w:t>
            </w:r>
          </w:p>
        </w:tc>
        <w:tc>
          <w:tcPr>
            <w:tcW w:w="3385" w:type="dxa"/>
          </w:tcPr>
          <w:p w:rsidR="00DF688C" w:rsidRDefault="00437954">
            <w:pPr>
              <w:pStyle w:val="TableParagraph"/>
              <w:tabs>
                <w:tab w:val="left" w:pos="1167"/>
                <w:tab w:val="left" w:pos="2189"/>
                <w:tab w:val="left" w:pos="2823"/>
              </w:tabs>
              <w:spacing w:line="360" w:lineRule="auto"/>
              <w:ind w:left="106" w:right="98"/>
              <w:rPr>
                <w:sz w:val="24"/>
              </w:rPr>
            </w:pPr>
            <w:r>
              <w:rPr>
                <w:spacing w:val="-2"/>
                <w:sz w:val="24"/>
              </w:rPr>
              <w:t>Display</w:t>
            </w:r>
            <w:r>
              <w:rPr>
                <w:sz w:val="24"/>
              </w:rPr>
              <w:tab/>
            </w:r>
            <w:r>
              <w:rPr>
                <w:spacing w:val="-2"/>
                <w:sz w:val="24"/>
              </w:rPr>
              <w:t>“Image</w:t>
            </w:r>
            <w:r>
              <w:rPr>
                <w:sz w:val="24"/>
              </w:rPr>
              <w:tab/>
            </w:r>
            <w:r>
              <w:rPr>
                <w:spacing w:val="-4"/>
                <w:sz w:val="24"/>
              </w:rPr>
              <w:t>has</w:t>
            </w:r>
            <w:r>
              <w:rPr>
                <w:sz w:val="24"/>
              </w:rPr>
              <w:tab/>
            </w:r>
            <w:r>
              <w:rPr>
                <w:spacing w:val="-4"/>
                <w:sz w:val="24"/>
              </w:rPr>
              <w:t xml:space="preserve">been </w:t>
            </w:r>
            <w:r>
              <w:rPr>
                <w:sz w:val="24"/>
              </w:rPr>
              <w:t>updated successfully”.</w:t>
            </w:r>
          </w:p>
        </w:tc>
        <w:tc>
          <w:tcPr>
            <w:tcW w:w="1794" w:type="dxa"/>
          </w:tcPr>
          <w:p w:rsidR="00DF688C" w:rsidRDefault="00437954">
            <w:pPr>
              <w:pStyle w:val="TableParagraph"/>
              <w:rPr>
                <w:sz w:val="24"/>
              </w:rPr>
            </w:pPr>
            <w:r>
              <w:rPr>
                <w:spacing w:val="-2"/>
                <w:sz w:val="24"/>
              </w:rPr>
              <w:t>Success</w:t>
            </w:r>
          </w:p>
        </w:tc>
      </w:tr>
      <w:tr w:rsidR="00DF688C">
        <w:trPr>
          <w:trHeight w:val="653"/>
        </w:trPr>
        <w:tc>
          <w:tcPr>
            <w:tcW w:w="2052" w:type="dxa"/>
          </w:tcPr>
          <w:p w:rsidR="00DF688C" w:rsidRDefault="00437954">
            <w:pPr>
              <w:pStyle w:val="TableParagraph"/>
              <w:spacing w:before="118"/>
              <w:ind w:left="602"/>
              <w:rPr>
                <w:sz w:val="24"/>
              </w:rPr>
            </w:pPr>
            <w:r>
              <w:rPr>
                <w:spacing w:val="-2"/>
                <w:sz w:val="24"/>
              </w:rPr>
              <w:t>TC5.002</w:t>
            </w:r>
          </w:p>
        </w:tc>
        <w:tc>
          <w:tcPr>
            <w:tcW w:w="6138" w:type="dxa"/>
          </w:tcPr>
          <w:p w:rsidR="00DF688C" w:rsidRDefault="00437954">
            <w:pPr>
              <w:pStyle w:val="TableParagraph"/>
              <w:spacing w:before="118"/>
              <w:rPr>
                <w:sz w:val="24"/>
              </w:rPr>
            </w:pPr>
            <w:r>
              <w:rPr>
                <w:sz w:val="24"/>
              </w:rPr>
              <w:t>Image</w:t>
            </w:r>
            <w:r>
              <w:rPr>
                <w:spacing w:val="-3"/>
                <w:sz w:val="24"/>
              </w:rPr>
              <w:t xml:space="preserve"> </w:t>
            </w:r>
            <w:r>
              <w:rPr>
                <w:sz w:val="24"/>
              </w:rPr>
              <w:t>:</w:t>
            </w:r>
            <w:r>
              <w:rPr>
                <w:spacing w:val="-3"/>
                <w:sz w:val="24"/>
              </w:rPr>
              <w:t xml:space="preserve"> </w:t>
            </w:r>
            <w:r>
              <w:rPr>
                <w:spacing w:val="-2"/>
                <w:sz w:val="24"/>
              </w:rPr>
              <w:t>(null)</w:t>
            </w:r>
          </w:p>
        </w:tc>
        <w:tc>
          <w:tcPr>
            <w:tcW w:w="3385" w:type="dxa"/>
          </w:tcPr>
          <w:p w:rsidR="00DF688C" w:rsidRDefault="00437954">
            <w:pPr>
              <w:pStyle w:val="TableParagraph"/>
              <w:spacing w:before="118"/>
              <w:ind w:left="106"/>
              <w:rPr>
                <w:sz w:val="24"/>
              </w:rPr>
            </w:pPr>
            <w:r>
              <w:rPr>
                <w:sz w:val="24"/>
              </w:rPr>
              <w:t>Display</w:t>
            </w:r>
            <w:r>
              <w:rPr>
                <w:spacing w:val="-2"/>
                <w:sz w:val="24"/>
              </w:rPr>
              <w:t xml:space="preserve"> </w:t>
            </w:r>
            <w:r>
              <w:rPr>
                <w:sz w:val="24"/>
              </w:rPr>
              <w:t>“Please</w:t>
            </w:r>
            <w:r>
              <w:rPr>
                <w:spacing w:val="-2"/>
                <w:sz w:val="24"/>
              </w:rPr>
              <w:t xml:space="preserve"> </w:t>
            </w:r>
            <w:r>
              <w:rPr>
                <w:sz w:val="24"/>
              </w:rPr>
              <w:t>select a</w:t>
            </w:r>
            <w:r>
              <w:rPr>
                <w:spacing w:val="-2"/>
                <w:sz w:val="24"/>
              </w:rPr>
              <w:t xml:space="preserve"> file”.</w:t>
            </w:r>
          </w:p>
        </w:tc>
        <w:tc>
          <w:tcPr>
            <w:tcW w:w="1794" w:type="dxa"/>
          </w:tcPr>
          <w:p w:rsidR="00DF688C" w:rsidRDefault="00437954">
            <w:pPr>
              <w:pStyle w:val="TableParagraph"/>
              <w:spacing w:before="118"/>
              <w:rPr>
                <w:sz w:val="24"/>
              </w:rPr>
            </w:pPr>
            <w:r>
              <w:rPr>
                <w:spacing w:val="-2"/>
                <w:sz w:val="24"/>
              </w:rPr>
              <w:t>Success</w:t>
            </w:r>
          </w:p>
        </w:tc>
      </w:tr>
    </w:tbl>
    <w:p w:rsidR="00DF688C" w:rsidRDefault="00DF688C">
      <w:pPr>
        <w:pStyle w:val="BodyText"/>
        <w:spacing w:before="4"/>
        <w:rPr>
          <w:b/>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6138"/>
        <w:gridCol w:w="3385"/>
        <w:gridCol w:w="1794"/>
      </w:tblGrid>
      <w:tr w:rsidR="00DF688C">
        <w:trPr>
          <w:trHeight w:val="654"/>
        </w:trPr>
        <w:tc>
          <w:tcPr>
            <w:tcW w:w="2052"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17" w:type="dxa"/>
            <w:gridSpan w:val="3"/>
          </w:tcPr>
          <w:p w:rsidR="00DF688C" w:rsidRDefault="00437954">
            <w:pPr>
              <w:pStyle w:val="TableParagraph"/>
              <w:rPr>
                <w:sz w:val="24"/>
              </w:rPr>
            </w:pPr>
            <w:r>
              <w:rPr>
                <w:spacing w:val="-2"/>
                <w:sz w:val="24"/>
              </w:rPr>
              <w:t>T1.006</w:t>
            </w:r>
          </w:p>
        </w:tc>
      </w:tr>
      <w:tr w:rsidR="00DF688C">
        <w:trPr>
          <w:trHeight w:val="653"/>
        </w:trPr>
        <w:tc>
          <w:tcPr>
            <w:tcW w:w="2052" w:type="dxa"/>
            <w:shd w:val="clear" w:color="auto" w:fill="E7E6E6"/>
          </w:tcPr>
          <w:p w:rsidR="00DF688C" w:rsidRDefault="00437954">
            <w:pPr>
              <w:pStyle w:val="TableParagraph"/>
              <w:rPr>
                <w:b/>
                <w:sz w:val="24"/>
              </w:rPr>
            </w:pPr>
            <w:r>
              <w:rPr>
                <w:b/>
                <w:spacing w:val="-2"/>
                <w:sz w:val="24"/>
              </w:rPr>
              <w:t>Actor</w:t>
            </w:r>
          </w:p>
        </w:tc>
        <w:tc>
          <w:tcPr>
            <w:tcW w:w="11317" w:type="dxa"/>
            <w:gridSpan w:val="3"/>
          </w:tcPr>
          <w:p w:rsidR="00DF688C" w:rsidRDefault="00437954">
            <w:pPr>
              <w:pStyle w:val="TableParagraph"/>
              <w:rPr>
                <w:sz w:val="24"/>
              </w:rPr>
            </w:pPr>
            <w:r>
              <w:rPr>
                <w:spacing w:val="-2"/>
                <w:sz w:val="24"/>
              </w:rPr>
              <w:t>Admin</w:t>
            </w:r>
          </w:p>
        </w:tc>
      </w:tr>
      <w:tr w:rsidR="00DF688C">
        <w:trPr>
          <w:trHeight w:val="653"/>
        </w:trPr>
        <w:tc>
          <w:tcPr>
            <w:tcW w:w="2052" w:type="dxa"/>
            <w:shd w:val="clear" w:color="auto" w:fill="E7E6E6"/>
          </w:tcPr>
          <w:p w:rsidR="00DF688C" w:rsidRDefault="00437954">
            <w:pPr>
              <w:pStyle w:val="TableParagraph"/>
              <w:spacing w:before="118"/>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6138" w:type="dxa"/>
            <w:shd w:val="clear" w:color="auto" w:fill="E7E6E6"/>
          </w:tcPr>
          <w:p w:rsidR="00DF688C" w:rsidRDefault="00437954">
            <w:pPr>
              <w:pStyle w:val="TableParagraph"/>
              <w:spacing w:before="118"/>
              <w:rPr>
                <w:b/>
                <w:sz w:val="24"/>
              </w:rPr>
            </w:pPr>
            <w:r>
              <w:rPr>
                <w:b/>
                <w:sz w:val="24"/>
              </w:rPr>
              <w:t>Test</w:t>
            </w:r>
            <w:r>
              <w:rPr>
                <w:b/>
                <w:spacing w:val="-4"/>
                <w:sz w:val="24"/>
              </w:rPr>
              <w:t xml:space="preserve"> </w:t>
            </w:r>
            <w:r>
              <w:rPr>
                <w:b/>
                <w:sz w:val="24"/>
              </w:rPr>
              <w:t xml:space="preserve">Case </w:t>
            </w:r>
            <w:r>
              <w:rPr>
                <w:b/>
                <w:spacing w:val="-4"/>
                <w:sz w:val="24"/>
              </w:rPr>
              <w:t>Data</w:t>
            </w:r>
          </w:p>
        </w:tc>
        <w:tc>
          <w:tcPr>
            <w:tcW w:w="3385" w:type="dxa"/>
            <w:shd w:val="clear" w:color="auto" w:fill="E7E6E6"/>
          </w:tcPr>
          <w:p w:rsidR="00DF688C" w:rsidRDefault="00437954">
            <w:pPr>
              <w:pStyle w:val="TableParagraph"/>
              <w:spacing w:before="118"/>
              <w:ind w:left="106"/>
              <w:rPr>
                <w:b/>
                <w:sz w:val="24"/>
              </w:rPr>
            </w:pPr>
            <w:r>
              <w:rPr>
                <w:b/>
                <w:sz w:val="24"/>
              </w:rPr>
              <w:t>Expected</w:t>
            </w:r>
            <w:r>
              <w:rPr>
                <w:b/>
                <w:spacing w:val="-3"/>
                <w:sz w:val="24"/>
              </w:rPr>
              <w:t xml:space="preserve"> </w:t>
            </w:r>
            <w:r>
              <w:rPr>
                <w:b/>
                <w:spacing w:val="-2"/>
                <w:sz w:val="24"/>
              </w:rPr>
              <w:t>Result</w:t>
            </w:r>
          </w:p>
        </w:tc>
        <w:tc>
          <w:tcPr>
            <w:tcW w:w="1794" w:type="dxa"/>
            <w:shd w:val="clear" w:color="auto" w:fill="E7E6E6"/>
          </w:tcPr>
          <w:p w:rsidR="00DF688C" w:rsidRDefault="00437954">
            <w:pPr>
              <w:pStyle w:val="TableParagraph"/>
              <w:spacing w:before="118"/>
              <w:rPr>
                <w:b/>
                <w:sz w:val="24"/>
              </w:rPr>
            </w:pPr>
            <w:r>
              <w:rPr>
                <w:b/>
                <w:spacing w:val="-2"/>
                <w:sz w:val="24"/>
              </w:rPr>
              <w:t>Status</w:t>
            </w:r>
          </w:p>
        </w:tc>
      </w:tr>
      <w:tr w:rsidR="00DF688C">
        <w:trPr>
          <w:trHeight w:val="1067"/>
        </w:trPr>
        <w:tc>
          <w:tcPr>
            <w:tcW w:w="2052" w:type="dxa"/>
          </w:tcPr>
          <w:p w:rsidR="00DF688C" w:rsidRDefault="00437954">
            <w:pPr>
              <w:pStyle w:val="TableParagraph"/>
              <w:ind w:left="602"/>
              <w:rPr>
                <w:sz w:val="24"/>
              </w:rPr>
            </w:pPr>
            <w:r>
              <w:rPr>
                <w:spacing w:val="-2"/>
                <w:sz w:val="24"/>
              </w:rPr>
              <w:t>TC6.001</w:t>
            </w:r>
          </w:p>
        </w:tc>
        <w:tc>
          <w:tcPr>
            <w:tcW w:w="6138" w:type="dxa"/>
          </w:tcPr>
          <w:p w:rsidR="00DF688C" w:rsidRDefault="00437954">
            <w:pPr>
              <w:pStyle w:val="TableParagraph"/>
              <w:rPr>
                <w:sz w:val="24"/>
              </w:rPr>
            </w:pPr>
            <w:r>
              <w:rPr>
                <w:sz w:val="24"/>
              </w:rPr>
              <w:t>Timetable</w:t>
            </w:r>
            <w:r>
              <w:rPr>
                <w:spacing w:val="-3"/>
                <w:sz w:val="24"/>
              </w:rPr>
              <w:t xml:space="preserve"> </w:t>
            </w:r>
            <w:r>
              <w:rPr>
                <w:sz w:val="24"/>
              </w:rPr>
              <w:t>:</w:t>
            </w:r>
            <w:r>
              <w:rPr>
                <w:spacing w:val="-1"/>
                <w:sz w:val="24"/>
              </w:rPr>
              <w:t xml:space="preserve"> </w:t>
            </w:r>
            <w:r>
              <w:rPr>
                <w:spacing w:val="-2"/>
                <w:sz w:val="24"/>
              </w:rPr>
              <w:t>ScheduleLatestF5.pdf</w:t>
            </w:r>
          </w:p>
        </w:tc>
        <w:tc>
          <w:tcPr>
            <w:tcW w:w="3385" w:type="dxa"/>
          </w:tcPr>
          <w:p w:rsidR="00DF688C" w:rsidRDefault="00437954">
            <w:pPr>
              <w:pStyle w:val="TableParagraph"/>
              <w:spacing w:line="360" w:lineRule="auto"/>
              <w:ind w:left="106"/>
              <w:rPr>
                <w:sz w:val="24"/>
              </w:rPr>
            </w:pPr>
            <w:r>
              <w:rPr>
                <w:sz w:val="24"/>
              </w:rPr>
              <w:t>Display</w:t>
            </w:r>
            <w:r>
              <w:rPr>
                <w:spacing w:val="80"/>
                <w:sz w:val="24"/>
              </w:rPr>
              <w:t xml:space="preserve"> </w:t>
            </w:r>
            <w:r>
              <w:rPr>
                <w:sz w:val="24"/>
              </w:rPr>
              <w:t>“Timetable</w:t>
            </w:r>
            <w:r>
              <w:rPr>
                <w:spacing w:val="80"/>
                <w:sz w:val="24"/>
              </w:rPr>
              <w:t xml:space="preserve"> </w:t>
            </w:r>
            <w:r>
              <w:rPr>
                <w:sz w:val="24"/>
              </w:rPr>
              <w:t>has</w:t>
            </w:r>
            <w:r>
              <w:rPr>
                <w:spacing w:val="80"/>
                <w:sz w:val="24"/>
              </w:rPr>
              <w:t xml:space="preserve"> </w:t>
            </w:r>
            <w:r>
              <w:rPr>
                <w:sz w:val="24"/>
              </w:rPr>
              <w:t>been updated successfully”.</w:t>
            </w:r>
          </w:p>
        </w:tc>
        <w:tc>
          <w:tcPr>
            <w:tcW w:w="1794" w:type="dxa"/>
          </w:tcPr>
          <w:p w:rsidR="00DF688C" w:rsidRDefault="00437954">
            <w:pPr>
              <w:pStyle w:val="TableParagraph"/>
              <w:rPr>
                <w:sz w:val="24"/>
              </w:rPr>
            </w:pPr>
            <w:r>
              <w:rPr>
                <w:spacing w:val="-2"/>
                <w:sz w:val="24"/>
              </w:rPr>
              <w:t>Success</w:t>
            </w:r>
          </w:p>
        </w:tc>
      </w:tr>
      <w:tr w:rsidR="00DF688C">
        <w:trPr>
          <w:trHeight w:val="654"/>
        </w:trPr>
        <w:tc>
          <w:tcPr>
            <w:tcW w:w="2052" w:type="dxa"/>
          </w:tcPr>
          <w:p w:rsidR="00DF688C" w:rsidRDefault="00437954">
            <w:pPr>
              <w:pStyle w:val="TableParagraph"/>
              <w:spacing w:before="118"/>
              <w:ind w:left="602"/>
              <w:rPr>
                <w:sz w:val="24"/>
              </w:rPr>
            </w:pPr>
            <w:r>
              <w:rPr>
                <w:spacing w:val="-2"/>
                <w:sz w:val="24"/>
              </w:rPr>
              <w:t>TC6.002</w:t>
            </w:r>
          </w:p>
        </w:tc>
        <w:tc>
          <w:tcPr>
            <w:tcW w:w="6138" w:type="dxa"/>
          </w:tcPr>
          <w:p w:rsidR="00DF688C" w:rsidRDefault="00437954">
            <w:pPr>
              <w:pStyle w:val="TableParagraph"/>
              <w:spacing w:before="118"/>
              <w:rPr>
                <w:sz w:val="24"/>
              </w:rPr>
            </w:pPr>
            <w:r>
              <w:rPr>
                <w:sz w:val="24"/>
              </w:rPr>
              <w:t>Timetable</w:t>
            </w:r>
            <w:r>
              <w:rPr>
                <w:spacing w:val="-3"/>
                <w:sz w:val="24"/>
              </w:rPr>
              <w:t xml:space="preserve"> </w:t>
            </w:r>
            <w:r>
              <w:rPr>
                <w:sz w:val="24"/>
              </w:rPr>
              <w:t>:</w:t>
            </w:r>
            <w:r>
              <w:rPr>
                <w:spacing w:val="-1"/>
                <w:sz w:val="24"/>
              </w:rPr>
              <w:t xml:space="preserve"> </w:t>
            </w:r>
            <w:r>
              <w:rPr>
                <w:spacing w:val="-2"/>
                <w:sz w:val="24"/>
              </w:rPr>
              <w:t>(null)</w:t>
            </w:r>
          </w:p>
        </w:tc>
        <w:tc>
          <w:tcPr>
            <w:tcW w:w="3385" w:type="dxa"/>
          </w:tcPr>
          <w:p w:rsidR="00DF688C" w:rsidRDefault="00437954">
            <w:pPr>
              <w:pStyle w:val="TableParagraph"/>
              <w:spacing w:before="118"/>
              <w:ind w:left="106"/>
              <w:rPr>
                <w:sz w:val="24"/>
              </w:rPr>
            </w:pPr>
            <w:r>
              <w:rPr>
                <w:sz w:val="24"/>
              </w:rPr>
              <w:t>Display</w:t>
            </w:r>
            <w:r>
              <w:rPr>
                <w:spacing w:val="-2"/>
                <w:sz w:val="24"/>
              </w:rPr>
              <w:t xml:space="preserve"> </w:t>
            </w:r>
            <w:r>
              <w:rPr>
                <w:sz w:val="24"/>
              </w:rPr>
              <w:t>“Please</w:t>
            </w:r>
            <w:r>
              <w:rPr>
                <w:spacing w:val="-2"/>
                <w:sz w:val="24"/>
              </w:rPr>
              <w:t xml:space="preserve"> </w:t>
            </w:r>
            <w:r>
              <w:rPr>
                <w:sz w:val="24"/>
              </w:rPr>
              <w:t>select a</w:t>
            </w:r>
            <w:r>
              <w:rPr>
                <w:spacing w:val="-2"/>
                <w:sz w:val="24"/>
              </w:rPr>
              <w:t xml:space="preserve"> file”.</w:t>
            </w:r>
          </w:p>
        </w:tc>
        <w:tc>
          <w:tcPr>
            <w:tcW w:w="1794" w:type="dxa"/>
          </w:tcPr>
          <w:p w:rsidR="00DF688C" w:rsidRDefault="00437954">
            <w:pPr>
              <w:pStyle w:val="TableParagraph"/>
              <w:spacing w:before="118"/>
              <w:rPr>
                <w:sz w:val="24"/>
              </w:rPr>
            </w:pPr>
            <w:r>
              <w:rPr>
                <w:spacing w:val="-2"/>
                <w:sz w:val="24"/>
              </w:rPr>
              <w:t>Success</w:t>
            </w:r>
          </w:p>
        </w:tc>
      </w:tr>
    </w:tbl>
    <w:p w:rsidR="00DF688C" w:rsidRDefault="00DF688C">
      <w:pPr>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6155"/>
        <w:gridCol w:w="3386"/>
        <w:gridCol w:w="1776"/>
      </w:tblGrid>
      <w:tr w:rsidR="00DF688C">
        <w:trPr>
          <w:trHeight w:val="653"/>
        </w:trPr>
        <w:tc>
          <w:tcPr>
            <w:tcW w:w="2052"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17" w:type="dxa"/>
            <w:gridSpan w:val="3"/>
          </w:tcPr>
          <w:p w:rsidR="00DF688C" w:rsidRDefault="00437954">
            <w:pPr>
              <w:pStyle w:val="TableParagraph"/>
              <w:rPr>
                <w:sz w:val="24"/>
              </w:rPr>
            </w:pPr>
            <w:r>
              <w:rPr>
                <w:spacing w:val="-2"/>
                <w:sz w:val="24"/>
              </w:rPr>
              <w:t>T1.007</w:t>
            </w:r>
          </w:p>
        </w:tc>
      </w:tr>
      <w:tr w:rsidR="00DF688C">
        <w:trPr>
          <w:trHeight w:val="653"/>
        </w:trPr>
        <w:tc>
          <w:tcPr>
            <w:tcW w:w="2052" w:type="dxa"/>
            <w:shd w:val="clear" w:color="auto" w:fill="E7E6E6"/>
          </w:tcPr>
          <w:p w:rsidR="00DF688C" w:rsidRDefault="00437954">
            <w:pPr>
              <w:pStyle w:val="TableParagraph"/>
              <w:rPr>
                <w:b/>
                <w:sz w:val="24"/>
              </w:rPr>
            </w:pPr>
            <w:r>
              <w:rPr>
                <w:b/>
                <w:spacing w:val="-2"/>
                <w:sz w:val="24"/>
              </w:rPr>
              <w:t>Actor</w:t>
            </w:r>
          </w:p>
        </w:tc>
        <w:tc>
          <w:tcPr>
            <w:tcW w:w="11317" w:type="dxa"/>
            <w:gridSpan w:val="3"/>
          </w:tcPr>
          <w:p w:rsidR="00DF688C" w:rsidRDefault="00437954">
            <w:pPr>
              <w:pStyle w:val="TableParagraph"/>
              <w:rPr>
                <w:sz w:val="24"/>
              </w:rPr>
            </w:pPr>
            <w:r>
              <w:rPr>
                <w:spacing w:val="-2"/>
                <w:sz w:val="24"/>
              </w:rPr>
              <w:t>Admin</w:t>
            </w:r>
          </w:p>
        </w:tc>
      </w:tr>
      <w:tr w:rsidR="00DF688C">
        <w:trPr>
          <w:trHeight w:val="653"/>
        </w:trPr>
        <w:tc>
          <w:tcPr>
            <w:tcW w:w="2052" w:type="dxa"/>
            <w:shd w:val="clear" w:color="auto" w:fill="E7E6E6"/>
          </w:tcPr>
          <w:p w:rsidR="00DF688C" w:rsidRDefault="00437954">
            <w:pPr>
              <w:pStyle w:val="TableParagraph"/>
              <w:spacing w:before="118"/>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6155" w:type="dxa"/>
            <w:shd w:val="clear" w:color="auto" w:fill="E7E6E6"/>
          </w:tcPr>
          <w:p w:rsidR="00DF688C" w:rsidRDefault="00437954">
            <w:pPr>
              <w:pStyle w:val="TableParagraph"/>
              <w:spacing w:before="118"/>
              <w:rPr>
                <w:b/>
                <w:sz w:val="24"/>
              </w:rPr>
            </w:pPr>
            <w:r>
              <w:rPr>
                <w:b/>
                <w:sz w:val="24"/>
              </w:rPr>
              <w:t>Test</w:t>
            </w:r>
            <w:r>
              <w:rPr>
                <w:b/>
                <w:spacing w:val="-4"/>
                <w:sz w:val="24"/>
              </w:rPr>
              <w:t xml:space="preserve"> </w:t>
            </w:r>
            <w:r>
              <w:rPr>
                <w:b/>
                <w:sz w:val="24"/>
              </w:rPr>
              <w:t xml:space="preserve">Case </w:t>
            </w:r>
            <w:r>
              <w:rPr>
                <w:b/>
                <w:spacing w:val="-4"/>
                <w:sz w:val="24"/>
              </w:rPr>
              <w:t>Data</w:t>
            </w:r>
          </w:p>
        </w:tc>
        <w:tc>
          <w:tcPr>
            <w:tcW w:w="3386" w:type="dxa"/>
            <w:shd w:val="clear" w:color="auto" w:fill="E7E6E6"/>
          </w:tcPr>
          <w:p w:rsidR="00DF688C" w:rsidRDefault="00437954">
            <w:pPr>
              <w:pStyle w:val="TableParagraph"/>
              <w:spacing w:before="118"/>
              <w:ind w:left="108"/>
              <w:rPr>
                <w:b/>
                <w:sz w:val="24"/>
              </w:rPr>
            </w:pPr>
            <w:r>
              <w:rPr>
                <w:b/>
                <w:sz w:val="24"/>
              </w:rPr>
              <w:t>Expected</w:t>
            </w:r>
            <w:r>
              <w:rPr>
                <w:b/>
                <w:spacing w:val="-4"/>
                <w:sz w:val="24"/>
              </w:rPr>
              <w:t xml:space="preserve"> </w:t>
            </w:r>
            <w:r>
              <w:rPr>
                <w:b/>
                <w:spacing w:val="-2"/>
                <w:sz w:val="24"/>
              </w:rPr>
              <w:t>Result</w:t>
            </w:r>
          </w:p>
        </w:tc>
        <w:tc>
          <w:tcPr>
            <w:tcW w:w="1776" w:type="dxa"/>
            <w:shd w:val="clear" w:color="auto" w:fill="E7E6E6"/>
          </w:tcPr>
          <w:p w:rsidR="00DF688C" w:rsidRDefault="00437954">
            <w:pPr>
              <w:pStyle w:val="TableParagraph"/>
              <w:spacing w:before="118"/>
              <w:ind w:left="106"/>
              <w:rPr>
                <w:b/>
                <w:sz w:val="24"/>
              </w:rPr>
            </w:pPr>
            <w:r>
              <w:rPr>
                <w:b/>
                <w:spacing w:val="-2"/>
                <w:sz w:val="24"/>
              </w:rPr>
              <w:t>Status</w:t>
            </w:r>
          </w:p>
        </w:tc>
      </w:tr>
      <w:tr w:rsidR="00DF688C">
        <w:trPr>
          <w:trHeight w:val="1068"/>
        </w:trPr>
        <w:tc>
          <w:tcPr>
            <w:tcW w:w="2052" w:type="dxa"/>
          </w:tcPr>
          <w:p w:rsidR="00DF688C" w:rsidRDefault="00437954">
            <w:pPr>
              <w:pStyle w:val="TableParagraph"/>
              <w:ind w:left="602"/>
              <w:rPr>
                <w:sz w:val="24"/>
              </w:rPr>
            </w:pPr>
            <w:r>
              <w:rPr>
                <w:spacing w:val="-2"/>
                <w:sz w:val="24"/>
              </w:rPr>
              <w:t>TC7.001</w:t>
            </w:r>
          </w:p>
        </w:tc>
        <w:tc>
          <w:tcPr>
            <w:tcW w:w="6155" w:type="dxa"/>
          </w:tcPr>
          <w:p w:rsidR="00DF688C" w:rsidRDefault="00437954">
            <w:pPr>
              <w:pStyle w:val="TableParagraph"/>
              <w:rPr>
                <w:sz w:val="24"/>
              </w:rPr>
            </w:pPr>
            <w:r>
              <w:rPr>
                <w:sz w:val="24"/>
              </w:rPr>
              <w:t>Day</w:t>
            </w:r>
            <w:r>
              <w:rPr>
                <w:spacing w:val="-1"/>
                <w:sz w:val="24"/>
              </w:rPr>
              <w:t xml:space="preserve"> </w:t>
            </w:r>
            <w:r>
              <w:rPr>
                <w:sz w:val="24"/>
              </w:rPr>
              <w:t>:</w:t>
            </w:r>
            <w:r>
              <w:rPr>
                <w:spacing w:val="-1"/>
                <w:sz w:val="24"/>
              </w:rPr>
              <w:t xml:space="preserve"> </w:t>
            </w:r>
            <w:r>
              <w:rPr>
                <w:spacing w:val="-2"/>
                <w:sz w:val="24"/>
              </w:rPr>
              <w:t>Monday</w:t>
            </w:r>
          </w:p>
        </w:tc>
        <w:tc>
          <w:tcPr>
            <w:tcW w:w="3386" w:type="dxa"/>
          </w:tcPr>
          <w:p w:rsidR="00DF688C" w:rsidRDefault="00437954">
            <w:pPr>
              <w:pStyle w:val="TableParagraph"/>
              <w:spacing w:line="360" w:lineRule="auto"/>
              <w:ind w:left="108"/>
              <w:rPr>
                <w:sz w:val="24"/>
              </w:rPr>
            </w:pPr>
            <w:r>
              <w:rPr>
                <w:sz w:val="24"/>
              </w:rPr>
              <w:t>Display</w:t>
            </w:r>
            <w:r>
              <w:rPr>
                <w:spacing w:val="23"/>
                <w:sz w:val="24"/>
              </w:rPr>
              <w:t xml:space="preserve"> </w:t>
            </w:r>
            <w:r>
              <w:rPr>
                <w:sz w:val="24"/>
              </w:rPr>
              <w:t>“Day</w:t>
            </w:r>
            <w:r>
              <w:rPr>
                <w:spacing w:val="25"/>
                <w:sz w:val="24"/>
              </w:rPr>
              <w:t xml:space="preserve"> </w:t>
            </w:r>
            <w:r>
              <w:rPr>
                <w:sz w:val="24"/>
              </w:rPr>
              <w:t>has</w:t>
            </w:r>
            <w:r>
              <w:rPr>
                <w:spacing w:val="28"/>
                <w:sz w:val="24"/>
              </w:rPr>
              <w:t xml:space="preserve"> </w:t>
            </w:r>
            <w:r>
              <w:rPr>
                <w:sz w:val="24"/>
              </w:rPr>
              <w:t>been</w:t>
            </w:r>
            <w:r>
              <w:rPr>
                <w:spacing w:val="26"/>
                <w:sz w:val="24"/>
              </w:rPr>
              <w:t xml:space="preserve"> </w:t>
            </w:r>
            <w:r>
              <w:rPr>
                <w:sz w:val="24"/>
              </w:rPr>
              <w:t xml:space="preserve">updated </w:t>
            </w:r>
            <w:r>
              <w:rPr>
                <w:spacing w:val="-2"/>
                <w:sz w:val="24"/>
              </w:rPr>
              <w:t>successfully”.</w:t>
            </w:r>
          </w:p>
        </w:tc>
        <w:tc>
          <w:tcPr>
            <w:tcW w:w="1776" w:type="dxa"/>
          </w:tcPr>
          <w:p w:rsidR="00DF688C" w:rsidRDefault="00437954">
            <w:pPr>
              <w:pStyle w:val="TableParagraph"/>
              <w:ind w:left="106"/>
              <w:rPr>
                <w:sz w:val="24"/>
              </w:rPr>
            </w:pPr>
            <w:r>
              <w:rPr>
                <w:spacing w:val="-2"/>
                <w:sz w:val="24"/>
              </w:rPr>
              <w:t>Success</w:t>
            </w:r>
          </w:p>
        </w:tc>
      </w:tr>
      <w:tr w:rsidR="00DF688C">
        <w:trPr>
          <w:trHeight w:val="1067"/>
        </w:trPr>
        <w:tc>
          <w:tcPr>
            <w:tcW w:w="2052" w:type="dxa"/>
          </w:tcPr>
          <w:p w:rsidR="00DF688C" w:rsidRDefault="00437954">
            <w:pPr>
              <w:pStyle w:val="TableParagraph"/>
              <w:spacing w:before="118"/>
              <w:ind w:left="602"/>
              <w:rPr>
                <w:sz w:val="24"/>
              </w:rPr>
            </w:pPr>
            <w:r>
              <w:rPr>
                <w:spacing w:val="-2"/>
                <w:sz w:val="24"/>
              </w:rPr>
              <w:t>TC7.002</w:t>
            </w:r>
          </w:p>
        </w:tc>
        <w:tc>
          <w:tcPr>
            <w:tcW w:w="6155" w:type="dxa"/>
          </w:tcPr>
          <w:p w:rsidR="00DF688C" w:rsidRDefault="00437954">
            <w:pPr>
              <w:pStyle w:val="TableParagraph"/>
              <w:spacing w:before="118"/>
              <w:rPr>
                <w:sz w:val="24"/>
              </w:rPr>
            </w:pPr>
            <w:r>
              <w:rPr>
                <w:sz w:val="24"/>
              </w:rPr>
              <w:t>Day</w:t>
            </w:r>
            <w:r>
              <w:rPr>
                <w:spacing w:val="-1"/>
                <w:sz w:val="24"/>
              </w:rPr>
              <w:t xml:space="preserve"> </w:t>
            </w:r>
            <w:r>
              <w:rPr>
                <w:sz w:val="24"/>
              </w:rPr>
              <w:t>:</w:t>
            </w:r>
            <w:r>
              <w:rPr>
                <w:spacing w:val="-1"/>
                <w:sz w:val="24"/>
              </w:rPr>
              <w:t xml:space="preserve"> </w:t>
            </w:r>
            <w:r>
              <w:rPr>
                <w:spacing w:val="-2"/>
                <w:sz w:val="24"/>
              </w:rPr>
              <w:t>(null)</w:t>
            </w:r>
          </w:p>
        </w:tc>
        <w:tc>
          <w:tcPr>
            <w:tcW w:w="3386" w:type="dxa"/>
          </w:tcPr>
          <w:p w:rsidR="00DF688C" w:rsidRDefault="00437954">
            <w:pPr>
              <w:pStyle w:val="TableParagraph"/>
              <w:spacing w:before="118" w:line="360" w:lineRule="auto"/>
              <w:ind w:left="108"/>
              <w:rPr>
                <w:sz w:val="24"/>
              </w:rPr>
            </w:pPr>
            <w:r>
              <w:rPr>
                <w:sz w:val="24"/>
              </w:rPr>
              <w:t>Display</w:t>
            </w:r>
            <w:r>
              <w:rPr>
                <w:spacing w:val="40"/>
                <w:sz w:val="24"/>
              </w:rPr>
              <w:t xml:space="preserve"> </w:t>
            </w:r>
            <w:r>
              <w:rPr>
                <w:sz w:val="24"/>
              </w:rPr>
              <w:t>“Please</w:t>
            </w:r>
            <w:r>
              <w:rPr>
                <w:spacing w:val="40"/>
                <w:sz w:val="24"/>
              </w:rPr>
              <w:t xml:space="preserve"> </w:t>
            </w:r>
            <w:r>
              <w:rPr>
                <w:sz w:val="24"/>
              </w:rPr>
              <w:t>select</w:t>
            </w:r>
            <w:r>
              <w:rPr>
                <w:spacing w:val="80"/>
                <w:sz w:val="24"/>
              </w:rPr>
              <w:t xml:space="preserve"> </w:t>
            </w:r>
            <w:r>
              <w:rPr>
                <w:sz w:val="24"/>
              </w:rPr>
              <w:t>one</w:t>
            </w:r>
            <w:r>
              <w:rPr>
                <w:spacing w:val="40"/>
                <w:sz w:val="24"/>
              </w:rPr>
              <w:t xml:space="preserve"> </w:t>
            </w:r>
            <w:r>
              <w:rPr>
                <w:sz w:val="24"/>
              </w:rPr>
              <w:t>of these options”.</w:t>
            </w:r>
          </w:p>
        </w:tc>
        <w:tc>
          <w:tcPr>
            <w:tcW w:w="1776" w:type="dxa"/>
          </w:tcPr>
          <w:p w:rsidR="00DF688C" w:rsidRDefault="00437954">
            <w:pPr>
              <w:pStyle w:val="TableParagraph"/>
              <w:spacing w:before="118"/>
              <w:ind w:left="106"/>
              <w:rPr>
                <w:sz w:val="24"/>
              </w:rPr>
            </w:pPr>
            <w:r>
              <w:rPr>
                <w:spacing w:val="-2"/>
                <w:sz w:val="24"/>
              </w:rPr>
              <w:t>Success</w:t>
            </w:r>
          </w:p>
        </w:tc>
      </w:tr>
    </w:tbl>
    <w:p w:rsidR="00DF688C" w:rsidRDefault="00DF688C">
      <w:pPr>
        <w:pStyle w:val="BodyText"/>
        <w:spacing w:before="0"/>
        <w:rPr>
          <w:b/>
          <w:sz w:val="20"/>
        </w:rPr>
      </w:pPr>
    </w:p>
    <w:p w:rsidR="00DF688C" w:rsidRDefault="00DF688C">
      <w:pPr>
        <w:pStyle w:val="BodyText"/>
        <w:spacing w:before="4"/>
        <w:rPr>
          <w:b/>
          <w:sz w:val="1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6138"/>
        <w:gridCol w:w="3421"/>
        <w:gridCol w:w="1758"/>
      </w:tblGrid>
      <w:tr w:rsidR="00DF688C">
        <w:trPr>
          <w:trHeight w:val="653"/>
        </w:trPr>
        <w:tc>
          <w:tcPr>
            <w:tcW w:w="2052"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17" w:type="dxa"/>
            <w:gridSpan w:val="3"/>
          </w:tcPr>
          <w:p w:rsidR="00DF688C" w:rsidRDefault="00437954">
            <w:pPr>
              <w:pStyle w:val="TableParagraph"/>
              <w:rPr>
                <w:sz w:val="24"/>
              </w:rPr>
            </w:pPr>
            <w:r>
              <w:rPr>
                <w:spacing w:val="-2"/>
                <w:sz w:val="24"/>
              </w:rPr>
              <w:t>T1.008</w:t>
            </w:r>
          </w:p>
        </w:tc>
      </w:tr>
      <w:tr w:rsidR="00DF688C">
        <w:trPr>
          <w:trHeight w:val="653"/>
        </w:trPr>
        <w:tc>
          <w:tcPr>
            <w:tcW w:w="2052" w:type="dxa"/>
            <w:shd w:val="clear" w:color="auto" w:fill="E7E6E6"/>
          </w:tcPr>
          <w:p w:rsidR="00DF688C" w:rsidRDefault="00437954">
            <w:pPr>
              <w:pStyle w:val="TableParagraph"/>
              <w:rPr>
                <w:b/>
                <w:sz w:val="24"/>
              </w:rPr>
            </w:pPr>
            <w:r>
              <w:rPr>
                <w:b/>
                <w:spacing w:val="-2"/>
                <w:sz w:val="24"/>
              </w:rPr>
              <w:t>Actor</w:t>
            </w:r>
          </w:p>
        </w:tc>
        <w:tc>
          <w:tcPr>
            <w:tcW w:w="11317" w:type="dxa"/>
            <w:gridSpan w:val="3"/>
          </w:tcPr>
          <w:p w:rsidR="00DF688C" w:rsidRDefault="00437954">
            <w:pPr>
              <w:pStyle w:val="TableParagraph"/>
              <w:rPr>
                <w:sz w:val="24"/>
              </w:rPr>
            </w:pPr>
            <w:r>
              <w:rPr>
                <w:spacing w:val="-2"/>
                <w:sz w:val="24"/>
              </w:rPr>
              <w:t>Admin</w:t>
            </w:r>
          </w:p>
        </w:tc>
      </w:tr>
      <w:tr w:rsidR="00DF688C">
        <w:trPr>
          <w:trHeight w:val="654"/>
        </w:trPr>
        <w:tc>
          <w:tcPr>
            <w:tcW w:w="2052" w:type="dxa"/>
            <w:shd w:val="clear" w:color="auto" w:fill="E7E6E6"/>
          </w:tcPr>
          <w:p w:rsidR="00DF688C" w:rsidRDefault="00437954">
            <w:pPr>
              <w:pStyle w:val="TableParagraph"/>
              <w:spacing w:before="118"/>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6138" w:type="dxa"/>
            <w:shd w:val="clear" w:color="auto" w:fill="E7E6E6"/>
          </w:tcPr>
          <w:p w:rsidR="00DF688C" w:rsidRDefault="00437954">
            <w:pPr>
              <w:pStyle w:val="TableParagraph"/>
              <w:spacing w:before="118"/>
              <w:rPr>
                <w:b/>
                <w:sz w:val="24"/>
              </w:rPr>
            </w:pPr>
            <w:r>
              <w:rPr>
                <w:b/>
                <w:sz w:val="24"/>
              </w:rPr>
              <w:t>Test</w:t>
            </w:r>
            <w:r>
              <w:rPr>
                <w:b/>
                <w:spacing w:val="-4"/>
                <w:sz w:val="24"/>
              </w:rPr>
              <w:t xml:space="preserve"> </w:t>
            </w:r>
            <w:r>
              <w:rPr>
                <w:b/>
                <w:sz w:val="24"/>
              </w:rPr>
              <w:t xml:space="preserve">Case </w:t>
            </w:r>
            <w:r>
              <w:rPr>
                <w:b/>
                <w:spacing w:val="-4"/>
                <w:sz w:val="24"/>
              </w:rPr>
              <w:t>Data</w:t>
            </w:r>
          </w:p>
        </w:tc>
        <w:tc>
          <w:tcPr>
            <w:tcW w:w="3421" w:type="dxa"/>
            <w:shd w:val="clear" w:color="auto" w:fill="E7E6E6"/>
          </w:tcPr>
          <w:p w:rsidR="00DF688C" w:rsidRDefault="00437954">
            <w:pPr>
              <w:pStyle w:val="TableParagraph"/>
              <w:spacing w:before="118"/>
              <w:ind w:left="106"/>
              <w:rPr>
                <w:b/>
                <w:sz w:val="24"/>
              </w:rPr>
            </w:pPr>
            <w:r>
              <w:rPr>
                <w:b/>
                <w:sz w:val="24"/>
              </w:rPr>
              <w:t>Expected</w:t>
            </w:r>
            <w:r>
              <w:rPr>
                <w:b/>
                <w:spacing w:val="-3"/>
                <w:sz w:val="24"/>
              </w:rPr>
              <w:t xml:space="preserve"> </w:t>
            </w:r>
            <w:r>
              <w:rPr>
                <w:b/>
                <w:spacing w:val="-2"/>
                <w:sz w:val="24"/>
              </w:rPr>
              <w:t>Result</w:t>
            </w:r>
          </w:p>
        </w:tc>
        <w:tc>
          <w:tcPr>
            <w:tcW w:w="1758" w:type="dxa"/>
            <w:shd w:val="clear" w:color="auto" w:fill="E7E6E6"/>
          </w:tcPr>
          <w:p w:rsidR="00DF688C" w:rsidRDefault="00437954">
            <w:pPr>
              <w:pStyle w:val="TableParagraph"/>
              <w:spacing w:before="118"/>
              <w:rPr>
                <w:b/>
                <w:sz w:val="24"/>
              </w:rPr>
            </w:pPr>
            <w:r>
              <w:rPr>
                <w:b/>
                <w:spacing w:val="-2"/>
                <w:sz w:val="24"/>
              </w:rPr>
              <w:t>Status</w:t>
            </w:r>
          </w:p>
        </w:tc>
      </w:tr>
      <w:tr w:rsidR="00DF688C">
        <w:trPr>
          <w:trHeight w:val="1187"/>
        </w:trPr>
        <w:tc>
          <w:tcPr>
            <w:tcW w:w="2052" w:type="dxa"/>
          </w:tcPr>
          <w:p w:rsidR="00DF688C" w:rsidRDefault="00437954">
            <w:pPr>
              <w:pStyle w:val="TableParagraph"/>
              <w:ind w:left="602"/>
              <w:rPr>
                <w:sz w:val="24"/>
              </w:rPr>
            </w:pPr>
            <w:r>
              <w:rPr>
                <w:spacing w:val="-2"/>
                <w:sz w:val="24"/>
              </w:rPr>
              <w:t>TC8.001</w:t>
            </w:r>
          </w:p>
        </w:tc>
        <w:tc>
          <w:tcPr>
            <w:tcW w:w="6138" w:type="dxa"/>
          </w:tcPr>
          <w:p w:rsidR="00DF688C" w:rsidRDefault="00437954">
            <w:pPr>
              <w:pStyle w:val="TableParagraph"/>
              <w:tabs>
                <w:tab w:val="left" w:pos="974"/>
              </w:tabs>
              <w:rPr>
                <w:sz w:val="24"/>
              </w:rPr>
            </w:pPr>
            <w:r>
              <w:rPr>
                <w:spacing w:val="-4"/>
                <w:sz w:val="24"/>
              </w:rPr>
              <w:t>Time</w:t>
            </w:r>
            <w:r>
              <w:rPr>
                <w:sz w:val="24"/>
              </w:rPr>
              <w:tab/>
              <w:t>:</w:t>
            </w:r>
            <w:r>
              <w:rPr>
                <w:spacing w:val="-1"/>
                <w:sz w:val="24"/>
              </w:rPr>
              <w:t xml:space="preserve"> </w:t>
            </w:r>
            <w:r>
              <w:rPr>
                <w:sz w:val="24"/>
              </w:rPr>
              <w:t>8pm-</w:t>
            </w:r>
            <w:r>
              <w:rPr>
                <w:spacing w:val="-4"/>
                <w:sz w:val="24"/>
              </w:rPr>
              <w:t>10pm</w:t>
            </w:r>
          </w:p>
          <w:p w:rsidR="00DF688C" w:rsidRDefault="00DF688C">
            <w:pPr>
              <w:pStyle w:val="TableParagraph"/>
              <w:spacing w:before="3"/>
              <w:ind w:left="0"/>
              <w:rPr>
                <w:b/>
              </w:rPr>
            </w:pPr>
          </w:p>
          <w:p w:rsidR="00DF688C" w:rsidRDefault="00437954">
            <w:pPr>
              <w:pStyle w:val="TableParagraph"/>
              <w:spacing w:before="0"/>
              <w:rPr>
                <w:sz w:val="24"/>
              </w:rPr>
            </w:pPr>
            <w:r>
              <w:rPr>
                <w:sz w:val="24"/>
              </w:rPr>
              <w:t>Duration</w:t>
            </w:r>
            <w:r>
              <w:rPr>
                <w:spacing w:val="-2"/>
                <w:sz w:val="24"/>
              </w:rPr>
              <w:t xml:space="preserve"> </w:t>
            </w:r>
            <w:r>
              <w:rPr>
                <w:sz w:val="24"/>
              </w:rPr>
              <w:t>:</w:t>
            </w:r>
            <w:r>
              <w:rPr>
                <w:spacing w:val="-1"/>
                <w:sz w:val="24"/>
              </w:rPr>
              <w:t xml:space="preserve"> </w:t>
            </w:r>
            <w:r>
              <w:rPr>
                <w:spacing w:val="-10"/>
                <w:sz w:val="24"/>
              </w:rPr>
              <w:t>2</w:t>
            </w:r>
          </w:p>
        </w:tc>
        <w:tc>
          <w:tcPr>
            <w:tcW w:w="3421" w:type="dxa"/>
          </w:tcPr>
          <w:p w:rsidR="00DF688C" w:rsidRDefault="00437954">
            <w:pPr>
              <w:pStyle w:val="TableParagraph"/>
              <w:spacing w:line="360" w:lineRule="auto"/>
              <w:ind w:left="106"/>
              <w:rPr>
                <w:sz w:val="24"/>
              </w:rPr>
            </w:pPr>
            <w:r>
              <w:rPr>
                <w:sz w:val="24"/>
              </w:rPr>
              <w:t xml:space="preserve">Display “Time has been updated </w:t>
            </w:r>
            <w:r>
              <w:rPr>
                <w:spacing w:val="-2"/>
                <w:sz w:val="24"/>
              </w:rPr>
              <w:t>successfully”.</w:t>
            </w:r>
          </w:p>
        </w:tc>
        <w:tc>
          <w:tcPr>
            <w:tcW w:w="1758" w:type="dxa"/>
          </w:tcPr>
          <w:p w:rsidR="00DF688C" w:rsidRDefault="00437954">
            <w:pPr>
              <w:pStyle w:val="TableParagraph"/>
              <w:rPr>
                <w:sz w:val="24"/>
              </w:rPr>
            </w:pPr>
            <w:r>
              <w:rPr>
                <w:spacing w:val="-2"/>
                <w:sz w:val="24"/>
              </w:rPr>
              <w:t>Success</w:t>
            </w:r>
          </w:p>
        </w:tc>
      </w:tr>
      <w:tr w:rsidR="00DF688C">
        <w:trPr>
          <w:trHeight w:val="1186"/>
        </w:trPr>
        <w:tc>
          <w:tcPr>
            <w:tcW w:w="2052" w:type="dxa"/>
          </w:tcPr>
          <w:p w:rsidR="00DF688C" w:rsidRDefault="00437954">
            <w:pPr>
              <w:pStyle w:val="TableParagraph"/>
              <w:spacing w:before="118"/>
              <w:ind w:left="602"/>
              <w:rPr>
                <w:sz w:val="24"/>
              </w:rPr>
            </w:pPr>
            <w:r>
              <w:rPr>
                <w:spacing w:val="-2"/>
                <w:sz w:val="24"/>
              </w:rPr>
              <w:t>TC8.002</w:t>
            </w:r>
          </w:p>
        </w:tc>
        <w:tc>
          <w:tcPr>
            <w:tcW w:w="6138" w:type="dxa"/>
          </w:tcPr>
          <w:p w:rsidR="00DF688C" w:rsidRDefault="00437954">
            <w:pPr>
              <w:pStyle w:val="TableParagraph"/>
              <w:tabs>
                <w:tab w:val="left" w:pos="974"/>
              </w:tabs>
              <w:spacing w:before="118"/>
              <w:rPr>
                <w:sz w:val="24"/>
              </w:rPr>
            </w:pPr>
            <w:r>
              <w:rPr>
                <w:spacing w:val="-4"/>
                <w:sz w:val="24"/>
              </w:rPr>
              <w:t>Time</w:t>
            </w:r>
            <w:r>
              <w:rPr>
                <w:sz w:val="24"/>
              </w:rPr>
              <w:tab/>
              <w:t xml:space="preserve">: </w:t>
            </w:r>
            <w:r>
              <w:rPr>
                <w:spacing w:val="-2"/>
                <w:sz w:val="24"/>
              </w:rPr>
              <w:t>(null)</w:t>
            </w:r>
          </w:p>
          <w:p w:rsidR="00DF688C" w:rsidRDefault="00DF688C">
            <w:pPr>
              <w:pStyle w:val="TableParagraph"/>
              <w:spacing w:before="4"/>
              <w:ind w:left="0"/>
              <w:rPr>
                <w:b/>
              </w:rPr>
            </w:pPr>
          </w:p>
          <w:p w:rsidR="00DF688C" w:rsidRDefault="00437954">
            <w:pPr>
              <w:pStyle w:val="TableParagraph"/>
              <w:spacing w:before="0"/>
              <w:rPr>
                <w:sz w:val="24"/>
              </w:rPr>
            </w:pPr>
            <w:r>
              <w:rPr>
                <w:sz w:val="24"/>
              </w:rPr>
              <w:t>Duration</w:t>
            </w:r>
            <w:r>
              <w:rPr>
                <w:spacing w:val="-2"/>
                <w:sz w:val="24"/>
              </w:rPr>
              <w:t xml:space="preserve"> </w:t>
            </w:r>
            <w:r>
              <w:rPr>
                <w:sz w:val="24"/>
              </w:rPr>
              <w:t>:</w:t>
            </w:r>
            <w:r>
              <w:rPr>
                <w:spacing w:val="-1"/>
                <w:sz w:val="24"/>
              </w:rPr>
              <w:t xml:space="preserve"> </w:t>
            </w:r>
            <w:r>
              <w:rPr>
                <w:spacing w:val="-10"/>
                <w:sz w:val="24"/>
              </w:rPr>
              <w:t>2</w:t>
            </w:r>
          </w:p>
        </w:tc>
        <w:tc>
          <w:tcPr>
            <w:tcW w:w="3421" w:type="dxa"/>
          </w:tcPr>
          <w:p w:rsidR="00DF688C" w:rsidRDefault="00437954">
            <w:pPr>
              <w:pStyle w:val="TableParagraph"/>
              <w:spacing w:before="118" w:line="360" w:lineRule="auto"/>
              <w:ind w:left="106"/>
              <w:rPr>
                <w:sz w:val="24"/>
              </w:rPr>
            </w:pPr>
            <w:r>
              <w:rPr>
                <w:sz w:val="24"/>
              </w:rPr>
              <w:t>Display</w:t>
            </w:r>
            <w:r>
              <w:rPr>
                <w:spacing w:val="80"/>
                <w:sz w:val="24"/>
              </w:rPr>
              <w:t xml:space="preserve"> </w:t>
            </w:r>
            <w:r>
              <w:rPr>
                <w:sz w:val="24"/>
              </w:rPr>
              <w:t>“Please</w:t>
            </w:r>
            <w:r>
              <w:rPr>
                <w:spacing w:val="80"/>
                <w:sz w:val="24"/>
              </w:rPr>
              <w:t xml:space="preserve"> </w:t>
            </w:r>
            <w:r>
              <w:rPr>
                <w:sz w:val="24"/>
              </w:rPr>
              <w:t>select</w:t>
            </w:r>
            <w:r>
              <w:rPr>
                <w:spacing w:val="80"/>
                <w:sz w:val="24"/>
              </w:rPr>
              <w:t xml:space="preserve"> </w:t>
            </w:r>
            <w:r>
              <w:rPr>
                <w:sz w:val="24"/>
              </w:rPr>
              <w:t>one</w:t>
            </w:r>
            <w:r>
              <w:rPr>
                <w:spacing w:val="80"/>
                <w:sz w:val="24"/>
              </w:rPr>
              <w:t xml:space="preserve"> </w:t>
            </w:r>
            <w:r>
              <w:rPr>
                <w:sz w:val="24"/>
              </w:rPr>
              <w:t>of these options”.</w:t>
            </w:r>
          </w:p>
        </w:tc>
        <w:tc>
          <w:tcPr>
            <w:tcW w:w="1758" w:type="dxa"/>
          </w:tcPr>
          <w:p w:rsidR="00DF688C" w:rsidRDefault="00437954">
            <w:pPr>
              <w:pStyle w:val="TableParagraph"/>
              <w:spacing w:before="118"/>
              <w:rPr>
                <w:sz w:val="24"/>
              </w:rPr>
            </w:pPr>
            <w:r>
              <w:rPr>
                <w:spacing w:val="-2"/>
                <w:sz w:val="24"/>
              </w:rPr>
              <w:t>Success</w:t>
            </w:r>
          </w:p>
        </w:tc>
      </w:tr>
    </w:tbl>
    <w:p w:rsidR="00DF688C" w:rsidRDefault="00DF688C">
      <w:pPr>
        <w:rPr>
          <w:sz w:val="24"/>
        </w:rPr>
        <w:sectPr w:rsidR="00DF688C">
          <w:pgSz w:w="16840" w:h="11910" w:orient="landscape"/>
          <w:pgMar w:top="1340" w:right="1200" w:bottom="280" w:left="2040" w:header="720" w:footer="720" w:gutter="0"/>
          <w:cols w:space="720"/>
        </w:sectPr>
      </w:pPr>
    </w:p>
    <w:p w:rsidR="00DF688C" w:rsidRDefault="00DF688C">
      <w:pPr>
        <w:pStyle w:val="BodyText"/>
        <w:spacing w:before="0"/>
        <w:rPr>
          <w:b/>
          <w:sz w:val="20"/>
        </w:rPr>
      </w:pPr>
    </w:p>
    <w:p w:rsidR="00DF688C" w:rsidRDefault="00DF688C">
      <w:pPr>
        <w:pStyle w:val="BodyText"/>
        <w:rPr>
          <w:b/>
          <w:sz w:val="22"/>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6138"/>
        <w:gridCol w:w="3438"/>
        <w:gridCol w:w="1741"/>
      </w:tblGrid>
      <w:tr w:rsidR="00DF688C">
        <w:trPr>
          <w:trHeight w:val="653"/>
        </w:trPr>
        <w:tc>
          <w:tcPr>
            <w:tcW w:w="2052" w:type="dxa"/>
            <w:shd w:val="clear" w:color="auto" w:fill="E7E6E6"/>
          </w:tcPr>
          <w:p w:rsidR="00DF688C" w:rsidRDefault="00437954">
            <w:pPr>
              <w:pStyle w:val="TableParagraph"/>
              <w:spacing w:before="120"/>
              <w:rPr>
                <w:b/>
                <w:sz w:val="24"/>
              </w:rPr>
            </w:pPr>
            <w:r>
              <w:rPr>
                <w:b/>
                <w:sz w:val="24"/>
              </w:rPr>
              <w:t>Test</w:t>
            </w:r>
            <w:r>
              <w:rPr>
                <w:b/>
                <w:spacing w:val="-2"/>
                <w:sz w:val="24"/>
              </w:rPr>
              <w:t xml:space="preserve"> </w:t>
            </w:r>
            <w:r>
              <w:rPr>
                <w:b/>
                <w:spacing w:val="-5"/>
                <w:sz w:val="24"/>
              </w:rPr>
              <w:t>ID</w:t>
            </w:r>
          </w:p>
        </w:tc>
        <w:tc>
          <w:tcPr>
            <w:tcW w:w="11317" w:type="dxa"/>
            <w:gridSpan w:val="3"/>
          </w:tcPr>
          <w:p w:rsidR="00DF688C" w:rsidRDefault="00437954">
            <w:pPr>
              <w:pStyle w:val="TableParagraph"/>
              <w:spacing w:before="120"/>
              <w:rPr>
                <w:sz w:val="24"/>
              </w:rPr>
            </w:pPr>
            <w:r>
              <w:rPr>
                <w:spacing w:val="-2"/>
                <w:sz w:val="24"/>
              </w:rPr>
              <w:t>T1.009</w:t>
            </w:r>
          </w:p>
        </w:tc>
      </w:tr>
      <w:tr w:rsidR="00DF688C">
        <w:trPr>
          <w:trHeight w:val="653"/>
        </w:trPr>
        <w:tc>
          <w:tcPr>
            <w:tcW w:w="2052" w:type="dxa"/>
            <w:shd w:val="clear" w:color="auto" w:fill="E7E6E6"/>
          </w:tcPr>
          <w:p w:rsidR="00DF688C" w:rsidRDefault="00437954">
            <w:pPr>
              <w:pStyle w:val="TableParagraph"/>
              <w:spacing w:before="118"/>
              <w:rPr>
                <w:b/>
                <w:sz w:val="24"/>
              </w:rPr>
            </w:pPr>
            <w:r>
              <w:rPr>
                <w:b/>
                <w:spacing w:val="-2"/>
                <w:sz w:val="24"/>
              </w:rPr>
              <w:t>Actor</w:t>
            </w:r>
          </w:p>
        </w:tc>
        <w:tc>
          <w:tcPr>
            <w:tcW w:w="11317" w:type="dxa"/>
            <w:gridSpan w:val="3"/>
          </w:tcPr>
          <w:p w:rsidR="00DF688C" w:rsidRDefault="00437954">
            <w:pPr>
              <w:pStyle w:val="TableParagraph"/>
              <w:spacing w:before="118"/>
              <w:rPr>
                <w:sz w:val="24"/>
              </w:rPr>
            </w:pPr>
            <w:r>
              <w:rPr>
                <w:spacing w:val="-2"/>
                <w:sz w:val="24"/>
              </w:rPr>
              <w:t>Admin</w:t>
            </w:r>
          </w:p>
        </w:tc>
      </w:tr>
      <w:tr w:rsidR="00DF688C">
        <w:trPr>
          <w:trHeight w:val="653"/>
        </w:trPr>
        <w:tc>
          <w:tcPr>
            <w:tcW w:w="2052" w:type="dxa"/>
            <w:shd w:val="clear" w:color="auto" w:fill="E7E6E6"/>
          </w:tcPr>
          <w:p w:rsidR="00DF688C" w:rsidRDefault="00437954">
            <w:pPr>
              <w:pStyle w:val="TableParagraph"/>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6138" w:type="dxa"/>
            <w:shd w:val="clear" w:color="auto" w:fill="E7E6E6"/>
          </w:tcPr>
          <w:p w:rsidR="00DF688C" w:rsidRDefault="00437954">
            <w:pPr>
              <w:pStyle w:val="TableParagraph"/>
              <w:rPr>
                <w:b/>
                <w:sz w:val="24"/>
              </w:rPr>
            </w:pPr>
            <w:r>
              <w:rPr>
                <w:b/>
                <w:sz w:val="24"/>
              </w:rPr>
              <w:t>Test</w:t>
            </w:r>
            <w:r>
              <w:rPr>
                <w:b/>
                <w:spacing w:val="-4"/>
                <w:sz w:val="24"/>
              </w:rPr>
              <w:t xml:space="preserve"> </w:t>
            </w:r>
            <w:r>
              <w:rPr>
                <w:b/>
                <w:sz w:val="24"/>
              </w:rPr>
              <w:t xml:space="preserve">Case </w:t>
            </w:r>
            <w:r>
              <w:rPr>
                <w:b/>
                <w:spacing w:val="-4"/>
                <w:sz w:val="24"/>
              </w:rPr>
              <w:t>Data</w:t>
            </w:r>
          </w:p>
        </w:tc>
        <w:tc>
          <w:tcPr>
            <w:tcW w:w="3438" w:type="dxa"/>
            <w:shd w:val="clear" w:color="auto" w:fill="E7E6E6"/>
          </w:tcPr>
          <w:p w:rsidR="00DF688C" w:rsidRDefault="00437954">
            <w:pPr>
              <w:pStyle w:val="TableParagraph"/>
              <w:ind w:left="106"/>
              <w:rPr>
                <w:b/>
                <w:sz w:val="24"/>
              </w:rPr>
            </w:pPr>
            <w:r>
              <w:rPr>
                <w:b/>
                <w:sz w:val="24"/>
              </w:rPr>
              <w:t>Expected</w:t>
            </w:r>
            <w:r>
              <w:rPr>
                <w:b/>
                <w:spacing w:val="-3"/>
                <w:sz w:val="24"/>
              </w:rPr>
              <w:t xml:space="preserve"> </w:t>
            </w:r>
            <w:r>
              <w:rPr>
                <w:b/>
                <w:spacing w:val="-2"/>
                <w:sz w:val="24"/>
              </w:rPr>
              <w:t>Result</w:t>
            </w:r>
          </w:p>
        </w:tc>
        <w:tc>
          <w:tcPr>
            <w:tcW w:w="1741" w:type="dxa"/>
            <w:shd w:val="clear" w:color="auto" w:fill="E7E6E6"/>
          </w:tcPr>
          <w:p w:rsidR="00DF688C" w:rsidRDefault="00437954">
            <w:pPr>
              <w:pStyle w:val="TableParagraph"/>
              <w:rPr>
                <w:b/>
                <w:sz w:val="24"/>
              </w:rPr>
            </w:pPr>
            <w:r>
              <w:rPr>
                <w:b/>
                <w:spacing w:val="-2"/>
                <w:sz w:val="24"/>
              </w:rPr>
              <w:t>Status</w:t>
            </w:r>
          </w:p>
        </w:tc>
      </w:tr>
      <w:tr w:rsidR="00DF688C">
        <w:trPr>
          <w:trHeight w:val="1187"/>
        </w:trPr>
        <w:tc>
          <w:tcPr>
            <w:tcW w:w="2052" w:type="dxa"/>
          </w:tcPr>
          <w:p w:rsidR="00DF688C" w:rsidRDefault="00437954">
            <w:pPr>
              <w:pStyle w:val="TableParagraph"/>
              <w:spacing w:before="120"/>
              <w:ind w:left="602"/>
              <w:rPr>
                <w:sz w:val="24"/>
              </w:rPr>
            </w:pPr>
            <w:r>
              <w:rPr>
                <w:spacing w:val="-2"/>
                <w:sz w:val="24"/>
              </w:rPr>
              <w:t>TC9.001</w:t>
            </w:r>
          </w:p>
        </w:tc>
        <w:tc>
          <w:tcPr>
            <w:tcW w:w="6138" w:type="dxa"/>
          </w:tcPr>
          <w:p w:rsidR="00DF688C" w:rsidRDefault="00437954">
            <w:pPr>
              <w:pStyle w:val="TableParagraph"/>
              <w:tabs>
                <w:tab w:val="left" w:pos="2061"/>
              </w:tabs>
              <w:spacing w:before="120"/>
              <w:rPr>
                <w:sz w:val="24"/>
              </w:rPr>
            </w:pPr>
            <w:r>
              <w:rPr>
                <w:spacing w:val="-4"/>
                <w:sz w:val="24"/>
              </w:rPr>
              <w:t>Name</w:t>
            </w:r>
            <w:r>
              <w:rPr>
                <w:sz w:val="24"/>
              </w:rPr>
              <w:tab/>
              <w:t>:</w:t>
            </w:r>
            <w:r>
              <w:rPr>
                <w:spacing w:val="-2"/>
                <w:sz w:val="24"/>
              </w:rPr>
              <w:t xml:space="preserve"> Chemistry</w:t>
            </w:r>
          </w:p>
          <w:p w:rsidR="00DF688C" w:rsidRDefault="00DF688C">
            <w:pPr>
              <w:pStyle w:val="TableParagraph"/>
              <w:spacing w:before="3"/>
              <w:ind w:left="0"/>
              <w:rPr>
                <w:b/>
              </w:rPr>
            </w:pPr>
          </w:p>
          <w:p w:rsidR="00DF688C" w:rsidRDefault="00437954">
            <w:pPr>
              <w:pStyle w:val="TableParagraph"/>
              <w:spacing w:before="1"/>
              <w:rPr>
                <w:sz w:val="24"/>
              </w:rPr>
            </w:pPr>
            <w:r>
              <w:rPr>
                <w:sz w:val="24"/>
              </w:rPr>
              <w:t>Recommended</w:t>
            </w:r>
            <w:r>
              <w:rPr>
                <w:spacing w:val="-3"/>
                <w:sz w:val="24"/>
              </w:rPr>
              <w:t xml:space="preserve"> </w:t>
            </w:r>
            <w:r>
              <w:rPr>
                <w:sz w:val="24"/>
              </w:rPr>
              <w:t>Age</w:t>
            </w:r>
            <w:r>
              <w:rPr>
                <w:spacing w:val="-2"/>
                <w:sz w:val="24"/>
              </w:rPr>
              <w:t xml:space="preserve"> </w:t>
            </w:r>
            <w:r>
              <w:rPr>
                <w:sz w:val="24"/>
              </w:rPr>
              <w:t>:</w:t>
            </w:r>
            <w:r>
              <w:rPr>
                <w:spacing w:val="-2"/>
                <w:sz w:val="24"/>
              </w:rPr>
              <w:t xml:space="preserve"> </w:t>
            </w:r>
            <w:r>
              <w:rPr>
                <w:spacing w:val="-5"/>
                <w:sz w:val="24"/>
              </w:rPr>
              <w:t>16</w:t>
            </w:r>
          </w:p>
        </w:tc>
        <w:tc>
          <w:tcPr>
            <w:tcW w:w="3438" w:type="dxa"/>
          </w:tcPr>
          <w:p w:rsidR="00DF688C" w:rsidRDefault="00437954">
            <w:pPr>
              <w:pStyle w:val="TableParagraph"/>
              <w:spacing w:before="120" w:line="360" w:lineRule="auto"/>
              <w:ind w:left="106"/>
              <w:rPr>
                <w:sz w:val="24"/>
              </w:rPr>
            </w:pPr>
            <w:r>
              <w:rPr>
                <w:sz w:val="24"/>
              </w:rPr>
              <w:t>Display</w:t>
            </w:r>
            <w:r>
              <w:rPr>
                <w:spacing w:val="39"/>
                <w:sz w:val="24"/>
              </w:rPr>
              <w:t xml:space="preserve"> </w:t>
            </w:r>
            <w:r>
              <w:rPr>
                <w:sz w:val="24"/>
              </w:rPr>
              <w:t>“Age</w:t>
            </w:r>
            <w:r>
              <w:rPr>
                <w:spacing w:val="38"/>
                <w:sz w:val="24"/>
              </w:rPr>
              <w:t xml:space="preserve"> </w:t>
            </w:r>
            <w:r>
              <w:rPr>
                <w:sz w:val="24"/>
              </w:rPr>
              <w:t>has</w:t>
            </w:r>
            <w:r>
              <w:rPr>
                <w:spacing w:val="39"/>
                <w:sz w:val="24"/>
              </w:rPr>
              <w:t xml:space="preserve"> </w:t>
            </w:r>
            <w:r>
              <w:rPr>
                <w:sz w:val="24"/>
              </w:rPr>
              <w:t>been</w:t>
            </w:r>
            <w:r>
              <w:rPr>
                <w:spacing w:val="39"/>
                <w:sz w:val="24"/>
              </w:rPr>
              <w:t xml:space="preserve"> </w:t>
            </w:r>
            <w:r>
              <w:rPr>
                <w:sz w:val="24"/>
              </w:rPr>
              <w:t xml:space="preserve">updated </w:t>
            </w:r>
            <w:r>
              <w:rPr>
                <w:spacing w:val="-2"/>
                <w:sz w:val="24"/>
              </w:rPr>
              <w:t>successfully”.</w:t>
            </w:r>
          </w:p>
        </w:tc>
        <w:tc>
          <w:tcPr>
            <w:tcW w:w="1741" w:type="dxa"/>
          </w:tcPr>
          <w:p w:rsidR="00DF688C" w:rsidRDefault="00437954">
            <w:pPr>
              <w:pStyle w:val="TableParagraph"/>
              <w:spacing w:before="120"/>
              <w:rPr>
                <w:sz w:val="24"/>
              </w:rPr>
            </w:pPr>
            <w:r>
              <w:rPr>
                <w:spacing w:val="-2"/>
                <w:sz w:val="24"/>
              </w:rPr>
              <w:t>Success</w:t>
            </w:r>
          </w:p>
        </w:tc>
      </w:tr>
    </w:tbl>
    <w:p w:rsidR="00DF688C" w:rsidRDefault="00DF688C">
      <w:pPr>
        <w:pStyle w:val="BodyText"/>
        <w:spacing w:before="0"/>
        <w:rPr>
          <w:b/>
          <w:sz w:val="20"/>
        </w:rPr>
      </w:pPr>
    </w:p>
    <w:p w:rsidR="00DF688C" w:rsidRDefault="00DF688C">
      <w:pPr>
        <w:pStyle w:val="BodyText"/>
        <w:spacing w:before="4"/>
        <w:rPr>
          <w:b/>
          <w:sz w:val="1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6138"/>
        <w:gridCol w:w="3438"/>
        <w:gridCol w:w="1741"/>
      </w:tblGrid>
      <w:tr w:rsidR="00DF688C">
        <w:trPr>
          <w:trHeight w:val="653"/>
        </w:trPr>
        <w:tc>
          <w:tcPr>
            <w:tcW w:w="2052" w:type="dxa"/>
            <w:shd w:val="clear" w:color="auto" w:fill="E7E6E6"/>
          </w:tcPr>
          <w:p w:rsidR="00DF688C" w:rsidRDefault="00437954">
            <w:pPr>
              <w:pStyle w:val="TableParagraph"/>
              <w:spacing w:before="118"/>
              <w:rPr>
                <w:b/>
                <w:sz w:val="24"/>
              </w:rPr>
            </w:pPr>
            <w:r>
              <w:rPr>
                <w:b/>
                <w:sz w:val="24"/>
              </w:rPr>
              <w:t>Test</w:t>
            </w:r>
            <w:r>
              <w:rPr>
                <w:b/>
                <w:spacing w:val="-2"/>
                <w:sz w:val="24"/>
              </w:rPr>
              <w:t xml:space="preserve"> </w:t>
            </w:r>
            <w:r>
              <w:rPr>
                <w:b/>
                <w:spacing w:val="-5"/>
                <w:sz w:val="24"/>
              </w:rPr>
              <w:t>ID</w:t>
            </w:r>
          </w:p>
        </w:tc>
        <w:tc>
          <w:tcPr>
            <w:tcW w:w="11317" w:type="dxa"/>
            <w:gridSpan w:val="3"/>
          </w:tcPr>
          <w:p w:rsidR="00DF688C" w:rsidRDefault="00437954">
            <w:pPr>
              <w:pStyle w:val="TableParagraph"/>
              <w:spacing w:before="118"/>
              <w:rPr>
                <w:sz w:val="24"/>
              </w:rPr>
            </w:pPr>
            <w:r>
              <w:rPr>
                <w:spacing w:val="-2"/>
                <w:sz w:val="24"/>
              </w:rPr>
              <w:t>T1.010</w:t>
            </w:r>
          </w:p>
        </w:tc>
      </w:tr>
      <w:tr w:rsidR="00DF688C">
        <w:trPr>
          <w:trHeight w:val="653"/>
        </w:trPr>
        <w:tc>
          <w:tcPr>
            <w:tcW w:w="2052" w:type="dxa"/>
            <w:shd w:val="clear" w:color="auto" w:fill="E7E6E6"/>
          </w:tcPr>
          <w:p w:rsidR="00DF688C" w:rsidRDefault="00437954">
            <w:pPr>
              <w:pStyle w:val="TableParagraph"/>
              <w:rPr>
                <w:b/>
                <w:sz w:val="24"/>
              </w:rPr>
            </w:pPr>
            <w:r>
              <w:rPr>
                <w:b/>
                <w:spacing w:val="-2"/>
                <w:sz w:val="24"/>
              </w:rPr>
              <w:t>Actor</w:t>
            </w:r>
          </w:p>
        </w:tc>
        <w:tc>
          <w:tcPr>
            <w:tcW w:w="11317" w:type="dxa"/>
            <w:gridSpan w:val="3"/>
          </w:tcPr>
          <w:p w:rsidR="00DF688C" w:rsidRDefault="00437954">
            <w:pPr>
              <w:pStyle w:val="TableParagraph"/>
              <w:rPr>
                <w:sz w:val="24"/>
              </w:rPr>
            </w:pPr>
            <w:r>
              <w:rPr>
                <w:spacing w:val="-2"/>
                <w:sz w:val="24"/>
              </w:rPr>
              <w:t>Admin</w:t>
            </w:r>
          </w:p>
        </w:tc>
      </w:tr>
      <w:tr w:rsidR="00DF688C">
        <w:trPr>
          <w:trHeight w:val="653"/>
        </w:trPr>
        <w:tc>
          <w:tcPr>
            <w:tcW w:w="2052" w:type="dxa"/>
            <w:shd w:val="clear" w:color="auto" w:fill="E7E6E6"/>
          </w:tcPr>
          <w:p w:rsidR="00DF688C" w:rsidRDefault="00437954">
            <w:pPr>
              <w:pStyle w:val="TableParagraph"/>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6138" w:type="dxa"/>
            <w:shd w:val="clear" w:color="auto" w:fill="E7E6E6"/>
          </w:tcPr>
          <w:p w:rsidR="00DF688C" w:rsidRDefault="00437954">
            <w:pPr>
              <w:pStyle w:val="TableParagraph"/>
              <w:rPr>
                <w:b/>
                <w:sz w:val="24"/>
              </w:rPr>
            </w:pPr>
            <w:r>
              <w:rPr>
                <w:b/>
                <w:sz w:val="24"/>
              </w:rPr>
              <w:t>Test</w:t>
            </w:r>
            <w:r>
              <w:rPr>
                <w:b/>
                <w:spacing w:val="-4"/>
                <w:sz w:val="24"/>
              </w:rPr>
              <w:t xml:space="preserve"> </w:t>
            </w:r>
            <w:r>
              <w:rPr>
                <w:b/>
                <w:sz w:val="24"/>
              </w:rPr>
              <w:t xml:space="preserve">Case </w:t>
            </w:r>
            <w:r>
              <w:rPr>
                <w:b/>
                <w:spacing w:val="-4"/>
                <w:sz w:val="24"/>
              </w:rPr>
              <w:t>Data</w:t>
            </w:r>
          </w:p>
        </w:tc>
        <w:tc>
          <w:tcPr>
            <w:tcW w:w="3438" w:type="dxa"/>
            <w:shd w:val="clear" w:color="auto" w:fill="E7E6E6"/>
          </w:tcPr>
          <w:p w:rsidR="00DF688C" w:rsidRDefault="00437954">
            <w:pPr>
              <w:pStyle w:val="TableParagraph"/>
              <w:ind w:left="106"/>
              <w:rPr>
                <w:b/>
                <w:sz w:val="24"/>
              </w:rPr>
            </w:pPr>
            <w:r>
              <w:rPr>
                <w:b/>
                <w:sz w:val="24"/>
              </w:rPr>
              <w:t>Expected</w:t>
            </w:r>
            <w:r>
              <w:rPr>
                <w:b/>
                <w:spacing w:val="-3"/>
                <w:sz w:val="24"/>
              </w:rPr>
              <w:t xml:space="preserve"> </w:t>
            </w:r>
            <w:r>
              <w:rPr>
                <w:b/>
                <w:spacing w:val="-2"/>
                <w:sz w:val="24"/>
              </w:rPr>
              <w:t>Result</w:t>
            </w:r>
          </w:p>
        </w:tc>
        <w:tc>
          <w:tcPr>
            <w:tcW w:w="1741" w:type="dxa"/>
            <w:shd w:val="clear" w:color="auto" w:fill="E7E6E6"/>
          </w:tcPr>
          <w:p w:rsidR="00DF688C" w:rsidRDefault="00437954">
            <w:pPr>
              <w:pStyle w:val="TableParagraph"/>
              <w:rPr>
                <w:b/>
                <w:sz w:val="24"/>
              </w:rPr>
            </w:pPr>
            <w:r>
              <w:rPr>
                <w:b/>
                <w:spacing w:val="-2"/>
                <w:sz w:val="24"/>
              </w:rPr>
              <w:t>Status</w:t>
            </w:r>
          </w:p>
        </w:tc>
      </w:tr>
      <w:tr w:rsidR="00DF688C">
        <w:trPr>
          <w:trHeight w:val="1068"/>
        </w:trPr>
        <w:tc>
          <w:tcPr>
            <w:tcW w:w="2052" w:type="dxa"/>
          </w:tcPr>
          <w:p w:rsidR="00DF688C" w:rsidRDefault="00437954">
            <w:pPr>
              <w:pStyle w:val="TableParagraph"/>
              <w:spacing w:before="118"/>
              <w:ind w:left="542"/>
              <w:rPr>
                <w:sz w:val="24"/>
              </w:rPr>
            </w:pPr>
            <w:r>
              <w:rPr>
                <w:spacing w:val="-2"/>
                <w:sz w:val="24"/>
              </w:rPr>
              <w:t>TC10.001</w:t>
            </w:r>
          </w:p>
        </w:tc>
        <w:tc>
          <w:tcPr>
            <w:tcW w:w="6138" w:type="dxa"/>
          </w:tcPr>
          <w:p w:rsidR="00DF688C" w:rsidRDefault="00437954">
            <w:pPr>
              <w:pStyle w:val="TableParagraph"/>
              <w:spacing w:before="118"/>
              <w:rPr>
                <w:sz w:val="24"/>
              </w:rPr>
            </w:pPr>
            <w:r>
              <w:rPr>
                <w:sz w:val="24"/>
              </w:rPr>
              <w:t>Price</w:t>
            </w:r>
            <w:r>
              <w:rPr>
                <w:spacing w:val="-4"/>
                <w:sz w:val="24"/>
              </w:rPr>
              <w:t xml:space="preserve"> </w:t>
            </w:r>
            <w:r>
              <w:rPr>
                <w:sz w:val="24"/>
              </w:rPr>
              <w:t>:</w:t>
            </w:r>
            <w:r>
              <w:rPr>
                <w:spacing w:val="-1"/>
                <w:sz w:val="24"/>
              </w:rPr>
              <w:t xml:space="preserve"> </w:t>
            </w:r>
            <w:r>
              <w:rPr>
                <w:spacing w:val="-5"/>
                <w:sz w:val="24"/>
              </w:rPr>
              <w:t>25</w:t>
            </w:r>
          </w:p>
        </w:tc>
        <w:tc>
          <w:tcPr>
            <w:tcW w:w="3438" w:type="dxa"/>
          </w:tcPr>
          <w:p w:rsidR="00DF688C" w:rsidRDefault="00437954">
            <w:pPr>
              <w:pStyle w:val="TableParagraph"/>
              <w:spacing w:before="118" w:line="360" w:lineRule="auto"/>
              <w:ind w:left="106"/>
              <w:rPr>
                <w:sz w:val="24"/>
              </w:rPr>
            </w:pPr>
            <w:r>
              <w:rPr>
                <w:sz w:val="24"/>
              </w:rPr>
              <w:t xml:space="preserve">Display “Price has been updated </w:t>
            </w:r>
            <w:r>
              <w:rPr>
                <w:spacing w:val="-2"/>
                <w:sz w:val="24"/>
              </w:rPr>
              <w:t>successfully”.</w:t>
            </w:r>
          </w:p>
        </w:tc>
        <w:tc>
          <w:tcPr>
            <w:tcW w:w="1741" w:type="dxa"/>
          </w:tcPr>
          <w:p w:rsidR="00DF688C" w:rsidRDefault="00437954">
            <w:pPr>
              <w:pStyle w:val="TableParagraph"/>
              <w:spacing w:before="118"/>
              <w:rPr>
                <w:sz w:val="24"/>
              </w:rPr>
            </w:pPr>
            <w:r>
              <w:rPr>
                <w:spacing w:val="-2"/>
                <w:sz w:val="24"/>
              </w:rPr>
              <w:t>Success</w:t>
            </w:r>
          </w:p>
        </w:tc>
      </w:tr>
    </w:tbl>
    <w:p w:rsidR="00DF688C" w:rsidRDefault="00DF688C">
      <w:pPr>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6155"/>
        <w:gridCol w:w="3439"/>
        <w:gridCol w:w="1723"/>
      </w:tblGrid>
      <w:tr w:rsidR="00DF688C">
        <w:trPr>
          <w:trHeight w:val="653"/>
        </w:trPr>
        <w:tc>
          <w:tcPr>
            <w:tcW w:w="2052"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17" w:type="dxa"/>
            <w:gridSpan w:val="3"/>
          </w:tcPr>
          <w:p w:rsidR="00DF688C" w:rsidRDefault="00437954">
            <w:pPr>
              <w:pStyle w:val="TableParagraph"/>
              <w:rPr>
                <w:sz w:val="24"/>
              </w:rPr>
            </w:pPr>
            <w:r>
              <w:rPr>
                <w:spacing w:val="-2"/>
                <w:sz w:val="24"/>
              </w:rPr>
              <w:t>T1.011</w:t>
            </w:r>
          </w:p>
        </w:tc>
      </w:tr>
      <w:tr w:rsidR="00DF688C">
        <w:trPr>
          <w:trHeight w:val="653"/>
        </w:trPr>
        <w:tc>
          <w:tcPr>
            <w:tcW w:w="2052" w:type="dxa"/>
            <w:shd w:val="clear" w:color="auto" w:fill="E7E6E6"/>
          </w:tcPr>
          <w:p w:rsidR="00DF688C" w:rsidRDefault="00437954">
            <w:pPr>
              <w:pStyle w:val="TableParagraph"/>
              <w:rPr>
                <w:b/>
                <w:sz w:val="24"/>
              </w:rPr>
            </w:pPr>
            <w:r>
              <w:rPr>
                <w:b/>
                <w:spacing w:val="-2"/>
                <w:sz w:val="24"/>
              </w:rPr>
              <w:t>Actor</w:t>
            </w:r>
          </w:p>
        </w:tc>
        <w:tc>
          <w:tcPr>
            <w:tcW w:w="11317" w:type="dxa"/>
            <w:gridSpan w:val="3"/>
          </w:tcPr>
          <w:p w:rsidR="00DF688C" w:rsidRDefault="00437954">
            <w:pPr>
              <w:pStyle w:val="TableParagraph"/>
              <w:rPr>
                <w:sz w:val="24"/>
              </w:rPr>
            </w:pPr>
            <w:r>
              <w:rPr>
                <w:spacing w:val="-2"/>
                <w:sz w:val="24"/>
              </w:rPr>
              <w:t>Admin</w:t>
            </w:r>
          </w:p>
        </w:tc>
      </w:tr>
      <w:tr w:rsidR="00DF688C">
        <w:trPr>
          <w:trHeight w:val="653"/>
        </w:trPr>
        <w:tc>
          <w:tcPr>
            <w:tcW w:w="2052" w:type="dxa"/>
            <w:shd w:val="clear" w:color="auto" w:fill="E7E6E6"/>
          </w:tcPr>
          <w:p w:rsidR="00DF688C" w:rsidRDefault="00437954">
            <w:pPr>
              <w:pStyle w:val="TableParagraph"/>
              <w:spacing w:before="118"/>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6155" w:type="dxa"/>
            <w:shd w:val="clear" w:color="auto" w:fill="E7E6E6"/>
          </w:tcPr>
          <w:p w:rsidR="00DF688C" w:rsidRDefault="00437954">
            <w:pPr>
              <w:pStyle w:val="TableParagraph"/>
              <w:spacing w:before="118"/>
              <w:rPr>
                <w:b/>
                <w:sz w:val="24"/>
              </w:rPr>
            </w:pPr>
            <w:r>
              <w:rPr>
                <w:b/>
                <w:sz w:val="24"/>
              </w:rPr>
              <w:t>Test</w:t>
            </w:r>
            <w:r>
              <w:rPr>
                <w:b/>
                <w:spacing w:val="-4"/>
                <w:sz w:val="24"/>
              </w:rPr>
              <w:t xml:space="preserve"> </w:t>
            </w:r>
            <w:r>
              <w:rPr>
                <w:b/>
                <w:sz w:val="24"/>
              </w:rPr>
              <w:t xml:space="preserve">Case </w:t>
            </w:r>
            <w:r>
              <w:rPr>
                <w:b/>
                <w:spacing w:val="-4"/>
                <w:sz w:val="24"/>
              </w:rPr>
              <w:t>Data</w:t>
            </w:r>
          </w:p>
        </w:tc>
        <w:tc>
          <w:tcPr>
            <w:tcW w:w="3439" w:type="dxa"/>
            <w:shd w:val="clear" w:color="auto" w:fill="E7E6E6"/>
          </w:tcPr>
          <w:p w:rsidR="00DF688C" w:rsidRDefault="00437954">
            <w:pPr>
              <w:pStyle w:val="TableParagraph"/>
              <w:spacing w:before="118"/>
              <w:ind w:left="108"/>
              <w:rPr>
                <w:b/>
                <w:sz w:val="24"/>
              </w:rPr>
            </w:pPr>
            <w:r>
              <w:rPr>
                <w:b/>
                <w:sz w:val="24"/>
              </w:rPr>
              <w:t>Expected</w:t>
            </w:r>
            <w:r>
              <w:rPr>
                <w:b/>
                <w:spacing w:val="-4"/>
                <w:sz w:val="24"/>
              </w:rPr>
              <w:t xml:space="preserve"> </w:t>
            </w:r>
            <w:r>
              <w:rPr>
                <w:b/>
                <w:spacing w:val="-2"/>
                <w:sz w:val="24"/>
              </w:rPr>
              <w:t>Result</w:t>
            </w:r>
          </w:p>
        </w:tc>
        <w:tc>
          <w:tcPr>
            <w:tcW w:w="1723" w:type="dxa"/>
            <w:shd w:val="clear" w:color="auto" w:fill="E7E6E6"/>
          </w:tcPr>
          <w:p w:rsidR="00DF688C" w:rsidRDefault="00437954">
            <w:pPr>
              <w:pStyle w:val="TableParagraph"/>
              <w:spacing w:before="118"/>
              <w:ind w:left="106"/>
              <w:rPr>
                <w:b/>
                <w:sz w:val="24"/>
              </w:rPr>
            </w:pPr>
            <w:r>
              <w:rPr>
                <w:b/>
                <w:spacing w:val="-2"/>
                <w:sz w:val="24"/>
              </w:rPr>
              <w:t>Status</w:t>
            </w:r>
          </w:p>
        </w:tc>
      </w:tr>
      <w:tr w:rsidR="00DF688C">
        <w:trPr>
          <w:trHeight w:val="1068"/>
        </w:trPr>
        <w:tc>
          <w:tcPr>
            <w:tcW w:w="2052" w:type="dxa"/>
          </w:tcPr>
          <w:p w:rsidR="00DF688C" w:rsidRDefault="00437954">
            <w:pPr>
              <w:pStyle w:val="TableParagraph"/>
              <w:ind w:left="542"/>
              <w:rPr>
                <w:sz w:val="24"/>
              </w:rPr>
            </w:pPr>
            <w:r>
              <w:rPr>
                <w:spacing w:val="-2"/>
                <w:sz w:val="24"/>
              </w:rPr>
              <w:t>TC11.001</w:t>
            </w:r>
          </w:p>
        </w:tc>
        <w:tc>
          <w:tcPr>
            <w:tcW w:w="6155" w:type="dxa"/>
          </w:tcPr>
          <w:p w:rsidR="00DF688C" w:rsidRDefault="00437954">
            <w:pPr>
              <w:pStyle w:val="TableParagraph"/>
              <w:rPr>
                <w:sz w:val="24"/>
              </w:rPr>
            </w:pPr>
            <w:r>
              <w:rPr>
                <w:sz w:val="24"/>
              </w:rPr>
              <w:t>Maximum</w:t>
            </w:r>
            <w:r>
              <w:rPr>
                <w:spacing w:val="-3"/>
                <w:sz w:val="24"/>
              </w:rPr>
              <w:t xml:space="preserve"> </w:t>
            </w:r>
            <w:r>
              <w:rPr>
                <w:sz w:val="24"/>
              </w:rPr>
              <w:t>quantity</w:t>
            </w:r>
            <w:r>
              <w:rPr>
                <w:spacing w:val="-1"/>
                <w:sz w:val="24"/>
              </w:rPr>
              <w:t xml:space="preserve"> </w:t>
            </w:r>
            <w:r>
              <w:rPr>
                <w:sz w:val="24"/>
              </w:rPr>
              <w:t xml:space="preserve">: </w:t>
            </w:r>
            <w:r>
              <w:rPr>
                <w:spacing w:val="-5"/>
                <w:sz w:val="24"/>
              </w:rPr>
              <w:t>20</w:t>
            </w:r>
          </w:p>
        </w:tc>
        <w:tc>
          <w:tcPr>
            <w:tcW w:w="3439" w:type="dxa"/>
          </w:tcPr>
          <w:p w:rsidR="00DF688C" w:rsidRDefault="00437954">
            <w:pPr>
              <w:pStyle w:val="TableParagraph"/>
              <w:tabs>
                <w:tab w:val="left" w:pos="1104"/>
                <w:tab w:val="left" w:pos="2304"/>
                <w:tab w:val="left" w:pos="2875"/>
              </w:tabs>
              <w:spacing w:line="360" w:lineRule="auto"/>
              <w:ind w:left="108" w:right="99"/>
              <w:rPr>
                <w:sz w:val="24"/>
              </w:rPr>
            </w:pPr>
            <w:r>
              <w:rPr>
                <w:spacing w:val="-2"/>
                <w:sz w:val="24"/>
              </w:rPr>
              <w:t>Display</w:t>
            </w:r>
            <w:r>
              <w:rPr>
                <w:sz w:val="24"/>
              </w:rPr>
              <w:tab/>
            </w:r>
            <w:r>
              <w:rPr>
                <w:spacing w:val="-2"/>
                <w:sz w:val="24"/>
              </w:rPr>
              <w:t>“Quantity</w:t>
            </w:r>
            <w:r>
              <w:rPr>
                <w:sz w:val="24"/>
              </w:rPr>
              <w:tab/>
            </w:r>
            <w:r>
              <w:rPr>
                <w:spacing w:val="-4"/>
                <w:sz w:val="24"/>
              </w:rPr>
              <w:t>has</w:t>
            </w:r>
            <w:r>
              <w:rPr>
                <w:sz w:val="24"/>
              </w:rPr>
              <w:tab/>
            </w:r>
            <w:r>
              <w:rPr>
                <w:spacing w:val="-4"/>
                <w:sz w:val="24"/>
              </w:rPr>
              <w:t xml:space="preserve">been </w:t>
            </w:r>
            <w:r>
              <w:rPr>
                <w:sz w:val="24"/>
              </w:rPr>
              <w:t>updated successfully”.</w:t>
            </w:r>
          </w:p>
        </w:tc>
        <w:tc>
          <w:tcPr>
            <w:tcW w:w="1723" w:type="dxa"/>
          </w:tcPr>
          <w:p w:rsidR="00DF688C" w:rsidRDefault="00437954">
            <w:pPr>
              <w:pStyle w:val="TableParagraph"/>
              <w:ind w:left="106"/>
              <w:rPr>
                <w:sz w:val="24"/>
              </w:rPr>
            </w:pPr>
            <w:r>
              <w:rPr>
                <w:spacing w:val="-2"/>
                <w:sz w:val="24"/>
              </w:rPr>
              <w:t>Success</w:t>
            </w:r>
          </w:p>
        </w:tc>
      </w:tr>
    </w:tbl>
    <w:p w:rsidR="00DF688C" w:rsidRDefault="00DF688C">
      <w:pPr>
        <w:pStyle w:val="BodyText"/>
        <w:spacing w:before="0"/>
        <w:rPr>
          <w:b/>
          <w:sz w:val="20"/>
        </w:rPr>
      </w:pPr>
    </w:p>
    <w:p w:rsidR="00DF688C" w:rsidRDefault="00DF688C">
      <w:pPr>
        <w:pStyle w:val="BodyText"/>
        <w:spacing w:before="3"/>
        <w:rPr>
          <w:b/>
          <w:sz w:val="1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6155"/>
        <w:gridCol w:w="3421"/>
        <w:gridCol w:w="1741"/>
      </w:tblGrid>
      <w:tr w:rsidR="00DF688C">
        <w:trPr>
          <w:trHeight w:val="654"/>
        </w:trPr>
        <w:tc>
          <w:tcPr>
            <w:tcW w:w="2052"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17" w:type="dxa"/>
            <w:gridSpan w:val="3"/>
          </w:tcPr>
          <w:p w:rsidR="00DF688C" w:rsidRDefault="00437954">
            <w:pPr>
              <w:pStyle w:val="TableParagraph"/>
              <w:rPr>
                <w:sz w:val="24"/>
              </w:rPr>
            </w:pPr>
            <w:r>
              <w:rPr>
                <w:spacing w:val="-2"/>
                <w:sz w:val="24"/>
              </w:rPr>
              <w:t>T1.012</w:t>
            </w:r>
          </w:p>
        </w:tc>
      </w:tr>
      <w:tr w:rsidR="00DF688C">
        <w:trPr>
          <w:trHeight w:val="653"/>
        </w:trPr>
        <w:tc>
          <w:tcPr>
            <w:tcW w:w="2052" w:type="dxa"/>
            <w:shd w:val="clear" w:color="auto" w:fill="E7E6E6"/>
          </w:tcPr>
          <w:p w:rsidR="00DF688C" w:rsidRDefault="00437954">
            <w:pPr>
              <w:pStyle w:val="TableParagraph"/>
              <w:spacing w:before="120"/>
              <w:rPr>
                <w:b/>
                <w:sz w:val="24"/>
              </w:rPr>
            </w:pPr>
            <w:r>
              <w:rPr>
                <w:b/>
                <w:spacing w:val="-2"/>
                <w:sz w:val="24"/>
              </w:rPr>
              <w:t>Actor</w:t>
            </w:r>
          </w:p>
        </w:tc>
        <w:tc>
          <w:tcPr>
            <w:tcW w:w="11317" w:type="dxa"/>
            <w:gridSpan w:val="3"/>
          </w:tcPr>
          <w:p w:rsidR="00DF688C" w:rsidRDefault="00437954">
            <w:pPr>
              <w:pStyle w:val="TableParagraph"/>
              <w:spacing w:before="120"/>
              <w:rPr>
                <w:sz w:val="24"/>
              </w:rPr>
            </w:pPr>
            <w:r>
              <w:rPr>
                <w:spacing w:val="-2"/>
                <w:sz w:val="24"/>
              </w:rPr>
              <w:t>Admin</w:t>
            </w:r>
          </w:p>
        </w:tc>
      </w:tr>
      <w:tr w:rsidR="00DF688C">
        <w:trPr>
          <w:trHeight w:val="653"/>
        </w:trPr>
        <w:tc>
          <w:tcPr>
            <w:tcW w:w="2052" w:type="dxa"/>
            <w:shd w:val="clear" w:color="auto" w:fill="E7E6E6"/>
          </w:tcPr>
          <w:p w:rsidR="00DF688C" w:rsidRDefault="00437954">
            <w:pPr>
              <w:pStyle w:val="TableParagraph"/>
              <w:spacing w:before="118"/>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6155" w:type="dxa"/>
            <w:shd w:val="clear" w:color="auto" w:fill="E7E6E6"/>
          </w:tcPr>
          <w:p w:rsidR="00DF688C" w:rsidRDefault="00437954">
            <w:pPr>
              <w:pStyle w:val="TableParagraph"/>
              <w:spacing w:before="118"/>
              <w:rPr>
                <w:b/>
                <w:sz w:val="24"/>
              </w:rPr>
            </w:pPr>
            <w:r>
              <w:rPr>
                <w:b/>
                <w:sz w:val="24"/>
              </w:rPr>
              <w:t>Test</w:t>
            </w:r>
            <w:r>
              <w:rPr>
                <w:b/>
                <w:spacing w:val="-4"/>
                <w:sz w:val="24"/>
              </w:rPr>
              <w:t xml:space="preserve"> </w:t>
            </w:r>
            <w:r>
              <w:rPr>
                <w:b/>
                <w:sz w:val="24"/>
              </w:rPr>
              <w:t xml:space="preserve">Case </w:t>
            </w:r>
            <w:r>
              <w:rPr>
                <w:b/>
                <w:spacing w:val="-4"/>
                <w:sz w:val="24"/>
              </w:rPr>
              <w:t>Data</w:t>
            </w:r>
          </w:p>
        </w:tc>
        <w:tc>
          <w:tcPr>
            <w:tcW w:w="3421" w:type="dxa"/>
            <w:shd w:val="clear" w:color="auto" w:fill="E7E6E6"/>
          </w:tcPr>
          <w:p w:rsidR="00DF688C" w:rsidRDefault="00437954">
            <w:pPr>
              <w:pStyle w:val="TableParagraph"/>
              <w:spacing w:before="118"/>
              <w:ind w:left="108"/>
              <w:rPr>
                <w:b/>
                <w:sz w:val="24"/>
              </w:rPr>
            </w:pPr>
            <w:r>
              <w:rPr>
                <w:b/>
                <w:sz w:val="24"/>
              </w:rPr>
              <w:t>Expected</w:t>
            </w:r>
            <w:r>
              <w:rPr>
                <w:b/>
                <w:spacing w:val="-4"/>
                <w:sz w:val="24"/>
              </w:rPr>
              <w:t xml:space="preserve"> </w:t>
            </w:r>
            <w:r>
              <w:rPr>
                <w:b/>
                <w:spacing w:val="-2"/>
                <w:sz w:val="24"/>
              </w:rPr>
              <w:t>Result</w:t>
            </w:r>
          </w:p>
        </w:tc>
        <w:tc>
          <w:tcPr>
            <w:tcW w:w="1741" w:type="dxa"/>
            <w:shd w:val="clear" w:color="auto" w:fill="E7E6E6"/>
          </w:tcPr>
          <w:p w:rsidR="00DF688C" w:rsidRDefault="00437954">
            <w:pPr>
              <w:pStyle w:val="TableParagraph"/>
              <w:spacing w:before="118"/>
              <w:rPr>
                <w:b/>
                <w:sz w:val="24"/>
              </w:rPr>
            </w:pPr>
            <w:r>
              <w:rPr>
                <w:b/>
                <w:spacing w:val="-2"/>
                <w:sz w:val="24"/>
              </w:rPr>
              <w:t>Status</w:t>
            </w:r>
          </w:p>
        </w:tc>
      </w:tr>
      <w:tr w:rsidR="00DF688C">
        <w:trPr>
          <w:trHeight w:val="1068"/>
        </w:trPr>
        <w:tc>
          <w:tcPr>
            <w:tcW w:w="2052" w:type="dxa"/>
          </w:tcPr>
          <w:p w:rsidR="00DF688C" w:rsidRDefault="00437954">
            <w:pPr>
              <w:pStyle w:val="TableParagraph"/>
              <w:ind w:left="542"/>
              <w:rPr>
                <w:sz w:val="24"/>
              </w:rPr>
            </w:pPr>
            <w:r>
              <w:rPr>
                <w:spacing w:val="-2"/>
                <w:sz w:val="24"/>
              </w:rPr>
              <w:t>TC12.001</w:t>
            </w:r>
          </w:p>
        </w:tc>
        <w:tc>
          <w:tcPr>
            <w:tcW w:w="6155" w:type="dxa"/>
          </w:tcPr>
          <w:p w:rsidR="00DF688C" w:rsidRDefault="00437954" w:rsidP="008A06C8">
            <w:pPr>
              <w:pStyle w:val="TableParagraph"/>
              <w:spacing w:line="360" w:lineRule="auto"/>
              <w:ind w:right="96"/>
              <w:rPr>
                <w:sz w:val="24"/>
              </w:rPr>
            </w:pPr>
            <w:r>
              <w:rPr>
                <w:sz w:val="24"/>
              </w:rPr>
              <w:t>Description</w:t>
            </w:r>
            <w:del w:id="21" w:author="Microsoft account" w:date="2022-09-02T07:34:00Z">
              <w:r w:rsidDel="008A06C8">
                <w:rPr>
                  <w:sz w:val="24"/>
                </w:rPr>
                <w:delText xml:space="preserve"> </w:delText>
              </w:r>
            </w:del>
            <w:r>
              <w:rPr>
                <w:sz w:val="24"/>
              </w:rPr>
              <w:t>: Scientific study of the properties and behavior of matter.</w:t>
            </w:r>
          </w:p>
        </w:tc>
        <w:tc>
          <w:tcPr>
            <w:tcW w:w="3421" w:type="dxa"/>
          </w:tcPr>
          <w:p w:rsidR="00DF688C" w:rsidRDefault="00437954">
            <w:pPr>
              <w:pStyle w:val="TableParagraph"/>
              <w:spacing w:line="360" w:lineRule="auto"/>
              <w:ind w:left="108"/>
              <w:rPr>
                <w:sz w:val="24"/>
              </w:rPr>
            </w:pPr>
            <w:r>
              <w:rPr>
                <w:sz w:val="24"/>
              </w:rPr>
              <w:t>Display</w:t>
            </w:r>
            <w:r>
              <w:rPr>
                <w:spacing w:val="40"/>
                <w:sz w:val="24"/>
              </w:rPr>
              <w:t xml:space="preserve"> </w:t>
            </w:r>
            <w:r>
              <w:rPr>
                <w:sz w:val="24"/>
              </w:rPr>
              <w:t>“Description</w:t>
            </w:r>
            <w:r>
              <w:rPr>
                <w:spacing w:val="40"/>
                <w:sz w:val="24"/>
              </w:rPr>
              <w:t xml:space="preserve"> </w:t>
            </w:r>
            <w:r>
              <w:rPr>
                <w:sz w:val="24"/>
              </w:rPr>
              <w:t>has</w:t>
            </w:r>
            <w:r>
              <w:rPr>
                <w:spacing w:val="40"/>
                <w:sz w:val="24"/>
              </w:rPr>
              <w:t xml:space="preserve"> </w:t>
            </w:r>
            <w:r>
              <w:rPr>
                <w:sz w:val="24"/>
              </w:rPr>
              <w:t>been updated successfully”.</w:t>
            </w:r>
          </w:p>
        </w:tc>
        <w:tc>
          <w:tcPr>
            <w:tcW w:w="1741" w:type="dxa"/>
          </w:tcPr>
          <w:p w:rsidR="00DF688C" w:rsidRDefault="00437954">
            <w:pPr>
              <w:pStyle w:val="TableParagraph"/>
              <w:rPr>
                <w:sz w:val="24"/>
              </w:rPr>
            </w:pPr>
            <w:r>
              <w:rPr>
                <w:spacing w:val="-2"/>
                <w:sz w:val="24"/>
              </w:rPr>
              <w:t>Success</w:t>
            </w:r>
          </w:p>
        </w:tc>
      </w:tr>
    </w:tbl>
    <w:p w:rsidR="00DF688C" w:rsidRDefault="00DF688C">
      <w:pPr>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6155"/>
        <w:gridCol w:w="3421"/>
        <w:gridCol w:w="1741"/>
      </w:tblGrid>
      <w:tr w:rsidR="00DF688C">
        <w:trPr>
          <w:trHeight w:val="653"/>
        </w:trPr>
        <w:tc>
          <w:tcPr>
            <w:tcW w:w="2052"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17" w:type="dxa"/>
            <w:gridSpan w:val="3"/>
          </w:tcPr>
          <w:p w:rsidR="00DF688C" w:rsidRDefault="00437954">
            <w:pPr>
              <w:pStyle w:val="TableParagraph"/>
              <w:rPr>
                <w:sz w:val="24"/>
              </w:rPr>
            </w:pPr>
            <w:r>
              <w:rPr>
                <w:spacing w:val="-2"/>
                <w:sz w:val="24"/>
              </w:rPr>
              <w:t>T1.013</w:t>
            </w:r>
          </w:p>
        </w:tc>
      </w:tr>
      <w:tr w:rsidR="00DF688C">
        <w:trPr>
          <w:trHeight w:val="653"/>
        </w:trPr>
        <w:tc>
          <w:tcPr>
            <w:tcW w:w="2052" w:type="dxa"/>
            <w:shd w:val="clear" w:color="auto" w:fill="E7E6E6"/>
          </w:tcPr>
          <w:p w:rsidR="00DF688C" w:rsidRDefault="00437954">
            <w:pPr>
              <w:pStyle w:val="TableParagraph"/>
              <w:rPr>
                <w:b/>
                <w:sz w:val="24"/>
              </w:rPr>
            </w:pPr>
            <w:r>
              <w:rPr>
                <w:b/>
                <w:spacing w:val="-2"/>
                <w:sz w:val="24"/>
              </w:rPr>
              <w:t>Actor</w:t>
            </w:r>
          </w:p>
        </w:tc>
        <w:tc>
          <w:tcPr>
            <w:tcW w:w="11317" w:type="dxa"/>
            <w:gridSpan w:val="3"/>
          </w:tcPr>
          <w:p w:rsidR="00DF688C" w:rsidRDefault="00437954">
            <w:pPr>
              <w:pStyle w:val="TableParagraph"/>
              <w:rPr>
                <w:sz w:val="24"/>
              </w:rPr>
            </w:pPr>
            <w:r>
              <w:rPr>
                <w:spacing w:val="-2"/>
                <w:sz w:val="24"/>
              </w:rPr>
              <w:t>Admin</w:t>
            </w:r>
          </w:p>
        </w:tc>
      </w:tr>
      <w:tr w:rsidR="00DF688C">
        <w:trPr>
          <w:trHeight w:val="653"/>
        </w:trPr>
        <w:tc>
          <w:tcPr>
            <w:tcW w:w="2052" w:type="dxa"/>
            <w:shd w:val="clear" w:color="auto" w:fill="E7E6E6"/>
          </w:tcPr>
          <w:p w:rsidR="00DF688C" w:rsidRDefault="00437954">
            <w:pPr>
              <w:pStyle w:val="TableParagraph"/>
              <w:spacing w:before="118"/>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6155" w:type="dxa"/>
            <w:shd w:val="clear" w:color="auto" w:fill="E7E6E6"/>
          </w:tcPr>
          <w:p w:rsidR="00DF688C" w:rsidRDefault="00437954">
            <w:pPr>
              <w:pStyle w:val="TableParagraph"/>
              <w:spacing w:before="118"/>
              <w:rPr>
                <w:b/>
                <w:sz w:val="24"/>
              </w:rPr>
            </w:pPr>
            <w:r>
              <w:rPr>
                <w:b/>
                <w:sz w:val="24"/>
              </w:rPr>
              <w:t>Test</w:t>
            </w:r>
            <w:r>
              <w:rPr>
                <w:b/>
                <w:spacing w:val="-4"/>
                <w:sz w:val="24"/>
              </w:rPr>
              <w:t xml:space="preserve"> </w:t>
            </w:r>
            <w:r>
              <w:rPr>
                <w:b/>
                <w:sz w:val="24"/>
              </w:rPr>
              <w:t xml:space="preserve">Case </w:t>
            </w:r>
            <w:r>
              <w:rPr>
                <w:b/>
                <w:spacing w:val="-4"/>
                <w:sz w:val="24"/>
              </w:rPr>
              <w:t>Data</w:t>
            </w:r>
          </w:p>
        </w:tc>
        <w:tc>
          <w:tcPr>
            <w:tcW w:w="3421" w:type="dxa"/>
            <w:shd w:val="clear" w:color="auto" w:fill="E7E6E6"/>
          </w:tcPr>
          <w:p w:rsidR="00DF688C" w:rsidRDefault="00437954">
            <w:pPr>
              <w:pStyle w:val="TableParagraph"/>
              <w:spacing w:before="118"/>
              <w:ind w:left="108"/>
              <w:rPr>
                <w:b/>
                <w:sz w:val="24"/>
              </w:rPr>
            </w:pPr>
            <w:r>
              <w:rPr>
                <w:b/>
                <w:sz w:val="24"/>
              </w:rPr>
              <w:t>Expected</w:t>
            </w:r>
            <w:r>
              <w:rPr>
                <w:b/>
                <w:spacing w:val="-4"/>
                <w:sz w:val="24"/>
              </w:rPr>
              <w:t xml:space="preserve"> </w:t>
            </w:r>
            <w:r>
              <w:rPr>
                <w:b/>
                <w:spacing w:val="-2"/>
                <w:sz w:val="24"/>
              </w:rPr>
              <w:t>Result</w:t>
            </w:r>
          </w:p>
        </w:tc>
        <w:tc>
          <w:tcPr>
            <w:tcW w:w="1741" w:type="dxa"/>
            <w:shd w:val="clear" w:color="auto" w:fill="E7E6E6"/>
          </w:tcPr>
          <w:p w:rsidR="00DF688C" w:rsidRDefault="00437954">
            <w:pPr>
              <w:pStyle w:val="TableParagraph"/>
              <w:spacing w:before="118"/>
              <w:rPr>
                <w:b/>
                <w:sz w:val="24"/>
              </w:rPr>
            </w:pPr>
            <w:r>
              <w:rPr>
                <w:b/>
                <w:spacing w:val="-2"/>
                <w:sz w:val="24"/>
              </w:rPr>
              <w:t>Status</w:t>
            </w:r>
          </w:p>
        </w:tc>
      </w:tr>
      <w:tr w:rsidR="00DF688C">
        <w:trPr>
          <w:trHeight w:val="1068"/>
        </w:trPr>
        <w:tc>
          <w:tcPr>
            <w:tcW w:w="2052" w:type="dxa"/>
          </w:tcPr>
          <w:p w:rsidR="00DF688C" w:rsidRDefault="00437954">
            <w:pPr>
              <w:pStyle w:val="TableParagraph"/>
              <w:ind w:left="542"/>
              <w:rPr>
                <w:sz w:val="24"/>
              </w:rPr>
            </w:pPr>
            <w:r>
              <w:rPr>
                <w:spacing w:val="-2"/>
                <w:sz w:val="24"/>
              </w:rPr>
              <w:t>TC13.001</w:t>
            </w:r>
          </w:p>
        </w:tc>
        <w:tc>
          <w:tcPr>
            <w:tcW w:w="6155" w:type="dxa"/>
          </w:tcPr>
          <w:p w:rsidR="00DF688C" w:rsidRDefault="00437954">
            <w:pPr>
              <w:pStyle w:val="TableParagraph"/>
              <w:spacing w:line="360" w:lineRule="auto"/>
              <w:rPr>
                <w:sz w:val="24"/>
              </w:rPr>
            </w:pPr>
            <w:r>
              <w:rPr>
                <w:sz w:val="24"/>
              </w:rPr>
              <w:t>Terms</w:t>
            </w:r>
            <w:r>
              <w:rPr>
                <w:spacing w:val="80"/>
                <w:sz w:val="24"/>
              </w:rPr>
              <w:t xml:space="preserve"> </w:t>
            </w:r>
            <w:r>
              <w:rPr>
                <w:sz w:val="24"/>
              </w:rPr>
              <w:t>&amp;</w:t>
            </w:r>
            <w:r>
              <w:rPr>
                <w:spacing w:val="80"/>
                <w:sz w:val="24"/>
              </w:rPr>
              <w:t xml:space="preserve"> </w:t>
            </w:r>
            <w:r>
              <w:rPr>
                <w:sz w:val="24"/>
              </w:rPr>
              <w:t>Condition</w:t>
            </w:r>
            <w:del w:id="22" w:author="Microsoft account" w:date="2022-09-02T07:34:00Z">
              <w:r w:rsidDel="008A06C8">
                <w:rPr>
                  <w:spacing w:val="80"/>
                  <w:sz w:val="24"/>
                </w:rPr>
                <w:delText xml:space="preserve"> </w:delText>
              </w:r>
            </w:del>
            <w:r>
              <w:rPr>
                <w:sz w:val="24"/>
              </w:rPr>
              <w:t>:</w:t>
            </w:r>
            <w:r>
              <w:rPr>
                <w:spacing w:val="80"/>
                <w:sz w:val="24"/>
              </w:rPr>
              <w:t xml:space="preserve"> </w:t>
            </w:r>
            <w:r>
              <w:rPr>
                <w:sz w:val="24"/>
              </w:rPr>
              <w:t>Has</w:t>
            </w:r>
            <w:r>
              <w:rPr>
                <w:spacing w:val="80"/>
                <w:sz w:val="24"/>
              </w:rPr>
              <w:t xml:space="preserve"> </w:t>
            </w:r>
            <w:r>
              <w:rPr>
                <w:sz w:val="24"/>
              </w:rPr>
              <w:t>completed</w:t>
            </w:r>
            <w:r>
              <w:rPr>
                <w:spacing w:val="80"/>
                <w:sz w:val="24"/>
              </w:rPr>
              <w:t xml:space="preserve"> </w:t>
            </w:r>
            <w:r>
              <w:rPr>
                <w:sz w:val="24"/>
              </w:rPr>
              <w:t>or</w:t>
            </w:r>
            <w:r>
              <w:rPr>
                <w:spacing w:val="80"/>
                <w:sz w:val="24"/>
              </w:rPr>
              <w:t xml:space="preserve"> </w:t>
            </w:r>
            <w:r>
              <w:rPr>
                <w:sz w:val="24"/>
              </w:rPr>
              <w:t>watched</w:t>
            </w:r>
            <w:r>
              <w:rPr>
                <w:spacing w:val="80"/>
                <w:sz w:val="24"/>
              </w:rPr>
              <w:t xml:space="preserve"> </w:t>
            </w:r>
            <w:r>
              <w:rPr>
                <w:sz w:val="24"/>
              </w:rPr>
              <w:t>a</w:t>
            </w:r>
            <w:r>
              <w:rPr>
                <w:spacing w:val="80"/>
                <w:sz w:val="24"/>
              </w:rPr>
              <w:t xml:space="preserve"> </w:t>
            </w:r>
            <w:r>
              <w:rPr>
                <w:sz w:val="24"/>
              </w:rPr>
              <w:t xml:space="preserve">lab </w:t>
            </w:r>
            <w:r>
              <w:rPr>
                <w:spacing w:val="-2"/>
                <w:sz w:val="24"/>
              </w:rPr>
              <w:t>experiment.</w:t>
            </w:r>
          </w:p>
        </w:tc>
        <w:tc>
          <w:tcPr>
            <w:tcW w:w="3421" w:type="dxa"/>
          </w:tcPr>
          <w:p w:rsidR="00DF688C" w:rsidRDefault="00437954">
            <w:pPr>
              <w:pStyle w:val="TableParagraph"/>
              <w:spacing w:line="360" w:lineRule="auto"/>
              <w:ind w:left="108"/>
              <w:rPr>
                <w:sz w:val="24"/>
              </w:rPr>
            </w:pPr>
            <w:r>
              <w:rPr>
                <w:sz w:val="24"/>
              </w:rPr>
              <w:t>Display</w:t>
            </w:r>
            <w:r>
              <w:rPr>
                <w:spacing w:val="-3"/>
                <w:sz w:val="24"/>
              </w:rPr>
              <w:t xml:space="preserve"> </w:t>
            </w:r>
            <w:r>
              <w:rPr>
                <w:sz w:val="24"/>
              </w:rPr>
              <w:t>“Terms</w:t>
            </w:r>
            <w:r>
              <w:rPr>
                <w:spacing w:val="-1"/>
                <w:sz w:val="24"/>
              </w:rPr>
              <w:t xml:space="preserve"> </w:t>
            </w:r>
            <w:r>
              <w:rPr>
                <w:sz w:val="24"/>
              </w:rPr>
              <w:t>&amp;</w:t>
            </w:r>
            <w:r>
              <w:rPr>
                <w:spacing w:val="-3"/>
                <w:sz w:val="24"/>
              </w:rPr>
              <w:t xml:space="preserve"> </w:t>
            </w:r>
            <w:r>
              <w:rPr>
                <w:sz w:val="24"/>
              </w:rPr>
              <w:t>Condition</w:t>
            </w:r>
            <w:r>
              <w:rPr>
                <w:spacing w:val="-1"/>
                <w:sz w:val="24"/>
              </w:rPr>
              <w:t xml:space="preserve"> </w:t>
            </w:r>
            <w:r>
              <w:rPr>
                <w:sz w:val="24"/>
              </w:rPr>
              <w:t>has been updated successfully”.</w:t>
            </w:r>
          </w:p>
        </w:tc>
        <w:tc>
          <w:tcPr>
            <w:tcW w:w="1741" w:type="dxa"/>
          </w:tcPr>
          <w:p w:rsidR="00DF688C" w:rsidRDefault="00437954">
            <w:pPr>
              <w:pStyle w:val="TableParagraph"/>
              <w:rPr>
                <w:sz w:val="24"/>
              </w:rPr>
            </w:pPr>
            <w:r>
              <w:rPr>
                <w:spacing w:val="-2"/>
                <w:sz w:val="24"/>
              </w:rPr>
              <w:t>Success</w:t>
            </w:r>
          </w:p>
        </w:tc>
      </w:tr>
    </w:tbl>
    <w:p w:rsidR="00DF688C" w:rsidRDefault="00DF688C">
      <w:pPr>
        <w:pStyle w:val="BodyText"/>
        <w:spacing w:before="0"/>
        <w:rPr>
          <w:b/>
          <w:sz w:val="20"/>
        </w:rPr>
      </w:pPr>
    </w:p>
    <w:p w:rsidR="00DF688C" w:rsidRDefault="00DF688C">
      <w:pPr>
        <w:pStyle w:val="BodyText"/>
        <w:spacing w:before="3"/>
        <w:rPr>
          <w:b/>
          <w:sz w:val="1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6155"/>
        <w:gridCol w:w="3421"/>
        <w:gridCol w:w="1741"/>
      </w:tblGrid>
      <w:tr w:rsidR="00DF688C">
        <w:trPr>
          <w:trHeight w:val="654"/>
        </w:trPr>
        <w:tc>
          <w:tcPr>
            <w:tcW w:w="2052"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17" w:type="dxa"/>
            <w:gridSpan w:val="3"/>
          </w:tcPr>
          <w:p w:rsidR="00DF688C" w:rsidRDefault="00437954">
            <w:pPr>
              <w:pStyle w:val="TableParagraph"/>
              <w:rPr>
                <w:sz w:val="24"/>
              </w:rPr>
            </w:pPr>
            <w:r>
              <w:rPr>
                <w:spacing w:val="-2"/>
                <w:sz w:val="24"/>
              </w:rPr>
              <w:t>T1.014</w:t>
            </w:r>
          </w:p>
        </w:tc>
      </w:tr>
      <w:tr w:rsidR="00DF688C">
        <w:trPr>
          <w:trHeight w:val="653"/>
        </w:trPr>
        <w:tc>
          <w:tcPr>
            <w:tcW w:w="2052" w:type="dxa"/>
            <w:shd w:val="clear" w:color="auto" w:fill="E7E6E6"/>
          </w:tcPr>
          <w:p w:rsidR="00DF688C" w:rsidRDefault="00437954">
            <w:pPr>
              <w:pStyle w:val="TableParagraph"/>
              <w:spacing w:before="120"/>
              <w:rPr>
                <w:b/>
                <w:sz w:val="24"/>
              </w:rPr>
            </w:pPr>
            <w:r>
              <w:rPr>
                <w:b/>
                <w:spacing w:val="-2"/>
                <w:sz w:val="24"/>
              </w:rPr>
              <w:t>Actor</w:t>
            </w:r>
          </w:p>
        </w:tc>
        <w:tc>
          <w:tcPr>
            <w:tcW w:w="11317" w:type="dxa"/>
            <w:gridSpan w:val="3"/>
          </w:tcPr>
          <w:p w:rsidR="00DF688C" w:rsidRDefault="00437954">
            <w:pPr>
              <w:pStyle w:val="TableParagraph"/>
              <w:spacing w:before="120"/>
              <w:rPr>
                <w:sz w:val="24"/>
              </w:rPr>
            </w:pPr>
            <w:r>
              <w:rPr>
                <w:spacing w:val="-2"/>
                <w:sz w:val="24"/>
              </w:rPr>
              <w:t>Admin</w:t>
            </w:r>
          </w:p>
        </w:tc>
      </w:tr>
      <w:tr w:rsidR="00DF688C">
        <w:trPr>
          <w:trHeight w:val="653"/>
        </w:trPr>
        <w:tc>
          <w:tcPr>
            <w:tcW w:w="2052" w:type="dxa"/>
            <w:shd w:val="clear" w:color="auto" w:fill="E7E6E6"/>
          </w:tcPr>
          <w:p w:rsidR="00DF688C" w:rsidRDefault="00437954">
            <w:pPr>
              <w:pStyle w:val="TableParagraph"/>
              <w:spacing w:before="118"/>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6155" w:type="dxa"/>
            <w:shd w:val="clear" w:color="auto" w:fill="E7E6E6"/>
          </w:tcPr>
          <w:p w:rsidR="00DF688C" w:rsidRDefault="00437954">
            <w:pPr>
              <w:pStyle w:val="TableParagraph"/>
              <w:spacing w:before="118"/>
              <w:rPr>
                <w:b/>
                <w:sz w:val="24"/>
              </w:rPr>
            </w:pPr>
            <w:r>
              <w:rPr>
                <w:b/>
                <w:sz w:val="24"/>
              </w:rPr>
              <w:t>Test</w:t>
            </w:r>
            <w:r>
              <w:rPr>
                <w:b/>
                <w:spacing w:val="-4"/>
                <w:sz w:val="24"/>
              </w:rPr>
              <w:t xml:space="preserve"> </w:t>
            </w:r>
            <w:r>
              <w:rPr>
                <w:b/>
                <w:sz w:val="24"/>
              </w:rPr>
              <w:t xml:space="preserve">Case </w:t>
            </w:r>
            <w:r>
              <w:rPr>
                <w:b/>
                <w:spacing w:val="-4"/>
                <w:sz w:val="24"/>
              </w:rPr>
              <w:t>Data</w:t>
            </w:r>
          </w:p>
        </w:tc>
        <w:tc>
          <w:tcPr>
            <w:tcW w:w="3421" w:type="dxa"/>
            <w:shd w:val="clear" w:color="auto" w:fill="E7E6E6"/>
          </w:tcPr>
          <w:p w:rsidR="00DF688C" w:rsidRDefault="00437954">
            <w:pPr>
              <w:pStyle w:val="TableParagraph"/>
              <w:spacing w:before="118"/>
              <w:ind w:left="108"/>
              <w:rPr>
                <w:b/>
                <w:sz w:val="24"/>
              </w:rPr>
            </w:pPr>
            <w:r>
              <w:rPr>
                <w:b/>
                <w:sz w:val="24"/>
              </w:rPr>
              <w:t>Expected</w:t>
            </w:r>
            <w:r>
              <w:rPr>
                <w:b/>
                <w:spacing w:val="-4"/>
                <w:sz w:val="24"/>
              </w:rPr>
              <w:t xml:space="preserve"> </w:t>
            </w:r>
            <w:r>
              <w:rPr>
                <w:b/>
                <w:spacing w:val="-2"/>
                <w:sz w:val="24"/>
              </w:rPr>
              <w:t>Result</w:t>
            </w:r>
          </w:p>
        </w:tc>
        <w:tc>
          <w:tcPr>
            <w:tcW w:w="1741" w:type="dxa"/>
            <w:shd w:val="clear" w:color="auto" w:fill="E7E6E6"/>
          </w:tcPr>
          <w:p w:rsidR="00DF688C" w:rsidRDefault="00437954">
            <w:pPr>
              <w:pStyle w:val="TableParagraph"/>
              <w:spacing w:before="118"/>
              <w:rPr>
                <w:b/>
                <w:sz w:val="24"/>
              </w:rPr>
            </w:pPr>
            <w:r>
              <w:rPr>
                <w:b/>
                <w:spacing w:val="-2"/>
                <w:sz w:val="24"/>
              </w:rPr>
              <w:t>Status</w:t>
            </w:r>
          </w:p>
        </w:tc>
      </w:tr>
      <w:tr w:rsidR="00DF688C">
        <w:trPr>
          <w:trHeight w:val="1068"/>
        </w:trPr>
        <w:tc>
          <w:tcPr>
            <w:tcW w:w="2052" w:type="dxa"/>
          </w:tcPr>
          <w:p w:rsidR="00DF688C" w:rsidRDefault="00437954">
            <w:pPr>
              <w:pStyle w:val="TableParagraph"/>
              <w:ind w:left="542"/>
              <w:rPr>
                <w:sz w:val="24"/>
              </w:rPr>
            </w:pPr>
            <w:r>
              <w:rPr>
                <w:spacing w:val="-2"/>
                <w:sz w:val="24"/>
              </w:rPr>
              <w:t>TC14.001</w:t>
            </w:r>
          </w:p>
        </w:tc>
        <w:tc>
          <w:tcPr>
            <w:tcW w:w="6155" w:type="dxa"/>
          </w:tcPr>
          <w:p w:rsidR="00DF688C" w:rsidRDefault="00437954">
            <w:pPr>
              <w:pStyle w:val="TableParagraph"/>
              <w:rPr>
                <w:sz w:val="24"/>
              </w:rPr>
            </w:pPr>
            <w:r>
              <w:rPr>
                <w:sz w:val="24"/>
              </w:rPr>
              <w:t>Action</w:t>
            </w:r>
            <w:r>
              <w:rPr>
                <w:spacing w:val="-2"/>
                <w:sz w:val="24"/>
              </w:rPr>
              <w:t xml:space="preserve"> </w:t>
            </w:r>
            <w:r>
              <w:rPr>
                <w:sz w:val="24"/>
              </w:rPr>
              <w:t>:</w:t>
            </w:r>
            <w:r>
              <w:rPr>
                <w:spacing w:val="-1"/>
                <w:sz w:val="24"/>
              </w:rPr>
              <w:t xml:space="preserve"> </w:t>
            </w:r>
            <w:r>
              <w:rPr>
                <w:sz w:val="24"/>
              </w:rPr>
              <w:t>(Click</w:t>
            </w:r>
            <w:r>
              <w:rPr>
                <w:spacing w:val="-1"/>
                <w:sz w:val="24"/>
              </w:rPr>
              <w:t xml:space="preserve"> </w:t>
            </w:r>
            <w:r>
              <w:rPr>
                <w:sz w:val="24"/>
              </w:rPr>
              <w:t>Remove</w:t>
            </w:r>
            <w:r>
              <w:rPr>
                <w:spacing w:val="-2"/>
                <w:sz w:val="24"/>
              </w:rPr>
              <w:t xml:space="preserve"> Button)</w:t>
            </w:r>
          </w:p>
        </w:tc>
        <w:tc>
          <w:tcPr>
            <w:tcW w:w="3421" w:type="dxa"/>
          </w:tcPr>
          <w:p w:rsidR="00DF688C" w:rsidRDefault="00437954">
            <w:pPr>
              <w:pStyle w:val="TableParagraph"/>
              <w:spacing w:line="360" w:lineRule="auto"/>
              <w:ind w:left="108" w:right="97"/>
              <w:rPr>
                <w:sz w:val="24"/>
              </w:rPr>
            </w:pPr>
            <w:r>
              <w:rPr>
                <w:sz w:val="24"/>
              </w:rPr>
              <w:t>Display “Are you sure you want to delete? (OK/Cancel) ”.</w:t>
            </w:r>
          </w:p>
        </w:tc>
        <w:tc>
          <w:tcPr>
            <w:tcW w:w="1741" w:type="dxa"/>
          </w:tcPr>
          <w:p w:rsidR="00DF688C" w:rsidRDefault="00437954">
            <w:pPr>
              <w:pStyle w:val="TableParagraph"/>
              <w:rPr>
                <w:sz w:val="24"/>
              </w:rPr>
            </w:pPr>
            <w:r>
              <w:rPr>
                <w:spacing w:val="-2"/>
                <w:sz w:val="24"/>
              </w:rPr>
              <w:t>Success</w:t>
            </w:r>
          </w:p>
        </w:tc>
      </w:tr>
      <w:tr w:rsidR="00DF688C">
        <w:trPr>
          <w:trHeight w:val="1067"/>
        </w:trPr>
        <w:tc>
          <w:tcPr>
            <w:tcW w:w="2052" w:type="dxa"/>
          </w:tcPr>
          <w:p w:rsidR="00DF688C" w:rsidRDefault="00437954">
            <w:pPr>
              <w:pStyle w:val="TableParagraph"/>
              <w:ind w:left="542"/>
              <w:rPr>
                <w:sz w:val="24"/>
              </w:rPr>
            </w:pPr>
            <w:r>
              <w:rPr>
                <w:spacing w:val="-2"/>
                <w:sz w:val="24"/>
              </w:rPr>
              <w:t>TC14.002</w:t>
            </w:r>
          </w:p>
        </w:tc>
        <w:tc>
          <w:tcPr>
            <w:tcW w:w="6155" w:type="dxa"/>
          </w:tcPr>
          <w:p w:rsidR="00DF688C" w:rsidRDefault="00437954">
            <w:pPr>
              <w:pStyle w:val="TableParagraph"/>
              <w:spacing w:line="360" w:lineRule="auto"/>
              <w:rPr>
                <w:sz w:val="24"/>
              </w:rPr>
            </w:pPr>
            <w:r>
              <w:rPr>
                <w:sz w:val="24"/>
              </w:rPr>
              <w:t>Click the “OK” button after the message “Are you sure you want to delete? (OK/Cancel)”</w:t>
            </w:r>
            <w:r>
              <w:rPr>
                <w:spacing w:val="40"/>
                <w:sz w:val="24"/>
              </w:rPr>
              <w:t xml:space="preserve"> </w:t>
            </w:r>
            <w:r>
              <w:rPr>
                <w:sz w:val="24"/>
              </w:rPr>
              <w:t>appeared.</w:t>
            </w:r>
          </w:p>
        </w:tc>
        <w:tc>
          <w:tcPr>
            <w:tcW w:w="3421" w:type="dxa"/>
          </w:tcPr>
          <w:p w:rsidR="00DF688C" w:rsidRDefault="00437954">
            <w:pPr>
              <w:pStyle w:val="TableParagraph"/>
              <w:tabs>
                <w:tab w:val="left" w:pos="1140"/>
                <w:tab w:val="left" w:pos="2251"/>
                <w:tab w:val="left" w:pos="2859"/>
              </w:tabs>
              <w:spacing w:line="360" w:lineRule="auto"/>
              <w:ind w:left="108" w:right="98"/>
              <w:rPr>
                <w:sz w:val="24"/>
              </w:rPr>
            </w:pPr>
            <w:r>
              <w:rPr>
                <w:spacing w:val="-2"/>
                <w:sz w:val="24"/>
              </w:rPr>
              <w:t>Display</w:t>
            </w:r>
            <w:r>
              <w:rPr>
                <w:sz w:val="24"/>
              </w:rPr>
              <w:tab/>
            </w:r>
            <w:r>
              <w:rPr>
                <w:spacing w:val="-2"/>
                <w:sz w:val="24"/>
              </w:rPr>
              <w:t>“Subject</w:t>
            </w:r>
            <w:r>
              <w:rPr>
                <w:sz w:val="24"/>
              </w:rPr>
              <w:tab/>
            </w:r>
            <w:r>
              <w:rPr>
                <w:spacing w:val="-4"/>
                <w:sz w:val="24"/>
              </w:rPr>
              <w:t>has</w:t>
            </w:r>
            <w:r>
              <w:rPr>
                <w:sz w:val="24"/>
              </w:rPr>
              <w:tab/>
            </w:r>
            <w:r>
              <w:rPr>
                <w:spacing w:val="-4"/>
                <w:sz w:val="24"/>
              </w:rPr>
              <w:t xml:space="preserve">been </w:t>
            </w:r>
            <w:r>
              <w:rPr>
                <w:sz w:val="24"/>
              </w:rPr>
              <w:t>removed successfully.”</w:t>
            </w:r>
          </w:p>
        </w:tc>
        <w:tc>
          <w:tcPr>
            <w:tcW w:w="1741" w:type="dxa"/>
          </w:tcPr>
          <w:p w:rsidR="00DF688C" w:rsidRDefault="00437954">
            <w:pPr>
              <w:pStyle w:val="TableParagraph"/>
              <w:rPr>
                <w:sz w:val="24"/>
              </w:rPr>
            </w:pPr>
            <w:r>
              <w:rPr>
                <w:spacing w:val="-2"/>
                <w:sz w:val="24"/>
              </w:rPr>
              <w:t>Success</w:t>
            </w:r>
          </w:p>
        </w:tc>
      </w:tr>
      <w:tr w:rsidR="00DF688C">
        <w:trPr>
          <w:trHeight w:val="1067"/>
        </w:trPr>
        <w:tc>
          <w:tcPr>
            <w:tcW w:w="2052" w:type="dxa"/>
          </w:tcPr>
          <w:p w:rsidR="00DF688C" w:rsidRDefault="00437954">
            <w:pPr>
              <w:pStyle w:val="TableParagraph"/>
              <w:spacing w:before="118"/>
              <w:ind w:left="542"/>
              <w:rPr>
                <w:sz w:val="24"/>
              </w:rPr>
            </w:pPr>
            <w:r>
              <w:rPr>
                <w:spacing w:val="-2"/>
                <w:sz w:val="24"/>
              </w:rPr>
              <w:t>TC14.003</w:t>
            </w:r>
          </w:p>
        </w:tc>
        <w:tc>
          <w:tcPr>
            <w:tcW w:w="6155" w:type="dxa"/>
          </w:tcPr>
          <w:p w:rsidR="00DF688C" w:rsidRDefault="00437954">
            <w:pPr>
              <w:pStyle w:val="TableParagraph"/>
              <w:spacing w:before="118" w:line="360" w:lineRule="auto"/>
              <w:rPr>
                <w:sz w:val="24"/>
              </w:rPr>
            </w:pPr>
            <w:r>
              <w:rPr>
                <w:sz w:val="24"/>
              </w:rPr>
              <w:t>Click</w:t>
            </w:r>
            <w:r>
              <w:rPr>
                <w:spacing w:val="28"/>
                <w:sz w:val="24"/>
              </w:rPr>
              <w:t xml:space="preserve"> </w:t>
            </w:r>
            <w:r>
              <w:rPr>
                <w:sz w:val="24"/>
              </w:rPr>
              <w:t>the</w:t>
            </w:r>
            <w:r>
              <w:rPr>
                <w:spacing w:val="30"/>
                <w:sz w:val="24"/>
              </w:rPr>
              <w:t xml:space="preserve"> </w:t>
            </w:r>
            <w:r>
              <w:rPr>
                <w:sz w:val="24"/>
              </w:rPr>
              <w:t>“Cancel”</w:t>
            </w:r>
            <w:r>
              <w:rPr>
                <w:spacing w:val="32"/>
                <w:sz w:val="24"/>
              </w:rPr>
              <w:t xml:space="preserve"> </w:t>
            </w:r>
            <w:r>
              <w:rPr>
                <w:sz w:val="24"/>
              </w:rPr>
              <w:t>button</w:t>
            </w:r>
            <w:r>
              <w:rPr>
                <w:spacing w:val="28"/>
                <w:sz w:val="24"/>
              </w:rPr>
              <w:t xml:space="preserve"> </w:t>
            </w:r>
            <w:r>
              <w:rPr>
                <w:sz w:val="24"/>
              </w:rPr>
              <w:t>after</w:t>
            </w:r>
            <w:r>
              <w:rPr>
                <w:spacing w:val="32"/>
                <w:sz w:val="24"/>
              </w:rPr>
              <w:t xml:space="preserve"> </w:t>
            </w:r>
            <w:r>
              <w:rPr>
                <w:sz w:val="24"/>
              </w:rPr>
              <w:t>the</w:t>
            </w:r>
            <w:r>
              <w:rPr>
                <w:spacing w:val="30"/>
                <w:sz w:val="24"/>
              </w:rPr>
              <w:t xml:space="preserve"> </w:t>
            </w:r>
            <w:r>
              <w:rPr>
                <w:sz w:val="24"/>
              </w:rPr>
              <w:t>message</w:t>
            </w:r>
            <w:r>
              <w:rPr>
                <w:spacing w:val="32"/>
                <w:sz w:val="24"/>
              </w:rPr>
              <w:t xml:space="preserve"> </w:t>
            </w:r>
            <w:r>
              <w:rPr>
                <w:sz w:val="24"/>
              </w:rPr>
              <w:t>“Are</w:t>
            </w:r>
            <w:r>
              <w:rPr>
                <w:spacing w:val="32"/>
                <w:sz w:val="24"/>
              </w:rPr>
              <w:t xml:space="preserve"> </w:t>
            </w:r>
            <w:r>
              <w:rPr>
                <w:sz w:val="24"/>
              </w:rPr>
              <w:t>you</w:t>
            </w:r>
            <w:r>
              <w:rPr>
                <w:spacing w:val="33"/>
                <w:sz w:val="24"/>
              </w:rPr>
              <w:t xml:space="preserve"> </w:t>
            </w:r>
            <w:r>
              <w:rPr>
                <w:sz w:val="24"/>
              </w:rPr>
              <w:t>sure you want to delete? (OK/Cancel)”</w:t>
            </w:r>
            <w:r>
              <w:rPr>
                <w:spacing w:val="40"/>
                <w:sz w:val="24"/>
              </w:rPr>
              <w:t xml:space="preserve"> </w:t>
            </w:r>
            <w:r>
              <w:rPr>
                <w:sz w:val="24"/>
              </w:rPr>
              <w:t>appeared.</w:t>
            </w:r>
          </w:p>
        </w:tc>
        <w:tc>
          <w:tcPr>
            <w:tcW w:w="3421" w:type="dxa"/>
          </w:tcPr>
          <w:p w:rsidR="00DF688C" w:rsidRDefault="00437954">
            <w:pPr>
              <w:pStyle w:val="TableParagraph"/>
              <w:spacing w:before="118" w:line="360" w:lineRule="auto"/>
              <w:ind w:left="108"/>
              <w:rPr>
                <w:sz w:val="24"/>
              </w:rPr>
            </w:pPr>
            <w:r>
              <w:rPr>
                <w:sz w:val="24"/>
              </w:rPr>
              <w:t>Display</w:t>
            </w:r>
            <w:r>
              <w:rPr>
                <w:spacing w:val="40"/>
                <w:sz w:val="24"/>
              </w:rPr>
              <w:t xml:space="preserve"> </w:t>
            </w:r>
            <w:r>
              <w:rPr>
                <w:sz w:val="24"/>
              </w:rPr>
              <w:t>the</w:t>
            </w:r>
            <w:r>
              <w:rPr>
                <w:spacing w:val="40"/>
                <w:sz w:val="24"/>
              </w:rPr>
              <w:t xml:space="preserve"> </w:t>
            </w:r>
            <w:r>
              <w:rPr>
                <w:sz w:val="24"/>
              </w:rPr>
              <w:t>same</w:t>
            </w:r>
            <w:r>
              <w:rPr>
                <w:spacing w:val="40"/>
                <w:sz w:val="24"/>
              </w:rPr>
              <w:t xml:space="preserve"> </w:t>
            </w:r>
            <w:r>
              <w:rPr>
                <w:sz w:val="24"/>
              </w:rPr>
              <w:t>page</w:t>
            </w:r>
            <w:r>
              <w:rPr>
                <w:spacing w:val="40"/>
                <w:sz w:val="24"/>
              </w:rPr>
              <w:t xml:space="preserve"> </w:t>
            </w:r>
            <w:r>
              <w:rPr>
                <w:sz w:val="24"/>
              </w:rPr>
              <w:t>with</w:t>
            </w:r>
            <w:r>
              <w:rPr>
                <w:spacing w:val="40"/>
                <w:sz w:val="24"/>
              </w:rPr>
              <w:t xml:space="preserve"> </w:t>
            </w:r>
            <w:r>
              <w:rPr>
                <w:sz w:val="24"/>
              </w:rPr>
              <w:t xml:space="preserve">no </w:t>
            </w:r>
            <w:r>
              <w:rPr>
                <w:spacing w:val="-2"/>
                <w:sz w:val="24"/>
              </w:rPr>
              <w:t>changes.</w:t>
            </w:r>
          </w:p>
        </w:tc>
        <w:tc>
          <w:tcPr>
            <w:tcW w:w="1741" w:type="dxa"/>
          </w:tcPr>
          <w:p w:rsidR="00DF688C" w:rsidRDefault="00437954">
            <w:pPr>
              <w:pStyle w:val="TableParagraph"/>
              <w:spacing w:before="118"/>
              <w:rPr>
                <w:sz w:val="24"/>
              </w:rPr>
            </w:pPr>
            <w:r>
              <w:rPr>
                <w:spacing w:val="-2"/>
                <w:sz w:val="24"/>
              </w:rPr>
              <w:t>Success</w:t>
            </w:r>
          </w:p>
        </w:tc>
      </w:tr>
    </w:tbl>
    <w:p w:rsidR="00DF688C" w:rsidRDefault="00DF688C">
      <w:pPr>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6155"/>
        <w:gridCol w:w="3421"/>
        <w:gridCol w:w="1741"/>
      </w:tblGrid>
      <w:tr w:rsidR="00DF688C">
        <w:trPr>
          <w:trHeight w:val="653"/>
        </w:trPr>
        <w:tc>
          <w:tcPr>
            <w:tcW w:w="2052"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17" w:type="dxa"/>
            <w:gridSpan w:val="3"/>
          </w:tcPr>
          <w:p w:rsidR="00DF688C" w:rsidRDefault="00437954">
            <w:pPr>
              <w:pStyle w:val="TableParagraph"/>
              <w:rPr>
                <w:sz w:val="24"/>
              </w:rPr>
            </w:pPr>
            <w:r>
              <w:rPr>
                <w:spacing w:val="-2"/>
                <w:sz w:val="24"/>
              </w:rPr>
              <w:t>T1.015</w:t>
            </w:r>
          </w:p>
        </w:tc>
      </w:tr>
      <w:tr w:rsidR="00DF688C">
        <w:trPr>
          <w:trHeight w:val="653"/>
        </w:trPr>
        <w:tc>
          <w:tcPr>
            <w:tcW w:w="2052" w:type="dxa"/>
            <w:shd w:val="clear" w:color="auto" w:fill="E7E6E6"/>
          </w:tcPr>
          <w:p w:rsidR="00DF688C" w:rsidRDefault="00437954">
            <w:pPr>
              <w:pStyle w:val="TableParagraph"/>
              <w:rPr>
                <w:b/>
                <w:sz w:val="24"/>
              </w:rPr>
            </w:pPr>
            <w:r>
              <w:rPr>
                <w:b/>
                <w:spacing w:val="-2"/>
                <w:sz w:val="24"/>
              </w:rPr>
              <w:t>Actor</w:t>
            </w:r>
          </w:p>
        </w:tc>
        <w:tc>
          <w:tcPr>
            <w:tcW w:w="11317" w:type="dxa"/>
            <w:gridSpan w:val="3"/>
          </w:tcPr>
          <w:p w:rsidR="00DF688C" w:rsidRDefault="00437954">
            <w:pPr>
              <w:pStyle w:val="TableParagraph"/>
              <w:rPr>
                <w:sz w:val="24"/>
              </w:rPr>
            </w:pPr>
            <w:r>
              <w:rPr>
                <w:spacing w:val="-2"/>
                <w:sz w:val="24"/>
              </w:rPr>
              <w:t>Admin</w:t>
            </w:r>
          </w:p>
        </w:tc>
      </w:tr>
      <w:tr w:rsidR="00DF688C">
        <w:trPr>
          <w:trHeight w:val="653"/>
        </w:trPr>
        <w:tc>
          <w:tcPr>
            <w:tcW w:w="2052" w:type="dxa"/>
            <w:shd w:val="clear" w:color="auto" w:fill="E7E6E6"/>
          </w:tcPr>
          <w:p w:rsidR="00DF688C" w:rsidRDefault="00437954">
            <w:pPr>
              <w:pStyle w:val="TableParagraph"/>
              <w:spacing w:before="118"/>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6155" w:type="dxa"/>
            <w:shd w:val="clear" w:color="auto" w:fill="E7E6E6"/>
          </w:tcPr>
          <w:p w:rsidR="00DF688C" w:rsidRDefault="00437954">
            <w:pPr>
              <w:pStyle w:val="TableParagraph"/>
              <w:spacing w:before="118"/>
              <w:rPr>
                <w:b/>
                <w:sz w:val="24"/>
              </w:rPr>
            </w:pPr>
            <w:r>
              <w:rPr>
                <w:b/>
                <w:sz w:val="24"/>
              </w:rPr>
              <w:t>Test</w:t>
            </w:r>
            <w:r>
              <w:rPr>
                <w:b/>
                <w:spacing w:val="-4"/>
                <w:sz w:val="24"/>
              </w:rPr>
              <w:t xml:space="preserve"> </w:t>
            </w:r>
            <w:r>
              <w:rPr>
                <w:b/>
                <w:sz w:val="24"/>
              </w:rPr>
              <w:t xml:space="preserve">Case </w:t>
            </w:r>
            <w:r>
              <w:rPr>
                <w:b/>
                <w:spacing w:val="-4"/>
                <w:sz w:val="24"/>
              </w:rPr>
              <w:t>Data</w:t>
            </w:r>
          </w:p>
        </w:tc>
        <w:tc>
          <w:tcPr>
            <w:tcW w:w="3421" w:type="dxa"/>
            <w:shd w:val="clear" w:color="auto" w:fill="E7E6E6"/>
          </w:tcPr>
          <w:p w:rsidR="00DF688C" w:rsidRDefault="00437954">
            <w:pPr>
              <w:pStyle w:val="TableParagraph"/>
              <w:spacing w:before="118"/>
              <w:ind w:left="108"/>
              <w:rPr>
                <w:b/>
                <w:sz w:val="24"/>
              </w:rPr>
            </w:pPr>
            <w:r>
              <w:rPr>
                <w:b/>
                <w:sz w:val="24"/>
              </w:rPr>
              <w:t>Expected</w:t>
            </w:r>
            <w:r>
              <w:rPr>
                <w:b/>
                <w:spacing w:val="-4"/>
                <w:sz w:val="24"/>
              </w:rPr>
              <w:t xml:space="preserve"> </w:t>
            </w:r>
            <w:r>
              <w:rPr>
                <w:b/>
                <w:spacing w:val="-2"/>
                <w:sz w:val="24"/>
              </w:rPr>
              <w:t>Result</w:t>
            </w:r>
          </w:p>
        </w:tc>
        <w:tc>
          <w:tcPr>
            <w:tcW w:w="1741" w:type="dxa"/>
            <w:shd w:val="clear" w:color="auto" w:fill="E7E6E6"/>
          </w:tcPr>
          <w:p w:rsidR="00DF688C" w:rsidRDefault="00437954">
            <w:pPr>
              <w:pStyle w:val="TableParagraph"/>
              <w:spacing w:before="118"/>
              <w:rPr>
                <w:b/>
                <w:sz w:val="24"/>
              </w:rPr>
            </w:pPr>
            <w:r>
              <w:rPr>
                <w:b/>
                <w:spacing w:val="-2"/>
                <w:sz w:val="24"/>
              </w:rPr>
              <w:t>Status</w:t>
            </w:r>
          </w:p>
        </w:tc>
      </w:tr>
      <w:tr w:rsidR="00DF688C">
        <w:trPr>
          <w:trHeight w:val="3857"/>
        </w:trPr>
        <w:tc>
          <w:tcPr>
            <w:tcW w:w="2052" w:type="dxa"/>
          </w:tcPr>
          <w:p w:rsidR="00DF688C" w:rsidRDefault="00437954">
            <w:pPr>
              <w:pStyle w:val="TableParagraph"/>
              <w:ind w:left="542"/>
              <w:rPr>
                <w:sz w:val="24"/>
              </w:rPr>
            </w:pPr>
            <w:r>
              <w:rPr>
                <w:spacing w:val="-2"/>
                <w:sz w:val="24"/>
              </w:rPr>
              <w:t>TC15.001</w:t>
            </w:r>
          </w:p>
        </w:tc>
        <w:tc>
          <w:tcPr>
            <w:tcW w:w="6155" w:type="dxa"/>
          </w:tcPr>
          <w:p w:rsidR="00DF688C" w:rsidRDefault="00437954">
            <w:pPr>
              <w:pStyle w:val="TableParagraph"/>
              <w:tabs>
                <w:tab w:val="left" w:pos="1667"/>
              </w:tabs>
              <w:rPr>
                <w:sz w:val="24"/>
              </w:rPr>
            </w:pPr>
            <w:r>
              <w:rPr>
                <w:sz w:val="24"/>
              </w:rPr>
              <w:t>IC</w:t>
            </w:r>
            <w:r>
              <w:rPr>
                <w:spacing w:val="-1"/>
                <w:sz w:val="24"/>
              </w:rPr>
              <w:t xml:space="preserve"> </w:t>
            </w:r>
            <w:r>
              <w:rPr>
                <w:spacing w:val="-7"/>
                <w:sz w:val="24"/>
              </w:rPr>
              <w:t>No</w:t>
            </w:r>
            <w:r>
              <w:rPr>
                <w:sz w:val="24"/>
              </w:rPr>
              <w:tab/>
            </w:r>
            <w:r>
              <w:rPr>
                <w:spacing w:val="-2"/>
                <w:sz w:val="24"/>
              </w:rPr>
              <w:t>790509021722</w:t>
            </w:r>
          </w:p>
          <w:p w:rsidR="00DF688C" w:rsidRDefault="00DF688C">
            <w:pPr>
              <w:pStyle w:val="TableParagraph"/>
              <w:spacing w:before="3"/>
              <w:ind w:left="0"/>
              <w:rPr>
                <w:b/>
              </w:rPr>
            </w:pPr>
          </w:p>
          <w:p w:rsidR="00DF688C" w:rsidRDefault="00437954">
            <w:pPr>
              <w:pStyle w:val="TableParagraph"/>
              <w:tabs>
                <w:tab w:val="left" w:pos="1540"/>
                <w:tab w:val="left" w:pos="1574"/>
                <w:tab w:val="left" w:pos="1727"/>
              </w:tabs>
              <w:spacing w:before="0" w:line="463" w:lineRule="auto"/>
              <w:ind w:right="3215"/>
              <w:rPr>
                <w:sz w:val="24"/>
              </w:rPr>
            </w:pPr>
            <w:r>
              <w:rPr>
                <w:sz w:val="24"/>
              </w:rPr>
              <w:t>First Name</w:t>
            </w:r>
            <w:r>
              <w:rPr>
                <w:sz w:val="24"/>
              </w:rPr>
              <w:tab/>
              <w:t xml:space="preserve">: </w:t>
            </w:r>
            <w:proofErr w:type="spellStart"/>
            <w:r>
              <w:rPr>
                <w:sz w:val="24"/>
              </w:rPr>
              <w:t>Fatin</w:t>
            </w:r>
            <w:proofErr w:type="spellEnd"/>
            <w:r>
              <w:rPr>
                <w:sz w:val="24"/>
              </w:rPr>
              <w:t xml:space="preserve"> Alia Last Name</w:t>
            </w:r>
            <w:r>
              <w:rPr>
                <w:sz w:val="24"/>
              </w:rPr>
              <w:tab/>
            </w:r>
            <w:r>
              <w:rPr>
                <w:sz w:val="24"/>
              </w:rPr>
              <w:tab/>
              <w:t>: Faisal</w:t>
            </w:r>
            <w:r>
              <w:rPr>
                <w:spacing w:val="40"/>
                <w:sz w:val="24"/>
              </w:rPr>
              <w:t xml:space="preserve"> </w:t>
            </w:r>
            <w:r>
              <w:rPr>
                <w:sz w:val="24"/>
              </w:rPr>
              <w:t>Phone No</w:t>
            </w:r>
            <w:r>
              <w:rPr>
                <w:sz w:val="24"/>
              </w:rPr>
              <w:tab/>
            </w:r>
            <w:r>
              <w:rPr>
                <w:sz w:val="24"/>
              </w:rPr>
              <w:tab/>
            </w:r>
            <w:r>
              <w:rPr>
                <w:sz w:val="24"/>
              </w:rPr>
              <w:tab/>
            </w:r>
            <w:r>
              <w:rPr>
                <w:spacing w:val="-2"/>
                <w:sz w:val="24"/>
              </w:rPr>
              <w:t>0127262511</w:t>
            </w:r>
          </w:p>
          <w:p w:rsidR="00DF688C" w:rsidRDefault="00437954">
            <w:pPr>
              <w:pStyle w:val="TableParagraph"/>
              <w:tabs>
                <w:tab w:val="left" w:pos="1581"/>
              </w:tabs>
              <w:spacing w:before="6"/>
              <w:rPr>
                <w:sz w:val="24"/>
              </w:rPr>
            </w:pPr>
            <w:r>
              <w:rPr>
                <w:spacing w:val="-4"/>
                <w:sz w:val="24"/>
              </w:rPr>
              <w:t>Email</w:t>
            </w:r>
            <w:r>
              <w:rPr>
                <w:sz w:val="24"/>
              </w:rPr>
              <w:tab/>
              <w:t>:</w:t>
            </w:r>
            <w:r>
              <w:rPr>
                <w:spacing w:val="-2"/>
                <w:sz w:val="24"/>
              </w:rPr>
              <w:t xml:space="preserve"> </w:t>
            </w:r>
            <w:hyperlink r:id="rId15">
              <w:r>
                <w:rPr>
                  <w:spacing w:val="-2"/>
                  <w:sz w:val="24"/>
                </w:rPr>
                <w:t>alia@brilliance.edu.my</w:t>
              </w:r>
            </w:hyperlink>
          </w:p>
          <w:p w:rsidR="00DF688C" w:rsidRDefault="00437954">
            <w:pPr>
              <w:pStyle w:val="TableParagraph"/>
              <w:tabs>
                <w:tab w:val="left" w:pos="1566"/>
              </w:tabs>
              <w:spacing w:before="52" w:line="536" w:lineRule="exact"/>
              <w:ind w:right="3384"/>
              <w:rPr>
                <w:sz w:val="24"/>
              </w:rPr>
            </w:pPr>
            <w:r>
              <w:rPr>
                <w:spacing w:val="-2"/>
                <w:sz w:val="24"/>
              </w:rPr>
              <w:t>Password</w:t>
            </w:r>
            <w:r>
              <w:rPr>
                <w:sz w:val="24"/>
              </w:rPr>
              <w:tab/>
              <w:t>:</w:t>
            </w:r>
            <w:r>
              <w:rPr>
                <w:spacing w:val="-17"/>
                <w:sz w:val="24"/>
              </w:rPr>
              <w:t xml:space="preserve"> </w:t>
            </w:r>
            <w:r>
              <w:rPr>
                <w:sz w:val="24"/>
              </w:rPr>
              <w:t>fatinaLia2! Select Subject</w:t>
            </w:r>
            <w:r>
              <w:rPr>
                <w:spacing w:val="40"/>
                <w:sz w:val="24"/>
              </w:rPr>
              <w:t xml:space="preserve"> </w:t>
            </w:r>
            <w:r>
              <w:rPr>
                <w:sz w:val="24"/>
              </w:rPr>
              <w:t>: Physics</w:t>
            </w:r>
          </w:p>
        </w:tc>
        <w:tc>
          <w:tcPr>
            <w:tcW w:w="3421" w:type="dxa"/>
          </w:tcPr>
          <w:p w:rsidR="00DF688C" w:rsidRDefault="00437954">
            <w:pPr>
              <w:pStyle w:val="TableParagraph"/>
              <w:spacing w:line="360" w:lineRule="auto"/>
              <w:ind w:left="108"/>
              <w:rPr>
                <w:sz w:val="24"/>
              </w:rPr>
            </w:pPr>
            <w:r>
              <w:rPr>
                <w:sz w:val="24"/>
              </w:rPr>
              <w:t>Display</w:t>
            </w:r>
            <w:r>
              <w:rPr>
                <w:spacing w:val="35"/>
                <w:sz w:val="24"/>
              </w:rPr>
              <w:t xml:space="preserve"> </w:t>
            </w:r>
            <w:r>
              <w:rPr>
                <w:sz w:val="24"/>
              </w:rPr>
              <w:t>“New</w:t>
            </w:r>
            <w:r>
              <w:rPr>
                <w:spacing w:val="39"/>
                <w:sz w:val="24"/>
              </w:rPr>
              <w:t xml:space="preserve"> </w:t>
            </w:r>
            <w:r>
              <w:rPr>
                <w:sz w:val="24"/>
              </w:rPr>
              <w:t>teacher</w:t>
            </w:r>
            <w:r>
              <w:rPr>
                <w:spacing w:val="37"/>
                <w:sz w:val="24"/>
              </w:rPr>
              <w:t xml:space="preserve"> </w:t>
            </w:r>
            <w:r>
              <w:rPr>
                <w:sz w:val="24"/>
              </w:rPr>
              <w:t>has</w:t>
            </w:r>
            <w:r>
              <w:rPr>
                <w:spacing w:val="40"/>
                <w:sz w:val="24"/>
              </w:rPr>
              <w:t xml:space="preserve"> </w:t>
            </w:r>
            <w:r>
              <w:rPr>
                <w:sz w:val="24"/>
              </w:rPr>
              <w:t>been added successfully”.</w:t>
            </w:r>
          </w:p>
        </w:tc>
        <w:tc>
          <w:tcPr>
            <w:tcW w:w="1741" w:type="dxa"/>
          </w:tcPr>
          <w:p w:rsidR="00DF688C" w:rsidRDefault="00437954">
            <w:pPr>
              <w:pStyle w:val="TableParagraph"/>
              <w:rPr>
                <w:sz w:val="24"/>
              </w:rPr>
            </w:pPr>
            <w:r>
              <w:rPr>
                <w:spacing w:val="-2"/>
                <w:sz w:val="24"/>
              </w:rPr>
              <w:t>Success</w:t>
            </w:r>
          </w:p>
        </w:tc>
      </w:tr>
      <w:tr w:rsidR="00DF688C">
        <w:trPr>
          <w:trHeight w:val="2787"/>
        </w:trPr>
        <w:tc>
          <w:tcPr>
            <w:tcW w:w="2052" w:type="dxa"/>
          </w:tcPr>
          <w:p w:rsidR="00DF688C" w:rsidRDefault="00437954">
            <w:pPr>
              <w:pStyle w:val="TableParagraph"/>
              <w:ind w:left="542"/>
              <w:rPr>
                <w:sz w:val="24"/>
              </w:rPr>
            </w:pPr>
            <w:r>
              <w:rPr>
                <w:spacing w:val="-2"/>
                <w:sz w:val="24"/>
              </w:rPr>
              <w:t>TC15.002</w:t>
            </w:r>
          </w:p>
        </w:tc>
        <w:tc>
          <w:tcPr>
            <w:tcW w:w="6155" w:type="dxa"/>
          </w:tcPr>
          <w:p w:rsidR="00DF688C" w:rsidRDefault="00437954">
            <w:pPr>
              <w:pStyle w:val="TableParagraph"/>
              <w:tabs>
                <w:tab w:val="left" w:pos="1667"/>
              </w:tabs>
              <w:rPr>
                <w:sz w:val="24"/>
              </w:rPr>
            </w:pPr>
            <w:r>
              <w:rPr>
                <w:sz w:val="24"/>
              </w:rPr>
              <w:t>IC</w:t>
            </w:r>
            <w:r>
              <w:rPr>
                <w:spacing w:val="-1"/>
                <w:sz w:val="24"/>
              </w:rPr>
              <w:t xml:space="preserve"> </w:t>
            </w:r>
            <w:r>
              <w:rPr>
                <w:spacing w:val="-7"/>
                <w:sz w:val="24"/>
              </w:rPr>
              <w:t>No</w:t>
            </w:r>
            <w:r>
              <w:rPr>
                <w:sz w:val="24"/>
              </w:rPr>
              <w:tab/>
            </w:r>
            <w:r>
              <w:rPr>
                <w:spacing w:val="-2"/>
                <w:sz w:val="24"/>
              </w:rPr>
              <w:t>731002017727</w:t>
            </w:r>
          </w:p>
          <w:p w:rsidR="00DF688C" w:rsidRDefault="00DF688C">
            <w:pPr>
              <w:pStyle w:val="TableParagraph"/>
              <w:spacing w:before="4"/>
              <w:ind w:left="0"/>
              <w:rPr>
                <w:b/>
              </w:rPr>
            </w:pPr>
          </w:p>
          <w:p w:rsidR="00DF688C" w:rsidRDefault="00437954">
            <w:pPr>
              <w:pStyle w:val="TableParagraph"/>
              <w:tabs>
                <w:tab w:val="left" w:pos="1540"/>
                <w:tab w:val="left" w:pos="1574"/>
              </w:tabs>
              <w:spacing w:before="0" w:line="463" w:lineRule="auto"/>
              <w:ind w:right="3769"/>
              <w:rPr>
                <w:sz w:val="24"/>
              </w:rPr>
            </w:pPr>
            <w:r>
              <w:rPr>
                <w:sz w:val="24"/>
              </w:rPr>
              <w:t>First Name</w:t>
            </w:r>
            <w:r>
              <w:rPr>
                <w:sz w:val="24"/>
              </w:rPr>
              <w:tab/>
              <w:t>:</w:t>
            </w:r>
            <w:r>
              <w:rPr>
                <w:spacing w:val="-15"/>
                <w:sz w:val="24"/>
              </w:rPr>
              <w:t xml:space="preserve"> </w:t>
            </w:r>
            <w:r>
              <w:rPr>
                <w:sz w:val="24"/>
              </w:rPr>
              <w:t>Ahmad Last Name</w:t>
            </w:r>
            <w:r>
              <w:rPr>
                <w:sz w:val="24"/>
              </w:rPr>
              <w:tab/>
            </w:r>
            <w:r>
              <w:rPr>
                <w:sz w:val="24"/>
              </w:rPr>
              <w:tab/>
              <w:t>: Latif</w:t>
            </w:r>
          </w:p>
          <w:p w:rsidR="00DF688C" w:rsidRDefault="00437954">
            <w:pPr>
              <w:pStyle w:val="TableParagraph"/>
              <w:tabs>
                <w:tab w:val="left" w:pos="1727"/>
              </w:tabs>
              <w:spacing w:before="3"/>
              <w:rPr>
                <w:sz w:val="24"/>
              </w:rPr>
            </w:pPr>
            <w:r>
              <w:rPr>
                <w:sz w:val="24"/>
              </w:rPr>
              <w:t>Phone</w:t>
            </w:r>
            <w:r>
              <w:rPr>
                <w:spacing w:val="-1"/>
                <w:sz w:val="24"/>
              </w:rPr>
              <w:t xml:space="preserve"> </w:t>
            </w:r>
            <w:r>
              <w:rPr>
                <w:spacing w:val="-5"/>
                <w:sz w:val="24"/>
              </w:rPr>
              <w:t>No</w:t>
            </w:r>
            <w:r>
              <w:rPr>
                <w:sz w:val="24"/>
              </w:rPr>
              <w:tab/>
            </w:r>
            <w:r>
              <w:rPr>
                <w:spacing w:val="-2"/>
                <w:sz w:val="24"/>
              </w:rPr>
              <w:t>0127775262</w:t>
            </w:r>
          </w:p>
          <w:p w:rsidR="00DF688C" w:rsidRDefault="00DF688C">
            <w:pPr>
              <w:pStyle w:val="TableParagraph"/>
              <w:spacing w:before="4"/>
              <w:ind w:left="0"/>
              <w:rPr>
                <w:b/>
              </w:rPr>
            </w:pPr>
          </w:p>
          <w:p w:rsidR="00DF688C" w:rsidRDefault="00437954">
            <w:pPr>
              <w:pStyle w:val="TableParagraph"/>
              <w:tabs>
                <w:tab w:val="left" w:pos="1581"/>
              </w:tabs>
              <w:spacing w:before="0"/>
              <w:rPr>
                <w:sz w:val="24"/>
              </w:rPr>
            </w:pPr>
            <w:r>
              <w:rPr>
                <w:spacing w:val="-4"/>
                <w:sz w:val="24"/>
              </w:rPr>
              <w:t>Email</w:t>
            </w:r>
            <w:r>
              <w:rPr>
                <w:sz w:val="24"/>
              </w:rPr>
              <w:tab/>
              <w:t>:</w:t>
            </w:r>
            <w:r>
              <w:rPr>
                <w:spacing w:val="-2"/>
                <w:sz w:val="24"/>
              </w:rPr>
              <w:t xml:space="preserve"> </w:t>
            </w:r>
            <w:hyperlink r:id="rId16">
              <w:r>
                <w:rPr>
                  <w:spacing w:val="-2"/>
                  <w:sz w:val="24"/>
                </w:rPr>
                <w:t>ahmad@brilliance.edu.my</w:t>
              </w:r>
            </w:hyperlink>
          </w:p>
        </w:tc>
        <w:tc>
          <w:tcPr>
            <w:tcW w:w="3421" w:type="dxa"/>
          </w:tcPr>
          <w:p w:rsidR="00DF688C" w:rsidRDefault="00437954">
            <w:pPr>
              <w:pStyle w:val="TableParagraph"/>
              <w:spacing w:line="360" w:lineRule="auto"/>
              <w:ind w:left="108"/>
              <w:rPr>
                <w:sz w:val="24"/>
              </w:rPr>
            </w:pPr>
            <w:r>
              <w:rPr>
                <w:sz w:val="24"/>
              </w:rPr>
              <w:t>Display</w:t>
            </w:r>
            <w:r>
              <w:rPr>
                <w:spacing w:val="80"/>
                <w:sz w:val="24"/>
              </w:rPr>
              <w:t xml:space="preserve"> </w:t>
            </w:r>
            <w:r>
              <w:rPr>
                <w:sz w:val="24"/>
              </w:rPr>
              <w:t>“IC/Phone</w:t>
            </w:r>
            <w:r>
              <w:rPr>
                <w:spacing w:val="80"/>
                <w:sz w:val="24"/>
              </w:rPr>
              <w:t xml:space="preserve"> </w:t>
            </w:r>
            <w:r>
              <w:rPr>
                <w:sz w:val="24"/>
              </w:rPr>
              <w:t>number</w:t>
            </w:r>
            <w:r>
              <w:rPr>
                <w:spacing w:val="80"/>
                <w:sz w:val="24"/>
              </w:rPr>
              <w:t xml:space="preserve"> </w:t>
            </w:r>
            <w:r>
              <w:rPr>
                <w:sz w:val="24"/>
              </w:rPr>
              <w:t>or email already registered.”</w:t>
            </w:r>
          </w:p>
        </w:tc>
        <w:tc>
          <w:tcPr>
            <w:tcW w:w="1741" w:type="dxa"/>
          </w:tcPr>
          <w:p w:rsidR="00DF688C" w:rsidRDefault="00437954">
            <w:pPr>
              <w:pStyle w:val="TableParagraph"/>
              <w:rPr>
                <w:sz w:val="24"/>
              </w:rPr>
            </w:pPr>
            <w:r>
              <w:rPr>
                <w:spacing w:val="-2"/>
                <w:sz w:val="24"/>
              </w:rPr>
              <w:t>Success</w:t>
            </w:r>
          </w:p>
        </w:tc>
      </w:tr>
    </w:tbl>
    <w:p w:rsidR="00DF688C" w:rsidRDefault="00DF688C">
      <w:pPr>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6155"/>
        <w:gridCol w:w="3421"/>
        <w:gridCol w:w="1741"/>
      </w:tblGrid>
      <w:tr w:rsidR="00DF688C">
        <w:trPr>
          <w:trHeight w:val="1067"/>
        </w:trPr>
        <w:tc>
          <w:tcPr>
            <w:tcW w:w="2052" w:type="dxa"/>
          </w:tcPr>
          <w:p w:rsidR="00DF688C" w:rsidRDefault="00DF688C">
            <w:pPr>
              <w:pStyle w:val="TableParagraph"/>
              <w:spacing w:before="0"/>
              <w:ind w:left="0"/>
              <w:rPr>
                <w:sz w:val="24"/>
              </w:rPr>
            </w:pPr>
          </w:p>
        </w:tc>
        <w:tc>
          <w:tcPr>
            <w:tcW w:w="6155" w:type="dxa"/>
          </w:tcPr>
          <w:p w:rsidR="00DF688C" w:rsidRDefault="00437954">
            <w:pPr>
              <w:pStyle w:val="TableParagraph"/>
              <w:tabs>
                <w:tab w:val="left" w:pos="1566"/>
              </w:tabs>
              <w:spacing w:before="0" w:line="275" w:lineRule="exact"/>
              <w:rPr>
                <w:sz w:val="24"/>
              </w:rPr>
            </w:pPr>
            <w:r>
              <w:rPr>
                <w:spacing w:val="-2"/>
                <w:sz w:val="24"/>
              </w:rPr>
              <w:t>Password</w:t>
            </w:r>
            <w:r>
              <w:rPr>
                <w:sz w:val="24"/>
              </w:rPr>
              <w:tab/>
              <w:t xml:space="preserve">: </w:t>
            </w:r>
            <w:r>
              <w:rPr>
                <w:spacing w:val="-2"/>
                <w:sz w:val="24"/>
              </w:rPr>
              <w:t>ahmadLatif27!</w:t>
            </w:r>
          </w:p>
          <w:p w:rsidR="00DF688C" w:rsidRDefault="00DF688C">
            <w:pPr>
              <w:pStyle w:val="TableParagraph"/>
              <w:spacing w:before="6"/>
              <w:ind w:left="0"/>
              <w:rPr>
                <w:b/>
              </w:rPr>
            </w:pPr>
          </w:p>
          <w:p w:rsidR="00DF688C" w:rsidRDefault="00437954">
            <w:pPr>
              <w:pStyle w:val="TableParagraph"/>
              <w:spacing w:before="0"/>
              <w:rPr>
                <w:sz w:val="24"/>
              </w:rPr>
            </w:pPr>
            <w:r>
              <w:rPr>
                <w:sz w:val="24"/>
              </w:rPr>
              <w:t>Select</w:t>
            </w:r>
            <w:r>
              <w:rPr>
                <w:spacing w:val="-2"/>
                <w:sz w:val="24"/>
              </w:rPr>
              <w:t xml:space="preserve"> </w:t>
            </w:r>
            <w:r>
              <w:rPr>
                <w:sz w:val="24"/>
              </w:rPr>
              <w:t>Subject</w:t>
            </w:r>
            <w:r>
              <w:rPr>
                <w:spacing w:val="58"/>
                <w:sz w:val="24"/>
              </w:rPr>
              <w:t xml:space="preserve"> </w:t>
            </w:r>
            <w:r>
              <w:rPr>
                <w:sz w:val="24"/>
              </w:rPr>
              <w:t>:</w:t>
            </w:r>
            <w:r>
              <w:rPr>
                <w:spacing w:val="-1"/>
                <w:sz w:val="24"/>
              </w:rPr>
              <w:t xml:space="preserve"> </w:t>
            </w:r>
            <w:r>
              <w:rPr>
                <w:spacing w:val="-2"/>
                <w:sz w:val="24"/>
              </w:rPr>
              <w:t>English</w:t>
            </w:r>
          </w:p>
        </w:tc>
        <w:tc>
          <w:tcPr>
            <w:tcW w:w="3421" w:type="dxa"/>
          </w:tcPr>
          <w:p w:rsidR="00DF688C" w:rsidRDefault="00DF688C">
            <w:pPr>
              <w:pStyle w:val="TableParagraph"/>
              <w:spacing w:before="0"/>
              <w:ind w:left="0"/>
              <w:rPr>
                <w:sz w:val="24"/>
              </w:rPr>
            </w:pPr>
          </w:p>
        </w:tc>
        <w:tc>
          <w:tcPr>
            <w:tcW w:w="1741" w:type="dxa"/>
          </w:tcPr>
          <w:p w:rsidR="00DF688C" w:rsidRDefault="00DF688C">
            <w:pPr>
              <w:pStyle w:val="TableParagraph"/>
              <w:spacing w:before="0"/>
              <w:ind w:left="0"/>
              <w:rPr>
                <w:sz w:val="24"/>
              </w:rPr>
            </w:pPr>
          </w:p>
        </w:tc>
      </w:tr>
      <w:tr w:rsidR="00DF688C">
        <w:trPr>
          <w:trHeight w:val="1062"/>
        </w:trPr>
        <w:tc>
          <w:tcPr>
            <w:tcW w:w="2052" w:type="dxa"/>
            <w:tcBorders>
              <w:bottom w:val="nil"/>
            </w:tcBorders>
          </w:tcPr>
          <w:p w:rsidR="00DF688C" w:rsidRDefault="00437954">
            <w:pPr>
              <w:pStyle w:val="TableParagraph"/>
              <w:spacing w:before="118"/>
              <w:ind w:left="530" w:right="521"/>
              <w:jc w:val="center"/>
              <w:rPr>
                <w:sz w:val="24"/>
              </w:rPr>
            </w:pPr>
            <w:r>
              <w:rPr>
                <w:spacing w:val="-2"/>
                <w:sz w:val="24"/>
              </w:rPr>
              <w:t>TC15.003</w:t>
            </w:r>
          </w:p>
        </w:tc>
        <w:tc>
          <w:tcPr>
            <w:tcW w:w="6155" w:type="dxa"/>
            <w:tcBorders>
              <w:bottom w:val="nil"/>
            </w:tcBorders>
          </w:tcPr>
          <w:p w:rsidR="00DF688C" w:rsidRDefault="00437954">
            <w:pPr>
              <w:pStyle w:val="TableParagraph"/>
              <w:tabs>
                <w:tab w:val="left" w:pos="1667"/>
              </w:tabs>
              <w:spacing w:before="118"/>
              <w:rPr>
                <w:sz w:val="24"/>
              </w:rPr>
            </w:pPr>
            <w:r>
              <w:rPr>
                <w:sz w:val="24"/>
              </w:rPr>
              <w:t>IC</w:t>
            </w:r>
            <w:r>
              <w:rPr>
                <w:spacing w:val="-1"/>
                <w:sz w:val="24"/>
              </w:rPr>
              <w:t xml:space="preserve"> </w:t>
            </w:r>
            <w:r>
              <w:rPr>
                <w:spacing w:val="-7"/>
                <w:sz w:val="24"/>
              </w:rPr>
              <w:t>No</w:t>
            </w:r>
            <w:r>
              <w:rPr>
                <w:sz w:val="24"/>
              </w:rPr>
              <w:tab/>
            </w:r>
            <w:r>
              <w:rPr>
                <w:spacing w:val="-2"/>
                <w:sz w:val="24"/>
              </w:rPr>
              <w:t>731002031182</w:t>
            </w:r>
          </w:p>
          <w:p w:rsidR="00DF688C" w:rsidRDefault="00DF688C">
            <w:pPr>
              <w:pStyle w:val="TableParagraph"/>
              <w:spacing w:before="4"/>
              <w:ind w:left="0"/>
              <w:rPr>
                <w:b/>
              </w:rPr>
            </w:pPr>
          </w:p>
          <w:p w:rsidR="00DF688C" w:rsidRDefault="00437954">
            <w:pPr>
              <w:pStyle w:val="TableParagraph"/>
              <w:tabs>
                <w:tab w:val="left" w:pos="1540"/>
              </w:tabs>
              <w:spacing w:before="0"/>
              <w:rPr>
                <w:sz w:val="24"/>
              </w:rPr>
            </w:pPr>
            <w:r>
              <w:rPr>
                <w:sz w:val="24"/>
              </w:rPr>
              <w:t>First</w:t>
            </w:r>
            <w:r>
              <w:rPr>
                <w:spacing w:val="-3"/>
                <w:sz w:val="24"/>
              </w:rPr>
              <w:t xml:space="preserve"> </w:t>
            </w:r>
            <w:r>
              <w:rPr>
                <w:spacing w:val="-4"/>
                <w:sz w:val="24"/>
              </w:rPr>
              <w:t>Name</w:t>
            </w:r>
            <w:r>
              <w:rPr>
                <w:sz w:val="24"/>
              </w:rPr>
              <w:tab/>
              <w:t>:</w:t>
            </w:r>
            <w:r>
              <w:rPr>
                <w:spacing w:val="-1"/>
                <w:sz w:val="24"/>
              </w:rPr>
              <w:t xml:space="preserve"> </w:t>
            </w:r>
            <w:r>
              <w:rPr>
                <w:sz w:val="24"/>
              </w:rPr>
              <w:t>Muhammad</w:t>
            </w:r>
            <w:r>
              <w:rPr>
                <w:spacing w:val="-1"/>
                <w:sz w:val="24"/>
              </w:rPr>
              <w:t xml:space="preserve"> </w:t>
            </w:r>
            <w:r>
              <w:rPr>
                <w:spacing w:val="-4"/>
                <w:sz w:val="24"/>
              </w:rPr>
              <w:t>Jamal</w:t>
            </w:r>
          </w:p>
        </w:tc>
        <w:tc>
          <w:tcPr>
            <w:tcW w:w="3421" w:type="dxa"/>
            <w:tcBorders>
              <w:bottom w:val="nil"/>
            </w:tcBorders>
          </w:tcPr>
          <w:p w:rsidR="00DF688C" w:rsidRDefault="00437954">
            <w:pPr>
              <w:pStyle w:val="TableParagraph"/>
              <w:tabs>
                <w:tab w:val="left" w:pos="1140"/>
                <w:tab w:val="left" w:pos="2146"/>
                <w:tab w:val="left" w:pos="3017"/>
              </w:tabs>
              <w:spacing w:before="118" w:line="360" w:lineRule="auto"/>
              <w:ind w:left="108" w:right="97"/>
              <w:rPr>
                <w:sz w:val="24"/>
              </w:rPr>
            </w:pPr>
            <w:r>
              <w:rPr>
                <w:spacing w:val="-2"/>
                <w:sz w:val="24"/>
              </w:rPr>
              <w:t>Display</w:t>
            </w:r>
            <w:r>
              <w:rPr>
                <w:sz w:val="24"/>
              </w:rPr>
              <w:tab/>
            </w:r>
            <w:r>
              <w:rPr>
                <w:spacing w:val="-2"/>
                <w:sz w:val="24"/>
              </w:rPr>
              <w:t>“Please</w:t>
            </w:r>
            <w:r>
              <w:rPr>
                <w:sz w:val="24"/>
              </w:rPr>
              <w:tab/>
            </w:r>
            <w:r>
              <w:rPr>
                <w:spacing w:val="-4"/>
                <w:sz w:val="24"/>
              </w:rPr>
              <w:t>match</w:t>
            </w:r>
            <w:r>
              <w:rPr>
                <w:sz w:val="24"/>
              </w:rPr>
              <w:tab/>
            </w:r>
            <w:r>
              <w:rPr>
                <w:spacing w:val="-4"/>
                <w:sz w:val="24"/>
              </w:rPr>
              <w:t xml:space="preserve">the </w:t>
            </w:r>
            <w:r>
              <w:rPr>
                <w:sz w:val="24"/>
              </w:rPr>
              <w:t>requested format.”</w:t>
            </w:r>
          </w:p>
        </w:tc>
        <w:tc>
          <w:tcPr>
            <w:tcW w:w="1741" w:type="dxa"/>
            <w:tcBorders>
              <w:bottom w:val="nil"/>
            </w:tcBorders>
          </w:tcPr>
          <w:p w:rsidR="00DF688C" w:rsidRDefault="00437954">
            <w:pPr>
              <w:pStyle w:val="TableParagraph"/>
              <w:spacing w:before="118"/>
              <w:rPr>
                <w:sz w:val="24"/>
              </w:rPr>
            </w:pPr>
            <w:r>
              <w:rPr>
                <w:spacing w:val="-2"/>
                <w:sz w:val="24"/>
              </w:rPr>
              <w:t>Success</w:t>
            </w:r>
          </w:p>
        </w:tc>
      </w:tr>
      <w:tr w:rsidR="00DF688C">
        <w:trPr>
          <w:trHeight w:val="533"/>
        </w:trPr>
        <w:tc>
          <w:tcPr>
            <w:tcW w:w="2052" w:type="dxa"/>
            <w:tcBorders>
              <w:top w:val="nil"/>
              <w:bottom w:val="nil"/>
            </w:tcBorders>
          </w:tcPr>
          <w:p w:rsidR="00DF688C" w:rsidRDefault="00DF688C">
            <w:pPr>
              <w:pStyle w:val="TableParagraph"/>
              <w:spacing w:before="0"/>
              <w:ind w:left="0"/>
              <w:rPr>
                <w:sz w:val="24"/>
              </w:rPr>
            </w:pPr>
          </w:p>
        </w:tc>
        <w:tc>
          <w:tcPr>
            <w:tcW w:w="6155" w:type="dxa"/>
            <w:tcBorders>
              <w:top w:val="nil"/>
              <w:bottom w:val="nil"/>
            </w:tcBorders>
          </w:tcPr>
          <w:p w:rsidR="00DF688C" w:rsidRDefault="00437954">
            <w:pPr>
              <w:pStyle w:val="TableParagraph"/>
              <w:tabs>
                <w:tab w:val="left" w:pos="1574"/>
              </w:tabs>
              <w:spacing w:before="124"/>
              <w:rPr>
                <w:sz w:val="24"/>
              </w:rPr>
            </w:pPr>
            <w:r>
              <w:rPr>
                <w:sz w:val="24"/>
              </w:rPr>
              <w:t>Last</w:t>
            </w:r>
            <w:r>
              <w:rPr>
                <w:spacing w:val="-2"/>
                <w:sz w:val="24"/>
              </w:rPr>
              <w:t xml:space="preserve"> </w:t>
            </w:r>
            <w:r>
              <w:rPr>
                <w:spacing w:val="-4"/>
                <w:sz w:val="24"/>
              </w:rPr>
              <w:t>Name</w:t>
            </w:r>
            <w:r>
              <w:rPr>
                <w:sz w:val="24"/>
              </w:rPr>
              <w:tab/>
              <w:t>:</w:t>
            </w:r>
            <w:r>
              <w:rPr>
                <w:spacing w:val="-2"/>
                <w:sz w:val="24"/>
              </w:rPr>
              <w:t xml:space="preserve"> </w:t>
            </w:r>
            <w:r>
              <w:rPr>
                <w:spacing w:val="-4"/>
                <w:sz w:val="24"/>
              </w:rPr>
              <w:t>Jamil</w:t>
            </w:r>
          </w:p>
        </w:tc>
        <w:tc>
          <w:tcPr>
            <w:tcW w:w="3421" w:type="dxa"/>
            <w:tcBorders>
              <w:top w:val="nil"/>
              <w:bottom w:val="nil"/>
            </w:tcBorders>
          </w:tcPr>
          <w:p w:rsidR="00DF688C" w:rsidRDefault="00DF688C">
            <w:pPr>
              <w:pStyle w:val="TableParagraph"/>
              <w:spacing w:before="0"/>
              <w:ind w:left="0"/>
              <w:rPr>
                <w:sz w:val="24"/>
              </w:rPr>
            </w:pPr>
          </w:p>
        </w:tc>
        <w:tc>
          <w:tcPr>
            <w:tcW w:w="1741" w:type="dxa"/>
            <w:tcBorders>
              <w:top w:val="nil"/>
              <w:bottom w:val="nil"/>
            </w:tcBorders>
          </w:tcPr>
          <w:p w:rsidR="00DF688C" w:rsidRDefault="00DF688C">
            <w:pPr>
              <w:pStyle w:val="TableParagraph"/>
              <w:spacing w:before="0"/>
              <w:ind w:left="0"/>
              <w:rPr>
                <w:sz w:val="24"/>
              </w:rPr>
            </w:pPr>
          </w:p>
        </w:tc>
      </w:tr>
      <w:tr w:rsidR="00DF688C">
        <w:trPr>
          <w:trHeight w:val="533"/>
        </w:trPr>
        <w:tc>
          <w:tcPr>
            <w:tcW w:w="2052" w:type="dxa"/>
            <w:tcBorders>
              <w:top w:val="nil"/>
              <w:bottom w:val="nil"/>
            </w:tcBorders>
          </w:tcPr>
          <w:p w:rsidR="00DF688C" w:rsidRDefault="00DF688C">
            <w:pPr>
              <w:pStyle w:val="TableParagraph"/>
              <w:spacing w:before="0"/>
              <w:ind w:left="0"/>
              <w:rPr>
                <w:sz w:val="24"/>
              </w:rPr>
            </w:pPr>
          </w:p>
        </w:tc>
        <w:tc>
          <w:tcPr>
            <w:tcW w:w="6155" w:type="dxa"/>
            <w:tcBorders>
              <w:top w:val="nil"/>
              <w:bottom w:val="nil"/>
            </w:tcBorders>
          </w:tcPr>
          <w:p w:rsidR="00DF688C" w:rsidRDefault="00437954">
            <w:pPr>
              <w:pStyle w:val="TableParagraph"/>
              <w:tabs>
                <w:tab w:val="left" w:pos="1727"/>
              </w:tabs>
              <w:spacing w:before="123"/>
              <w:rPr>
                <w:sz w:val="24"/>
              </w:rPr>
            </w:pPr>
            <w:r>
              <w:rPr>
                <w:sz w:val="24"/>
              </w:rPr>
              <w:t>Phone</w:t>
            </w:r>
            <w:r>
              <w:rPr>
                <w:spacing w:val="-1"/>
                <w:sz w:val="24"/>
              </w:rPr>
              <w:t xml:space="preserve"> </w:t>
            </w:r>
            <w:r>
              <w:rPr>
                <w:spacing w:val="-5"/>
                <w:sz w:val="24"/>
              </w:rPr>
              <w:t>No</w:t>
            </w:r>
            <w:r>
              <w:rPr>
                <w:sz w:val="24"/>
              </w:rPr>
              <w:tab/>
            </w:r>
            <w:r>
              <w:rPr>
                <w:spacing w:val="-2"/>
                <w:sz w:val="24"/>
              </w:rPr>
              <w:t>0197181778</w:t>
            </w:r>
          </w:p>
        </w:tc>
        <w:tc>
          <w:tcPr>
            <w:tcW w:w="3421" w:type="dxa"/>
            <w:tcBorders>
              <w:top w:val="nil"/>
              <w:bottom w:val="nil"/>
            </w:tcBorders>
          </w:tcPr>
          <w:p w:rsidR="00DF688C" w:rsidRDefault="00DF688C">
            <w:pPr>
              <w:pStyle w:val="TableParagraph"/>
              <w:spacing w:before="0"/>
              <w:ind w:left="0"/>
              <w:rPr>
                <w:sz w:val="24"/>
              </w:rPr>
            </w:pPr>
          </w:p>
        </w:tc>
        <w:tc>
          <w:tcPr>
            <w:tcW w:w="1741" w:type="dxa"/>
            <w:tcBorders>
              <w:top w:val="nil"/>
              <w:bottom w:val="nil"/>
            </w:tcBorders>
          </w:tcPr>
          <w:p w:rsidR="00DF688C" w:rsidRDefault="00DF688C">
            <w:pPr>
              <w:pStyle w:val="TableParagraph"/>
              <w:spacing w:before="0"/>
              <w:ind w:left="0"/>
              <w:rPr>
                <w:sz w:val="24"/>
              </w:rPr>
            </w:pPr>
          </w:p>
        </w:tc>
      </w:tr>
      <w:tr w:rsidR="00DF688C">
        <w:trPr>
          <w:trHeight w:val="534"/>
        </w:trPr>
        <w:tc>
          <w:tcPr>
            <w:tcW w:w="2052" w:type="dxa"/>
            <w:tcBorders>
              <w:top w:val="nil"/>
              <w:bottom w:val="nil"/>
            </w:tcBorders>
          </w:tcPr>
          <w:p w:rsidR="00DF688C" w:rsidRDefault="00DF688C">
            <w:pPr>
              <w:pStyle w:val="TableParagraph"/>
              <w:spacing w:before="0"/>
              <w:ind w:left="0"/>
              <w:rPr>
                <w:sz w:val="24"/>
              </w:rPr>
            </w:pPr>
          </w:p>
        </w:tc>
        <w:tc>
          <w:tcPr>
            <w:tcW w:w="6155" w:type="dxa"/>
            <w:tcBorders>
              <w:top w:val="nil"/>
              <w:bottom w:val="nil"/>
            </w:tcBorders>
          </w:tcPr>
          <w:p w:rsidR="00DF688C" w:rsidRDefault="00437954">
            <w:pPr>
              <w:pStyle w:val="TableParagraph"/>
              <w:tabs>
                <w:tab w:val="left" w:pos="1581"/>
              </w:tabs>
              <w:spacing w:before="124"/>
              <w:rPr>
                <w:sz w:val="24"/>
              </w:rPr>
            </w:pPr>
            <w:r>
              <w:rPr>
                <w:spacing w:val="-4"/>
                <w:sz w:val="24"/>
              </w:rPr>
              <w:t>Email</w:t>
            </w:r>
            <w:r>
              <w:rPr>
                <w:sz w:val="24"/>
              </w:rPr>
              <w:tab/>
              <w:t>:</w:t>
            </w:r>
            <w:r>
              <w:rPr>
                <w:spacing w:val="-2"/>
                <w:sz w:val="24"/>
              </w:rPr>
              <w:t xml:space="preserve"> </w:t>
            </w:r>
            <w:hyperlink r:id="rId17">
              <w:r>
                <w:rPr>
                  <w:spacing w:val="-2"/>
                  <w:sz w:val="24"/>
                </w:rPr>
                <w:t>jamal@brilliance.edu.my</w:t>
              </w:r>
            </w:hyperlink>
          </w:p>
        </w:tc>
        <w:tc>
          <w:tcPr>
            <w:tcW w:w="3421" w:type="dxa"/>
            <w:tcBorders>
              <w:top w:val="nil"/>
              <w:bottom w:val="nil"/>
            </w:tcBorders>
          </w:tcPr>
          <w:p w:rsidR="00DF688C" w:rsidRDefault="00DF688C">
            <w:pPr>
              <w:pStyle w:val="TableParagraph"/>
              <w:spacing w:before="0"/>
              <w:ind w:left="0"/>
              <w:rPr>
                <w:sz w:val="24"/>
              </w:rPr>
            </w:pPr>
          </w:p>
        </w:tc>
        <w:tc>
          <w:tcPr>
            <w:tcW w:w="1741" w:type="dxa"/>
            <w:tcBorders>
              <w:top w:val="nil"/>
              <w:bottom w:val="nil"/>
            </w:tcBorders>
          </w:tcPr>
          <w:p w:rsidR="00DF688C" w:rsidRDefault="00DF688C">
            <w:pPr>
              <w:pStyle w:val="TableParagraph"/>
              <w:spacing w:before="0"/>
              <w:ind w:left="0"/>
              <w:rPr>
                <w:sz w:val="24"/>
              </w:rPr>
            </w:pPr>
          </w:p>
        </w:tc>
      </w:tr>
      <w:tr w:rsidR="00DF688C">
        <w:trPr>
          <w:trHeight w:val="533"/>
        </w:trPr>
        <w:tc>
          <w:tcPr>
            <w:tcW w:w="2052" w:type="dxa"/>
            <w:tcBorders>
              <w:top w:val="nil"/>
              <w:bottom w:val="nil"/>
            </w:tcBorders>
          </w:tcPr>
          <w:p w:rsidR="00DF688C" w:rsidRDefault="00DF688C">
            <w:pPr>
              <w:pStyle w:val="TableParagraph"/>
              <w:spacing w:before="0"/>
              <w:ind w:left="0"/>
              <w:rPr>
                <w:sz w:val="24"/>
              </w:rPr>
            </w:pPr>
          </w:p>
        </w:tc>
        <w:tc>
          <w:tcPr>
            <w:tcW w:w="6155" w:type="dxa"/>
            <w:tcBorders>
              <w:top w:val="nil"/>
              <w:bottom w:val="nil"/>
            </w:tcBorders>
          </w:tcPr>
          <w:p w:rsidR="00DF688C" w:rsidRDefault="00437954">
            <w:pPr>
              <w:pStyle w:val="TableParagraph"/>
              <w:tabs>
                <w:tab w:val="left" w:pos="1566"/>
              </w:tabs>
              <w:spacing w:before="123"/>
              <w:rPr>
                <w:sz w:val="24"/>
              </w:rPr>
            </w:pPr>
            <w:r>
              <w:rPr>
                <w:spacing w:val="-2"/>
                <w:sz w:val="24"/>
              </w:rPr>
              <w:t>Password</w:t>
            </w:r>
            <w:r>
              <w:rPr>
                <w:sz w:val="24"/>
              </w:rPr>
              <w:tab/>
              <w:t>:</w:t>
            </w:r>
            <w:r>
              <w:rPr>
                <w:spacing w:val="-2"/>
                <w:sz w:val="24"/>
              </w:rPr>
              <w:t xml:space="preserve"> </w:t>
            </w:r>
            <w:proofErr w:type="spellStart"/>
            <w:r>
              <w:rPr>
                <w:spacing w:val="-4"/>
                <w:sz w:val="24"/>
              </w:rPr>
              <w:t>jamal</w:t>
            </w:r>
            <w:proofErr w:type="spellEnd"/>
          </w:p>
        </w:tc>
        <w:tc>
          <w:tcPr>
            <w:tcW w:w="3421" w:type="dxa"/>
            <w:tcBorders>
              <w:top w:val="nil"/>
              <w:bottom w:val="nil"/>
            </w:tcBorders>
          </w:tcPr>
          <w:p w:rsidR="00DF688C" w:rsidRDefault="00DF688C">
            <w:pPr>
              <w:pStyle w:val="TableParagraph"/>
              <w:spacing w:before="0"/>
              <w:ind w:left="0"/>
              <w:rPr>
                <w:sz w:val="24"/>
              </w:rPr>
            </w:pPr>
          </w:p>
        </w:tc>
        <w:tc>
          <w:tcPr>
            <w:tcW w:w="1741" w:type="dxa"/>
            <w:tcBorders>
              <w:top w:val="nil"/>
              <w:bottom w:val="nil"/>
            </w:tcBorders>
          </w:tcPr>
          <w:p w:rsidR="00DF688C" w:rsidRDefault="00DF688C">
            <w:pPr>
              <w:pStyle w:val="TableParagraph"/>
              <w:spacing w:before="0"/>
              <w:ind w:left="0"/>
              <w:rPr>
                <w:sz w:val="24"/>
              </w:rPr>
            </w:pPr>
          </w:p>
        </w:tc>
      </w:tr>
      <w:tr w:rsidR="00DF688C">
        <w:trPr>
          <w:trHeight w:val="659"/>
        </w:trPr>
        <w:tc>
          <w:tcPr>
            <w:tcW w:w="2052" w:type="dxa"/>
            <w:tcBorders>
              <w:top w:val="nil"/>
            </w:tcBorders>
          </w:tcPr>
          <w:p w:rsidR="00DF688C" w:rsidRDefault="00DF688C">
            <w:pPr>
              <w:pStyle w:val="TableParagraph"/>
              <w:spacing w:before="0"/>
              <w:ind w:left="0"/>
              <w:rPr>
                <w:sz w:val="24"/>
              </w:rPr>
            </w:pPr>
          </w:p>
        </w:tc>
        <w:tc>
          <w:tcPr>
            <w:tcW w:w="6155" w:type="dxa"/>
            <w:tcBorders>
              <w:top w:val="nil"/>
            </w:tcBorders>
          </w:tcPr>
          <w:p w:rsidR="00DF688C" w:rsidRDefault="00437954">
            <w:pPr>
              <w:pStyle w:val="TableParagraph"/>
              <w:spacing w:before="124"/>
              <w:rPr>
                <w:sz w:val="24"/>
              </w:rPr>
            </w:pPr>
            <w:r>
              <w:rPr>
                <w:sz w:val="24"/>
              </w:rPr>
              <w:t>Select</w:t>
            </w:r>
            <w:r>
              <w:rPr>
                <w:spacing w:val="-2"/>
                <w:sz w:val="24"/>
              </w:rPr>
              <w:t xml:space="preserve"> </w:t>
            </w:r>
            <w:r>
              <w:rPr>
                <w:sz w:val="24"/>
              </w:rPr>
              <w:t>Subject</w:t>
            </w:r>
            <w:r>
              <w:rPr>
                <w:spacing w:val="58"/>
                <w:sz w:val="24"/>
              </w:rPr>
              <w:t xml:space="preserve"> </w:t>
            </w:r>
            <w:r>
              <w:rPr>
                <w:sz w:val="24"/>
              </w:rPr>
              <w:t>:</w:t>
            </w:r>
            <w:r>
              <w:rPr>
                <w:spacing w:val="-1"/>
                <w:sz w:val="24"/>
              </w:rPr>
              <w:t xml:space="preserve"> </w:t>
            </w:r>
            <w:r>
              <w:rPr>
                <w:spacing w:val="-2"/>
                <w:sz w:val="24"/>
              </w:rPr>
              <w:t>Physics</w:t>
            </w:r>
          </w:p>
        </w:tc>
        <w:tc>
          <w:tcPr>
            <w:tcW w:w="3421" w:type="dxa"/>
            <w:tcBorders>
              <w:top w:val="nil"/>
            </w:tcBorders>
          </w:tcPr>
          <w:p w:rsidR="00DF688C" w:rsidRDefault="00DF688C">
            <w:pPr>
              <w:pStyle w:val="TableParagraph"/>
              <w:spacing w:before="0"/>
              <w:ind w:left="0"/>
              <w:rPr>
                <w:sz w:val="24"/>
              </w:rPr>
            </w:pPr>
          </w:p>
        </w:tc>
        <w:tc>
          <w:tcPr>
            <w:tcW w:w="1741" w:type="dxa"/>
            <w:tcBorders>
              <w:top w:val="nil"/>
            </w:tcBorders>
          </w:tcPr>
          <w:p w:rsidR="00DF688C" w:rsidRDefault="00DF688C">
            <w:pPr>
              <w:pStyle w:val="TableParagraph"/>
              <w:spacing w:before="0"/>
              <w:ind w:left="0"/>
              <w:rPr>
                <w:sz w:val="24"/>
              </w:rPr>
            </w:pPr>
          </w:p>
        </w:tc>
      </w:tr>
      <w:tr w:rsidR="00DF688C">
        <w:trPr>
          <w:trHeight w:val="1061"/>
        </w:trPr>
        <w:tc>
          <w:tcPr>
            <w:tcW w:w="2052" w:type="dxa"/>
            <w:tcBorders>
              <w:bottom w:val="nil"/>
            </w:tcBorders>
          </w:tcPr>
          <w:p w:rsidR="00DF688C" w:rsidRDefault="00437954">
            <w:pPr>
              <w:pStyle w:val="TableParagraph"/>
              <w:ind w:left="530" w:right="521"/>
              <w:jc w:val="center"/>
              <w:rPr>
                <w:sz w:val="24"/>
              </w:rPr>
            </w:pPr>
            <w:r>
              <w:rPr>
                <w:spacing w:val="-2"/>
                <w:sz w:val="24"/>
              </w:rPr>
              <w:t>TC15.004</w:t>
            </w:r>
          </w:p>
        </w:tc>
        <w:tc>
          <w:tcPr>
            <w:tcW w:w="6155" w:type="dxa"/>
            <w:tcBorders>
              <w:bottom w:val="nil"/>
            </w:tcBorders>
          </w:tcPr>
          <w:p w:rsidR="00DF688C" w:rsidRDefault="00437954">
            <w:pPr>
              <w:pStyle w:val="TableParagraph"/>
              <w:tabs>
                <w:tab w:val="left" w:pos="1667"/>
              </w:tabs>
              <w:rPr>
                <w:sz w:val="24"/>
              </w:rPr>
            </w:pPr>
            <w:r>
              <w:rPr>
                <w:sz w:val="24"/>
              </w:rPr>
              <w:t>IC</w:t>
            </w:r>
            <w:r>
              <w:rPr>
                <w:spacing w:val="-1"/>
                <w:sz w:val="24"/>
              </w:rPr>
              <w:t xml:space="preserve"> </w:t>
            </w:r>
            <w:r>
              <w:rPr>
                <w:spacing w:val="-7"/>
                <w:sz w:val="24"/>
              </w:rPr>
              <w:t>No</w:t>
            </w:r>
            <w:r>
              <w:rPr>
                <w:sz w:val="24"/>
              </w:rPr>
              <w:tab/>
            </w:r>
            <w:r>
              <w:rPr>
                <w:spacing w:val="-2"/>
                <w:sz w:val="24"/>
              </w:rPr>
              <w:t>731002031182</w:t>
            </w:r>
          </w:p>
          <w:p w:rsidR="00DF688C" w:rsidRDefault="00DF688C">
            <w:pPr>
              <w:pStyle w:val="TableParagraph"/>
              <w:spacing w:before="4"/>
              <w:ind w:left="0"/>
              <w:rPr>
                <w:b/>
              </w:rPr>
            </w:pPr>
          </w:p>
          <w:p w:rsidR="00DF688C" w:rsidRDefault="00437954">
            <w:pPr>
              <w:pStyle w:val="TableParagraph"/>
              <w:tabs>
                <w:tab w:val="left" w:pos="1540"/>
              </w:tabs>
              <w:spacing w:before="0"/>
              <w:rPr>
                <w:sz w:val="24"/>
              </w:rPr>
            </w:pPr>
            <w:r>
              <w:rPr>
                <w:sz w:val="24"/>
              </w:rPr>
              <w:t>First</w:t>
            </w:r>
            <w:r>
              <w:rPr>
                <w:spacing w:val="-3"/>
                <w:sz w:val="24"/>
              </w:rPr>
              <w:t xml:space="preserve"> </w:t>
            </w:r>
            <w:r>
              <w:rPr>
                <w:spacing w:val="-4"/>
                <w:sz w:val="24"/>
              </w:rPr>
              <w:t>Name</w:t>
            </w:r>
            <w:r>
              <w:rPr>
                <w:sz w:val="24"/>
              </w:rPr>
              <w:tab/>
              <w:t>:</w:t>
            </w:r>
            <w:r>
              <w:rPr>
                <w:spacing w:val="-1"/>
                <w:sz w:val="24"/>
              </w:rPr>
              <w:t xml:space="preserve"> </w:t>
            </w:r>
            <w:r>
              <w:rPr>
                <w:sz w:val="24"/>
              </w:rPr>
              <w:t>Muhammad</w:t>
            </w:r>
            <w:r>
              <w:rPr>
                <w:spacing w:val="-1"/>
                <w:sz w:val="24"/>
              </w:rPr>
              <w:t xml:space="preserve"> </w:t>
            </w:r>
            <w:r>
              <w:rPr>
                <w:spacing w:val="-4"/>
                <w:sz w:val="24"/>
              </w:rPr>
              <w:t>Jamal</w:t>
            </w:r>
          </w:p>
        </w:tc>
        <w:tc>
          <w:tcPr>
            <w:tcW w:w="3421" w:type="dxa"/>
            <w:tcBorders>
              <w:bottom w:val="nil"/>
            </w:tcBorders>
          </w:tcPr>
          <w:p w:rsidR="00DF688C" w:rsidRDefault="00437954">
            <w:pPr>
              <w:pStyle w:val="TableParagraph"/>
              <w:spacing w:line="360" w:lineRule="auto"/>
              <w:ind w:left="108"/>
              <w:rPr>
                <w:sz w:val="24"/>
              </w:rPr>
            </w:pPr>
            <w:r>
              <w:rPr>
                <w:sz w:val="24"/>
              </w:rPr>
              <w:t>Display</w:t>
            </w:r>
            <w:r>
              <w:rPr>
                <w:spacing w:val="40"/>
                <w:sz w:val="24"/>
              </w:rPr>
              <w:t xml:space="preserve"> </w:t>
            </w:r>
            <w:r>
              <w:rPr>
                <w:sz w:val="24"/>
              </w:rPr>
              <w:t>“</w:t>
            </w:r>
            <w:proofErr w:type="gramStart"/>
            <w:r>
              <w:rPr>
                <w:sz w:val="24"/>
              </w:rPr>
              <w:t>Error</w:t>
            </w:r>
            <w:r>
              <w:rPr>
                <w:spacing w:val="40"/>
                <w:sz w:val="24"/>
              </w:rPr>
              <w:t xml:space="preserve"> </w:t>
            </w:r>
            <w:r>
              <w:rPr>
                <w:sz w:val="24"/>
              </w:rPr>
              <w:t>:</w:t>
            </w:r>
            <w:proofErr w:type="gramEnd"/>
            <w:r>
              <w:rPr>
                <w:spacing w:val="40"/>
                <w:sz w:val="24"/>
              </w:rPr>
              <w:t xml:space="preserve"> </w:t>
            </w:r>
            <w:r>
              <w:rPr>
                <w:sz w:val="24"/>
              </w:rPr>
              <w:t>You</w:t>
            </w:r>
            <w:r>
              <w:rPr>
                <w:spacing w:val="40"/>
                <w:sz w:val="24"/>
              </w:rPr>
              <w:t xml:space="preserve"> </w:t>
            </w:r>
            <w:r>
              <w:rPr>
                <w:sz w:val="24"/>
              </w:rPr>
              <w:t>did</w:t>
            </w:r>
            <w:r>
              <w:rPr>
                <w:spacing w:val="40"/>
                <w:sz w:val="24"/>
              </w:rPr>
              <w:t xml:space="preserve"> </w:t>
            </w:r>
            <w:r>
              <w:rPr>
                <w:sz w:val="24"/>
              </w:rPr>
              <w:t>not</w:t>
            </w:r>
            <w:r>
              <w:rPr>
                <w:spacing w:val="40"/>
                <w:sz w:val="24"/>
              </w:rPr>
              <w:t xml:space="preserve"> </w:t>
            </w:r>
            <w:r>
              <w:rPr>
                <w:sz w:val="24"/>
              </w:rPr>
              <w:t>enter a valid email.”</w:t>
            </w:r>
          </w:p>
        </w:tc>
        <w:tc>
          <w:tcPr>
            <w:tcW w:w="1741" w:type="dxa"/>
            <w:tcBorders>
              <w:bottom w:val="nil"/>
            </w:tcBorders>
          </w:tcPr>
          <w:p w:rsidR="00DF688C" w:rsidRDefault="00437954">
            <w:pPr>
              <w:pStyle w:val="TableParagraph"/>
              <w:rPr>
                <w:sz w:val="24"/>
              </w:rPr>
            </w:pPr>
            <w:r>
              <w:rPr>
                <w:spacing w:val="-2"/>
                <w:sz w:val="24"/>
              </w:rPr>
              <w:t>Success</w:t>
            </w:r>
          </w:p>
        </w:tc>
      </w:tr>
      <w:tr w:rsidR="00DF688C">
        <w:trPr>
          <w:trHeight w:val="534"/>
        </w:trPr>
        <w:tc>
          <w:tcPr>
            <w:tcW w:w="2052" w:type="dxa"/>
            <w:tcBorders>
              <w:top w:val="nil"/>
              <w:bottom w:val="nil"/>
            </w:tcBorders>
          </w:tcPr>
          <w:p w:rsidR="00DF688C" w:rsidRDefault="00DF688C">
            <w:pPr>
              <w:pStyle w:val="TableParagraph"/>
              <w:spacing w:before="0"/>
              <w:ind w:left="0"/>
              <w:rPr>
                <w:sz w:val="24"/>
              </w:rPr>
            </w:pPr>
          </w:p>
        </w:tc>
        <w:tc>
          <w:tcPr>
            <w:tcW w:w="6155" w:type="dxa"/>
            <w:tcBorders>
              <w:top w:val="nil"/>
              <w:bottom w:val="nil"/>
            </w:tcBorders>
          </w:tcPr>
          <w:p w:rsidR="00DF688C" w:rsidRDefault="00437954">
            <w:pPr>
              <w:pStyle w:val="TableParagraph"/>
              <w:tabs>
                <w:tab w:val="left" w:pos="1574"/>
              </w:tabs>
              <w:spacing w:before="123"/>
              <w:rPr>
                <w:sz w:val="24"/>
              </w:rPr>
            </w:pPr>
            <w:r>
              <w:rPr>
                <w:sz w:val="24"/>
              </w:rPr>
              <w:t>Last</w:t>
            </w:r>
            <w:r>
              <w:rPr>
                <w:spacing w:val="-2"/>
                <w:sz w:val="24"/>
              </w:rPr>
              <w:t xml:space="preserve"> </w:t>
            </w:r>
            <w:r>
              <w:rPr>
                <w:spacing w:val="-4"/>
                <w:sz w:val="24"/>
              </w:rPr>
              <w:t>Name</w:t>
            </w:r>
            <w:r>
              <w:rPr>
                <w:sz w:val="24"/>
              </w:rPr>
              <w:tab/>
              <w:t>:</w:t>
            </w:r>
            <w:r>
              <w:rPr>
                <w:spacing w:val="-2"/>
                <w:sz w:val="24"/>
              </w:rPr>
              <w:t xml:space="preserve"> </w:t>
            </w:r>
            <w:r>
              <w:rPr>
                <w:spacing w:val="-4"/>
                <w:sz w:val="24"/>
              </w:rPr>
              <w:t>Jamil</w:t>
            </w:r>
          </w:p>
        </w:tc>
        <w:tc>
          <w:tcPr>
            <w:tcW w:w="3421" w:type="dxa"/>
            <w:tcBorders>
              <w:top w:val="nil"/>
              <w:bottom w:val="nil"/>
            </w:tcBorders>
          </w:tcPr>
          <w:p w:rsidR="00DF688C" w:rsidRDefault="00DF688C">
            <w:pPr>
              <w:pStyle w:val="TableParagraph"/>
              <w:spacing w:before="0"/>
              <w:ind w:left="0"/>
              <w:rPr>
                <w:sz w:val="24"/>
              </w:rPr>
            </w:pPr>
          </w:p>
        </w:tc>
        <w:tc>
          <w:tcPr>
            <w:tcW w:w="1741" w:type="dxa"/>
            <w:tcBorders>
              <w:top w:val="nil"/>
              <w:bottom w:val="nil"/>
            </w:tcBorders>
          </w:tcPr>
          <w:p w:rsidR="00DF688C" w:rsidRDefault="00DF688C">
            <w:pPr>
              <w:pStyle w:val="TableParagraph"/>
              <w:spacing w:before="0"/>
              <w:ind w:left="0"/>
              <w:rPr>
                <w:sz w:val="24"/>
              </w:rPr>
            </w:pPr>
          </w:p>
        </w:tc>
      </w:tr>
      <w:tr w:rsidR="00DF688C">
        <w:trPr>
          <w:trHeight w:val="534"/>
        </w:trPr>
        <w:tc>
          <w:tcPr>
            <w:tcW w:w="2052" w:type="dxa"/>
            <w:tcBorders>
              <w:top w:val="nil"/>
              <w:bottom w:val="nil"/>
            </w:tcBorders>
          </w:tcPr>
          <w:p w:rsidR="00DF688C" w:rsidRDefault="00DF688C">
            <w:pPr>
              <w:pStyle w:val="TableParagraph"/>
              <w:spacing w:before="0"/>
              <w:ind w:left="0"/>
              <w:rPr>
                <w:sz w:val="24"/>
              </w:rPr>
            </w:pPr>
          </w:p>
        </w:tc>
        <w:tc>
          <w:tcPr>
            <w:tcW w:w="6155" w:type="dxa"/>
            <w:tcBorders>
              <w:top w:val="nil"/>
              <w:bottom w:val="nil"/>
            </w:tcBorders>
          </w:tcPr>
          <w:p w:rsidR="00DF688C" w:rsidRDefault="00437954">
            <w:pPr>
              <w:pStyle w:val="TableParagraph"/>
              <w:tabs>
                <w:tab w:val="left" w:pos="1727"/>
              </w:tabs>
              <w:spacing w:before="124"/>
              <w:rPr>
                <w:sz w:val="24"/>
              </w:rPr>
            </w:pPr>
            <w:r>
              <w:rPr>
                <w:sz w:val="24"/>
              </w:rPr>
              <w:t>Phone</w:t>
            </w:r>
            <w:r>
              <w:rPr>
                <w:spacing w:val="-1"/>
                <w:sz w:val="24"/>
              </w:rPr>
              <w:t xml:space="preserve"> </w:t>
            </w:r>
            <w:r>
              <w:rPr>
                <w:spacing w:val="-5"/>
                <w:sz w:val="24"/>
              </w:rPr>
              <w:t>No</w:t>
            </w:r>
            <w:r>
              <w:rPr>
                <w:sz w:val="24"/>
              </w:rPr>
              <w:tab/>
            </w:r>
            <w:r>
              <w:rPr>
                <w:spacing w:val="-2"/>
                <w:sz w:val="24"/>
              </w:rPr>
              <w:t>0197181778</w:t>
            </w:r>
          </w:p>
        </w:tc>
        <w:tc>
          <w:tcPr>
            <w:tcW w:w="3421" w:type="dxa"/>
            <w:tcBorders>
              <w:top w:val="nil"/>
              <w:bottom w:val="nil"/>
            </w:tcBorders>
          </w:tcPr>
          <w:p w:rsidR="00DF688C" w:rsidRDefault="00DF688C">
            <w:pPr>
              <w:pStyle w:val="TableParagraph"/>
              <w:spacing w:before="0"/>
              <w:ind w:left="0"/>
              <w:rPr>
                <w:sz w:val="24"/>
              </w:rPr>
            </w:pPr>
          </w:p>
        </w:tc>
        <w:tc>
          <w:tcPr>
            <w:tcW w:w="1741" w:type="dxa"/>
            <w:tcBorders>
              <w:top w:val="nil"/>
              <w:bottom w:val="nil"/>
            </w:tcBorders>
          </w:tcPr>
          <w:p w:rsidR="00DF688C" w:rsidRDefault="00DF688C">
            <w:pPr>
              <w:pStyle w:val="TableParagraph"/>
              <w:spacing w:before="0"/>
              <w:ind w:left="0"/>
              <w:rPr>
                <w:sz w:val="24"/>
              </w:rPr>
            </w:pPr>
          </w:p>
        </w:tc>
      </w:tr>
      <w:tr w:rsidR="00DF688C">
        <w:trPr>
          <w:trHeight w:val="533"/>
        </w:trPr>
        <w:tc>
          <w:tcPr>
            <w:tcW w:w="2052" w:type="dxa"/>
            <w:tcBorders>
              <w:top w:val="nil"/>
              <w:bottom w:val="nil"/>
            </w:tcBorders>
          </w:tcPr>
          <w:p w:rsidR="00DF688C" w:rsidRDefault="00DF688C">
            <w:pPr>
              <w:pStyle w:val="TableParagraph"/>
              <w:spacing w:before="0"/>
              <w:ind w:left="0"/>
              <w:rPr>
                <w:sz w:val="24"/>
              </w:rPr>
            </w:pPr>
          </w:p>
        </w:tc>
        <w:tc>
          <w:tcPr>
            <w:tcW w:w="6155" w:type="dxa"/>
            <w:tcBorders>
              <w:top w:val="nil"/>
              <w:bottom w:val="nil"/>
            </w:tcBorders>
          </w:tcPr>
          <w:p w:rsidR="00DF688C" w:rsidRDefault="00437954">
            <w:pPr>
              <w:pStyle w:val="TableParagraph"/>
              <w:tabs>
                <w:tab w:val="left" w:pos="1581"/>
              </w:tabs>
              <w:spacing w:before="123"/>
              <w:rPr>
                <w:sz w:val="24"/>
              </w:rPr>
            </w:pPr>
            <w:r>
              <w:rPr>
                <w:spacing w:val="-4"/>
                <w:sz w:val="24"/>
              </w:rPr>
              <w:t>Email</w:t>
            </w:r>
            <w:r>
              <w:rPr>
                <w:sz w:val="24"/>
              </w:rPr>
              <w:tab/>
              <w:t>:</w:t>
            </w:r>
            <w:r>
              <w:rPr>
                <w:spacing w:val="-4"/>
                <w:sz w:val="24"/>
              </w:rPr>
              <w:t xml:space="preserve"> </w:t>
            </w:r>
            <w:proofErr w:type="spellStart"/>
            <w:r>
              <w:rPr>
                <w:spacing w:val="-4"/>
                <w:sz w:val="24"/>
              </w:rPr>
              <w:t>jamal</w:t>
            </w:r>
            <w:proofErr w:type="spellEnd"/>
          </w:p>
        </w:tc>
        <w:tc>
          <w:tcPr>
            <w:tcW w:w="3421" w:type="dxa"/>
            <w:tcBorders>
              <w:top w:val="nil"/>
              <w:bottom w:val="nil"/>
            </w:tcBorders>
          </w:tcPr>
          <w:p w:rsidR="00DF688C" w:rsidRDefault="00DF688C">
            <w:pPr>
              <w:pStyle w:val="TableParagraph"/>
              <w:spacing w:before="0"/>
              <w:ind w:left="0"/>
              <w:rPr>
                <w:sz w:val="24"/>
              </w:rPr>
            </w:pPr>
          </w:p>
        </w:tc>
        <w:tc>
          <w:tcPr>
            <w:tcW w:w="1741" w:type="dxa"/>
            <w:tcBorders>
              <w:top w:val="nil"/>
              <w:bottom w:val="nil"/>
            </w:tcBorders>
          </w:tcPr>
          <w:p w:rsidR="00DF688C" w:rsidRDefault="00DF688C">
            <w:pPr>
              <w:pStyle w:val="TableParagraph"/>
              <w:spacing w:before="0"/>
              <w:ind w:left="0"/>
              <w:rPr>
                <w:sz w:val="24"/>
              </w:rPr>
            </w:pPr>
          </w:p>
        </w:tc>
      </w:tr>
      <w:tr w:rsidR="00DF688C">
        <w:trPr>
          <w:trHeight w:val="533"/>
        </w:trPr>
        <w:tc>
          <w:tcPr>
            <w:tcW w:w="2052" w:type="dxa"/>
            <w:tcBorders>
              <w:top w:val="nil"/>
              <w:bottom w:val="nil"/>
            </w:tcBorders>
          </w:tcPr>
          <w:p w:rsidR="00DF688C" w:rsidRDefault="00DF688C">
            <w:pPr>
              <w:pStyle w:val="TableParagraph"/>
              <w:spacing w:before="0"/>
              <w:ind w:left="0"/>
              <w:rPr>
                <w:sz w:val="24"/>
              </w:rPr>
            </w:pPr>
          </w:p>
        </w:tc>
        <w:tc>
          <w:tcPr>
            <w:tcW w:w="6155" w:type="dxa"/>
            <w:tcBorders>
              <w:top w:val="nil"/>
              <w:bottom w:val="nil"/>
            </w:tcBorders>
          </w:tcPr>
          <w:p w:rsidR="00DF688C" w:rsidRDefault="00437954">
            <w:pPr>
              <w:pStyle w:val="TableParagraph"/>
              <w:tabs>
                <w:tab w:val="left" w:pos="1566"/>
              </w:tabs>
              <w:spacing w:before="124"/>
              <w:rPr>
                <w:sz w:val="24"/>
              </w:rPr>
            </w:pPr>
            <w:r>
              <w:rPr>
                <w:spacing w:val="-2"/>
                <w:sz w:val="24"/>
              </w:rPr>
              <w:t>Password</w:t>
            </w:r>
            <w:r>
              <w:rPr>
                <w:sz w:val="24"/>
              </w:rPr>
              <w:tab/>
              <w:t xml:space="preserve">: </w:t>
            </w:r>
            <w:r>
              <w:rPr>
                <w:spacing w:val="-2"/>
                <w:sz w:val="24"/>
              </w:rPr>
              <w:t>jamalJamil82!</w:t>
            </w:r>
          </w:p>
        </w:tc>
        <w:tc>
          <w:tcPr>
            <w:tcW w:w="3421" w:type="dxa"/>
            <w:tcBorders>
              <w:top w:val="nil"/>
              <w:bottom w:val="nil"/>
            </w:tcBorders>
          </w:tcPr>
          <w:p w:rsidR="00DF688C" w:rsidRDefault="00DF688C">
            <w:pPr>
              <w:pStyle w:val="TableParagraph"/>
              <w:spacing w:before="0"/>
              <w:ind w:left="0"/>
              <w:rPr>
                <w:sz w:val="24"/>
              </w:rPr>
            </w:pPr>
          </w:p>
        </w:tc>
        <w:tc>
          <w:tcPr>
            <w:tcW w:w="1741" w:type="dxa"/>
            <w:tcBorders>
              <w:top w:val="nil"/>
              <w:bottom w:val="nil"/>
            </w:tcBorders>
          </w:tcPr>
          <w:p w:rsidR="00DF688C" w:rsidRDefault="00DF688C">
            <w:pPr>
              <w:pStyle w:val="TableParagraph"/>
              <w:spacing w:before="0"/>
              <w:ind w:left="0"/>
              <w:rPr>
                <w:sz w:val="24"/>
              </w:rPr>
            </w:pPr>
          </w:p>
        </w:tc>
      </w:tr>
      <w:tr w:rsidR="00DF688C">
        <w:trPr>
          <w:trHeight w:val="657"/>
        </w:trPr>
        <w:tc>
          <w:tcPr>
            <w:tcW w:w="2052" w:type="dxa"/>
            <w:tcBorders>
              <w:top w:val="nil"/>
            </w:tcBorders>
          </w:tcPr>
          <w:p w:rsidR="00DF688C" w:rsidRDefault="00DF688C">
            <w:pPr>
              <w:pStyle w:val="TableParagraph"/>
              <w:spacing w:before="0"/>
              <w:ind w:left="0"/>
              <w:rPr>
                <w:sz w:val="24"/>
              </w:rPr>
            </w:pPr>
          </w:p>
        </w:tc>
        <w:tc>
          <w:tcPr>
            <w:tcW w:w="6155" w:type="dxa"/>
            <w:tcBorders>
              <w:top w:val="nil"/>
            </w:tcBorders>
          </w:tcPr>
          <w:p w:rsidR="00DF688C" w:rsidRDefault="00437954">
            <w:pPr>
              <w:pStyle w:val="TableParagraph"/>
              <w:spacing w:before="123"/>
              <w:rPr>
                <w:sz w:val="24"/>
              </w:rPr>
            </w:pPr>
            <w:r>
              <w:rPr>
                <w:sz w:val="24"/>
              </w:rPr>
              <w:t>Select</w:t>
            </w:r>
            <w:r>
              <w:rPr>
                <w:spacing w:val="-2"/>
                <w:sz w:val="24"/>
              </w:rPr>
              <w:t xml:space="preserve"> </w:t>
            </w:r>
            <w:r>
              <w:rPr>
                <w:sz w:val="24"/>
              </w:rPr>
              <w:t>Subject</w:t>
            </w:r>
            <w:r>
              <w:rPr>
                <w:spacing w:val="58"/>
                <w:sz w:val="24"/>
              </w:rPr>
              <w:t xml:space="preserve"> </w:t>
            </w:r>
            <w:r>
              <w:rPr>
                <w:sz w:val="24"/>
              </w:rPr>
              <w:t>:</w:t>
            </w:r>
            <w:r>
              <w:rPr>
                <w:spacing w:val="-1"/>
                <w:sz w:val="24"/>
              </w:rPr>
              <w:t xml:space="preserve"> </w:t>
            </w:r>
            <w:r>
              <w:rPr>
                <w:spacing w:val="-2"/>
                <w:sz w:val="24"/>
              </w:rPr>
              <w:t>Physics</w:t>
            </w:r>
          </w:p>
        </w:tc>
        <w:tc>
          <w:tcPr>
            <w:tcW w:w="3421" w:type="dxa"/>
            <w:tcBorders>
              <w:top w:val="nil"/>
            </w:tcBorders>
          </w:tcPr>
          <w:p w:rsidR="00DF688C" w:rsidRDefault="00DF688C">
            <w:pPr>
              <w:pStyle w:val="TableParagraph"/>
              <w:spacing w:before="0"/>
              <w:ind w:left="0"/>
              <w:rPr>
                <w:sz w:val="24"/>
              </w:rPr>
            </w:pPr>
          </w:p>
        </w:tc>
        <w:tc>
          <w:tcPr>
            <w:tcW w:w="1741" w:type="dxa"/>
            <w:tcBorders>
              <w:top w:val="nil"/>
            </w:tcBorders>
          </w:tcPr>
          <w:p w:rsidR="00DF688C" w:rsidRDefault="00DF688C">
            <w:pPr>
              <w:pStyle w:val="TableParagraph"/>
              <w:spacing w:before="0"/>
              <w:ind w:left="0"/>
              <w:rPr>
                <w:sz w:val="24"/>
              </w:rPr>
            </w:pPr>
          </w:p>
        </w:tc>
      </w:tr>
    </w:tbl>
    <w:p w:rsidR="00DF688C" w:rsidRDefault="00DF688C">
      <w:pPr>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6155"/>
        <w:gridCol w:w="3421"/>
        <w:gridCol w:w="1741"/>
      </w:tblGrid>
      <w:tr w:rsidR="00DF688C">
        <w:trPr>
          <w:trHeight w:val="1187"/>
        </w:trPr>
        <w:tc>
          <w:tcPr>
            <w:tcW w:w="2052" w:type="dxa"/>
          </w:tcPr>
          <w:p w:rsidR="00DF688C" w:rsidRDefault="00437954">
            <w:pPr>
              <w:pStyle w:val="TableParagraph"/>
              <w:ind w:left="530" w:right="521"/>
              <w:jc w:val="center"/>
              <w:rPr>
                <w:sz w:val="24"/>
              </w:rPr>
            </w:pPr>
            <w:r>
              <w:rPr>
                <w:spacing w:val="-2"/>
                <w:sz w:val="24"/>
              </w:rPr>
              <w:t>TC15.005</w:t>
            </w:r>
          </w:p>
        </w:tc>
        <w:tc>
          <w:tcPr>
            <w:tcW w:w="6155" w:type="dxa"/>
          </w:tcPr>
          <w:p w:rsidR="00DF688C" w:rsidRDefault="00437954">
            <w:pPr>
              <w:pStyle w:val="TableParagraph"/>
              <w:tabs>
                <w:tab w:val="left" w:pos="1667"/>
              </w:tabs>
              <w:rPr>
                <w:sz w:val="24"/>
              </w:rPr>
            </w:pPr>
            <w:r>
              <w:rPr>
                <w:sz w:val="24"/>
              </w:rPr>
              <w:t>IC</w:t>
            </w:r>
            <w:r>
              <w:rPr>
                <w:spacing w:val="-1"/>
                <w:sz w:val="24"/>
              </w:rPr>
              <w:t xml:space="preserve"> </w:t>
            </w:r>
            <w:r>
              <w:rPr>
                <w:spacing w:val="-7"/>
                <w:sz w:val="24"/>
              </w:rPr>
              <w:t>No</w:t>
            </w:r>
            <w:r>
              <w:rPr>
                <w:sz w:val="24"/>
              </w:rPr>
              <w:tab/>
            </w:r>
            <w:r>
              <w:rPr>
                <w:spacing w:val="-2"/>
                <w:sz w:val="24"/>
              </w:rPr>
              <w:t>731002017727</w:t>
            </w:r>
          </w:p>
        </w:tc>
        <w:tc>
          <w:tcPr>
            <w:tcW w:w="3421" w:type="dxa"/>
          </w:tcPr>
          <w:p w:rsidR="00DF688C" w:rsidRDefault="00437954">
            <w:pPr>
              <w:pStyle w:val="TableParagraph"/>
              <w:spacing w:line="360" w:lineRule="auto"/>
              <w:ind w:left="108"/>
              <w:rPr>
                <w:sz w:val="24"/>
              </w:rPr>
            </w:pPr>
            <w:r>
              <w:rPr>
                <w:sz w:val="24"/>
              </w:rPr>
              <w:t>Display</w:t>
            </w:r>
            <w:r>
              <w:rPr>
                <w:spacing w:val="-1"/>
                <w:sz w:val="24"/>
              </w:rPr>
              <w:t xml:space="preserve"> </w:t>
            </w:r>
            <w:r>
              <w:rPr>
                <w:sz w:val="24"/>
              </w:rPr>
              <w:t>“IC already</w:t>
            </w:r>
            <w:r>
              <w:rPr>
                <w:spacing w:val="-1"/>
                <w:sz w:val="24"/>
              </w:rPr>
              <w:t xml:space="preserve"> </w:t>
            </w:r>
            <w:r>
              <w:rPr>
                <w:sz w:val="24"/>
              </w:rPr>
              <w:t>exist.</w:t>
            </w:r>
            <w:r>
              <w:rPr>
                <w:spacing w:val="-1"/>
                <w:sz w:val="24"/>
              </w:rPr>
              <w:t xml:space="preserve"> </w:t>
            </w:r>
            <w:r>
              <w:rPr>
                <w:sz w:val="24"/>
              </w:rPr>
              <w:t>Please use other than that.”</w:t>
            </w:r>
          </w:p>
        </w:tc>
        <w:tc>
          <w:tcPr>
            <w:tcW w:w="1741" w:type="dxa"/>
          </w:tcPr>
          <w:p w:rsidR="00DF688C" w:rsidRDefault="00437954">
            <w:pPr>
              <w:pStyle w:val="TableParagraph"/>
              <w:rPr>
                <w:sz w:val="24"/>
              </w:rPr>
            </w:pPr>
            <w:r>
              <w:rPr>
                <w:spacing w:val="-2"/>
                <w:sz w:val="24"/>
              </w:rPr>
              <w:t>Success</w:t>
            </w:r>
          </w:p>
        </w:tc>
      </w:tr>
      <w:tr w:rsidR="00DF688C">
        <w:trPr>
          <w:trHeight w:val="1067"/>
        </w:trPr>
        <w:tc>
          <w:tcPr>
            <w:tcW w:w="2052" w:type="dxa"/>
          </w:tcPr>
          <w:p w:rsidR="00DF688C" w:rsidRDefault="00437954">
            <w:pPr>
              <w:pStyle w:val="TableParagraph"/>
              <w:spacing w:before="118"/>
              <w:ind w:left="530" w:right="521"/>
              <w:jc w:val="center"/>
              <w:rPr>
                <w:sz w:val="24"/>
              </w:rPr>
            </w:pPr>
            <w:r>
              <w:rPr>
                <w:spacing w:val="-2"/>
                <w:sz w:val="24"/>
              </w:rPr>
              <w:t>TC15.006</w:t>
            </w:r>
          </w:p>
        </w:tc>
        <w:tc>
          <w:tcPr>
            <w:tcW w:w="6155" w:type="dxa"/>
          </w:tcPr>
          <w:p w:rsidR="00DF688C" w:rsidRDefault="00437954">
            <w:pPr>
              <w:pStyle w:val="TableParagraph"/>
              <w:tabs>
                <w:tab w:val="left" w:pos="1727"/>
              </w:tabs>
              <w:spacing w:before="118"/>
              <w:rPr>
                <w:sz w:val="24"/>
              </w:rPr>
            </w:pPr>
            <w:r>
              <w:rPr>
                <w:sz w:val="24"/>
              </w:rPr>
              <w:t>Phone</w:t>
            </w:r>
            <w:r>
              <w:rPr>
                <w:spacing w:val="-1"/>
                <w:sz w:val="24"/>
              </w:rPr>
              <w:t xml:space="preserve"> </w:t>
            </w:r>
            <w:r>
              <w:rPr>
                <w:spacing w:val="-5"/>
                <w:sz w:val="24"/>
              </w:rPr>
              <w:t>No</w:t>
            </w:r>
            <w:r>
              <w:rPr>
                <w:sz w:val="24"/>
              </w:rPr>
              <w:tab/>
            </w:r>
            <w:r>
              <w:rPr>
                <w:spacing w:val="-2"/>
                <w:sz w:val="24"/>
              </w:rPr>
              <w:t>0127775262</w:t>
            </w:r>
          </w:p>
        </w:tc>
        <w:tc>
          <w:tcPr>
            <w:tcW w:w="3421" w:type="dxa"/>
          </w:tcPr>
          <w:p w:rsidR="00DF688C" w:rsidRDefault="00437954">
            <w:pPr>
              <w:pStyle w:val="TableParagraph"/>
              <w:spacing w:before="118" w:line="360" w:lineRule="auto"/>
              <w:ind w:left="108"/>
              <w:rPr>
                <w:sz w:val="24"/>
              </w:rPr>
            </w:pPr>
            <w:r>
              <w:rPr>
                <w:sz w:val="24"/>
              </w:rPr>
              <w:t>Display</w:t>
            </w:r>
            <w:r>
              <w:rPr>
                <w:spacing w:val="30"/>
                <w:sz w:val="24"/>
              </w:rPr>
              <w:t xml:space="preserve"> </w:t>
            </w:r>
            <w:r>
              <w:rPr>
                <w:sz w:val="24"/>
              </w:rPr>
              <w:t>“Phone</w:t>
            </w:r>
            <w:r>
              <w:rPr>
                <w:spacing w:val="31"/>
                <w:sz w:val="24"/>
              </w:rPr>
              <w:t xml:space="preserve"> </w:t>
            </w:r>
            <w:r>
              <w:rPr>
                <w:sz w:val="24"/>
              </w:rPr>
              <w:t>number</w:t>
            </w:r>
            <w:r>
              <w:rPr>
                <w:spacing w:val="31"/>
                <w:sz w:val="24"/>
              </w:rPr>
              <w:t xml:space="preserve"> </w:t>
            </w:r>
            <w:r>
              <w:rPr>
                <w:sz w:val="24"/>
              </w:rPr>
              <w:t>already exist.</w:t>
            </w:r>
            <w:r>
              <w:rPr>
                <w:spacing w:val="-6"/>
                <w:sz w:val="24"/>
              </w:rPr>
              <w:t xml:space="preserve"> </w:t>
            </w:r>
            <w:r>
              <w:rPr>
                <w:sz w:val="24"/>
              </w:rPr>
              <w:t>Please use</w:t>
            </w:r>
            <w:r>
              <w:rPr>
                <w:spacing w:val="-2"/>
                <w:sz w:val="24"/>
              </w:rPr>
              <w:t xml:space="preserve"> </w:t>
            </w:r>
            <w:r>
              <w:rPr>
                <w:sz w:val="24"/>
              </w:rPr>
              <w:t>other</w:t>
            </w:r>
            <w:r>
              <w:rPr>
                <w:spacing w:val="-2"/>
                <w:sz w:val="24"/>
              </w:rPr>
              <w:t xml:space="preserve"> </w:t>
            </w:r>
            <w:r>
              <w:rPr>
                <w:sz w:val="24"/>
              </w:rPr>
              <w:t>than</w:t>
            </w:r>
            <w:r>
              <w:rPr>
                <w:spacing w:val="1"/>
                <w:sz w:val="24"/>
              </w:rPr>
              <w:t xml:space="preserve"> </w:t>
            </w:r>
            <w:r>
              <w:rPr>
                <w:spacing w:val="-2"/>
                <w:sz w:val="24"/>
              </w:rPr>
              <w:t>that.”</w:t>
            </w:r>
          </w:p>
        </w:tc>
        <w:tc>
          <w:tcPr>
            <w:tcW w:w="1741" w:type="dxa"/>
          </w:tcPr>
          <w:p w:rsidR="00DF688C" w:rsidRDefault="00437954">
            <w:pPr>
              <w:pStyle w:val="TableParagraph"/>
              <w:spacing w:before="118"/>
              <w:rPr>
                <w:sz w:val="24"/>
              </w:rPr>
            </w:pPr>
            <w:r>
              <w:rPr>
                <w:spacing w:val="-2"/>
                <w:sz w:val="24"/>
              </w:rPr>
              <w:t>Success</w:t>
            </w:r>
          </w:p>
        </w:tc>
      </w:tr>
      <w:tr w:rsidR="00DF688C">
        <w:trPr>
          <w:trHeight w:val="1067"/>
        </w:trPr>
        <w:tc>
          <w:tcPr>
            <w:tcW w:w="2052" w:type="dxa"/>
          </w:tcPr>
          <w:p w:rsidR="00DF688C" w:rsidRDefault="00437954">
            <w:pPr>
              <w:pStyle w:val="TableParagraph"/>
              <w:spacing w:before="118"/>
              <w:ind w:left="530" w:right="521"/>
              <w:jc w:val="center"/>
              <w:rPr>
                <w:sz w:val="24"/>
              </w:rPr>
            </w:pPr>
            <w:r>
              <w:rPr>
                <w:spacing w:val="-2"/>
                <w:sz w:val="24"/>
              </w:rPr>
              <w:t>TC15.007</w:t>
            </w:r>
          </w:p>
        </w:tc>
        <w:tc>
          <w:tcPr>
            <w:tcW w:w="6155" w:type="dxa"/>
          </w:tcPr>
          <w:p w:rsidR="00DF688C" w:rsidRDefault="00437954">
            <w:pPr>
              <w:pStyle w:val="TableParagraph"/>
              <w:tabs>
                <w:tab w:val="left" w:pos="1581"/>
              </w:tabs>
              <w:spacing w:before="118"/>
              <w:rPr>
                <w:sz w:val="24"/>
              </w:rPr>
            </w:pPr>
            <w:r>
              <w:rPr>
                <w:spacing w:val="-4"/>
                <w:sz w:val="24"/>
              </w:rPr>
              <w:t>Email</w:t>
            </w:r>
            <w:r>
              <w:rPr>
                <w:sz w:val="24"/>
              </w:rPr>
              <w:tab/>
              <w:t>:</w:t>
            </w:r>
            <w:r>
              <w:rPr>
                <w:spacing w:val="-2"/>
                <w:sz w:val="24"/>
              </w:rPr>
              <w:t xml:space="preserve"> </w:t>
            </w:r>
            <w:hyperlink r:id="rId18">
              <w:r>
                <w:rPr>
                  <w:spacing w:val="-2"/>
                  <w:sz w:val="24"/>
                </w:rPr>
                <w:t>ahmad@brilliance.edu.my</w:t>
              </w:r>
            </w:hyperlink>
          </w:p>
        </w:tc>
        <w:tc>
          <w:tcPr>
            <w:tcW w:w="3421" w:type="dxa"/>
          </w:tcPr>
          <w:p w:rsidR="00DF688C" w:rsidRDefault="00437954">
            <w:pPr>
              <w:pStyle w:val="TableParagraph"/>
              <w:spacing w:before="118" w:line="360" w:lineRule="auto"/>
              <w:ind w:left="108"/>
              <w:rPr>
                <w:sz w:val="24"/>
              </w:rPr>
            </w:pPr>
            <w:r>
              <w:rPr>
                <w:sz w:val="24"/>
              </w:rPr>
              <w:t>Display</w:t>
            </w:r>
            <w:r>
              <w:rPr>
                <w:spacing w:val="80"/>
                <w:sz w:val="24"/>
              </w:rPr>
              <w:t xml:space="preserve"> </w:t>
            </w:r>
            <w:r>
              <w:rPr>
                <w:sz w:val="24"/>
              </w:rPr>
              <w:t>“Email</w:t>
            </w:r>
            <w:r>
              <w:rPr>
                <w:spacing w:val="80"/>
                <w:sz w:val="24"/>
              </w:rPr>
              <w:t xml:space="preserve"> </w:t>
            </w:r>
            <w:r>
              <w:rPr>
                <w:sz w:val="24"/>
              </w:rPr>
              <w:t>already</w:t>
            </w:r>
            <w:r>
              <w:rPr>
                <w:spacing w:val="80"/>
                <w:sz w:val="24"/>
              </w:rPr>
              <w:t xml:space="preserve"> </w:t>
            </w:r>
            <w:r>
              <w:rPr>
                <w:sz w:val="24"/>
              </w:rPr>
              <w:t>exist. Please use other than that.”</w:t>
            </w:r>
          </w:p>
        </w:tc>
        <w:tc>
          <w:tcPr>
            <w:tcW w:w="1741" w:type="dxa"/>
          </w:tcPr>
          <w:p w:rsidR="00DF688C" w:rsidRDefault="00437954">
            <w:pPr>
              <w:pStyle w:val="TableParagraph"/>
              <w:spacing w:before="118"/>
              <w:rPr>
                <w:sz w:val="24"/>
              </w:rPr>
            </w:pPr>
            <w:r>
              <w:rPr>
                <w:spacing w:val="-2"/>
                <w:sz w:val="24"/>
              </w:rPr>
              <w:t>Success</w:t>
            </w:r>
          </w:p>
        </w:tc>
      </w:tr>
    </w:tbl>
    <w:p w:rsidR="00DF688C" w:rsidRDefault="00DF688C">
      <w:pPr>
        <w:pStyle w:val="BodyText"/>
        <w:spacing w:before="0"/>
        <w:rPr>
          <w:b/>
          <w:sz w:val="20"/>
        </w:rPr>
      </w:pPr>
    </w:p>
    <w:p w:rsidR="00DF688C" w:rsidRDefault="00DF688C">
      <w:pPr>
        <w:pStyle w:val="BodyText"/>
        <w:spacing w:before="3"/>
        <w:rPr>
          <w:b/>
          <w:sz w:val="1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6155"/>
        <w:gridCol w:w="3421"/>
        <w:gridCol w:w="1741"/>
      </w:tblGrid>
      <w:tr w:rsidR="00DF688C">
        <w:trPr>
          <w:trHeight w:val="653"/>
        </w:trPr>
        <w:tc>
          <w:tcPr>
            <w:tcW w:w="2052" w:type="dxa"/>
            <w:shd w:val="clear" w:color="auto" w:fill="E7E6E6"/>
          </w:tcPr>
          <w:p w:rsidR="00DF688C" w:rsidRDefault="00437954">
            <w:pPr>
              <w:pStyle w:val="TableParagraph"/>
              <w:spacing w:before="118"/>
              <w:rPr>
                <w:b/>
                <w:sz w:val="24"/>
              </w:rPr>
            </w:pPr>
            <w:r>
              <w:rPr>
                <w:b/>
                <w:sz w:val="24"/>
              </w:rPr>
              <w:t>Test</w:t>
            </w:r>
            <w:r>
              <w:rPr>
                <w:b/>
                <w:spacing w:val="-2"/>
                <w:sz w:val="24"/>
              </w:rPr>
              <w:t xml:space="preserve"> </w:t>
            </w:r>
            <w:r>
              <w:rPr>
                <w:b/>
                <w:spacing w:val="-5"/>
                <w:sz w:val="24"/>
              </w:rPr>
              <w:t>ID</w:t>
            </w:r>
          </w:p>
        </w:tc>
        <w:tc>
          <w:tcPr>
            <w:tcW w:w="11317" w:type="dxa"/>
            <w:gridSpan w:val="3"/>
          </w:tcPr>
          <w:p w:rsidR="00DF688C" w:rsidRDefault="00437954">
            <w:pPr>
              <w:pStyle w:val="TableParagraph"/>
              <w:spacing w:before="118"/>
              <w:rPr>
                <w:sz w:val="24"/>
              </w:rPr>
            </w:pPr>
            <w:r>
              <w:rPr>
                <w:spacing w:val="-2"/>
                <w:sz w:val="24"/>
              </w:rPr>
              <w:t>T1.016</w:t>
            </w:r>
          </w:p>
        </w:tc>
      </w:tr>
      <w:tr w:rsidR="00DF688C">
        <w:trPr>
          <w:trHeight w:val="653"/>
        </w:trPr>
        <w:tc>
          <w:tcPr>
            <w:tcW w:w="2052" w:type="dxa"/>
            <w:shd w:val="clear" w:color="auto" w:fill="E7E6E6"/>
          </w:tcPr>
          <w:p w:rsidR="00DF688C" w:rsidRDefault="00437954">
            <w:pPr>
              <w:pStyle w:val="TableParagraph"/>
              <w:rPr>
                <w:b/>
                <w:sz w:val="24"/>
              </w:rPr>
            </w:pPr>
            <w:r>
              <w:rPr>
                <w:b/>
                <w:spacing w:val="-2"/>
                <w:sz w:val="24"/>
              </w:rPr>
              <w:t>Actor</w:t>
            </w:r>
          </w:p>
        </w:tc>
        <w:tc>
          <w:tcPr>
            <w:tcW w:w="11317" w:type="dxa"/>
            <w:gridSpan w:val="3"/>
          </w:tcPr>
          <w:p w:rsidR="00DF688C" w:rsidRDefault="00437954">
            <w:pPr>
              <w:pStyle w:val="TableParagraph"/>
              <w:rPr>
                <w:sz w:val="24"/>
              </w:rPr>
            </w:pPr>
            <w:r>
              <w:rPr>
                <w:spacing w:val="-2"/>
                <w:sz w:val="24"/>
              </w:rPr>
              <w:t>Admin</w:t>
            </w:r>
          </w:p>
        </w:tc>
      </w:tr>
      <w:tr w:rsidR="00DF688C">
        <w:trPr>
          <w:trHeight w:val="653"/>
        </w:trPr>
        <w:tc>
          <w:tcPr>
            <w:tcW w:w="2052" w:type="dxa"/>
            <w:shd w:val="clear" w:color="auto" w:fill="E7E6E6"/>
          </w:tcPr>
          <w:p w:rsidR="00DF688C" w:rsidRDefault="00437954">
            <w:pPr>
              <w:pStyle w:val="TableParagraph"/>
              <w:spacing w:before="120"/>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6155" w:type="dxa"/>
            <w:shd w:val="clear" w:color="auto" w:fill="E7E6E6"/>
          </w:tcPr>
          <w:p w:rsidR="00DF688C" w:rsidRDefault="00437954">
            <w:pPr>
              <w:pStyle w:val="TableParagraph"/>
              <w:spacing w:before="120"/>
              <w:rPr>
                <w:b/>
                <w:sz w:val="24"/>
              </w:rPr>
            </w:pPr>
            <w:r>
              <w:rPr>
                <w:b/>
                <w:sz w:val="24"/>
              </w:rPr>
              <w:t>Test</w:t>
            </w:r>
            <w:r>
              <w:rPr>
                <w:b/>
                <w:spacing w:val="-4"/>
                <w:sz w:val="24"/>
              </w:rPr>
              <w:t xml:space="preserve"> </w:t>
            </w:r>
            <w:r>
              <w:rPr>
                <w:b/>
                <w:sz w:val="24"/>
              </w:rPr>
              <w:t xml:space="preserve">Case </w:t>
            </w:r>
            <w:r>
              <w:rPr>
                <w:b/>
                <w:spacing w:val="-4"/>
                <w:sz w:val="24"/>
              </w:rPr>
              <w:t>Data</w:t>
            </w:r>
          </w:p>
        </w:tc>
        <w:tc>
          <w:tcPr>
            <w:tcW w:w="3421" w:type="dxa"/>
            <w:shd w:val="clear" w:color="auto" w:fill="E7E6E6"/>
          </w:tcPr>
          <w:p w:rsidR="00DF688C" w:rsidRDefault="00437954">
            <w:pPr>
              <w:pStyle w:val="TableParagraph"/>
              <w:spacing w:before="120"/>
              <w:ind w:left="108"/>
              <w:rPr>
                <w:b/>
                <w:sz w:val="24"/>
              </w:rPr>
            </w:pPr>
            <w:r>
              <w:rPr>
                <w:b/>
                <w:sz w:val="24"/>
              </w:rPr>
              <w:t>Expected</w:t>
            </w:r>
            <w:r>
              <w:rPr>
                <w:b/>
                <w:spacing w:val="-4"/>
                <w:sz w:val="24"/>
              </w:rPr>
              <w:t xml:space="preserve"> </w:t>
            </w:r>
            <w:r>
              <w:rPr>
                <w:b/>
                <w:spacing w:val="-2"/>
                <w:sz w:val="24"/>
              </w:rPr>
              <w:t>Result</w:t>
            </w:r>
          </w:p>
        </w:tc>
        <w:tc>
          <w:tcPr>
            <w:tcW w:w="1741" w:type="dxa"/>
            <w:shd w:val="clear" w:color="auto" w:fill="E7E6E6"/>
          </w:tcPr>
          <w:p w:rsidR="00DF688C" w:rsidRDefault="00437954">
            <w:pPr>
              <w:pStyle w:val="TableParagraph"/>
              <w:spacing w:before="120"/>
              <w:rPr>
                <w:b/>
                <w:sz w:val="24"/>
              </w:rPr>
            </w:pPr>
            <w:r>
              <w:rPr>
                <w:b/>
                <w:spacing w:val="-2"/>
                <w:sz w:val="24"/>
              </w:rPr>
              <w:t>Status</w:t>
            </w:r>
          </w:p>
        </w:tc>
      </w:tr>
      <w:tr w:rsidR="00DF688C">
        <w:trPr>
          <w:trHeight w:val="2787"/>
        </w:trPr>
        <w:tc>
          <w:tcPr>
            <w:tcW w:w="2052" w:type="dxa"/>
          </w:tcPr>
          <w:p w:rsidR="00DF688C" w:rsidRDefault="00437954">
            <w:pPr>
              <w:pStyle w:val="TableParagraph"/>
              <w:spacing w:before="118"/>
              <w:ind w:left="542"/>
              <w:rPr>
                <w:sz w:val="24"/>
              </w:rPr>
            </w:pPr>
            <w:r>
              <w:rPr>
                <w:spacing w:val="-2"/>
                <w:sz w:val="24"/>
              </w:rPr>
              <w:t>TC16.001</w:t>
            </w:r>
          </w:p>
        </w:tc>
        <w:tc>
          <w:tcPr>
            <w:tcW w:w="6155" w:type="dxa"/>
          </w:tcPr>
          <w:p w:rsidR="00DF688C" w:rsidRDefault="00437954">
            <w:pPr>
              <w:pStyle w:val="TableParagraph"/>
              <w:tabs>
                <w:tab w:val="left" w:pos="1886"/>
              </w:tabs>
              <w:spacing w:before="118" w:line="463" w:lineRule="auto"/>
              <w:ind w:right="304"/>
              <w:rPr>
                <w:sz w:val="24"/>
              </w:rPr>
            </w:pPr>
            <w:r>
              <w:rPr>
                <w:spacing w:val="-2"/>
                <w:sz w:val="24"/>
              </w:rPr>
              <w:t>Subject</w:t>
            </w:r>
            <w:r>
              <w:rPr>
                <w:sz w:val="24"/>
              </w:rPr>
              <w:tab/>
            </w:r>
            <w:r>
              <w:rPr>
                <w:spacing w:val="-39"/>
                <w:sz w:val="24"/>
              </w:rPr>
              <w:t xml:space="preserve"> </w:t>
            </w:r>
            <w:r>
              <w:rPr>
                <w:sz w:val="24"/>
              </w:rPr>
              <w:t>:</w:t>
            </w:r>
            <w:r>
              <w:rPr>
                <w:spacing w:val="-10"/>
                <w:sz w:val="24"/>
              </w:rPr>
              <w:t xml:space="preserve"> </w:t>
            </w:r>
            <w:r>
              <w:rPr>
                <w:sz w:val="24"/>
              </w:rPr>
              <w:t>16</w:t>
            </w:r>
            <w:r>
              <w:rPr>
                <w:spacing w:val="-6"/>
                <w:sz w:val="24"/>
              </w:rPr>
              <w:t xml:space="preserve"> </w:t>
            </w:r>
            <w:r>
              <w:rPr>
                <w:sz w:val="24"/>
              </w:rPr>
              <w:t>Years</w:t>
            </w:r>
            <w:r>
              <w:rPr>
                <w:spacing w:val="-5"/>
                <w:sz w:val="24"/>
              </w:rPr>
              <w:t xml:space="preserve"> </w:t>
            </w:r>
            <w:r>
              <w:rPr>
                <w:sz w:val="24"/>
              </w:rPr>
              <w:t>Old</w:t>
            </w:r>
            <w:r>
              <w:rPr>
                <w:spacing w:val="-6"/>
                <w:sz w:val="24"/>
              </w:rPr>
              <w:t xml:space="preserve"> </w:t>
            </w:r>
            <w:r>
              <w:rPr>
                <w:sz w:val="24"/>
              </w:rPr>
              <w:t>-</w:t>
            </w:r>
            <w:r>
              <w:rPr>
                <w:spacing w:val="-7"/>
                <w:sz w:val="24"/>
              </w:rPr>
              <w:t xml:space="preserve"> </w:t>
            </w:r>
            <w:r>
              <w:rPr>
                <w:sz w:val="24"/>
              </w:rPr>
              <w:t>Additional</w:t>
            </w:r>
            <w:r>
              <w:rPr>
                <w:spacing w:val="-6"/>
                <w:sz w:val="24"/>
              </w:rPr>
              <w:t xml:space="preserve"> </w:t>
            </w:r>
            <w:r>
              <w:rPr>
                <w:sz w:val="24"/>
              </w:rPr>
              <w:t xml:space="preserve">Mathematics </w:t>
            </w:r>
            <w:r>
              <w:rPr>
                <w:spacing w:val="-4"/>
                <w:sz w:val="24"/>
              </w:rPr>
              <w:t>Day</w:t>
            </w:r>
            <w:r>
              <w:rPr>
                <w:sz w:val="24"/>
              </w:rPr>
              <w:tab/>
              <w:t>: Monday: 8pm-10pm</w:t>
            </w:r>
          </w:p>
          <w:p w:rsidR="00DF688C" w:rsidRDefault="00437954">
            <w:pPr>
              <w:pStyle w:val="TableParagraph"/>
              <w:spacing w:before="3"/>
              <w:rPr>
                <w:sz w:val="24"/>
              </w:rPr>
            </w:pPr>
            <w:r>
              <w:rPr>
                <w:sz w:val="24"/>
              </w:rPr>
              <w:t>Teacher</w:t>
            </w:r>
            <w:r>
              <w:rPr>
                <w:spacing w:val="-4"/>
                <w:sz w:val="24"/>
              </w:rPr>
              <w:t xml:space="preserve"> </w:t>
            </w:r>
            <w:r>
              <w:rPr>
                <w:sz w:val="24"/>
              </w:rPr>
              <w:t>Assigned</w:t>
            </w:r>
            <w:r>
              <w:rPr>
                <w:spacing w:val="-1"/>
                <w:sz w:val="24"/>
              </w:rPr>
              <w:t xml:space="preserve"> </w:t>
            </w:r>
            <w:r>
              <w:rPr>
                <w:sz w:val="24"/>
              </w:rPr>
              <w:t>:</w:t>
            </w:r>
            <w:r>
              <w:rPr>
                <w:spacing w:val="-3"/>
                <w:sz w:val="24"/>
              </w:rPr>
              <w:t xml:space="preserve"> </w:t>
            </w:r>
            <w:proofErr w:type="spellStart"/>
            <w:r>
              <w:rPr>
                <w:sz w:val="24"/>
              </w:rPr>
              <w:t>Izara</w:t>
            </w:r>
            <w:proofErr w:type="spellEnd"/>
            <w:r>
              <w:rPr>
                <w:spacing w:val="-2"/>
                <w:sz w:val="24"/>
              </w:rPr>
              <w:t xml:space="preserve"> </w:t>
            </w:r>
            <w:proofErr w:type="spellStart"/>
            <w:r>
              <w:rPr>
                <w:sz w:val="24"/>
              </w:rPr>
              <w:t>Afeera</w:t>
            </w:r>
            <w:proofErr w:type="spellEnd"/>
            <w:r>
              <w:rPr>
                <w:spacing w:val="-3"/>
                <w:sz w:val="24"/>
              </w:rPr>
              <w:t xml:space="preserve"> </w:t>
            </w:r>
            <w:proofErr w:type="spellStart"/>
            <w:r>
              <w:rPr>
                <w:spacing w:val="-2"/>
                <w:sz w:val="24"/>
              </w:rPr>
              <w:t>Izudin</w:t>
            </w:r>
            <w:proofErr w:type="spellEnd"/>
          </w:p>
          <w:p w:rsidR="00DF688C" w:rsidRDefault="00DF688C">
            <w:pPr>
              <w:pStyle w:val="TableParagraph"/>
              <w:spacing w:before="0"/>
              <w:ind w:left="0"/>
              <w:rPr>
                <w:b/>
                <w:sz w:val="26"/>
              </w:rPr>
            </w:pPr>
          </w:p>
          <w:p w:rsidR="00DF688C" w:rsidRDefault="00DF688C">
            <w:pPr>
              <w:pStyle w:val="TableParagraph"/>
              <w:spacing w:before="0"/>
              <w:ind w:left="0"/>
              <w:rPr>
                <w:b/>
                <w:sz w:val="26"/>
              </w:rPr>
            </w:pPr>
          </w:p>
          <w:p w:rsidR="00DF688C" w:rsidRDefault="00437954">
            <w:pPr>
              <w:pStyle w:val="TableParagraph"/>
              <w:tabs>
                <w:tab w:val="left" w:pos="1907"/>
              </w:tabs>
              <w:spacing w:before="194"/>
              <w:rPr>
                <w:sz w:val="24"/>
              </w:rPr>
            </w:pPr>
            <w:r>
              <w:rPr>
                <w:spacing w:val="-2"/>
                <w:sz w:val="24"/>
              </w:rPr>
              <w:t>Subject</w:t>
            </w:r>
            <w:r>
              <w:rPr>
                <w:sz w:val="24"/>
              </w:rPr>
              <w:tab/>
              <w:t>:</w:t>
            </w:r>
            <w:r>
              <w:rPr>
                <w:spacing w:val="-5"/>
                <w:sz w:val="24"/>
              </w:rPr>
              <w:t xml:space="preserve"> </w:t>
            </w:r>
            <w:r>
              <w:rPr>
                <w:sz w:val="24"/>
              </w:rPr>
              <w:t>17</w:t>
            </w:r>
            <w:r>
              <w:rPr>
                <w:spacing w:val="-1"/>
                <w:sz w:val="24"/>
              </w:rPr>
              <w:t xml:space="preserve"> </w:t>
            </w:r>
            <w:r>
              <w:rPr>
                <w:sz w:val="24"/>
              </w:rPr>
              <w:t>Years</w:t>
            </w:r>
            <w:r>
              <w:rPr>
                <w:spacing w:val="1"/>
                <w:sz w:val="24"/>
              </w:rPr>
              <w:t xml:space="preserve"> </w:t>
            </w:r>
            <w:r>
              <w:rPr>
                <w:sz w:val="24"/>
              </w:rPr>
              <w:t>Old</w:t>
            </w:r>
            <w:r>
              <w:rPr>
                <w:spacing w:val="-1"/>
                <w:sz w:val="24"/>
              </w:rPr>
              <w:t xml:space="preserve"> </w:t>
            </w:r>
            <w:r>
              <w:rPr>
                <w:sz w:val="24"/>
              </w:rPr>
              <w:t>-</w:t>
            </w:r>
            <w:r>
              <w:rPr>
                <w:spacing w:val="-2"/>
                <w:sz w:val="24"/>
              </w:rPr>
              <w:t xml:space="preserve"> </w:t>
            </w:r>
            <w:r>
              <w:rPr>
                <w:sz w:val="24"/>
              </w:rPr>
              <w:t xml:space="preserve">Additional </w:t>
            </w:r>
            <w:r>
              <w:rPr>
                <w:spacing w:val="-2"/>
                <w:sz w:val="24"/>
              </w:rPr>
              <w:t>Mathematics</w:t>
            </w:r>
          </w:p>
        </w:tc>
        <w:tc>
          <w:tcPr>
            <w:tcW w:w="3421" w:type="dxa"/>
          </w:tcPr>
          <w:p w:rsidR="00DF688C" w:rsidRDefault="00437954">
            <w:pPr>
              <w:pStyle w:val="TableParagraph"/>
              <w:spacing w:before="118" w:line="360" w:lineRule="auto"/>
              <w:ind w:left="108"/>
              <w:rPr>
                <w:sz w:val="24"/>
              </w:rPr>
            </w:pPr>
            <w:r>
              <w:rPr>
                <w:sz w:val="24"/>
              </w:rPr>
              <w:t>Display</w:t>
            </w:r>
            <w:r>
              <w:rPr>
                <w:spacing w:val="-10"/>
                <w:sz w:val="24"/>
              </w:rPr>
              <w:t xml:space="preserve"> </w:t>
            </w:r>
            <w:r>
              <w:rPr>
                <w:sz w:val="24"/>
              </w:rPr>
              <w:t>“Teacher</w:t>
            </w:r>
            <w:r>
              <w:rPr>
                <w:spacing w:val="-7"/>
                <w:sz w:val="24"/>
              </w:rPr>
              <w:t xml:space="preserve"> </w:t>
            </w:r>
            <w:r>
              <w:rPr>
                <w:sz w:val="24"/>
              </w:rPr>
              <w:t>cannot</w:t>
            </w:r>
            <w:r>
              <w:rPr>
                <w:spacing w:val="-9"/>
                <w:sz w:val="24"/>
              </w:rPr>
              <w:t xml:space="preserve"> </w:t>
            </w:r>
            <w:r>
              <w:rPr>
                <w:sz w:val="24"/>
              </w:rPr>
              <w:t>teach</w:t>
            </w:r>
            <w:r>
              <w:rPr>
                <w:spacing w:val="-7"/>
                <w:sz w:val="24"/>
              </w:rPr>
              <w:t xml:space="preserve"> </w:t>
            </w:r>
            <w:r>
              <w:rPr>
                <w:sz w:val="24"/>
              </w:rPr>
              <w:t>in the same day and time.”</w:t>
            </w:r>
          </w:p>
        </w:tc>
        <w:tc>
          <w:tcPr>
            <w:tcW w:w="1741" w:type="dxa"/>
          </w:tcPr>
          <w:p w:rsidR="00DF688C" w:rsidRDefault="00437954">
            <w:pPr>
              <w:pStyle w:val="TableParagraph"/>
              <w:spacing w:before="118"/>
              <w:rPr>
                <w:sz w:val="24"/>
              </w:rPr>
            </w:pPr>
            <w:r>
              <w:rPr>
                <w:spacing w:val="-2"/>
                <w:sz w:val="24"/>
              </w:rPr>
              <w:t>Success</w:t>
            </w:r>
          </w:p>
        </w:tc>
      </w:tr>
    </w:tbl>
    <w:p w:rsidR="00DF688C" w:rsidRDefault="00DF688C">
      <w:pPr>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6155"/>
        <w:gridCol w:w="3421"/>
        <w:gridCol w:w="1741"/>
      </w:tblGrid>
      <w:tr w:rsidR="00DF688C">
        <w:trPr>
          <w:trHeight w:val="1067"/>
        </w:trPr>
        <w:tc>
          <w:tcPr>
            <w:tcW w:w="2052" w:type="dxa"/>
          </w:tcPr>
          <w:p w:rsidR="00DF688C" w:rsidRDefault="00DF688C">
            <w:pPr>
              <w:pStyle w:val="TableParagraph"/>
              <w:spacing w:before="0"/>
              <w:ind w:left="0"/>
              <w:rPr>
                <w:sz w:val="24"/>
              </w:rPr>
            </w:pPr>
          </w:p>
        </w:tc>
        <w:tc>
          <w:tcPr>
            <w:tcW w:w="6155" w:type="dxa"/>
          </w:tcPr>
          <w:p w:rsidR="00DF688C" w:rsidRDefault="00437954">
            <w:pPr>
              <w:pStyle w:val="TableParagraph"/>
              <w:tabs>
                <w:tab w:val="left" w:pos="1886"/>
              </w:tabs>
              <w:spacing w:before="0" w:line="275" w:lineRule="exact"/>
              <w:rPr>
                <w:sz w:val="24"/>
              </w:rPr>
            </w:pPr>
            <w:r>
              <w:rPr>
                <w:spacing w:val="-5"/>
                <w:sz w:val="24"/>
              </w:rPr>
              <w:t>Day</w:t>
            </w:r>
            <w:r>
              <w:rPr>
                <w:sz w:val="24"/>
              </w:rPr>
              <w:tab/>
              <w:t>:</w:t>
            </w:r>
            <w:r>
              <w:rPr>
                <w:spacing w:val="-5"/>
                <w:sz w:val="24"/>
              </w:rPr>
              <w:t xml:space="preserve"> </w:t>
            </w:r>
            <w:r>
              <w:rPr>
                <w:sz w:val="24"/>
              </w:rPr>
              <w:t>Monday: 8pm-</w:t>
            </w:r>
            <w:r>
              <w:rPr>
                <w:spacing w:val="-4"/>
                <w:sz w:val="24"/>
              </w:rPr>
              <w:t>10pm</w:t>
            </w:r>
          </w:p>
          <w:p w:rsidR="00DF688C" w:rsidRDefault="00DF688C">
            <w:pPr>
              <w:pStyle w:val="TableParagraph"/>
              <w:spacing w:before="6"/>
              <w:ind w:left="0"/>
              <w:rPr>
                <w:b/>
              </w:rPr>
            </w:pPr>
          </w:p>
          <w:p w:rsidR="00DF688C" w:rsidRDefault="00437954">
            <w:pPr>
              <w:pStyle w:val="TableParagraph"/>
              <w:spacing w:before="0"/>
              <w:rPr>
                <w:sz w:val="24"/>
              </w:rPr>
            </w:pPr>
            <w:r>
              <w:rPr>
                <w:sz w:val="24"/>
              </w:rPr>
              <w:t>Teacher</w:t>
            </w:r>
            <w:r>
              <w:rPr>
                <w:spacing w:val="-4"/>
                <w:sz w:val="24"/>
              </w:rPr>
              <w:t xml:space="preserve"> </w:t>
            </w:r>
            <w:r>
              <w:rPr>
                <w:sz w:val="24"/>
              </w:rPr>
              <w:t>Assigned</w:t>
            </w:r>
            <w:r>
              <w:rPr>
                <w:spacing w:val="-1"/>
                <w:sz w:val="24"/>
              </w:rPr>
              <w:t xml:space="preserve"> </w:t>
            </w:r>
            <w:r>
              <w:rPr>
                <w:sz w:val="24"/>
              </w:rPr>
              <w:t>:</w:t>
            </w:r>
            <w:r>
              <w:rPr>
                <w:spacing w:val="-3"/>
                <w:sz w:val="24"/>
              </w:rPr>
              <w:t xml:space="preserve"> </w:t>
            </w:r>
            <w:proofErr w:type="spellStart"/>
            <w:r>
              <w:rPr>
                <w:sz w:val="24"/>
              </w:rPr>
              <w:t>Izara</w:t>
            </w:r>
            <w:proofErr w:type="spellEnd"/>
            <w:r>
              <w:rPr>
                <w:spacing w:val="-2"/>
                <w:sz w:val="24"/>
              </w:rPr>
              <w:t xml:space="preserve"> </w:t>
            </w:r>
            <w:proofErr w:type="spellStart"/>
            <w:r>
              <w:rPr>
                <w:sz w:val="24"/>
              </w:rPr>
              <w:t>Afeera</w:t>
            </w:r>
            <w:proofErr w:type="spellEnd"/>
            <w:r>
              <w:rPr>
                <w:spacing w:val="-3"/>
                <w:sz w:val="24"/>
              </w:rPr>
              <w:t xml:space="preserve"> </w:t>
            </w:r>
            <w:proofErr w:type="spellStart"/>
            <w:r>
              <w:rPr>
                <w:spacing w:val="-2"/>
                <w:sz w:val="24"/>
              </w:rPr>
              <w:t>Izudin</w:t>
            </w:r>
            <w:proofErr w:type="spellEnd"/>
          </w:p>
        </w:tc>
        <w:tc>
          <w:tcPr>
            <w:tcW w:w="3421" w:type="dxa"/>
          </w:tcPr>
          <w:p w:rsidR="00DF688C" w:rsidRDefault="00DF688C">
            <w:pPr>
              <w:pStyle w:val="TableParagraph"/>
              <w:spacing w:before="0"/>
              <w:ind w:left="0"/>
              <w:rPr>
                <w:sz w:val="24"/>
              </w:rPr>
            </w:pPr>
          </w:p>
        </w:tc>
        <w:tc>
          <w:tcPr>
            <w:tcW w:w="1741" w:type="dxa"/>
          </w:tcPr>
          <w:p w:rsidR="00DF688C" w:rsidRDefault="00DF688C">
            <w:pPr>
              <w:pStyle w:val="TableParagraph"/>
              <w:spacing w:before="0"/>
              <w:ind w:left="0"/>
              <w:rPr>
                <w:sz w:val="24"/>
              </w:rPr>
            </w:pPr>
          </w:p>
        </w:tc>
      </w:tr>
      <w:tr w:rsidR="00DF688C">
        <w:trPr>
          <w:trHeight w:val="1722"/>
        </w:trPr>
        <w:tc>
          <w:tcPr>
            <w:tcW w:w="2052" w:type="dxa"/>
          </w:tcPr>
          <w:p w:rsidR="00DF688C" w:rsidRDefault="00437954">
            <w:pPr>
              <w:pStyle w:val="TableParagraph"/>
              <w:spacing w:before="118"/>
              <w:ind w:left="530" w:right="521"/>
              <w:jc w:val="center"/>
              <w:rPr>
                <w:sz w:val="24"/>
              </w:rPr>
            </w:pPr>
            <w:r>
              <w:rPr>
                <w:spacing w:val="-2"/>
                <w:sz w:val="24"/>
              </w:rPr>
              <w:t>TC16.002</w:t>
            </w:r>
          </w:p>
        </w:tc>
        <w:tc>
          <w:tcPr>
            <w:tcW w:w="6155" w:type="dxa"/>
          </w:tcPr>
          <w:p w:rsidR="00DF688C" w:rsidRDefault="00437954">
            <w:pPr>
              <w:pStyle w:val="TableParagraph"/>
              <w:tabs>
                <w:tab w:val="left" w:pos="1907"/>
              </w:tabs>
              <w:spacing w:before="118"/>
              <w:rPr>
                <w:sz w:val="24"/>
              </w:rPr>
            </w:pPr>
            <w:r>
              <w:rPr>
                <w:spacing w:val="-2"/>
                <w:sz w:val="24"/>
              </w:rPr>
              <w:t>Subject</w:t>
            </w:r>
            <w:r>
              <w:rPr>
                <w:sz w:val="24"/>
              </w:rPr>
              <w:tab/>
              <w:t>:</w:t>
            </w:r>
            <w:r>
              <w:rPr>
                <w:spacing w:val="-3"/>
                <w:sz w:val="24"/>
              </w:rPr>
              <w:t xml:space="preserve"> </w:t>
            </w:r>
            <w:r>
              <w:rPr>
                <w:sz w:val="24"/>
              </w:rPr>
              <w:t>17</w:t>
            </w:r>
            <w:r>
              <w:rPr>
                <w:spacing w:val="-1"/>
                <w:sz w:val="24"/>
              </w:rPr>
              <w:t xml:space="preserve"> </w:t>
            </w:r>
            <w:r>
              <w:rPr>
                <w:sz w:val="24"/>
              </w:rPr>
              <w:t>Years</w:t>
            </w:r>
            <w:r>
              <w:rPr>
                <w:spacing w:val="2"/>
                <w:sz w:val="24"/>
              </w:rPr>
              <w:t xml:space="preserve"> </w:t>
            </w:r>
            <w:r>
              <w:rPr>
                <w:sz w:val="24"/>
              </w:rPr>
              <w:t>Old</w:t>
            </w:r>
            <w:r>
              <w:rPr>
                <w:spacing w:val="-1"/>
                <w:sz w:val="24"/>
              </w:rPr>
              <w:t xml:space="preserve"> </w:t>
            </w:r>
            <w:r>
              <w:rPr>
                <w:sz w:val="24"/>
              </w:rPr>
              <w:t>-</w:t>
            </w:r>
            <w:r>
              <w:rPr>
                <w:spacing w:val="-1"/>
                <w:sz w:val="24"/>
              </w:rPr>
              <w:t xml:space="preserve"> </w:t>
            </w:r>
            <w:r>
              <w:rPr>
                <w:spacing w:val="-2"/>
                <w:sz w:val="24"/>
              </w:rPr>
              <w:t>Chemistry</w:t>
            </w:r>
          </w:p>
          <w:p w:rsidR="00DF688C" w:rsidRDefault="00437954">
            <w:pPr>
              <w:pStyle w:val="TableParagraph"/>
              <w:tabs>
                <w:tab w:val="left" w:pos="1886"/>
              </w:tabs>
              <w:spacing w:before="52" w:line="536" w:lineRule="exact"/>
              <w:ind w:right="1523"/>
              <w:rPr>
                <w:sz w:val="24"/>
              </w:rPr>
            </w:pPr>
            <w:r>
              <w:rPr>
                <w:spacing w:val="-4"/>
                <w:sz w:val="24"/>
              </w:rPr>
              <w:t>Day</w:t>
            </w:r>
            <w:r>
              <w:rPr>
                <w:sz w:val="24"/>
              </w:rPr>
              <w:tab/>
              <w:t>: Monday: 8pm-10pm Teacher</w:t>
            </w:r>
            <w:r>
              <w:rPr>
                <w:spacing w:val="-8"/>
                <w:sz w:val="24"/>
              </w:rPr>
              <w:t xml:space="preserve"> </w:t>
            </w:r>
            <w:r>
              <w:rPr>
                <w:sz w:val="24"/>
              </w:rPr>
              <w:t>Assigned</w:t>
            </w:r>
            <w:r>
              <w:rPr>
                <w:spacing w:val="-7"/>
                <w:sz w:val="24"/>
              </w:rPr>
              <w:t xml:space="preserve"> </w:t>
            </w:r>
            <w:r>
              <w:rPr>
                <w:sz w:val="24"/>
              </w:rPr>
              <w:t>:</w:t>
            </w:r>
            <w:r>
              <w:rPr>
                <w:spacing w:val="-9"/>
                <w:sz w:val="24"/>
              </w:rPr>
              <w:t xml:space="preserve"> </w:t>
            </w:r>
            <w:r>
              <w:rPr>
                <w:sz w:val="24"/>
              </w:rPr>
              <w:t>Muhammad</w:t>
            </w:r>
            <w:r>
              <w:rPr>
                <w:spacing w:val="-9"/>
                <w:sz w:val="24"/>
              </w:rPr>
              <w:t xml:space="preserve"> </w:t>
            </w:r>
            <w:proofErr w:type="spellStart"/>
            <w:r>
              <w:rPr>
                <w:sz w:val="24"/>
              </w:rPr>
              <w:t>Amirul</w:t>
            </w:r>
            <w:proofErr w:type="spellEnd"/>
            <w:r>
              <w:rPr>
                <w:spacing w:val="-9"/>
                <w:sz w:val="24"/>
              </w:rPr>
              <w:t xml:space="preserve"> </w:t>
            </w:r>
            <w:r>
              <w:rPr>
                <w:sz w:val="24"/>
              </w:rPr>
              <w:t>Sofian</w:t>
            </w:r>
          </w:p>
        </w:tc>
        <w:tc>
          <w:tcPr>
            <w:tcW w:w="3421" w:type="dxa"/>
          </w:tcPr>
          <w:p w:rsidR="00DF688C" w:rsidRDefault="00437954">
            <w:pPr>
              <w:pStyle w:val="TableParagraph"/>
              <w:tabs>
                <w:tab w:val="left" w:pos="1121"/>
                <w:tab w:val="left" w:pos="2271"/>
                <w:tab w:val="left" w:pos="2859"/>
              </w:tabs>
              <w:spacing w:before="118" w:line="360" w:lineRule="auto"/>
              <w:ind w:left="108" w:right="98"/>
              <w:rPr>
                <w:sz w:val="24"/>
              </w:rPr>
            </w:pPr>
            <w:r>
              <w:rPr>
                <w:spacing w:val="-2"/>
                <w:sz w:val="24"/>
              </w:rPr>
              <w:t>Display</w:t>
            </w:r>
            <w:r>
              <w:rPr>
                <w:sz w:val="24"/>
              </w:rPr>
              <w:tab/>
            </w:r>
            <w:r>
              <w:rPr>
                <w:spacing w:val="-2"/>
                <w:sz w:val="24"/>
              </w:rPr>
              <w:t>“Teacher</w:t>
            </w:r>
            <w:r>
              <w:rPr>
                <w:sz w:val="24"/>
              </w:rPr>
              <w:tab/>
            </w:r>
            <w:r>
              <w:rPr>
                <w:spacing w:val="-4"/>
                <w:sz w:val="24"/>
              </w:rPr>
              <w:t>has</w:t>
            </w:r>
            <w:r>
              <w:rPr>
                <w:sz w:val="24"/>
              </w:rPr>
              <w:tab/>
            </w:r>
            <w:r>
              <w:rPr>
                <w:spacing w:val="-4"/>
                <w:sz w:val="24"/>
              </w:rPr>
              <w:t xml:space="preserve">been </w:t>
            </w:r>
            <w:r>
              <w:rPr>
                <w:sz w:val="24"/>
              </w:rPr>
              <w:t>assigned successfully.”</w:t>
            </w:r>
          </w:p>
        </w:tc>
        <w:tc>
          <w:tcPr>
            <w:tcW w:w="1741" w:type="dxa"/>
          </w:tcPr>
          <w:p w:rsidR="00DF688C" w:rsidRDefault="00437954">
            <w:pPr>
              <w:pStyle w:val="TableParagraph"/>
              <w:spacing w:before="118"/>
              <w:rPr>
                <w:sz w:val="24"/>
              </w:rPr>
            </w:pPr>
            <w:r>
              <w:rPr>
                <w:spacing w:val="-2"/>
                <w:sz w:val="24"/>
              </w:rPr>
              <w:t>Success</w:t>
            </w:r>
          </w:p>
        </w:tc>
      </w:tr>
      <w:tr w:rsidR="00DF688C">
        <w:trPr>
          <w:trHeight w:val="3857"/>
        </w:trPr>
        <w:tc>
          <w:tcPr>
            <w:tcW w:w="2052" w:type="dxa"/>
          </w:tcPr>
          <w:p w:rsidR="00DF688C" w:rsidRDefault="00437954">
            <w:pPr>
              <w:pStyle w:val="TableParagraph"/>
              <w:ind w:left="530" w:right="521"/>
              <w:jc w:val="center"/>
              <w:rPr>
                <w:sz w:val="24"/>
              </w:rPr>
            </w:pPr>
            <w:r>
              <w:rPr>
                <w:spacing w:val="-2"/>
                <w:sz w:val="24"/>
              </w:rPr>
              <w:t>TC16.003</w:t>
            </w:r>
          </w:p>
        </w:tc>
        <w:tc>
          <w:tcPr>
            <w:tcW w:w="6155" w:type="dxa"/>
          </w:tcPr>
          <w:p w:rsidR="00DF688C" w:rsidRDefault="00437954">
            <w:pPr>
              <w:pStyle w:val="TableParagraph"/>
              <w:tabs>
                <w:tab w:val="left" w:pos="1907"/>
              </w:tabs>
              <w:rPr>
                <w:sz w:val="24"/>
              </w:rPr>
            </w:pPr>
            <w:r>
              <w:rPr>
                <w:spacing w:val="-2"/>
                <w:sz w:val="24"/>
              </w:rPr>
              <w:t>Subject</w:t>
            </w:r>
            <w:r>
              <w:rPr>
                <w:sz w:val="24"/>
              </w:rPr>
              <w:tab/>
              <w:t>:</w:t>
            </w:r>
            <w:r>
              <w:rPr>
                <w:spacing w:val="-5"/>
                <w:sz w:val="24"/>
              </w:rPr>
              <w:t xml:space="preserve"> </w:t>
            </w:r>
            <w:r>
              <w:rPr>
                <w:sz w:val="24"/>
              </w:rPr>
              <w:t>15</w:t>
            </w:r>
            <w:r>
              <w:rPr>
                <w:spacing w:val="-1"/>
                <w:sz w:val="24"/>
              </w:rPr>
              <w:t xml:space="preserve"> </w:t>
            </w:r>
            <w:r>
              <w:rPr>
                <w:sz w:val="24"/>
              </w:rPr>
              <w:t>Years</w:t>
            </w:r>
            <w:r>
              <w:rPr>
                <w:spacing w:val="2"/>
                <w:sz w:val="24"/>
              </w:rPr>
              <w:t xml:space="preserve"> </w:t>
            </w:r>
            <w:r>
              <w:rPr>
                <w:sz w:val="24"/>
              </w:rPr>
              <w:t>Old</w:t>
            </w:r>
            <w:r>
              <w:rPr>
                <w:spacing w:val="-1"/>
                <w:sz w:val="24"/>
              </w:rPr>
              <w:t xml:space="preserve"> </w:t>
            </w:r>
            <w:r>
              <w:rPr>
                <w:sz w:val="24"/>
              </w:rPr>
              <w:t>-</w:t>
            </w:r>
            <w:r>
              <w:rPr>
                <w:spacing w:val="-1"/>
                <w:sz w:val="24"/>
              </w:rPr>
              <w:t xml:space="preserve"> </w:t>
            </w:r>
            <w:r>
              <w:rPr>
                <w:spacing w:val="-2"/>
                <w:sz w:val="24"/>
              </w:rPr>
              <w:t>English</w:t>
            </w:r>
          </w:p>
          <w:p w:rsidR="00DF688C" w:rsidRDefault="00DF688C">
            <w:pPr>
              <w:pStyle w:val="TableParagraph"/>
              <w:spacing w:before="4"/>
              <w:ind w:left="0"/>
              <w:rPr>
                <w:b/>
              </w:rPr>
            </w:pPr>
          </w:p>
          <w:p w:rsidR="00DF688C" w:rsidRDefault="00437954">
            <w:pPr>
              <w:pStyle w:val="TableParagraph"/>
              <w:tabs>
                <w:tab w:val="left" w:pos="1886"/>
              </w:tabs>
              <w:spacing w:before="0" w:line="463" w:lineRule="auto"/>
              <w:ind w:right="1976"/>
              <w:rPr>
                <w:sz w:val="24"/>
              </w:rPr>
            </w:pPr>
            <w:r>
              <w:rPr>
                <w:spacing w:val="-4"/>
                <w:sz w:val="24"/>
              </w:rPr>
              <w:t>Day</w:t>
            </w:r>
            <w:r>
              <w:rPr>
                <w:sz w:val="24"/>
              </w:rPr>
              <w:tab/>
              <w:t>: Sunday: 10am-12pm Teacher</w:t>
            </w:r>
            <w:r>
              <w:rPr>
                <w:spacing w:val="-7"/>
                <w:sz w:val="24"/>
              </w:rPr>
              <w:t xml:space="preserve"> </w:t>
            </w:r>
            <w:r>
              <w:rPr>
                <w:sz w:val="24"/>
              </w:rPr>
              <w:t>Assigned</w:t>
            </w:r>
            <w:r>
              <w:rPr>
                <w:spacing w:val="-7"/>
                <w:sz w:val="24"/>
              </w:rPr>
              <w:t xml:space="preserve"> </w:t>
            </w:r>
            <w:r>
              <w:rPr>
                <w:sz w:val="24"/>
              </w:rPr>
              <w:t>:</w:t>
            </w:r>
            <w:r>
              <w:rPr>
                <w:spacing w:val="-8"/>
                <w:sz w:val="24"/>
              </w:rPr>
              <w:t xml:space="preserve"> </w:t>
            </w:r>
            <w:r>
              <w:rPr>
                <w:sz w:val="24"/>
              </w:rPr>
              <w:t>Raihana</w:t>
            </w:r>
            <w:r>
              <w:rPr>
                <w:spacing w:val="-9"/>
                <w:sz w:val="24"/>
              </w:rPr>
              <w:t xml:space="preserve"> </w:t>
            </w:r>
            <w:proofErr w:type="spellStart"/>
            <w:r>
              <w:rPr>
                <w:sz w:val="24"/>
              </w:rPr>
              <w:t>Balqis</w:t>
            </w:r>
            <w:proofErr w:type="spellEnd"/>
            <w:r>
              <w:rPr>
                <w:spacing w:val="-8"/>
                <w:sz w:val="24"/>
              </w:rPr>
              <w:t xml:space="preserve"> </w:t>
            </w:r>
            <w:r>
              <w:rPr>
                <w:sz w:val="24"/>
              </w:rPr>
              <w:t>Sofian</w:t>
            </w:r>
          </w:p>
          <w:p w:rsidR="00DF688C" w:rsidRDefault="00DF688C">
            <w:pPr>
              <w:pStyle w:val="TableParagraph"/>
              <w:spacing w:before="0"/>
              <w:ind w:left="0"/>
              <w:rPr>
                <w:b/>
                <w:sz w:val="26"/>
              </w:rPr>
            </w:pPr>
          </w:p>
          <w:p w:rsidR="00DF688C" w:rsidRDefault="00DF688C">
            <w:pPr>
              <w:pStyle w:val="TableParagraph"/>
              <w:spacing w:before="6"/>
              <w:ind w:left="0"/>
              <w:rPr>
                <w:b/>
                <w:sz w:val="20"/>
              </w:rPr>
            </w:pPr>
          </w:p>
          <w:p w:rsidR="00DF688C" w:rsidRDefault="00437954">
            <w:pPr>
              <w:pStyle w:val="TableParagraph"/>
              <w:tabs>
                <w:tab w:val="left" w:pos="1907"/>
              </w:tabs>
              <w:spacing w:before="0"/>
              <w:rPr>
                <w:sz w:val="24"/>
              </w:rPr>
            </w:pPr>
            <w:r>
              <w:rPr>
                <w:spacing w:val="-2"/>
                <w:sz w:val="24"/>
              </w:rPr>
              <w:t>Subject</w:t>
            </w:r>
            <w:r>
              <w:rPr>
                <w:sz w:val="24"/>
              </w:rPr>
              <w:tab/>
              <w:t>:</w:t>
            </w:r>
            <w:r>
              <w:rPr>
                <w:spacing w:val="-5"/>
                <w:sz w:val="24"/>
              </w:rPr>
              <w:t xml:space="preserve"> </w:t>
            </w:r>
            <w:r>
              <w:rPr>
                <w:sz w:val="24"/>
              </w:rPr>
              <w:t>17</w:t>
            </w:r>
            <w:r>
              <w:rPr>
                <w:spacing w:val="-1"/>
                <w:sz w:val="24"/>
              </w:rPr>
              <w:t xml:space="preserve"> </w:t>
            </w:r>
            <w:r>
              <w:rPr>
                <w:sz w:val="24"/>
              </w:rPr>
              <w:t>Years</w:t>
            </w:r>
            <w:r>
              <w:rPr>
                <w:spacing w:val="2"/>
                <w:sz w:val="24"/>
              </w:rPr>
              <w:t xml:space="preserve"> </w:t>
            </w:r>
            <w:r>
              <w:rPr>
                <w:sz w:val="24"/>
              </w:rPr>
              <w:t>Old</w:t>
            </w:r>
            <w:r>
              <w:rPr>
                <w:spacing w:val="-1"/>
                <w:sz w:val="24"/>
              </w:rPr>
              <w:t xml:space="preserve"> </w:t>
            </w:r>
            <w:r>
              <w:rPr>
                <w:sz w:val="24"/>
              </w:rPr>
              <w:t>-</w:t>
            </w:r>
            <w:r>
              <w:rPr>
                <w:spacing w:val="-1"/>
                <w:sz w:val="24"/>
              </w:rPr>
              <w:t xml:space="preserve"> </w:t>
            </w:r>
            <w:r>
              <w:rPr>
                <w:spacing w:val="-2"/>
                <w:sz w:val="24"/>
              </w:rPr>
              <w:t>English</w:t>
            </w:r>
          </w:p>
          <w:p w:rsidR="00DF688C" w:rsidRDefault="00437954">
            <w:pPr>
              <w:pStyle w:val="TableParagraph"/>
              <w:tabs>
                <w:tab w:val="left" w:pos="1886"/>
              </w:tabs>
              <w:spacing w:before="6" w:line="530" w:lineRule="atLeast"/>
              <w:ind w:right="1976"/>
              <w:rPr>
                <w:sz w:val="24"/>
              </w:rPr>
            </w:pPr>
            <w:r>
              <w:rPr>
                <w:spacing w:val="-4"/>
                <w:sz w:val="24"/>
              </w:rPr>
              <w:t>Day</w:t>
            </w:r>
            <w:r>
              <w:rPr>
                <w:sz w:val="24"/>
              </w:rPr>
              <w:tab/>
              <w:t>: Saturday: 8pm-10pm Teacher</w:t>
            </w:r>
            <w:r>
              <w:rPr>
                <w:spacing w:val="-7"/>
                <w:sz w:val="24"/>
              </w:rPr>
              <w:t xml:space="preserve"> </w:t>
            </w:r>
            <w:r>
              <w:rPr>
                <w:sz w:val="24"/>
              </w:rPr>
              <w:t>Assigned</w:t>
            </w:r>
            <w:r>
              <w:rPr>
                <w:spacing w:val="-7"/>
                <w:sz w:val="24"/>
              </w:rPr>
              <w:t xml:space="preserve"> </w:t>
            </w:r>
            <w:r>
              <w:rPr>
                <w:sz w:val="24"/>
              </w:rPr>
              <w:t>:</w:t>
            </w:r>
            <w:r>
              <w:rPr>
                <w:spacing w:val="-8"/>
                <w:sz w:val="24"/>
              </w:rPr>
              <w:t xml:space="preserve"> </w:t>
            </w:r>
            <w:r>
              <w:rPr>
                <w:sz w:val="24"/>
              </w:rPr>
              <w:t>Raihana</w:t>
            </w:r>
            <w:r>
              <w:rPr>
                <w:spacing w:val="-9"/>
                <w:sz w:val="24"/>
              </w:rPr>
              <w:t xml:space="preserve"> </w:t>
            </w:r>
            <w:proofErr w:type="spellStart"/>
            <w:r>
              <w:rPr>
                <w:sz w:val="24"/>
              </w:rPr>
              <w:t>Balqis</w:t>
            </w:r>
            <w:proofErr w:type="spellEnd"/>
            <w:r>
              <w:rPr>
                <w:spacing w:val="-8"/>
                <w:sz w:val="24"/>
              </w:rPr>
              <w:t xml:space="preserve"> </w:t>
            </w:r>
            <w:r>
              <w:rPr>
                <w:sz w:val="24"/>
              </w:rPr>
              <w:t>Sofian</w:t>
            </w:r>
          </w:p>
        </w:tc>
        <w:tc>
          <w:tcPr>
            <w:tcW w:w="3421" w:type="dxa"/>
          </w:tcPr>
          <w:p w:rsidR="00DF688C" w:rsidRDefault="00437954">
            <w:pPr>
              <w:pStyle w:val="TableParagraph"/>
              <w:tabs>
                <w:tab w:val="left" w:pos="1121"/>
                <w:tab w:val="left" w:pos="2271"/>
                <w:tab w:val="left" w:pos="2859"/>
              </w:tabs>
              <w:spacing w:line="360" w:lineRule="auto"/>
              <w:ind w:left="108" w:right="98"/>
              <w:rPr>
                <w:sz w:val="24"/>
              </w:rPr>
            </w:pPr>
            <w:r>
              <w:rPr>
                <w:spacing w:val="-2"/>
                <w:sz w:val="24"/>
              </w:rPr>
              <w:t>Display</w:t>
            </w:r>
            <w:r>
              <w:rPr>
                <w:sz w:val="24"/>
              </w:rPr>
              <w:tab/>
            </w:r>
            <w:r>
              <w:rPr>
                <w:spacing w:val="-2"/>
                <w:sz w:val="24"/>
              </w:rPr>
              <w:t>“Teacher</w:t>
            </w:r>
            <w:r>
              <w:rPr>
                <w:sz w:val="24"/>
              </w:rPr>
              <w:tab/>
            </w:r>
            <w:r>
              <w:rPr>
                <w:spacing w:val="-4"/>
                <w:sz w:val="24"/>
              </w:rPr>
              <w:t>has</w:t>
            </w:r>
            <w:r>
              <w:rPr>
                <w:sz w:val="24"/>
              </w:rPr>
              <w:tab/>
            </w:r>
            <w:r>
              <w:rPr>
                <w:spacing w:val="-4"/>
                <w:sz w:val="24"/>
              </w:rPr>
              <w:t xml:space="preserve">been </w:t>
            </w:r>
            <w:r>
              <w:rPr>
                <w:sz w:val="24"/>
              </w:rPr>
              <w:t>assigned successfully.”</w:t>
            </w:r>
          </w:p>
        </w:tc>
        <w:tc>
          <w:tcPr>
            <w:tcW w:w="1741" w:type="dxa"/>
          </w:tcPr>
          <w:p w:rsidR="00DF688C" w:rsidRDefault="00437954">
            <w:pPr>
              <w:pStyle w:val="TableParagraph"/>
              <w:rPr>
                <w:sz w:val="24"/>
              </w:rPr>
            </w:pPr>
            <w:r>
              <w:rPr>
                <w:spacing w:val="-2"/>
                <w:sz w:val="24"/>
              </w:rPr>
              <w:t>Success</w:t>
            </w:r>
          </w:p>
        </w:tc>
      </w:tr>
    </w:tbl>
    <w:p w:rsidR="00DF688C" w:rsidRDefault="00DF688C">
      <w:pPr>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6173"/>
        <w:gridCol w:w="3403"/>
        <w:gridCol w:w="1741"/>
      </w:tblGrid>
      <w:tr w:rsidR="00DF688C">
        <w:trPr>
          <w:trHeight w:val="653"/>
        </w:trPr>
        <w:tc>
          <w:tcPr>
            <w:tcW w:w="2052"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17" w:type="dxa"/>
            <w:gridSpan w:val="3"/>
          </w:tcPr>
          <w:p w:rsidR="00DF688C" w:rsidRDefault="00437954">
            <w:pPr>
              <w:pStyle w:val="TableParagraph"/>
              <w:rPr>
                <w:sz w:val="24"/>
              </w:rPr>
            </w:pPr>
            <w:r>
              <w:rPr>
                <w:spacing w:val="-2"/>
                <w:sz w:val="24"/>
              </w:rPr>
              <w:t>T1.017</w:t>
            </w:r>
          </w:p>
        </w:tc>
      </w:tr>
      <w:tr w:rsidR="00DF688C">
        <w:trPr>
          <w:trHeight w:val="653"/>
        </w:trPr>
        <w:tc>
          <w:tcPr>
            <w:tcW w:w="2052" w:type="dxa"/>
            <w:shd w:val="clear" w:color="auto" w:fill="E7E6E6"/>
          </w:tcPr>
          <w:p w:rsidR="00DF688C" w:rsidRDefault="00437954">
            <w:pPr>
              <w:pStyle w:val="TableParagraph"/>
              <w:rPr>
                <w:b/>
                <w:sz w:val="24"/>
              </w:rPr>
            </w:pPr>
            <w:r>
              <w:rPr>
                <w:b/>
                <w:spacing w:val="-2"/>
                <w:sz w:val="24"/>
              </w:rPr>
              <w:t>Actor</w:t>
            </w:r>
          </w:p>
        </w:tc>
        <w:tc>
          <w:tcPr>
            <w:tcW w:w="11317" w:type="dxa"/>
            <w:gridSpan w:val="3"/>
          </w:tcPr>
          <w:p w:rsidR="00DF688C" w:rsidRDefault="00437954">
            <w:pPr>
              <w:pStyle w:val="TableParagraph"/>
              <w:rPr>
                <w:sz w:val="24"/>
              </w:rPr>
            </w:pPr>
            <w:r>
              <w:rPr>
                <w:spacing w:val="-2"/>
                <w:sz w:val="24"/>
              </w:rPr>
              <w:t>Admin</w:t>
            </w:r>
          </w:p>
        </w:tc>
      </w:tr>
      <w:tr w:rsidR="00DF688C">
        <w:trPr>
          <w:trHeight w:val="653"/>
        </w:trPr>
        <w:tc>
          <w:tcPr>
            <w:tcW w:w="2052" w:type="dxa"/>
            <w:shd w:val="clear" w:color="auto" w:fill="E7E6E6"/>
          </w:tcPr>
          <w:p w:rsidR="00DF688C" w:rsidRDefault="00437954">
            <w:pPr>
              <w:pStyle w:val="TableParagraph"/>
              <w:spacing w:before="118"/>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6173" w:type="dxa"/>
            <w:shd w:val="clear" w:color="auto" w:fill="E7E6E6"/>
          </w:tcPr>
          <w:p w:rsidR="00DF688C" w:rsidRDefault="00437954">
            <w:pPr>
              <w:pStyle w:val="TableParagraph"/>
              <w:spacing w:before="118"/>
              <w:rPr>
                <w:b/>
                <w:sz w:val="24"/>
              </w:rPr>
            </w:pPr>
            <w:r>
              <w:rPr>
                <w:b/>
                <w:sz w:val="24"/>
              </w:rPr>
              <w:t>Test</w:t>
            </w:r>
            <w:r>
              <w:rPr>
                <w:b/>
                <w:spacing w:val="-4"/>
                <w:sz w:val="24"/>
              </w:rPr>
              <w:t xml:space="preserve"> </w:t>
            </w:r>
            <w:r>
              <w:rPr>
                <w:b/>
                <w:sz w:val="24"/>
              </w:rPr>
              <w:t xml:space="preserve">Case </w:t>
            </w:r>
            <w:r>
              <w:rPr>
                <w:b/>
                <w:spacing w:val="-4"/>
                <w:sz w:val="24"/>
              </w:rPr>
              <w:t>Data</w:t>
            </w:r>
          </w:p>
        </w:tc>
        <w:tc>
          <w:tcPr>
            <w:tcW w:w="3403" w:type="dxa"/>
            <w:shd w:val="clear" w:color="auto" w:fill="E7E6E6"/>
          </w:tcPr>
          <w:p w:rsidR="00DF688C" w:rsidRDefault="00437954">
            <w:pPr>
              <w:pStyle w:val="TableParagraph"/>
              <w:spacing w:before="118"/>
              <w:rPr>
                <w:b/>
                <w:sz w:val="24"/>
              </w:rPr>
            </w:pPr>
            <w:r>
              <w:rPr>
                <w:b/>
                <w:sz w:val="24"/>
              </w:rPr>
              <w:t>Expected</w:t>
            </w:r>
            <w:r>
              <w:rPr>
                <w:b/>
                <w:spacing w:val="-4"/>
                <w:sz w:val="24"/>
              </w:rPr>
              <w:t xml:space="preserve"> </w:t>
            </w:r>
            <w:r>
              <w:rPr>
                <w:b/>
                <w:spacing w:val="-2"/>
                <w:sz w:val="24"/>
              </w:rPr>
              <w:t>Result</w:t>
            </w:r>
          </w:p>
        </w:tc>
        <w:tc>
          <w:tcPr>
            <w:tcW w:w="1741" w:type="dxa"/>
            <w:shd w:val="clear" w:color="auto" w:fill="E7E6E6"/>
          </w:tcPr>
          <w:p w:rsidR="00DF688C" w:rsidRDefault="00437954">
            <w:pPr>
              <w:pStyle w:val="TableParagraph"/>
              <w:spacing w:before="118"/>
              <w:rPr>
                <w:b/>
                <w:sz w:val="24"/>
              </w:rPr>
            </w:pPr>
            <w:r>
              <w:rPr>
                <w:b/>
                <w:spacing w:val="-2"/>
                <w:sz w:val="24"/>
              </w:rPr>
              <w:t>Status</w:t>
            </w:r>
          </w:p>
        </w:tc>
      </w:tr>
      <w:tr w:rsidR="00DF688C">
        <w:trPr>
          <w:trHeight w:val="1068"/>
        </w:trPr>
        <w:tc>
          <w:tcPr>
            <w:tcW w:w="2052" w:type="dxa"/>
          </w:tcPr>
          <w:p w:rsidR="00DF688C" w:rsidRDefault="00437954">
            <w:pPr>
              <w:pStyle w:val="TableParagraph"/>
              <w:ind w:left="542"/>
              <w:rPr>
                <w:sz w:val="24"/>
              </w:rPr>
            </w:pPr>
            <w:r>
              <w:rPr>
                <w:spacing w:val="-2"/>
                <w:sz w:val="24"/>
              </w:rPr>
              <w:t>TC17.001</w:t>
            </w:r>
          </w:p>
        </w:tc>
        <w:tc>
          <w:tcPr>
            <w:tcW w:w="6173" w:type="dxa"/>
          </w:tcPr>
          <w:p w:rsidR="00DF688C" w:rsidRDefault="00437954">
            <w:pPr>
              <w:pStyle w:val="TableParagraph"/>
              <w:rPr>
                <w:sz w:val="24"/>
              </w:rPr>
            </w:pPr>
            <w:r>
              <w:rPr>
                <w:sz w:val="24"/>
              </w:rPr>
              <w:t>Action</w:t>
            </w:r>
            <w:r>
              <w:rPr>
                <w:spacing w:val="-2"/>
                <w:sz w:val="24"/>
              </w:rPr>
              <w:t xml:space="preserve"> </w:t>
            </w:r>
            <w:r>
              <w:rPr>
                <w:sz w:val="24"/>
              </w:rPr>
              <w:t>:</w:t>
            </w:r>
            <w:r>
              <w:rPr>
                <w:spacing w:val="-1"/>
                <w:sz w:val="24"/>
              </w:rPr>
              <w:t xml:space="preserve"> </w:t>
            </w:r>
            <w:r>
              <w:rPr>
                <w:sz w:val="24"/>
              </w:rPr>
              <w:t>(Click</w:t>
            </w:r>
            <w:r>
              <w:rPr>
                <w:spacing w:val="-1"/>
                <w:sz w:val="24"/>
              </w:rPr>
              <w:t xml:space="preserve"> </w:t>
            </w:r>
            <w:r>
              <w:rPr>
                <w:sz w:val="24"/>
              </w:rPr>
              <w:t>Remove</w:t>
            </w:r>
            <w:r>
              <w:rPr>
                <w:spacing w:val="-2"/>
                <w:sz w:val="24"/>
              </w:rPr>
              <w:t xml:space="preserve"> Button)</w:t>
            </w:r>
          </w:p>
        </w:tc>
        <w:tc>
          <w:tcPr>
            <w:tcW w:w="3403" w:type="dxa"/>
          </w:tcPr>
          <w:p w:rsidR="00DF688C" w:rsidRDefault="00437954">
            <w:pPr>
              <w:pStyle w:val="TableParagraph"/>
              <w:spacing w:line="360" w:lineRule="auto"/>
              <w:ind w:right="20"/>
              <w:rPr>
                <w:sz w:val="24"/>
              </w:rPr>
            </w:pPr>
            <w:r>
              <w:rPr>
                <w:sz w:val="24"/>
              </w:rPr>
              <w:t>Display “Are you sure you want to delete? (OK/Cancel) ”.</w:t>
            </w:r>
          </w:p>
        </w:tc>
        <w:tc>
          <w:tcPr>
            <w:tcW w:w="1741" w:type="dxa"/>
          </w:tcPr>
          <w:p w:rsidR="00DF688C" w:rsidRDefault="00437954">
            <w:pPr>
              <w:pStyle w:val="TableParagraph"/>
              <w:rPr>
                <w:sz w:val="24"/>
              </w:rPr>
            </w:pPr>
            <w:r>
              <w:rPr>
                <w:spacing w:val="-2"/>
                <w:sz w:val="24"/>
              </w:rPr>
              <w:t>Success</w:t>
            </w:r>
          </w:p>
        </w:tc>
      </w:tr>
      <w:tr w:rsidR="00DF688C">
        <w:trPr>
          <w:trHeight w:val="1067"/>
        </w:trPr>
        <w:tc>
          <w:tcPr>
            <w:tcW w:w="2052" w:type="dxa"/>
          </w:tcPr>
          <w:p w:rsidR="00DF688C" w:rsidRDefault="00437954">
            <w:pPr>
              <w:pStyle w:val="TableParagraph"/>
              <w:spacing w:before="118"/>
              <w:ind w:left="542"/>
              <w:rPr>
                <w:sz w:val="24"/>
              </w:rPr>
            </w:pPr>
            <w:r>
              <w:rPr>
                <w:spacing w:val="-2"/>
                <w:sz w:val="24"/>
              </w:rPr>
              <w:t>TC17.002</w:t>
            </w:r>
          </w:p>
        </w:tc>
        <w:tc>
          <w:tcPr>
            <w:tcW w:w="6173" w:type="dxa"/>
          </w:tcPr>
          <w:p w:rsidR="00DF688C" w:rsidRDefault="00437954">
            <w:pPr>
              <w:pStyle w:val="TableParagraph"/>
              <w:spacing w:before="118" w:line="360" w:lineRule="auto"/>
              <w:rPr>
                <w:sz w:val="24"/>
              </w:rPr>
            </w:pPr>
            <w:r>
              <w:rPr>
                <w:sz w:val="24"/>
              </w:rPr>
              <w:t>Click the “OK” button after the message “Are you sure you</w:t>
            </w:r>
            <w:r>
              <w:rPr>
                <w:spacing w:val="40"/>
                <w:sz w:val="24"/>
              </w:rPr>
              <w:t xml:space="preserve"> </w:t>
            </w:r>
            <w:r>
              <w:rPr>
                <w:sz w:val="24"/>
              </w:rPr>
              <w:t>want to delete? (OK/Cancel)”</w:t>
            </w:r>
            <w:r>
              <w:rPr>
                <w:spacing w:val="40"/>
                <w:sz w:val="24"/>
              </w:rPr>
              <w:t xml:space="preserve"> </w:t>
            </w:r>
            <w:r>
              <w:rPr>
                <w:sz w:val="24"/>
              </w:rPr>
              <w:t>appeared.</w:t>
            </w:r>
          </w:p>
        </w:tc>
        <w:tc>
          <w:tcPr>
            <w:tcW w:w="3403" w:type="dxa"/>
          </w:tcPr>
          <w:p w:rsidR="00DF688C" w:rsidRDefault="00437954">
            <w:pPr>
              <w:pStyle w:val="TableParagraph"/>
              <w:spacing w:before="118" w:line="360" w:lineRule="auto"/>
              <w:rPr>
                <w:sz w:val="24"/>
              </w:rPr>
            </w:pPr>
            <w:r>
              <w:rPr>
                <w:sz w:val="24"/>
              </w:rPr>
              <w:t>Display</w:t>
            </w:r>
            <w:r>
              <w:rPr>
                <w:spacing w:val="26"/>
                <w:sz w:val="24"/>
              </w:rPr>
              <w:t xml:space="preserve"> </w:t>
            </w:r>
            <w:r>
              <w:rPr>
                <w:sz w:val="24"/>
              </w:rPr>
              <w:t>“Teacher</w:t>
            </w:r>
            <w:r>
              <w:rPr>
                <w:spacing w:val="27"/>
                <w:sz w:val="24"/>
              </w:rPr>
              <w:t xml:space="preserve"> </w:t>
            </w:r>
            <w:r>
              <w:rPr>
                <w:sz w:val="24"/>
              </w:rPr>
              <w:t>data</w:t>
            </w:r>
            <w:r>
              <w:rPr>
                <w:spacing w:val="27"/>
                <w:sz w:val="24"/>
              </w:rPr>
              <w:t xml:space="preserve"> </w:t>
            </w:r>
            <w:r>
              <w:rPr>
                <w:sz w:val="24"/>
              </w:rPr>
              <w:t>has</w:t>
            </w:r>
            <w:r>
              <w:rPr>
                <w:spacing w:val="28"/>
                <w:sz w:val="24"/>
              </w:rPr>
              <w:t xml:space="preserve"> </w:t>
            </w:r>
            <w:r>
              <w:rPr>
                <w:sz w:val="24"/>
              </w:rPr>
              <w:t>been deleted successfully.”</w:t>
            </w:r>
          </w:p>
        </w:tc>
        <w:tc>
          <w:tcPr>
            <w:tcW w:w="1741" w:type="dxa"/>
          </w:tcPr>
          <w:p w:rsidR="00DF688C" w:rsidRDefault="00437954">
            <w:pPr>
              <w:pStyle w:val="TableParagraph"/>
              <w:spacing w:before="118"/>
              <w:rPr>
                <w:sz w:val="24"/>
              </w:rPr>
            </w:pPr>
            <w:r>
              <w:rPr>
                <w:spacing w:val="-2"/>
                <w:sz w:val="24"/>
              </w:rPr>
              <w:t>Success</w:t>
            </w:r>
          </w:p>
        </w:tc>
      </w:tr>
      <w:tr w:rsidR="00DF688C">
        <w:trPr>
          <w:trHeight w:val="1067"/>
        </w:trPr>
        <w:tc>
          <w:tcPr>
            <w:tcW w:w="2052" w:type="dxa"/>
          </w:tcPr>
          <w:p w:rsidR="00DF688C" w:rsidRDefault="00437954">
            <w:pPr>
              <w:pStyle w:val="TableParagraph"/>
              <w:spacing w:before="118"/>
              <w:ind w:left="542"/>
              <w:rPr>
                <w:sz w:val="24"/>
              </w:rPr>
            </w:pPr>
            <w:r>
              <w:rPr>
                <w:spacing w:val="-2"/>
                <w:sz w:val="24"/>
              </w:rPr>
              <w:t>TC17.003</w:t>
            </w:r>
          </w:p>
        </w:tc>
        <w:tc>
          <w:tcPr>
            <w:tcW w:w="6173" w:type="dxa"/>
          </w:tcPr>
          <w:p w:rsidR="00DF688C" w:rsidRDefault="00437954">
            <w:pPr>
              <w:pStyle w:val="TableParagraph"/>
              <w:spacing w:before="118" w:line="360" w:lineRule="auto"/>
              <w:rPr>
                <w:sz w:val="24"/>
              </w:rPr>
            </w:pPr>
            <w:r>
              <w:rPr>
                <w:sz w:val="24"/>
              </w:rPr>
              <w:t>Click</w:t>
            </w:r>
            <w:r>
              <w:rPr>
                <w:spacing w:val="31"/>
                <w:sz w:val="24"/>
              </w:rPr>
              <w:t xml:space="preserve"> </w:t>
            </w:r>
            <w:r>
              <w:rPr>
                <w:sz w:val="24"/>
              </w:rPr>
              <w:t>the</w:t>
            </w:r>
            <w:r>
              <w:rPr>
                <w:spacing w:val="32"/>
                <w:sz w:val="24"/>
              </w:rPr>
              <w:t xml:space="preserve"> </w:t>
            </w:r>
            <w:r>
              <w:rPr>
                <w:sz w:val="24"/>
              </w:rPr>
              <w:t>“Cancel”</w:t>
            </w:r>
            <w:r>
              <w:rPr>
                <w:spacing w:val="32"/>
                <w:sz w:val="24"/>
              </w:rPr>
              <w:t xml:space="preserve"> </w:t>
            </w:r>
            <w:r>
              <w:rPr>
                <w:sz w:val="24"/>
              </w:rPr>
              <w:t>button</w:t>
            </w:r>
            <w:r>
              <w:rPr>
                <w:spacing w:val="31"/>
                <w:sz w:val="24"/>
              </w:rPr>
              <w:t xml:space="preserve"> </w:t>
            </w:r>
            <w:r>
              <w:rPr>
                <w:sz w:val="24"/>
              </w:rPr>
              <w:t>after</w:t>
            </w:r>
            <w:r>
              <w:rPr>
                <w:spacing w:val="35"/>
                <w:sz w:val="24"/>
              </w:rPr>
              <w:t xml:space="preserve"> </w:t>
            </w:r>
            <w:r>
              <w:rPr>
                <w:sz w:val="24"/>
              </w:rPr>
              <w:t>the</w:t>
            </w:r>
            <w:r>
              <w:rPr>
                <w:spacing w:val="32"/>
                <w:sz w:val="24"/>
              </w:rPr>
              <w:t xml:space="preserve"> </w:t>
            </w:r>
            <w:r>
              <w:rPr>
                <w:sz w:val="24"/>
              </w:rPr>
              <w:t>message</w:t>
            </w:r>
            <w:r>
              <w:rPr>
                <w:spacing w:val="34"/>
                <w:sz w:val="24"/>
              </w:rPr>
              <w:t xml:space="preserve"> </w:t>
            </w:r>
            <w:r>
              <w:rPr>
                <w:sz w:val="24"/>
              </w:rPr>
              <w:t>“Are</w:t>
            </w:r>
            <w:r>
              <w:rPr>
                <w:spacing w:val="34"/>
                <w:sz w:val="24"/>
              </w:rPr>
              <w:t xml:space="preserve"> </w:t>
            </w:r>
            <w:r>
              <w:rPr>
                <w:sz w:val="24"/>
              </w:rPr>
              <w:t>you</w:t>
            </w:r>
            <w:r>
              <w:rPr>
                <w:spacing w:val="33"/>
                <w:sz w:val="24"/>
              </w:rPr>
              <w:t xml:space="preserve"> </w:t>
            </w:r>
            <w:r>
              <w:rPr>
                <w:sz w:val="24"/>
              </w:rPr>
              <w:t>sure you want to delete? (OK/Cancel)”</w:t>
            </w:r>
            <w:r>
              <w:rPr>
                <w:spacing w:val="40"/>
                <w:sz w:val="24"/>
              </w:rPr>
              <w:t xml:space="preserve"> </w:t>
            </w:r>
            <w:r>
              <w:rPr>
                <w:sz w:val="24"/>
              </w:rPr>
              <w:t>appeared.</w:t>
            </w:r>
          </w:p>
        </w:tc>
        <w:tc>
          <w:tcPr>
            <w:tcW w:w="3403" w:type="dxa"/>
          </w:tcPr>
          <w:p w:rsidR="00DF688C" w:rsidRDefault="00437954">
            <w:pPr>
              <w:pStyle w:val="TableParagraph"/>
              <w:spacing w:before="118" w:line="360" w:lineRule="auto"/>
              <w:rPr>
                <w:sz w:val="24"/>
              </w:rPr>
            </w:pPr>
            <w:r>
              <w:rPr>
                <w:sz w:val="24"/>
              </w:rPr>
              <w:t>Display</w:t>
            </w:r>
            <w:r>
              <w:rPr>
                <w:spacing w:val="37"/>
                <w:sz w:val="24"/>
              </w:rPr>
              <w:t xml:space="preserve"> </w:t>
            </w:r>
            <w:r>
              <w:rPr>
                <w:sz w:val="24"/>
              </w:rPr>
              <w:t>the</w:t>
            </w:r>
            <w:r>
              <w:rPr>
                <w:spacing w:val="39"/>
                <w:sz w:val="24"/>
              </w:rPr>
              <w:t xml:space="preserve"> </w:t>
            </w:r>
            <w:r>
              <w:rPr>
                <w:sz w:val="24"/>
              </w:rPr>
              <w:t>same</w:t>
            </w:r>
            <w:r>
              <w:rPr>
                <w:spacing w:val="39"/>
                <w:sz w:val="24"/>
              </w:rPr>
              <w:t xml:space="preserve"> </w:t>
            </w:r>
            <w:r>
              <w:rPr>
                <w:sz w:val="24"/>
              </w:rPr>
              <w:t>page</w:t>
            </w:r>
            <w:r>
              <w:rPr>
                <w:spacing w:val="39"/>
                <w:sz w:val="24"/>
              </w:rPr>
              <w:t xml:space="preserve"> </w:t>
            </w:r>
            <w:r>
              <w:rPr>
                <w:sz w:val="24"/>
              </w:rPr>
              <w:t>with</w:t>
            </w:r>
            <w:r>
              <w:rPr>
                <w:spacing w:val="40"/>
                <w:sz w:val="24"/>
              </w:rPr>
              <w:t xml:space="preserve"> </w:t>
            </w:r>
            <w:r>
              <w:rPr>
                <w:sz w:val="24"/>
              </w:rPr>
              <w:t xml:space="preserve">no </w:t>
            </w:r>
            <w:r>
              <w:rPr>
                <w:spacing w:val="-2"/>
                <w:sz w:val="24"/>
              </w:rPr>
              <w:t>changes.</w:t>
            </w:r>
          </w:p>
        </w:tc>
        <w:tc>
          <w:tcPr>
            <w:tcW w:w="1741" w:type="dxa"/>
          </w:tcPr>
          <w:p w:rsidR="00DF688C" w:rsidRDefault="00437954">
            <w:pPr>
              <w:pStyle w:val="TableParagraph"/>
              <w:spacing w:before="118"/>
              <w:rPr>
                <w:sz w:val="24"/>
              </w:rPr>
            </w:pPr>
            <w:r>
              <w:rPr>
                <w:spacing w:val="-2"/>
                <w:sz w:val="24"/>
              </w:rPr>
              <w:t>Success</w:t>
            </w:r>
          </w:p>
        </w:tc>
      </w:tr>
    </w:tbl>
    <w:p w:rsidR="00DF688C" w:rsidRDefault="00DF688C">
      <w:pPr>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6173"/>
        <w:gridCol w:w="3421"/>
        <w:gridCol w:w="1723"/>
      </w:tblGrid>
      <w:tr w:rsidR="00DF688C">
        <w:trPr>
          <w:trHeight w:val="653"/>
        </w:trPr>
        <w:tc>
          <w:tcPr>
            <w:tcW w:w="2052"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17" w:type="dxa"/>
            <w:gridSpan w:val="3"/>
          </w:tcPr>
          <w:p w:rsidR="00DF688C" w:rsidRDefault="00437954">
            <w:pPr>
              <w:pStyle w:val="TableParagraph"/>
              <w:rPr>
                <w:sz w:val="24"/>
              </w:rPr>
            </w:pPr>
            <w:r>
              <w:rPr>
                <w:spacing w:val="-2"/>
                <w:sz w:val="24"/>
              </w:rPr>
              <w:t>T1.018</w:t>
            </w:r>
          </w:p>
        </w:tc>
      </w:tr>
      <w:tr w:rsidR="00DF688C">
        <w:trPr>
          <w:trHeight w:val="653"/>
        </w:trPr>
        <w:tc>
          <w:tcPr>
            <w:tcW w:w="2052" w:type="dxa"/>
            <w:shd w:val="clear" w:color="auto" w:fill="E7E6E6"/>
          </w:tcPr>
          <w:p w:rsidR="00DF688C" w:rsidRDefault="00437954">
            <w:pPr>
              <w:pStyle w:val="TableParagraph"/>
              <w:rPr>
                <w:b/>
                <w:sz w:val="24"/>
              </w:rPr>
            </w:pPr>
            <w:r>
              <w:rPr>
                <w:b/>
                <w:spacing w:val="-2"/>
                <w:sz w:val="24"/>
              </w:rPr>
              <w:t>Actor</w:t>
            </w:r>
          </w:p>
        </w:tc>
        <w:tc>
          <w:tcPr>
            <w:tcW w:w="11317" w:type="dxa"/>
            <w:gridSpan w:val="3"/>
          </w:tcPr>
          <w:p w:rsidR="00DF688C" w:rsidRDefault="00437954">
            <w:pPr>
              <w:pStyle w:val="TableParagraph"/>
              <w:rPr>
                <w:sz w:val="24"/>
              </w:rPr>
            </w:pPr>
            <w:r>
              <w:rPr>
                <w:spacing w:val="-2"/>
                <w:sz w:val="24"/>
              </w:rPr>
              <w:t>Admin</w:t>
            </w:r>
          </w:p>
        </w:tc>
      </w:tr>
      <w:tr w:rsidR="00DF688C">
        <w:trPr>
          <w:trHeight w:val="653"/>
        </w:trPr>
        <w:tc>
          <w:tcPr>
            <w:tcW w:w="2052" w:type="dxa"/>
            <w:shd w:val="clear" w:color="auto" w:fill="E7E6E6"/>
          </w:tcPr>
          <w:p w:rsidR="00DF688C" w:rsidRDefault="00437954">
            <w:pPr>
              <w:pStyle w:val="TableParagraph"/>
              <w:spacing w:before="118"/>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6173" w:type="dxa"/>
            <w:shd w:val="clear" w:color="auto" w:fill="E7E6E6"/>
          </w:tcPr>
          <w:p w:rsidR="00DF688C" w:rsidRDefault="00437954">
            <w:pPr>
              <w:pStyle w:val="TableParagraph"/>
              <w:spacing w:before="118"/>
              <w:rPr>
                <w:b/>
                <w:sz w:val="24"/>
              </w:rPr>
            </w:pPr>
            <w:r>
              <w:rPr>
                <w:b/>
                <w:sz w:val="24"/>
              </w:rPr>
              <w:t>Test</w:t>
            </w:r>
            <w:r>
              <w:rPr>
                <w:b/>
                <w:spacing w:val="-4"/>
                <w:sz w:val="24"/>
              </w:rPr>
              <w:t xml:space="preserve"> </w:t>
            </w:r>
            <w:r>
              <w:rPr>
                <w:b/>
                <w:sz w:val="24"/>
              </w:rPr>
              <w:t xml:space="preserve">Case </w:t>
            </w:r>
            <w:r>
              <w:rPr>
                <w:b/>
                <w:spacing w:val="-4"/>
                <w:sz w:val="24"/>
              </w:rPr>
              <w:t>Data</w:t>
            </w:r>
          </w:p>
        </w:tc>
        <w:tc>
          <w:tcPr>
            <w:tcW w:w="3421" w:type="dxa"/>
            <w:shd w:val="clear" w:color="auto" w:fill="E7E6E6"/>
          </w:tcPr>
          <w:p w:rsidR="00DF688C" w:rsidRDefault="00437954">
            <w:pPr>
              <w:pStyle w:val="TableParagraph"/>
              <w:spacing w:before="118"/>
              <w:rPr>
                <w:b/>
                <w:sz w:val="24"/>
              </w:rPr>
            </w:pPr>
            <w:r>
              <w:rPr>
                <w:b/>
                <w:sz w:val="24"/>
              </w:rPr>
              <w:t>Expected</w:t>
            </w:r>
            <w:r>
              <w:rPr>
                <w:b/>
                <w:spacing w:val="-4"/>
                <w:sz w:val="24"/>
              </w:rPr>
              <w:t xml:space="preserve"> </w:t>
            </w:r>
            <w:r>
              <w:rPr>
                <w:b/>
                <w:spacing w:val="-2"/>
                <w:sz w:val="24"/>
              </w:rPr>
              <w:t>Result</w:t>
            </w:r>
          </w:p>
        </w:tc>
        <w:tc>
          <w:tcPr>
            <w:tcW w:w="1723" w:type="dxa"/>
            <w:shd w:val="clear" w:color="auto" w:fill="E7E6E6"/>
          </w:tcPr>
          <w:p w:rsidR="00DF688C" w:rsidRDefault="00437954">
            <w:pPr>
              <w:pStyle w:val="TableParagraph"/>
              <w:spacing w:before="118"/>
              <w:ind w:left="106"/>
              <w:rPr>
                <w:b/>
                <w:sz w:val="24"/>
              </w:rPr>
            </w:pPr>
            <w:r>
              <w:rPr>
                <w:b/>
                <w:spacing w:val="-2"/>
                <w:sz w:val="24"/>
              </w:rPr>
              <w:t>Status</w:t>
            </w:r>
          </w:p>
        </w:tc>
      </w:tr>
      <w:tr w:rsidR="00DF688C">
        <w:trPr>
          <w:trHeight w:val="2310"/>
        </w:trPr>
        <w:tc>
          <w:tcPr>
            <w:tcW w:w="2052" w:type="dxa"/>
          </w:tcPr>
          <w:p w:rsidR="00DF688C" w:rsidRDefault="00437954">
            <w:pPr>
              <w:pStyle w:val="TableParagraph"/>
              <w:ind w:left="542"/>
              <w:rPr>
                <w:sz w:val="24"/>
              </w:rPr>
            </w:pPr>
            <w:r>
              <w:rPr>
                <w:spacing w:val="-2"/>
                <w:sz w:val="24"/>
              </w:rPr>
              <w:t>TC18.001</w:t>
            </w:r>
          </w:p>
        </w:tc>
        <w:tc>
          <w:tcPr>
            <w:tcW w:w="6173" w:type="dxa"/>
          </w:tcPr>
          <w:p w:rsidR="00DF688C" w:rsidRDefault="00437954">
            <w:pPr>
              <w:pStyle w:val="TableParagraph"/>
              <w:spacing w:line="463" w:lineRule="auto"/>
              <w:ind w:right="1650"/>
              <w:rPr>
                <w:sz w:val="24"/>
              </w:rPr>
            </w:pPr>
            <w:r>
              <w:rPr>
                <w:sz w:val="24"/>
              </w:rPr>
              <w:t>Select</w:t>
            </w:r>
            <w:r>
              <w:rPr>
                <w:spacing w:val="-10"/>
                <w:sz w:val="24"/>
              </w:rPr>
              <w:t xml:space="preserve"> </w:t>
            </w:r>
            <w:r>
              <w:rPr>
                <w:sz w:val="24"/>
              </w:rPr>
              <w:t>Subject</w:t>
            </w:r>
            <w:r>
              <w:rPr>
                <w:spacing w:val="-10"/>
                <w:sz w:val="24"/>
              </w:rPr>
              <w:t xml:space="preserve"> </w:t>
            </w:r>
            <w:r>
              <w:rPr>
                <w:sz w:val="24"/>
              </w:rPr>
              <w:t>:</w:t>
            </w:r>
            <w:r>
              <w:rPr>
                <w:spacing w:val="-10"/>
                <w:sz w:val="24"/>
              </w:rPr>
              <w:t xml:space="preserve"> </w:t>
            </w:r>
            <w:r>
              <w:rPr>
                <w:sz w:val="24"/>
              </w:rPr>
              <w:t>Additional</w:t>
            </w:r>
            <w:r>
              <w:rPr>
                <w:spacing w:val="-10"/>
                <w:sz w:val="24"/>
              </w:rPr>
              <w:t xml:space="preserve"> </w:t>
            </w:r>
            <w:r>
              <w:rPr>
                <w:sz w:val="24"/>
              </w:rPr>
              <w:t>Mathematics Select Month</w:t>
            </w:r>
            <w:r>
              <w:rPr>
                <w:spacing w:val="40"/>
                <w:sz w:val="24"/>
              </w:rPr>
              <w:t xml:space="preserve"> </w:t>
            </w:r>
            <w:r>
              <w:rPr>
                <w:sz w:val="24"/>
              </w:rPr>
              <w:t>: August</w:t>
            </w:r>
          </w:p>
          <w:p w:rsidR="00DF688C" w:rsidRDefault="00437954">
            <w:pPr>
              <w:pStyle w:val="TableParagraph"/>
              <w:tabs>
                <w:tab w:val="left" w:pos="1518"/>
              </w:tabs>
              <w:spacing w:before="2"/>
              <w:rPr>
                <w:sz w:val="24"/>
              </w:rPr>
            </w:pPr>
            <w:r>
              <w:rPr>
                <w:sz w:val="24"/>
              </w:rPr>
              <w:t>Select</w:t>
            </w:r>
            <w:r>
              <w:rPr>
                <w:spacing w:val="-3"/>
                <w:sz w:val="24"/>
              </w:rPr>
              <w:t xml:space="preserve"> </w:t>
            </w:r>
            <w:r>
              <w:rPr>
                <w:spacing w:val="-4"/>
                <w:sz w:val="24"/>
              </w:rPr>
              <w:t>Year</w:t>
            </w:r>
            <w:r>
              <w:rPr>
                <w:sz w:val="24"/>
              </w:rPr>
              <w:tab/>
              <w:t xml:space="preserve">: </w:t>
            </w:r>
            <w:r>
              <w:rPr>
                <w:spacing w:val="-4"/>
                <w:sz w:val="24"/>
              </w:rPr>
              <w:t>2022</w:t>
            </w:r>
          </w:p>
        </w:tc>
        <w:tc>
          <w:tcPr>
            <w:tcW w:w="3421" w:type="dxa"/>
          </w:tcPr>
          <w:p w:rsidR="00DF688C" w:rsidRDefault="00437954">
            <w:pPr>
              <w:pStyle w:val="TableParagraph"/>
              <w:spacing w:line="360" w:lineRule="auto"/>
              <w:ind w:right="95"/>
              <w:jc w:val="both"/>
              <w:rPr>
                <w:sz w:val="24"/>
              </w:rPr>
            </w:pPr>
            <w:r>
              <w:rPr>
                <w:sz w:val="24"/>
              </w:rPr>
              <w:t>Display</w:t>
            </w:r>
            <w:r>
              <w:rPr>
                <w:spacing w:val="-9"/>
                <w:sz w:val="24"/>
              </w:rPr>
              <w:t xml:space="preserve"> </w:t>
            </w:r>
            <w:r>
              <w:rPr>
                <w:sz w:val="24"/>
              </w:rPr>
              <w:t>“Review</w:t>
            </w:r>
            <w:r>
              <w:rPr>
                <w:spacing w:val="-9"/>
                <w:sz w:val="24"/>
              </w:rPr>
              <w:t xml:space="preserve"> </w:t>
            </w:r>
            <w:r>
              <w:rPr>
                <w:sz w:val="24"/>
              </w:rPr>
              <w:t>For:</w:t>
            </w:r>
            <w:r>
              <w:rPr>
                <w:spacing w:val="-7"/>
                <w:sz w:val="24"/>
              </w:rPr>
              <w:t xml:space="preserve"> </w:t>
            </w:r>
            <w:r>
              <w:rPr>
                <w:sz w:val="24"/>
              </w:rPr>
              <w:t xml:space="preserve">Additional </w:t>
            </w:r>
            <w:proofErr w:type="gramStart"/>
            <w:r>
              <w:rPr>
                <w:sz w:val="24"/>
              </w:rPr>
              <w:t>Mathematics :</w:t>
            </w:r>
            <w:proofErr w:type="gramEnd"/>
            <w:r>
              <w:rPr>
                <w:sz w:val="24"/>
              </w:rPr>
              <w:t xml:space="preserve"> August, 2022”</w:t>
            </w:r>
            <w:r>
              <w:rPr>
                <w:spacing w:val="40"/>
                <w:sz w:val="24"/>
              </w:rPr>
              <w:t xml:space="preserve"> </w:t>
            </w:r>
            <w:r>
              <w:rPr>
                <w:sz w:val="24"/>
              </w:rPr>
              <w:t>and display all of the data that has been found during the</w:t>
            </w:r>
            <w:r>
              <w:rPr>
                <w:spacing w:val="40"/>
                <w:sz w:val="24"/>
              </w:rPr>
              <w:t xml:space="preserve"> </w:t>
            </w:r>
            <w:r>
              <w:rPr>
                <w:spacing w:val="-2"/>
                <w:sz w:val="24"/>
              </w:rPr>
              <w:t>search.</w:t>
            </w:r>
          </w:p>
        </w:tc>
        <w:tc>
          <w:tcPr>
            <w:tcW w:w="1723" w:type="dxa"/>
          </w:tcPr>
          <w:p w:rsidR="00DF688C" w:rsidRDefault="00437954">
            <w:pPr>
              <w:pStyle w:val="TableParagraph"/>
              <w:ind w:left="106"/>
              <w:rPr>
                <w:sz w:val="24"/>
              </w:rPr>
            </w:pPr>
            <w:r>
              <w:rPr>
                <w:spacing w:val="-2"/>
                <w:sz w:val="24"/>
              </w:rPr>
              <w:t>Success</w:t>
            </w:r>
          </w:p>
        </w:tc>
      </w:tr>
    </w:tbl>
    <w:p w:rsidR="00DF688C" w:rsidRDefault="00DF688C">
      <w:pPr>
        <w:pStyle w:val="BodyText"/>
        <w:spacing w:before="3"/>
        <w:rPr>
          <w:b/>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6173"/>
        <w:gridCol w:w="3456"/>
        <w:gridCol w:w="1688"/>
      </w:tblGrid>
      <w:tr w:rsidR="00DF688C">
        <w:trPr>
          <w:trHeight w:val="653"/>
        </w:trPr>
        <w:tc>
          <w:tcPr>
            <w:tcW w:w="2052"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17" w:type="dxa"/>
            <w:gridSpan w:val="3"/>
          </w:tcPr>
          <w:p w:rsidR="00DF688C" w:rsidRDefault="00437954">
            <w:pPr>
              <w:pStyle w:val="TableParagraph"/>
              <w:rPr>
                <w:sz w:val="24"/>
              </w:rPr>
            </w:pPr>
            <w:r>
              <w:rPr>
                <w:spacing w:val="-2"/>
                <w:sz w:val="24"/>
              </w:rPr>
              <w:t>T1.019</w:t>
            </w:r>
          </w:p>
        </w:tc>
      </w:tr>
      <w:tr w:rsidR="00DF688C">
        <w:trPr>
          <w:trHeight w:val="653"/>
        </w:trPr>
        <w:tc>
          <w:tcPr>
            <w:tcW w:w="2052" w:type="dxa"/>
            <w:shd w:val="clear" w:color="auto" w:fill="E7E6E6"/>
          </w:tcPr>
          <w:p w:rsidR="00DF688C" w:rsidRDefault="00437954">
            <w:pPr>
              <w:pStyle w:val="TableParagraph"/>
              <w:spacing w:before="120"/>
              <w:rPr>
                <w:b/>
                <w:sz w:val="24"/>
              </w:rPr>
            </w:pPr>
            <w:r>
              <w:rPr>
                <w:b/>
                <w:spacing w:val="-2"/>
                <w:sz w:val="24"/>
              </w:rPr>
              <w:t>Actor</w:t>
            </w:r>
          </w:p>
        </w:tc>
        <w:tc>
          <w:tcPr>
            <w:tcW w:w="11317" w:type="dxa"/>
            <w:gridSpan w:val="3"/>
          </w:tcPr>
          <w:p w:rsidR="00DF688C" w:rsidRDefault="00437954">
            <w:pPr>
              <w:pStyle w:val="TableParagraph"/>
              <w:spacing w:before="120"/>
              <w:rPr>
                <w:sz w:val="24"/>
              </w:rPr>
            </w:pPr>
            <w:r>
              <w:rPr>
                <w:spacing w:val="-2"/>
                <w:sz w:val="24"/>
              </w:rPr>
              <w:t>Admin</w:t>
            </w:r>
          </w:p>
        </w:tc>
      </w:tr>
      <w:tr w:rsidR="00DF688C">
        <w:trPr>
          <w:trHeight w:val="653"/>
        </w:trPr>
        <w:tc>
          <w:tcPr>
            <w:tcW w:w="2052" w:type="dxa"/>
            <w:shd w:val="clear" w:color="auto" w:fill="E7E6E6"/>
          </w:tcPr>
          <w:p w:rsidR="00DF688C" w:rsidRDefault="00437954">
            <w:pPr>
              <w:pStyle w:val="TableParagraph"/>
              <w:spacing w:before="118"/>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6173" w:type="dxa"/>
            <w:shd w:val="clear" w:color="auto" w:fill="E7E6E6"/>
          </w:tcPr>
          <w:p w:rsidR="00DF688C" w:rsidRDefault="00437954">
            <w:pPr>
              <w:pStyle w:val="TableParagraph"/>
              <w:spacing w:before="118"/>
              <w:rPr>
                <w:b/>
                <w:sz w:val="24"/>
              </w:rPr>
            </w:pPr>
            <w:r>
              <w:rPr>
                <w:b/>
                <w:sz w:val="24"/>
              </w:rPr>
              <w:t>Test</w:t>
            </w:r>
            <w:r>
              <w:rPr>
                <w:b/>
                <w:spacing w:val="-4"/>
                <w:sz w:val="24"/>
              </w:rPr>
              <w:t xml:space="preserve"> </w:t>
            </w:r>
            <w:r>
              <w:rPr>
                <w:b/>
                <w:sz w:val="24"/>
              </w:rPr>
              <w:t xml:space="preserve">Case </w:t>
            </w:r>
            <w:r>
              <w:rPr>
                <w:b/>
                <w:spacing w:val="-4"/>
                <w:sz w:val="24"/>
              </w:rPr>
              <w:t>Data</w:t>
            </w:r>
          </w:p>
        </w:tc>
        <w:tc>
          <w:tcPr>
            <w:tcW w:w="3456" w:type="dxa"/>
            <w:shd w:val="clear" w:color="auto" w:fill="E7E6E6"/>
          </w:tcPr>
          <w:p w:rsidR="00DF688C" w:rsidRDefault="00437954">
            <w:pPr>
              <w:pStyle w:val="TableParagraph"/>
              <w:spacing w:before="118"/>
              <w:rPr>
                <w:b/>
                <w:sz w:val="24"/>
              </w:rPr>
            </w:pPr>
            <w:r>
              <w:rPr>
                <w:b/>
                <w:sz w:val="24"/>
              </w:rPr>
              <w:t>Expected</w:t>
            </w:r>
            <w:r>
              <w:rPr>
                <w:b/>
                <w:spacing w:val="-4"/>
                <w:sz w:val="24"/>
              </w:rPr>
              <w:t xml:space="preserve"> </w:t>
            </w:r>
            <w:r>
              <w:rPr>
                <w:b/>
                <w:spacing w:val="-2"/>
                <w:sz w:val="24"/>
              </w:rPr>
              <w:t>Result</w:t>
            </w:r>
          </w:p>
        </w:tc>
        <w:tc>
          <w:tcPr>
            <w:tcW w:w="1688" w:type="dxa"/>
            <w:shd w:val="clear" w:color="auto" w:fill="E7E6E6"/>
          </w:tcPr>
          <w:p w:rsidR="00DF688C" w:rsidRDefault="00437954">
            <w:pPr>
              <w:pStyle w:val="TableParagraph"/>
              <w:spacing w:before="118"/>
              <w:rPr>
                <w:b/>
                <w:sz w:val="24"/>
              </w:rPr>
            </w:pPr>
            <w:r>
              <w:rPr>
                <w:b/>
                <w:spacing w:val="-2"/>
                <w:sz w:val="24"/>
              </w:rPr>
              <w:t>Status</w:t>
            </w:r>
          </w:p>
        </w:tc>
      </w:tr>
      <w:tr w:rsidR="00DF688C">
        <w:trPr>
          <w:trHeight w:val="1895"/>
        </w:trPr>
        <w:tc>
          <w:tcPr>
            <w:tcW w:w="2052" w:type="dxa"/>
          </w:tcPr>
          <w:p w:rsidR="00DF688C" w:rsidRDefault="00437954">
            <w:pPr>
              <w:pStyle w:val="TableParagraph"/>
              <w:ind w:left="542"/>
              <w:rPr>
                <w:sz w:val="24"/>
              </w:rPr>
            </w:pPr>
            <w:r>
              <w:rPr>
                <w:spacing w:val="-2"/>
                <w:sz w:val="24"/>
              </w:rPr>
              <w:t>TC19.001</w:t>
            </w:r>
          </w:p>
        </w:tc>
        <w:tc>
          <w:tcPr>
            <w:tcW w:w="6173" w:type="dxa"/>
          </w:tcPr>
          <w:p w:rsidR="00DF688C" w:rsidRDefault="00437954">
            <w:pPr>
              <w:pStyle w:val="TableParagraph"/>
              <w:spacing w:line="463" w:lineRule="auto"/>
              <w:ind w:right="1650"/>
              <w:rPr>
                <w:sz w:val="24"/>
              </w:rPr>
            </w:pPr>
            <w:r>
              <w:rPr>
                <w:sz w:val="24"/>
              </w:rPr>
              <w:t>Select</w:t>
            </w:r>
            <w:r>
              <w:rPr>
                <w:spacing w:val="-10"/>
                <w:sz w:val="24"/>
              </w:rPr>
              <w:t xml:space="preserve"> </w:t>
            </w:r>
            <w:r>
              <w:rPr>
                <w:sz w:val="24"/>
              </w:rPr>
              <w:t>Subject</w:t>
            </w:r>
            <w:r>
              <w:rPr>
                <w:spacing w:val="-10"/>
                <w:sz w:val="24"/>
              </w:rPr>
              <w:t xml:space="preserve"> </w:t>
            </w:r>
            <w:r>
              <w:rPr>
                <w:sz w:val="24"/>
              </w:rPr>
              <w:t>:</w:t>
            </w:r>
            <w:r>
              <w:rPr>
                <w:spacing w:val="-10"/>
                <w:sz w:val="24"/>
              </w:rPr>
              <w:t xml:space="preserve"> </w:t>
            </w:r>
            <w:r>
              <w:rPr>
                <w:sz w:val="24"/>
              </w:rPr>
              <w:t>Additional</w:t>
            </w:r>
            <w:r>
              <w:rPr>
                <w:spacing w:val="-10"/>
                <w:sz w:val="24"/>
              </w:rPr>
              <w:t xml:space="preserve"> </w:t>
            </w:r>
            <w:r>
              <w:rPr>
                <w:sz w:val="24"/>
              </w:rPr>
              <w:t>Mathematics Select Month</w:t>
            </w:r>
            <w:r>
              <w:rPr>
                <w:spacing w:val="40"/>
                <w:sz w:val="24"/>
              </w:rPr>
              <w:t xml:space="preserve"> </w:t>
            </w:r>
            <w:r>
              <w:rPr>
                <w:sz w:val="24"/>
              </w:rPr>
              <w:t>: August</w:t>
            </w:r>
          </w:p>
          <w:p w:rsidR="00DF688C" w:rsidRDefault="00437954">
            <w:pPr>
              <w:pStyle w:val="TableParagraph"/>
              <w:tabs>
                <w:tab w:val="left" w:pos="1518"/>
              </w:tabs>
              <w:spacing w:before="0"/>
              <w:rPr>
                <w:sz w:val="24"/>
              </w:rPr>
            </w:pPr>
            <w:r>
              <w:rPr>
                <w:sz w:val="24"/>
              </w:rPr>
              <w:t>Select</w:t>
            </w:r>
            <w:r>
              <w:rPr>
                <w:spacing w:val="-3"/>
                <w:sz w:val="24"/>
              </w:rPr>
              <w:t xml:space="preserve"> </w:t>
            </w:r>
            <w:r>
              <w:rPr>
                <w:spacing w:val="-4"/>
                <w:sz w:val="24"/>
              </w:rPr>
              <w:t>Year</w:t>
            </w:r>
            <w:r>
              <w:rPr>
                <w:sz w:val="24"/>
              </w:rPr>
              <w:tab/>
              <w:t xml:space="preserve">: </w:t>
            </w:r>
            <w:r>
              <w:rPr>
                <w:spacing w:val="-4"/>
                <w:sz w:val="24"/>
              </w:rPr>
              <w:t>2022</w:t>
            </w:r>
          </w:p>
        </w:tc>
        <w:tc>
          <w:tcPr>
            <w:tcW w:w="3456" w:type="dxa"/>
          </w:tcPr>
          <w:p w:rsidR="00DF688C" w:rsidRDefault="00437954">
            <w:pPr>
              <w:pStyle w:val="TableParagraph"/>
              <w:spacing w:line="360" w:lineRule="auto"/>
              <w:ind w:right="95"/>
              <w:jc w:val="both"/>
              <w:rPr>
                <w:sz w:val="24"/>
              </w:rPr>
            </w:pPr>
            <w:r>
              <w:rPr>
                <w:sz w:val="24"/>
              </w:rPr>
              <w:t>Display</w:t>
            </w:r>
            <w:r>
              <w:rPr>
                <w:spacing w:val="-3"/>
                <w:sz w:val="24"/>
              </w:rPr>
              <w:t xml:space="preserve"> </w:t>
            </w:r>
            <w:r>
              <w:rPr>
                <w:sz w:val="24"/>
              </w:rPr>
              <w:t>all</w:t>
            </w:r>
            <w:r>
              <w:rPr>
                <w:spacing w:val="-5"/>
                <w:sz w:val="24"/>
              </w:rPr>
              <w:t xml:space="preserve"> </w:t>
            </w:r>
            <w:r>
              <w:rPr>
                <w:sz w:val="24"/>
              </w:rPr>
              <w:t>of</w:t>
            </w:r>
            <w:r>
              <w:rPr>
                <w:spacing w:val="-2"/>
                <w:sz w:val="24"/>
              </w:rPr>
              <w:t xml:space="preserve"> </w:t>
            </w:r>
            <w:r>
              <w:rPr>
                <w:sz w:val="24"/>
              </w:rPr>
              <w:t>the</w:t>
            </w:r>
            <w:r>
              <w:rPr>
                <w:spacing w:val="-6"/>
                <w:sz w:val="24"/>
              </w:rPr>
              <w:t xml:space="preserve"> </w:t>
            </w:r>
            <w:r>
              <w:rPr>
                <w:sz w:val="24"/>
              </w:rPr>
              <w:t>data</w:t>
            </w:r>
            <w:r>
              <w:rPr>
                <w:spacing w:val="-2"/>
                <w:sz w:val="24"/>
              </w:rPr>
              <w:t xml:space="preserve"> </w:t>
            </w:r>
            <w:r>
              <w:rPr>
                <w:sz w:val="24"/>
              </w:rPr>
              <w:t>discovered during the search, including total students and sales for the</w:t>
            </w:r>
            <w:r>
              <w:rPr>
                <w:spacing w:val="40"/>
                <w:sz w:val="24"/>
              </w:rPr>
              <w:t xml:space="preserve"> </w:t>
            </w:r>
            <w:r>
              <w:rPr>
                <w:sz w:val="24"/>
              </w:rPr>
              <w:t>selected month.</w:t>
            </w:r>
          </w:p>
        </w:tc>
        <w:tc>
          <w:tcPr>
            <w:tcW w:w="1688" w:type="dxa"/>
          </w:tcPr>
          <w:p w:rsidR="00DF688C" w:rsidRDefault="00437954">
            <w:pPr>
              <w:pStyle w:val="TableParagraph"/>
              <w:rPr>
                <w:sz w:val="24"/>
              </w:rPr>
            </w:pPr>
            <w:r>
              <w:rPr>
                <w:spacing w:val="-2"/>
                <w:sz w:val="24"/>
              </w:rPr>
              <w:t>Success</w:t>
            </w:r>
          </w:p>
        </w:tc>
      </w:tr>
    </w:tbl>
    <w:p w:rsidR="00DF688C" w:rsidRDefault="00DF688C">
      <w:pPr>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6173"/>
        <w:gridCol w:w="3456"/>
        <w:gridCol w:w="1688"/>
      </w:tblGrid>
      <w:tr w:rsidR="00DF688C">
        <w:trPr>
          <w:trHeight w:val="653"/>
        </w:trPr>
        <w:tc>
          <w:tcPr>
            <w:tcW w:w="2052"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17" w:type="dxa"/>
            <w:gridSpan w:val="3"/>
          </w:tcPr>
          <w:p w:rsidR="00DF688C" w:rsidRDefault="00437954">
            <w:pPr>
              <w:pStyle w:val="TableParagraph"/>
              <w:rPr>
                <w:sz w:val="24"/>
              </w:rPr>
            </w:pPr>
            <w:r>
              <w:rPr>
                <w:spacing w:val="-2"/>
                <w:sz w:val="24"/>
              </w:rPr>
              <w:t>T1.020</w:t>
            </w:r>
          </w:p>
        </w:tc>
      </w:tr>
      <w:tr w:rsidR="00DF688C">
        <w:trPr>
          <w:trHeight w:val="653"/>
        </w:trPr>
        <w:tc>
          <w:tcPr>
            <w:tcW w:w="2052" w:type="dxa"/>
            <w:shd w:val="clear" w:color="auto" w:fill="E7E6E6"/>
          </w:tcPr>
          <w:p w:rsidR="00DF688C" w:rsidRDefault="00437954">
            <w:pPr>
              <w:pStyle w:val="TableParagraph"/>
              <w:rPr>
                <w:b/>
                <w:sz w:val="24"/>
              </w:rPr>
            </w:pPr>
            <w:r>
              <w:rPr>
                <w:b/>
                <w:spacing w:val="-2"/>
                <w:sz w:val="24"/>
              </w:rPr>
              <w:t>Actor</w:t>
            </w:r>
          </w:p>
        </w:tc>
        <w:tc>
          <w:tcPr>
            <w:tcW w:w="11317" w:type="dxa"/>
            <w:gridSpan w:val="3"/>
          </w:tcPr>
          <w:p w:rsidR="00DF688C" w:rsidRDefault="00437954">
            <w:pPr>
              <w:pStyle w:val="TableParagraph"/>
              <w:rPr>
                <w:sz w:val="24"/>
              </w:rPr>
            </w:pPr>
            <w:r>
              <w:rPr>
                <w:spacing w:val="-2"/>
                <w:sz w:val="24"/>
              </w:rPr>
              <w:t>Admin</w:t>
            </w:r>
          </w:p>
        </w:tc>
      </w:tr>
      <w:tr w:rsidR="00DF688C">
        <w:trPr>
          <w:trHeight w:val="653"/>
        </w:trPr>
        <w:tc>
          <w:tcPr>
            <w:tcW w:w="2052" w:type="dxa"/>
            <w:shd w:val="clear" w:color="auto" w:fill="E7E6E6"/>
          </w:tcPr>
          <w:p w:rsidR="00DF688C" w:rsidRDefault="00437954">
            <w:pPr>
              <w:pStyle w:val="TableParagraph"/>
              <w:spacing w:before="118"/>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6173" w:type="dxa"/>
            <w:shd w:val="clear" w:color="auto" w:fill="E7E6E6"/>
          </w:tcPr>
          <w:p w:rsidR="00DF688C" w:rsidRDefault="00437954">
            <w:pPr>
              <w:pStyle w:val="TableParagraph"/>
              <w:spacing w:before="118"/>
              <w:rPr>
                <w:b/>
                <w:sz w:val="24"/>
              </w:rPr>
            </w:pPr>
            <w:r>
              <w:rPr>
                <w:b/>
                <w:sz w:val="24"/>
              </w:rPr>
              <w:t>Test</w:t>
            </w:r>
            <w:r>
              <w:rPr>
                <w:b/>
                <w:spacing w:val="-4"/>
                <w:sz w:val="24"/>
              </w:rPr>
              <w:t xml:space="preserve"> </w:t>
            </w:r>
            <w:r>
              <w:rPr>
                <w:b/>
                <w:sz w:val="24"/>
              </w:rPr>
              <w:t xml:space="preserve">Case </w:t>
            </w:r>
            <w:r>
              <w:rPr>
                <w:b/>
                <w:spacing w:val="-4"/>
                <w:sz w:val="24"/>
              </w:rPr>
              <w:t>Data</w:t>
            </w:r>
          </w:p>
        </w:tc>
        <w:tc>
          <w:tcPr>
            <w:tcW w:w="3456" w:type="dxa"/>
            <w:shd w:val="clear" w:color="auto" w:fill="E7E6E6"/>
          </w:tcPr>
          <w:p w:rsidR="00DF688C" w:rsidRDefault="00437954">
            <w:pPr>
              <w:pStyle w:val="TableParagraph"/>
              <w:spacing w:before="118"/>
              <w:rPr>
                <w:b/>
                <w:sz w:val="24"/>
              </w:rPr>
            </w:pPr>
            <w:r>
              <w:rPr>
                <w:b/>
                <w:sz w:val="24"/>
              </w:rPr>
              <w:t>Expected</w:t>
            </w:r>
            <w:r>
              <w:rPr>
                <w:b/>
                <w:spacing w:val="-4"/>
                <w:sz w:val="24"/>
              </w:rPr>
              <w:t xml:space="preserve"> </w:t>
            </w:r>
            <w:r>
              <w:rPr>
                <w:b/>
                <w:spacing w:val="-2"/>
                <w:sz w:val="24"/>
              </w:rPr>
              <w:t>Result</w:t>
            </w:r>
          </w:p>
        </w:tc>
        <w:tc>
          <w:tcPr>
            <w:tcW w:w="1688" w:type="dxa"/>
            <w:shd w:val="clear" w:color="auto" w:fill="E7E6E6"/>
          </w:tcPr>
          <w:p w:rsidR="00DF688C" w:rsidRDefault="00437954">
            <w:pPr>
              <w:pStyle w:val="TableParagraph"/>
              <w:spacing w:before="118"/>
              <w:rPr>
                <w:b/>
                <w:sz w:val="24"/>
              </w:rPr>
            </w:pPr>
            <w:r>
              <w:rPr>
                <w:b/>
                <w:spacing w:val="-2"/>
                <w:sz w:val="24"/>
              </w:rPr>
              <w:t>Status</w:t>
            </w:r>
          </w:p>
        </w:tc>
      </w:tr>
      <w:tr w:rsidR="00DF688C">
        <w:trPr>
          <w:trHeight w:val="2310"/>
        </w:trPr>
        <w:tc>
          <w:tcPr>
            <w:tcW w:w="2052" w:type="dxa"/>
          </w:tcPr>
          <w:p w:rsidR="00DF688C" w:rsidRDefault="00437954">
            <w:pPr>
              <w:pStyle w:val="TableParagraph"/>
              <w:ind w:left="542"/>
              <w:rPr>
                <w:sz w:val="24"/>
              </w:rPr>
            </w:pPr>
            <w:r>
              <w:rPr>
                <w:spacing w:val="-2"/>
                <w:sz w:val="24"/>
              </w:rPr>
              <w:t>TC20.001</w:t>
            </w:r>
          </w:p>
        </w:tc>
        <w:tc>
          <w:tcPr>
            <w:tcW w:w="6173" w:type="dxa"/>
          </w:tcPr>
          <w:p w:rsidR="00DF688C" w:rsidRDefault="00437954">
            <w:pPr>
              <w:pStyle w:val="TableParagraph"/>
              <w:rPr>
                <w:sz w:val="24"/>
              </w:rPr>
            </w:pPr>
            <w:r>
              <w:rPr>
                <w:sz w:val="24"/>
              </w:rPr>
              <w:t>Select</w:t>
            </w:r>
            <w:r>
              <w:rPr>
                <w:spacing w:val="-2"/>
                <w:sz w:val="24"/>
              </w:rPr>
              <w:t xml:space="preserve"> </w:t>
            </w:r>
            <w:r>
              <w:rPr>
                <w:sz w:val="24"/>
              </w:rPr>
              <w:t>Year</w:t>
            </w:r>
            <w:r>
              <w:rPr>
                <w:spacing w:val="-2"/>
                <w:sz w:val="24"/>
              </w:rPr>
              <w:t xml:space="preserve"> </w:t>
            </w:r>
            <w:r>
              <w:rPr>
                <w:sz w:val="24"/>
              </w:rPr>
              <w:t>:</w:t>
            </w:r>
            <w:r>
              <w:rPr>
                <w:spacing w:val="-1"/>
                <w:sz w:val="24"/>
              </w:rPr>
              <w:t xml:space="preserve"> </w:t>
            </w:r>
            <w:r>
              <w:rPr>
                <w:spacing w:val="-4"/>
                <w:sz w:val="24"/>
              </w:rPr>
              <w:t>2022</w:t>
            </w:r>
          </w:p>
        </w:tc>
        <w:tc>
          <w:tcPr>
            <w:tcW w:w="3456" w:type="dxa"/>
          </w:tcPr>
          <w:p w:rsidR="00DF688C" w:rsidRDefault="00437954">
            <w:pPr>
              <w:pStyle w:val="TableParagraph"/>
              <w:spacing w:line="360" w:lineRule="auto"/>
              <w:ind w:right="95"/>
              <w:jc w:val="both"/>
              <w:rPr>
                <w:sz w:val="24"/>
              </w:rPr>
            </w:pPr>
            <w:r>
              <w:rPr>
                <w:sz w:val="24"/>
              </w:rPr>
              <w:t>Display</w:t>
            </w:r>
            <w:r>
              <w:rPr>
                <w:spacing w:val="-3"/>
                <w:sz w:val="24"/>
              </w:rPr>
              <w:t xml:space="preserve"> </w:t>
            </w:r>
            <w:r>
              <w:rPr>
                <w:sz w:val="24"/>
              </w:rPr>
              <w:t>all</w:t>
            </w:r>
            <w:r>
              <w:rPr>
                <w:spacing w:val="-5"/>
                <w:sz w:val="24"/>
              </w:rPr>
              <w:t xml:space="preserve"> </w:t>
            </w:r>
            <w:r>
              <w:rPr>
                <w:sz w:val="24"/>
              </w:rPr>
              <w:t>of</w:t>
            </w:r>
            <w:r>
              <w:rPr>
                <w:spacing w:val="-2"/>
                <w:sz w:val="24"/>
              </w:rPr>
              <w:t xml:space="preserve"> </w:t>
            </w:r>
            <w:r>
              <w:rPr>
                <w:sz w:val="24"/>
              </w:rPr>
              <w:t>the</w:t>
            </w:r>
            <w:r>
              <w:rPr>
                <w:spacing w:val="-6"/>
                <w:sz w:val="24"/>
              </w:rPr>
              <w:t xml:space="preserve"> </w:t>
            </w:r>
            <w:r>
              <w:rPr>
                <w:sz w:val="24"/>
              </w:rPr>
              <w:t>data</w:t>
            </w:r>
            <w:r>
              <w:rPr>
                <w:spacing w:val="-2"/>
                <w:sz w:val="24"/>
              </w:rPr>
              <w:t xml:space="preserve"> </w:t>
            </w:r>
            <w:r>
              <w:rPr>
                <w:sz w:val="24"/>
              </w:rPr>
              <w:t>discovered during the search, including total sales</w:t>
            </w:r>
            <w:r>
              <w:rPr>
                <w:spacing w:val="-5"/>
                <w:sz w:val="24"/>
              </w:rPr>
              <w:t xml:space="preserve"> </w:t>
            </w:r>
            <w:r>
              <w:rPr>
                <w:sz w:val="24"/>
              </w:rPr>
              <w:t>for</w:t>
            </w:r>
            <w:r>
              <w:rPr>
                <w:spacing w:val="-3"/>
                <w:sz w:val="24"/>
              </w:rPr>
              <w:t xml:space="preserve"> </w:t>
            </w:r>
            <w:r>
              <w:rPr>
                <w:sz w:val="24"/>
              </w:rPr>
              <w:t>the</w:t>
            </w:r>
            <w:r>
              <w:rPr>
                <w:spacing w:val="-6"/>
                <w:sz w:val="24"/>
              </w:rPr>
              <w:t xml:space="preserve"> </w:t>
            </w:r>
            <w:r>
              <w:rPr>
                <w:sz w:val="24"/>
              </w:rPr>
              <w:t>selected</w:t>
            </w:r>
            <w:r>
              <w:rPr>
                <w:spacing w:val="-5"/>
                <w:sz w:val="24"/>
              </w:rPr>
              <w:t xml:space="preserve"> </w:t>
            </w:r>
            <w:r>
              <w:rPr>
                <w:sz w:val="24"/>
              </w:rPr>
              <w:t>year</w:t>
            </w:r>
            <w:r>
              <w:rPr>
                <w:spacing w:val="-3"/>
                <w:sz w:val="24"/>
              </w:rPr>
              <w:t xml:space="preserve"> </w:t>
            </w:r>
            <w:r>
              <w:rPr>
                <w:sz w:val="24"/>
              </w:rPr>
              <w:t>and</w:t>
            </w:r>
            <w:r>
              <w:rPr>
                <w:spacing w:val="-3"/>
                <w:sz w:val="24"/>
              </w:rPr>
              <w:t xml:space="preserve"> </w:t>
            </w:r>
            <w:r>
              <w:rPr>
                <w:sz w:val="24"/>
              </w:rPr>
              <w:t xml:space="preserve">the total sales for each month of that </w:t>
            </w:r>
            <w:r>
              <w:rPr>
                <w:spacing w:val="-2"/>
                <w:sz w:val="24"/>
              </w:rPr>
              <w:t>year.</w:t>
            </w:r>
          </w:p>
        </w:tc>
        <w:tc>
          <w:tcPr>
            <w:tcW w:w="1688" w:type="dxa"/>
          </w:tcPr>
          <w:p w:rsidR="00DF688C" w:rsidRDefault="00437954">
            <w:pPr>
              <w:pStyle w:val="TableParagraph"/>
              <w:rPr>
                <w:sz w:val="24"/>
              </w:rPr>
            </w:pPr>
            <w:r>
              <w:rPr>
                <w:spacing w:val="-2"/>
                <w:sz w:val="24"/>
              </w:rPr>
              <w:t>Success</w:t>
            </w:r>
          </w:p>
        </w:tc>
      </w:tr>
    </w:tbl>
    <w:p w:rsidR="00DF688C" w:rsidRDefault="00DF688C">
      <w:pPr>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6173"/>
        <w:gridCol w:w="3456"/>
        <w:gridCol w:w="1688"/>
      </w:tblGrid>
      <w:tr w:rsidR="00DF688C">
        <w:trPr>
          <w:trHeight w:val="653"/>
        </w:trPr>
        <w:tc>
          <w:tcPr>
            <w:tcW w:w="2052"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17" w:type="dxa"/>
            <w:gridSpan w:val="3"/>
          </w:tcPr>
          <w:p w:rsidR="00DF688C" w:rsidRDefault="00437954">
            <w:pPr>
              <w:pStyle w:val="TableParagraph"/>
              <w:rPr>
                <w:sz w:val="24"/>
              </w:rPr>
            </w:pPr>
            <w:r>
              <w:rPr>
                <w:spacing w:val="-2"/>
                <w:sz w:val="24"/>
              </w:rPr>
              <w:t>T1.021</w:t>
            </w:r>
          </w:p>
        </w:tc>
      </w:tr>
      <w:tr w:rsidR="00DF688C">
        <w:trPr>
          <w:trHeight w:val="653"/>
        </w:trPr>
        <w:tc>
          <w:tcPr>
            <w:tcW w:w="2052" w:type="dxa"/>
            <w:shd w:val="clear" w:color="auto" w:fill="E7E6E6"/>
          </w:tcPr>
          <w:p w:rsidR="00DF688C" w:rsidRDefault="00437954">
            <w:pPr>
              <w:pStyle w:val="TableParagraph"/>
              <w:rPr>
                <w:b/>
                <w:sz w:val="24"/>
              </w:rPr>
            </w:pPr>
            <w:r>
              <w:rPr>
                <w:b/>
                <w:spacing w:val="-2"/>
                <w:sz w:val="24"/>
              </w:rPr>
              <w:t>Actor</w:t>
            </w:r>
          </w:p>
        </w:tc>
        <w:tc>
          <w:tcPr>
            <w:tcW w:w="11317" w:type="dxa"/>
            <w:gridSpan w:val="3"/>
          </w:tcPr>
          <w:p w:rsidR="00DF688C" w:rsidRDefault="00437954">
            <w:pPr>
              <w:pStyle w:val="TableParagraph"/>
              <w:rPr>
                <w:sz w:val="24"/>
              </w:rPr>
            </w:pPr>
            <w:r>
              <w:rPr>
                <w:spacing w:val="-2"/>
                <w:sz w:val="24"/>
              </w:rPr>
              <w:t>Admin</w:t>
            </w:r>
          </w:p>
        </w:tc>
      </w:tr>
      <w:tr w:rsidR="00DF688C">
        <w:trPr>
          <w:trHeight w:val="653"/>
        </w:trPr>
        <w:tc>
          <w:tcPr>
            <w:tcW w:w="2052" w:type="dxa"/>
            <w:shd w:val="clear" w:color="auto" w:fill="E7E6E6"/>
          </w:tcPr>
          <w:p w:rsidR="00DF688C" w:rsidRDefault="00437954">
            <w:pPr>
              <w:pStyle w:val="TableParagraph"/>
              <w:spacing w:before="118"/>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6173" w:type="dxa"/>
            <w:shd w:val="clear" w:color="auto" w:fill="E7E6E6"/>
          </w:tcPr>
          <w:p w:rsidR="00DF688C" w:rsidRDefault="00437954">
            <w:pPr>
              <w:pStyle w:val="TableParagraph"/>
              <w:spacing w:before="118"/>
              <w:rPr>
                <w:b/>
                <w:sz w:val="24"/>
              </w:rPr>
            </w:pPr>
            <w:r>
              <w:rPr>
                <w:b/>
                <w:sz w:val="24"/>
              </w:rPr>
              <w:t>Test</w:t>
            </w:r>
            <w:r>
              <w:rPr>
                <w:b/>
                <w:spacing w:val="-4"/>
                <w:sz w:val="24"/>
              </w:rPr>
              <w:t xml:space="preserve"> </w:t>
            </w:r>
            <w:r>
              <w:rPr>
                <w:b/>
                <w:sz w:val="24"/>
              </w:rPr>
              <w:t xml:space="preserve">Case </w:t>
            </w:r>
            <w:r>
              <w:rPr>
                <w:b/>
                <w:spacing w:val="-4"/>
                <w:sz w:val="24"/>
              </w:rPr>
              <w:t>Data</w:t>
            </w:r>
          </w:p>
        </w:tc>
        <w:tc>
          <w:tcPr>
            <w:tcW w:w="3456" w:type="dxa"/>
            <w:shd w:val="clear" w:color="auto" w:fill="E7E6E6"/>
          </w:tcPr>
          <w:p w:rsidR="00DF688C" w:rsidRDefault="00437954">
            <w:pPr>
              <w:pStyle w:val="TableParagraph"/>
              <w:spacing w:before="118"/>
              <w:rPr>
                <w:b/>
                <w:sz w:val="24"/>
              </w:rPr>
            </w:pPr>
            <w:r>
              <w:rPr>
                <w:b/>
                <w:sz w:val="24"/>
              </w:rPr>
              <w:t>Expected</w:t>
            </w:r>
            <w:r>
              <w:rPr>
                <w:b/>
                <w:spacing w:val="-4"/>
                <w:sz w:val="24"/>
              </w:rPr>
              <w:t xml:space="preserve"> </w:t>
            </w:r>
            <w:r>
              <w:rPr>
                <w:b/>
                <w:spacing w:val="-2"/>
                <w:sz w:val="24"/>
              </w:rPr>
              <w:t>Result</w:t>
            </w:r>
          </w:p>
        </w:tc>
        <w:tc>
          <w:tcPr>
            <w:tcW w:w="1688" w:type="dxa"/>
            <w:shd w:val="clear" w:color="auto" w:fill="E7E6E6"/>
          </w:tcPr>
          <w:p w:rsidR="00DF688C" w:rsidRDefault="00437954">
            <w:pPr>
              <w:pStyle w:val="TableParagraph"/>
              <w:spacing w:before="118"/>
              <w:rPr>
                <w:b/>
                <w:sz w:val="24"/>
              </w:rPr>
            </w:pPr>
            <w:r>
              <w:rPr>
                <w:b/>
                <w:spacing w:val="-2"/>
                <w:sz w:val="24"/>
              </w:rPr>
              <w:t>Status</w:t>
            </w:r>
          </w:p>
        </w:tc>
      </w:tr>
      <w:tr w:rsidR="00DF688C">
        <w:trPr>
          <w:trHeight w:val="1481"/>
        </w:trPr>
        <w:tc>
          <w:tcPr>
            <w:tcW w:w="2052" w:type="dxa"/>
          </w:tcPr>
          <w:p w:rsidR="00DF688C" w:rsidRDefault="00437954">
            <w:pPr>
              <w:pStyle w:val="TableParagraph"/>
              <w:ind w:left="542"/>
              <w:rPr>
                <w:sz w:val="24"/>
              </w:rPr>
            </w:pPr>
            <w:r>
              <w:rPr>
                <w:spacing w:val="-2"/>
                <w:sz w:val="24"/>
              </w:rPr>
              <w:t>TC21.001</w:t>
            </w:r>
          </w:p>
        </w:tc>
        <w:tc>
          <w:tcPr>
            <w:tcW w:w="6173" w:type="dxa"/>
          </w:tcPr>
          <w:p w:rsidR="00DF688C" w:rsidRDefault="00437954">
            <w:pPr>
              <w:pStyle w:val="TableParagraph"/>
              <w:rPr>
                <w:sz w:val="24"/>
              </w:rPr>
            </w:pPr>
            <w:r>
              <w:rPr>
                <w:sz w:val="24"/>
              </w:rPr>
              <w:t>Phone</w:t>
            </w:r>
            <w:r>
              <w:rPr>
                <w:spacing w:val="-2"/>
                <w:sz w:val="24"/>
              </w:rPr>
              <w:t xml:space="preserve"> </w:t>
            </w:r>
            <w:r>
              <w:rPr>
                <w:sz w:val="24"/>
              </w:rPr>
              <w:t>number</w:t>
            </w:r>
            <w:r>
              <w:rPr>
                <w:spacing w:val="-2"/>
                <w:sz w:val="24"/>
              </w:rPr>
              <w:t xml:space="preserve"> </w:t>
            </w:r>
            <w:r>
              <w:rPr>
                <w:sz w:val="24"/>
              </w:rPr>
              <w:t>: 07-</w:t>
            </w:r>
            <w:r>
              <w:rPr>
                <w:spacing w:val="-2"/>
                <w:sz w:val="24"/>
              </w:rPr>
              <w:t>7735522</w:t>
            </w:r>
          </w:p>
          <w:p w:rsidR="00DF688C" w:rsidRDefault="00DF688C">
            <w:pPr>
              <w:pStyle w:val="TableParagraph"/>
              <w:spacing w:before="3"/>
              <w:ind w:left="0"/>
              <w:rPr>
                <w:b/>
              </w:rPr>
            </w:pPr>
          </w:p>
          <w:p w:rsidR="00DF688C" w:rsidRDefault="00437954">
            <w:pPr>
              <w:pStyle w:val="TableParagraph"/>
              <w:tabs>
                <w:tab w:val="left" w:pos="1521"/>
              </w:tabs>
              <w:spacing w:before="0"/>
              <w:rPr>
                <w:sz w:val="24"/>
              </w:rPr>
            </w:pPr>
            <w:r>
              <w:rPr>
                <w:spacing w:val="-4"/>
                <w:sz w:val="24"/>
              </w:rPr>
              <w:t>Email</w:t>
            </w:r>
            <w:r>
              <w:rPr>
                <w:sz w:val="24"/>
              </w:rPr>
              <w:tab/>
              <w:t>:</w:t>
            </w:r>
            <w:r>
              <w:rPr>
                <w:spacing w:val="-2"/>
                <w:sz w:val="24"/>
              </w:rPr>
              <w:t xml:space="preserve"> </w:t>
            </w:r>
            <w:hyperlink r:id="rId19">
              <w:r>
                <w:rPr>
                  <w:spacing w:val="-2"/>
                  <w:sz w:val="24"/>
                </w:rPr>
                <w:t>saraameena@brilliance.edu.com</w:t>
              </w:r>
            </w:hyperlink>
          </w:p>
        </w:tc>
        <w:tc>
          <w:tcPr>
            <w:tcW w:w="3456" w:type="dxa"/>
          </w:tcPr>
          <w:p w:rsidR="00DF688C" w:rsidRDefault="00437954">
            <w:pPr>
              <w:pStyle w:val="TableParagraph"/>
              <w:spacing w:line="360" w:lineRule="auto"/>
              <w:ind w:right="95"/>
              <w:jc w:val="both"/>
              <w:rPr>
                <w:sz w:val="24"/>
              </w:rPr>
            </w:pPr>
            <w:r>
              <w:rPr>
                <w:sz w:val="24"/>
              </w:rPr>
              <w:t xml:space="preserve">Display “Email has been updated </w:t>
            </w:r>
            <w:proofErr w:type="spellStart"/>
            <w:r>
              <w:rPr>
                <w:sz w:val="24"/>
              </w:rPr>
              <w:t>successfully!”</w:t>
            </w:r>
            <w:proofErr w:type="gramStart"/>
            <w:r>
              <w:rPr>
                <w:sz w:val="24"/>
              </w:rPr>
              <w:t>.“</w:t>
            </w:r>
            <w:proofErr w:type="gramEnd"/>
            <w:r>
              <w:rPr>
                <w:sz w:val="24"/>
              </w:rPr>
              <w:t>Phone</w:t>
            </w:r>
            <w:proofErr w:type="spellEnd"/>
            <w:r>
              <w:rPr>
                <w:sz w:val="24"/>
              </w:rPr>
              <w:t xml:space="preserve"> number has been updated successfully!</w:t>
            </w:r>
            <w:proofErr w:type="gramStart"/>
            <w:r>
              <w:rPr>
                <w:sz w:val="24"/>
              </w:rPr>
              <w:t>”.</w:t>
            </w:r>
            <w:proofErr w:type="gramEnd"/>
          </w:p>
        </w:tc>
        <w:tc>
          <w:tcPr>
            <w:tcW w:w="1688" w:type="dxa"/>
          </w:tcPr>
          <w:p w:rsidR="00DF688C" w:rsidRDefault="00437954">
            <w:pPr>
              <w:pStyle w:val="TableParagraph"/>
              <w:rPr>
                <w:sz w:val="24"/>
              </w:rPr>
            </w:pPr>
            <w:r>
              <w:rPr>
                <w:spacing w:val="-2"/>
                <w:sz w:val="24"/>
              </w:rPr>
              <w:t>Success</w:t>
            </w:r>
          </w:p>
        </w:tc>
      </w:tr>
      <w:tr w:rsidR="00DF688C">
        <w:trPr>
          <w:trHeight w:val="2204"/>
        </w:trPr>
        <w:tc>
          <w:tcPr>
            <w:tcW w:w="2052" w:type="dxa"/>
          </w:tcPr>
          <w:p w:rsidR="00DF688C" w:rsidRDefault="00437954">
            <w:pPr>
              <w:pStyle w:val="TableParagraph"/>
              <w:ind w:left="542"/>
              <w:rPr>
                <w:sz w:val="24"/>
              </w:rPr>
            </w:pPr>
            <w:r>
              <w:rPr>
                <w:spacing w:val="-2"/>
                <w:sz w:val="24"/>
              </w:rPr>
              <w:t>TC21.002</w:t>
            </w:r>
          </w:p>
        </w:tc>
        <w:tc>
          <w:tcPr>
            <w:tcW w:w="6173" w:type="dxa"/>
          </w:tcPr>
          <w:p w:rsidR="00DF688C" w:rsidRDefault="00437954">
            <w:pPr>
              <w:pStyle w:val="TableParagraph"/>
              <w:rPr>
                <w:sz w:val="24"/>
              </w:rPr>
            </w:pPr>
            <w:r>
              <w:rPr>
                <w:sz w:val="24"/>
              </w:rPr>
              <w:t>Phone</w:t>
            </w:r>
            <w:r>
              <w:rPr>
                <w:spacing w:val="-2"/>
                <w:sz w:val="24"/>
              </w:rPr>
              <w:t xml:space="preserve"> </w:t>
            </w:r>
            <w:r>
              <w:rPr>
                <w:sz w:val="24"/>
              </w:rPr>
              <w:t>number</w:t>
            </w:r>
            <w:r>
              <w:rPr>
                <w:spacing w:val="-2"/>
                <w:sz w:val="24"/>
              </w:rPr>
              <w:t xml:space="preserve"> </w:t>
            </w:r>
            <w:r>
              <w:rPr>
                <w:sz w:val="24"/>
              </w:rPr>
              <w:t>: 07-</w:t>
            </w:r>
            <w:r>
              <w:rPr>
                <w:spacing w:val="-2"/>
                <w:sz w:val="24"/>
              </w:rPr>
              <w:t>7762524</w:t>
            </w:r>
          </w:p>
          <w:p w:rsidR="00DF688C" w:rsidRDefault="00DF688C">
            <w:pPr>
              <w:pStyle w:val="TableParagraph"/>
              <w:spacing w:before="4"/>
              <w:ind w:left="0"/>
              <w:rPr>
                <w:b/>
              </w:rPr>
            </w:pPr>
          </w:p>
          <w:p w:rsidR="00DF688C" w:rsidRDefault="00437954">
            <w:pPr>
              <w:pStyle w:val="TableParagraph"/>
              <w:tabs>
                <w:tab w:val="left" w:pos="1521"/>
              </w:tabs>
              <w:spacing w:before="0"/>
              <w:rPr>
                <w:sz w:val="24"/>
              </w:rPr>
            </w:pPr>
            <w:r>
              <w:rPr>
                <w:spacing w:val="-4"/>
                <w:sz w:val="24"/>
              </w:rPr>
              <w:t>Email</w:t>
            </w:r>
            <w:r>
              <w:rPr>
                <w:sz w:val="24"/>
              </w:rPr>
              <w:tab/>
              <w:t>:</w:t>
            </w:r>
            <w:r>
              <w:rPr>
                <w:spacing w:val="-2"/>
                <w:sz w:val="24"/>
              </w:rPr>
              <w:t xml:space="preserve"> </w:t>
            </w:r>
            <w:hyperlink r:id="rId20">
              <w:r>
                <w:rPr>
                  <w:spacing w:val="-2"/>
                  <w:sz w:val="24"/>
                </w:rPr>
                <w:t>adam.ismail@brilliance.edu.my</w:t>
              </w:r>
            </w:hyperlink>
          </w:p>
        </w:tc>
        <w:tc>
          <w:tcPr>
            <w:tcW w:w="3456" w:type="dxa"/>
          </w:tcPr>
          <w:p w:rsidR="00DF688C" w:rsidRDefault="00437954">
            <w:pPr>
              <w:pStyle w:val="TableParagraph"/>
              <w:spacing w:line="360" w:lineRule="auto"/>
              <w:ind w:right="96"/>
              <w:jc w:val="both"/>
              <w:rPr>
                <w:sz w:val="24"/>
              </w:rPr>
            </w:pPr>
            <w:r>
              <w:rPr>
                <w:sz w:val="24"/>
              </w:rPr>
              <w:t>Display “Email already exist. Please use other than that.” “Phone number already exist. Please use other than that.”</w:t>
            </w:r>
          </w:p>
        </w:tc>
        <w:tc>
          <w:tcPr>
            <w:tcW w:w="1688" w:type="dxa"/>
          </w:tcPr>
          <w:p w:rsidR="00DF688C" w:rsidRDefault="00437954">
            <w:pPr>
              <w:pStyle w:val="TableParagraph"/>
              <w:rPr>
                <w:sz w:val="24"/>
              </w:rPr>
            </w:pPr>
            <w:r>
              <w:rPr>
                <w:spacing w:val="-2"/>
                <w:sz w:val="24"/>
              </w:rPr>
              <w:t>Success</w:t>
            </w:r>
          </w:p>
        </w:tc>
      </w:tr>
      <w:tr w:rsidR="00DF688C">
        <w:trPr>
          <w:trHeight w:val="1187"/>
        </w:trPr>
        <w:tc>
          <w:tcPr>
            <w:tcW w:w="2052" w:type="dxa"/>
          </w:tcPr>
          <w:p w:rsidR="00DF688C" w:rsidRDefault="00437954">
            <w:pPr>
              <w:pStyle w:val="TableParagraph"/>
              <w:spacing w:before="118"/>
              <w:ind w:left="542"/>
              <w:rPr>
                <w:sz w:val="24"/>
              </w:rPr>
            </w:pPr>
            <w:r>
              <w:rPr>
                <w:spacing w:val="-2"/>
                <w:sz w:val="24"/>
              </w:rPr>
              <w:t>TC21.003</w:t>
            </w:r>
          </w:p>
        </w:tc>
        <w:tc>
          <w:tcPr>
            <w:tcW w:w="6173" w:type="dxa"/>
          </w:tcPr>
          <w:p w:rsidR="00DF688C" w:rsidRDefault="00437954">
            <w:pPr>
              <w:pStyle w:val="TableParagraph"/>
              <w:spacing w:before="118"/>
              <w:rPr>
                <w:sz w:val="24"/>
              </w:rPr>
            </w:pPr>
            <w:r>
              <w:rPr>
                <w:sz w:val="24"/>
              </w:rPr>
              <w:t>Phone</w:t>
            </w:r>
            <w:r>
              <w:rPr>
                <w:spacing w:val="-2"/>
                <w:sz w:val="24"/>
              </w:rPr>
              <w:t xml:space="preserve"> </w:t>
            </w:r>
            <w:r>
              <w:rPr>
                <w:sz w:val="24"/>
              </w:rPr>
              <w:t>number</w:t>
            </w:r>
            <w:r>
              <w:rPr>
                <w:spacing w:val="-2"/>
                <w:sz w:val="24"/>
              </w:rPr>
              <w:t xml:space="preserve"> </w:t>
            </w:r>
            <w:r>
              <w:rPr>
                <w:sz w:val="24"/>
              </w:rPr>
              <w:t>: 07-</w:t>
            </w:r>
            <w:r>
              <w:rPr>
                <w:spacing w:val="-2"/>
                <w:sz w:val="24"/>
              </w:rPr>
              <w:t>7762524</w:t>
            </w:r>
          </w:p>
          <w:p w:rsidR="00DF688C" w:rsidRDefault="00DF688C">
            <w:pPr>
              <w:pStyle w:val="TableParagraph"/>
              <w:spacing w:before="4"/>
              <w:ind w:left="0"/>
              <w:rPr>
                <w:b/>
              </w:rPr>
            </w:pPr>
          </w:p>
          <w:p w:rsidR="00DF688C" w:rsidRDefault="00437954">
            <w:pPr>
              <w:pStyle w:val="TableParagraph"/>
              <w:tabs>
                <w:tab w:val="left" w:pos="1521"/>
              </w:tabs>
              <w:spacing w:before="0"/>
              <w:rPr>
                <w:sz w:val="24"/>
              </w:rPr>
            </w:pPr>
            <w:r>
              <w:rPr>
                <w:spacing w:val="-4"/>
                <w:sz w:val="24"/>
              </w:rPr>
              <w:t>Email</w:t>
            </w:r>
            <w:r>
              <w:rPr>
                <w:sz w:val="24"/>
              </w:rPr>
              <w:tab/>
              <w:t>:</w:t>
            </w:r>
            <w:r>
              <w:rPr>
                <w:spacing w:val="-2"/>
                <w:sz w:val="24"/>
              </w:rPr>
              <w:t xml:space="preserve"> </w:t>
            </w:r>
            <w:proofErr w:type="spellStart"/>
            <w:r>
              <w:rPr>
                <w:spacing w:val="-2"/>
                <w:sz w:val="24"/>
              </w:rPr>
              <w:t>adam.ismail</w:t>
            </w:r>
            <w:proofErr w:type="spellEnd"/>
          </w:p>
        </w:tc>
        <w:tc>
          <w:tcPr>
            <w:tcW w:w="3456" w:type="dxa"/>
          </w:tcPr>
          <w:p w:rsidR="00DF688C" w:rsidRDefault="00437954">
            <w:pPr>
              <w:pStyle w:val="TableParagraph"/>
              <w:spacing w:before="118" w:line="360" w:lineRule="auto"/>
              <w:rPr>
                <w:sz w:val="24"/>
              </w:rPr>
            </w:pPr>
            <w:r>
              <w:rPr>
                <w:sz w:val="24"/>
              </w:rPr>
              <w:t>Display</w:t>
            </w:r>
            <w:r>
              <w:rPr>
                <w:spacing w:val="80"/>
                <w:sz w:val="24"/>
              </w:rPr>
              <w:t xml:space="preserve"> </w:t>
            </w:r>
            <w:r>
              <w:rPr>
                <w:sz w:val="24"/>
              </w:rPr>
              <w:t>“</w:t>
            </w:r>
            <w:proofErr w:type="gramStart"/>
            <w:r>
              <w:rPr>
                <w:sz w:val="24"/>
              </w:rPr>
              <w:t>Error</w:t>
            </w:r>
            <w:r>
              <w:rPr>
                <w:spacing w:val="80"/>
                <w:sz w:val="24"/>
              </w:rPr>
              <w:t xml:space="preserve"> </w:t>
            </w:r>
            <w:r>
              <w:rPr>
                <w:sz w:val="24"/>
              </w:rPr>
              <w:t>:</w:t>
            </w:r>
            <w:proofErr w:type="gramEnd"/>
            <w:r>
              <w:rPr>
                <w:spacing w:val="80"/>
                <w:sz w:val="24"/>
              </w:rPr>
              <w:t xml:space="preserve"> </w:t>
            </w:r>
            <w:r>
              <w:rPr>
                <w:sz w:val="24"/>
              </w:rPr>
              <w:t>You</w:t>
            </w:r>
            <w:r>
              <w:rPr>
                <w:spacing w:val="80"/>
                <w:sz w:val="24"/>
              </w:rPr>
              <w:t xml:space="preserve"> </w:t>
            </w:r>
            <w:r>
              <w:rPr>
                <w:sz w:val="24"/>
              </w:rPr>
              <w:t>did</w:t>
            </w:r>
            <w:r>
              <w:rPr>
                <w:spacing w:val="80"/>
                <w:sz w:val="24"/>
              </w:rPr>
              <w:t xml:space="preserve"> </w:t>
            </w:r>
            <w:r>
              <w:rPr>
                <w:sz w:val="24"/>
              </w:rPr>
              <w:t>not enter a valid email.”</w:t>
            </w:r>
          </w:p>
        </w:tc>
        <w:tc>
          <w:tcPr>
            <w:tcW w:w="1688" w:type="dxa"/>
          </w:tcPr>
          <w:p w:rsidR="00DF688C" w:rsidRDefault="00437954">
            <w:pPr>
              <w:pStyle w:val="TableParagraph"/>
              <w:spacing w:before="118"/>
              <w:rPr>
                <w:sz w:val="24"/>
              </w:rPr>
            </w:pPr>
            <w:r>
              <w:rPr>
                <w:spacing w:val="-2"/>
                <w:sz w:val="24"/>
              </w:rPr>
              <w:t>Success</w:t>
            </w:r>
          </w:p>
        </w:tc>
      </w:tr>
    </w:tbl>
    <w:p w:rsidR="00DF688C" w:rsidRDefault="00DF688C">
      <w:pPr>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6173"/>
        <w:gridCol w:w="3456"/>
        <w:gridCol w:w="1688"/>
      </w:tblGrid>
      <w:tr w:rsidR="00DF688C">
        <w:trPr>
          <w:trHeight w:val="653"/>
        </w:trPr>
        <w:tc>
          <w:tcPr>
            <w:tcW w:w="2052"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17" w:type="dxa"/>
            <w:gridSpan w:val="3"/>
          </w:tcPr>
          <w:p w:rsidR="00DF688C" w:rsidRDefault="00437954">
            <w:pPr>
              <w:pStyle w:val="TableParagraph"/>
              <w:rPr>
                <w:sz w:val="24"/>
              </w:rPr>
            </w:pPr>
            <w:r>
              <w:rPr>
                <w:spacing w:val="-2"/>
                <w:sz w:val="24"/>
              </w:rPr>
              <w:t>T1.022</w:t>
            </w:r>
          </w:p>
        </w:tc>
      </w:tr>
      <w:tr w:rsidR="00DF688C">
        <w:trPr>
          <w:trHeight w:val="653"/>
        </w:trPr>
        <w:tc>
          <w:tcPr>
            <w:tcW w:w="2052" w:type="dxa"/>
            <w:shd w:val="clear" w:color="auto" w:fill="E7E6E6"/>
          </w:tcPr>
          <w:p w:rsidR="00DF688C" w:rsidRDefault="00437954">
            <w:pPr>
              <w:pStyle w:val="TableParagraph"/>
              <w:rPr>
                <w:b/>
                <w:sz w:val="24"/>
              </w:rPr>
            </w:pPr>
            <w:r>
              <w:rPr>
                <w:b/>
                <w:spacing w:val="-2"/>
                <w:sz w:val="24"/>
              </w:rPr>
              <w:t>Actor</w:t>
            </w:r>
          </w:p>
        </w:tc>
        <w:tc>
          <w:tcPr>
            <w:tcW w:w="11317" w:type="dxa"/>
            <w:gridSpan w:val="3"/>
          </w:tcPr>
          <w:p w:rsidR="00DF688C" w:rsidRDefault="00437954">
            <w:pPr>
              <w:pStyle w:val="TableParagraph"/>
              <w:rPr>
                <w:sz w:val="24"/>
              </w:rPr>
            </w:pPr>
            <w:r>
              <w:rPr>
                <w:spacing w:val="-2"/>
                <w:sz w:val="24"/>
              </w:rPr>
              <w:t>Admin</w:t>
            </w:r>
          </w:p>
        </w:tc>
      </w:tr>
      <w:tr w:rsidR="00DF688C">
        <w:trPr>
          <w:trHeight w:val="653"/>
        </w:trPr>
        <w:tc>
          <w:tcPr>
            <w:tcW w:w="2052" w:type="dxa"/>
            <w:shd w:val="clear" w:color="auto" w:fill="E7E6E6"/>
          </w:tcPr>
          <w:p w:rsidR="00DF688C" w:rsidRDefault="00437954">
            <w:pPr>
              <w:pStyle w:val="TableParagraph"/>
              <w:spacing w:before="118"/>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6173" w:type="dxa"/>
            <w:shd w:val="clear" w:color="auto" w:fill="E7E6E6"/>
          </w:tcPr>
          <w:p w:rsidR="00DF688C" w:rsidRDefault="00437954">
            <w:pPr>
              <w:pStyle w:val="TableParagraph"/>
              <w:spacing w:before="118"/>
              <w:rPr>
                <w:b/>
                <w:sz w:val="24"/>
              </w:rPr>
            </w:pPr>
            <w:r>
              <w:rPr>
                <w:b/>
                <w:sz w:val="24"/>
              </w:rPr>
              <w:t>Test</w:t>
            </w:r>
            <w:r>
              <w:rPr>
                <w:b/>
                <w:spacing w:val="-4"/>
                <w:sz w:val="24"/>
              </w:rPr>
              <w:t xml:space="preserve"> </w:t>
            </w:r>
            <w:r>
              <w:rPr>
                <w:b/>
                <w:sz w:val="24"/>
              </w:rPr>
              <w:t xml:space="preserve">Case </w:t>
            </w:r>
            <w:r>
              <w:rPr>
                <w:b/>
                <w:spacing w:val="-4"/>
                <w:sz w:val="24"/>
              </w:rPr>
              <w:t>Data</w:t>
            </w:r>
          </w:p>
        </w:tc>
        <w:tc>
          <w:tcPr>
            <w:tcW w:w="3456" w:type="dxa"/>
            <w:shd w:val="clear" w:color="auto" w:fill="E7E6E6"/>
          </w:tcPr>
          <w:p w:rsidR="00DF688C" w:rsidRDefault="00437954">
            <w:pPr>
              <w:pStyle w:val="TableParagraph"/>
              <w:spacing w:before="118"/>
              <w:rPr>
                <w:b/>
                <w:sz w:val="24"/>
              </w:rPr>
            </w:pPr>
            <w:r>
              <w:rPr>
                <w:b/>
                <w:sz w:val="24"/>
              </w:rPr>
              <w:t>Expected</w:t>
            </w:r>
            <w:r>
              <w:rPr>
                <w:b/>
                <w:spacing w:val="-4"/>
                <w:sz w:val="24"/>
              </w:rPr>
              <w:t xml:space="preserve"> </w:t>
            </w:r>
            <w:r>
              <w:rPr>
                <w:b/>
                <w:spacing w:val="-2"/>
                <w:sz w:val="24"/>
              </w:rPr>
              <w:t>Result</w:t>
            </w:r>
          </w:p>
        </w:tc>
        <w:tc>
          <w:tcPr>
            <w:tcW w:w="1688" w:type="dxa"/>
            <w:shd w:val="clear" w:color="auto" w:fill="E7E6E6"/>
          </w:tcPr>
          <w:p w:rsidR="00DF688C" w:rsidRDefault="00437954">
            <w:pPr>
              <w:pStyle w:val="TableParagraph"/>
              <w:spacing w:before="118"/>
              <w:rPr>
                <w:b/>
                <w:sz w:val="24"/>
              </w:rPr>
            </w:pPr>
            <w:r>
              <w:rPr>
                <w:b/>
                <w:spacing w:val="-2"/>
                <w:sz w:val="24"/>
              </w:rPr>
              <w:t>Status</w:t>
            </w:r>
          </w:p>
        </w:tc>
      </w:tr>
      <w:tr w:rsidR="00DF688C">
        <w:trPr>
          <w:trHeight w:val="1722"/>
        </w:trPr>
        <w:tc>
          <w:tcPr>
            <w:tcW w:w="2052" w:type="dxa"/>
          </w:tcPr>
          <w:p w:rsidR="00DF688C" w:rsidRDefault="00437954">
            <w:pPr>
              <w:pStyle w:val="TableParagraph"/>
              <w:ind w:left="542"/>
              <w:rPr>
                <w:sz w:val="24"/>
              </w:rPr>
            </w:pPr>
            <w:r>
              <w:rPr>
                <w:spacing w:val="-2"/>
                <w:sz w:val="24"/>
              </w:rPr>
              <w:t>TC22.001</w:t>
            </w:r>
          </w:p>
        </w:tc>
        <w:tc>
          <w:tcPr>
            <w:tcW w:w="6173" w:type="dxa"/>
          </w:tcPr>
          <w:p w:rsidR="00DF688C" w:rsidRDefault="00437954">
            <w:pPr>
              <w:pStyle w:val="TableParagraph"/>
              <w:tabs>
                <w:tab w:val="left" w:pos="1960"/>
              </w:tabs>
              <w:spacing w:line="463" w:lineRule="auto"/>
              <w:ind w:right="2543"/>
              <w:rPr>
                <w:sz w:val="24"/>
              </w:rPr>
            </w:pPr>
            <w:r>
              <w:rPr>
                <w:sz w:val="24"/>
              </w:rPr>
              <w:t>Old Password</w:t>
            </w:r>
            <w:r>
              <w:rPr>
                <w:sz w:val="24"/>
              </w:rPr>
              <w:tab/>
            </w:r>
            <w:r>
              <w:rPr>
                <w:spacing w:val="-35"/>
                <w:sz w:val="24"/>
              </w:rPr>
              <w:t xml:space="preserve"> </w:t>
            </w:r>
            <w:r>
              <w:rPr>
                <w:sz w:val="24"/>
              </w:rPr>
              <w:t>:</w:t>
            </w:r>
            <w:r>
              <w:rPr>
                <w:spacing w:val="-15"/>
                <w:sz w:val="24"/>
              </w:rPr>
              <w:t xml:space="preserve"> </w:t>
            </w:r>
            <w:r>
              <w:rPr>
                <w:sz w:val="24"/>
              </w:rPr>
              <w:t>saraAmeena79! New</w:t>
            </w:r>
            <w:r>
              <w:rPr>
                <w:spacing w:val="-1"/>
                <w:sz w:val="24"/>
              </w:rPr>
              <w:t xml:space="preserve"> </w:t>
            </w:r>
            <w:r>
              <w:rPr>
                <w:spacing w:val="-2"/>
                <w:sz w:val="24"/>
              </w:rPr>
              <w:t>Password</w:t>
            </w:r>
            <w:r>
              <w:rPr>
                <w:sz w:val="24"/>
              </w:rPr>
              <w:tab/>
              <w:t xml:space="preserve">: </w:t>
            </w:r>
            <w:r>
              <w:rPr>
                <w:spacing w:val="-2"/>
                <w:sz w:val="24"/>
              </w:rPr>
              <w:t>saraAmeenaT1!</w:t>
            </w:r>
          </w:p>
          <w:p w:rsidR="00DF688C" w:rsidRDefault="00437954">
            <w:pPr>
              <w:pStyle w:val="TableParagraph"/>
              <w:spacing w:before="2"/>
              <w:rPr>
                <w:sz w:val="24"/>
              </w:rPr>
            </w:pPr>
            <w:r>
              <w:rPr>
                <w:sz w:val="24"/>
              </w:rPr>
              <w:t>Confirm</w:t>
            </w:r>
            <w:r>
              <w:rPr>
                <w:spacing w:val="-2"/>
                <w:sz w:val="24"/>
              </w:rPr>
              <w:t xml:space="preserve"> </w:t>
            </w:r>
            <w:proofErr w:type="gramStart"/>
            <w:r>
              <w:rPr>
                <w:sz w:val="24"/>
              </w:rPr>
              <w:t>Password</w:t>
            </w:r>
            <w:r>
              <w:rPr>
                <w:spacing w:val="-2"/>
                <w:sz w:val="24"/>
              </w:rPr>
              <w:t xml:space="preserve"> </w:t>
            </w:r>
            <w:r>
              <w:rPr>
                <w:sz w:val="24"/>
              </w:rPr>
              <w:t>:</w:t>
            </w:r>
            <w:proofErr w:type="gramEnd"/>
            <w:r>
              <w:rPr>
                <w:spacing w:val="-1"/>
                <w:sz w:val="24"/>
              </w:rPr>
              <w:t xml:space="preserve"> </w:t>
            </w:r>
            <w:r>
              <w:rPr>
                <w:spacing w:val="-2"/>
                <w:sz w:val="24"/>
              </w:rPr>
              <w:t>saraAmeenaT1!</w:t>
            </w:r>
          </w:p>
        </w:tc>
        <w:tc>
          <w:tcPr>
            <w:tcW w:w="3456" w:type="dxa"/>
          </w:tcPr>
          <w:p w:rsidR="00DF688C" w:rsidRDefault="00437954">
            <w:pPr>
              <w:pStyle w:val="TableParagraph"/>
              <w:tabs>
                <w:tab w:val="left" w:pos="1084"/>
                <w:tab w:val="left" w:pos="2341"/>
                <w:tab w:val="left" w:pos="2893"/>
              </w:tabs>
              <w:spacing w:line="360" w:lineRule="auto"/>
              <w:ind w:right="98"/>
              <w:rPr>
                <w:sz w:val="24"/>
              </w:rPr>
            </w:pPr>
            <w:r>
              <w:rPr>
                <w:spacing w:val="-2"/>
                <w:sz w:val="24"/>
              </w:rPr>
              <w:t>Display</w:t>
            </w:r>
            <w:r>
              <w:rPr>
                <w:sz w:val="24"/>
              </w:rPr>
              <w:tab/>
            </w:r>
            <w:r>
              <w:rPr>
                <w:spacing w:val="-2"/>
                <w:sz w:val="24"/>
              </w:rPr>
              <w:t>“Password</w:t>
            </w:r>
            <w:r>
              <w:rPr>
                <w:sz w:val="24"/>
              </w:rPr>
              <w:tab/>
            </w:r>
            <w:r>
              <w:rPr>
                <w:spacing w:val="-4"/>
                <w:sz w:val="24"/>
              </w:rPr>
              <w:t>has</w:t>
            </w:r>
            <w:r>
              <w:rPr>
                <w:sz w:val="24"/>
              </w:rPr>
              <w:tab/>
            </w:r>
            <w:r>
              <w:rPr>
                <w:spacing w:val="-4"/>
                <w:sz w:val="24"/>
              </w:rPr>
              <w:t xml:space="preserve">been </w:t>
            </w:r>
            <w:r>
              <w:rPr>
                <w:sz w:val="24"/>
              </w:rPr>
              <w:t>changed successfully!</w:t>
            </w:r>
            <w:proofErr w:type="gramStart"/>
            <w:r>
              <w:rPr>
                <w:sz w:val="24"/>
              </w:rPr>
              <w:t>”.</w:t>
            </w:r>
            <w:proofErr w:type="gramEnd"/>
          </w:p>
        </w:tc>
        <w:tc>
          <w:tcPr>
            <w:tcW w:w="1688" w:type="dxa"/>
          </w:tcPr>
          <w:p w:rsidR="00DF688C" w:rsidRDefault="00437954">
            <w:pPr>
              <w:pStyle w:val="TableParagraph"/>
              <w:rPr>
                <w:sz w:val="24"/>
              </w:rPr>
            </w:pPr>
            <w:r>
              <w:rPr>
                <w:spacing w:val="-2"/>
                <w:sz w:val="24"/>
              </w:rPr>
              <w:t>Success</w:t>
            </w:r>
          </w:p>
        </w:tc>
      </w:tr>
      <w:tr w:rsidR="00DF688C">
        <w:trPr>
          <w:trHeight w:val="1848"/>
        </w:trPr>
        <w:tc>
          <w:tcPr>
            <w:tcW w:w="2052" w:type="dxa"/>
          </w:tcPr>
          <w:p w:rsidR="00DF688C" w:rsidRDefault="00437954">
            <w:pPr>
              <w:pStyle w:val="TableParagraph"/>
              <w:ind w:left="542"/>
              <w:rPr>
                <w:sz w:val="24"/>
              </w:rPr>
            </w:pPr>
            <w:r>
              <w:rPr>
                <w:spacing w:val="-2"/>
                <w:sz w:val="24"/>
              </w:rPr>
              <w:t>TC22.002</w:t>
            </w:r>
          </w:p>
        </w:tc>
        <w:tc>
          <w:tcPr>
            <w:tcW w:w="6173" w:type="dxa"/>
          </w:tcPr>
          <w:p w:rsidR="00DF688C" w:rsidRDefault="00437954">
            <w:pPr>
              <w:pStyle w:val="TableParagraph"/>
              <w:tabs>
                <w:tab w:val="left" w:pos="1960"/>
              </w:tabs>
              <w:spacing w:line="463" w:lineRule="auto"/>
              <w:ind w:right="2541"/>
              <w:rPr>
                <w:sz w:val="24"/>
              </w:rPr>
            </w:pPr>
            <w:r>
              <w:rPr>
                <w:sz w:val="24"/>
              </w:rPr>
              <w:t>Old Password</w:t>
            </w:r>
            <w:r>
              <w:rPr>
                <w:sz w:val="24"/>
              </w:rPr>
              <w:tab/>
            </w:r>
            <w:r>
              <w:rPr>
                <w:spacing w:val="-21"/>
                <w:sz w:val="24"/>
              </w:rPr>
              <w:t xml:space="preserve"> </w:t>
            </w:r>
            <w:r>
              <w:rPr>
                <w:sz w:val="24"/>
              </w:rPr>
              <w:t>: saraAmeena1! New Password</w:t>
            </w:r>
            <w:r>
              <w:rPr>
                <w:sz w:val="24"/>
              </w:rPr>
              <w:tab/>
              <w:t>:</w:t>
            </w:r>
            <w:r>
              <w:rPr>
                <w:spacing w:val="-15"/>
                <w:sz w:val="24"/>
              </w:rPr>
              <w:t xml:space="preserve"> </w:t>
            </w:r>
            <w:r>
              <w:rPr>
                <w:sz w:val="24"/>
              </w:rPr>
              <w:t>saraAmeenaT1! Confirm</w:t>
            </w:r>
            <w:r>
              <w:rPr>
                <w:spacing w:val="-2"/>
                <w:sz w:val="24"/>
              </w:rPr>
              <w:t xml:space="preserve"> </w:t>
            </w:r>
            <w:proofErr w:type="gramStart"/>
            <w:r>
              <w:rPr>
                <w:sz w:val="24"/>
              </w:rPr>
              <w:t>Password</w:t>
            </w:r>
            <w:r>
              <w:rPr>
                <w:spacing w:val="-2"/>
                <w:sz w:val="24"/>
              </w:rPr>
              <w:t xml:space="preserve"> </w:t>
            </w:r>
            <w:r>
              <w:rPr>
                <w:sz w:val="24"/>
              </w:rPr>
              <w:t>:</w:t>
            </w:r>
            <w:proofErr w:type="gramEnd"/>
            <w:r>
              <w:rPr>
                <w:spacing w:val="-1"/>
                <w:sz w:val="24"/>
              </w:rPr>
              <w:t xml:space="preserve"> </w:t>
            </w:r>
            <w:r>
              <w:rPr>
                <w:spacing w:val="-2"/>
                <w:sz w:val="24"/>
              </w:rPr>
              <w:t>saraAmeenaT1!</w:t>
            </w:r>
          </w:p>
        </w:tc>
        <w:tc>
          <w:tcPr>
            <w:tcW w:w="3456" w:type="dxa"/>
          </w:tcPr>
          <w:p w:rsidR="00DF688C" w:rsidRDefault="00437954">
            <w:pPr>
              <w:pStyle w:val="TableParagraph"/>
              <w:spacing w:line="360" w:lineRule="auto"/>
              <w:rPr>
                <w:sz w:val="24"/>
              </w:rPr>
            </w:pPr>
            <w:r>
              <w:rPr>
                <w:sz w:val="24"/>
              </w:rPr>
              <w:t>Display</w:t>
            </w:r>
            <w:r>
              <w:rPr>
                <w:spacing w:val="40"/>
                <w:sz w:val="24"/>
              </w:rPr>
              <w:t xml:space="preserve"> </w:t>
            </w:r>
            <w:r>
              <w:rPr>
                <w:sz w:val="24"/>
              </w:rPr>
              <w:t>“Uh-oh!</w:t>
            </w:r>
            <w:r>
              <w:rPr>
                <w:spacing w:val="40"/>
                <w:sz w:val="24"/>
              </w:rPr>
              <w:t xml:space="preserve"> </w:t>
            </w:r>
            <w:r>
              <w:rPr>
                <w:sz w:val="24"/>
              </w:rPr>
              <w:t>Old</w:t>
            </w:r>
            <w:r>
              <w:rPr>
                <w:spacing w:val="40"/>
                <w:sz w:val="24"/>
              </w:rPr>
              <w:t xml:space="preserve"> </w:t>
            </w:r>
            <w:r>
              <w:rPr>
                <w:sz w:val="24"/>
              </w:rPr>
              <w:t>password not match.”</w:t>
            </w:r>
          </w:p>
        </w:tc>
        <w:tc>
          <w:tcPr>
            <w:tcW w:w="1688" w:type="dxa"/>
          </w:tcPr>
          <w:p w:rsidR="00DF688C" w:rsidRDefault="00437954">
            <w:pPr>
              <w:pStyle w:val="TableParagraph"/>
              <w:rPr>
                <w:sz w:val="24"/>
              </w:rPr>
            </w:pPr>
            <w:r>
              <w:rPr>
                <w:spacing w:val="-2"/>
                <w:sz w:val="24"/>
              </w:rPr>
              <w:t>Success</w:t>
            </w:r>
          </w:p>
        </w:tc>
      </w:tr>
      <w:tr w:rsidR="00DF688C">
        <w:trPr>
          <w:trHeight w:val="1721"/>
        </w:trPr>
        <w:tc>
          <w:tcPr>
            <w:tcW w:w="2052" w:type="dxa"/>
          </w:tcPr>
          <w:p w:rsidR="00DF688C" w:rsidRDefault="00437954">
            <w:pPr>
              <w:pStyle w:val="TableParagraph"/>
              <w:spacing w:before="118"/>
              <w:ind w:left="542"/>
              <w:rPr>
                <w:sz w:val="24"/>
              </w:rPr>
            </w:pPr>
            <w:r>
              <w:rPr>
                <w:spacing w:val="-2"/>
                <w:sz w:val="24"/>
              </w:rPr>
              <w:t>TC22.003</w:t>
            </w:r>
          </w:p>
        </w:tc>
        <w:tc>
          <w:tcPr>
            <w:tcW w:w="6173" w:type="dxa"/>
          </w:tcPr>
          <w:p w:rsidR="00DF688C" w:rsidRDefault="00437954">
            <w:pPr>
              <w:pStyle w:val="TableParagraph"/>
              <w:tabs>
                <w:tab w:val="left" w:pos="1960"/>
              </w:tabs>
              <w:spacing w:before="118" w:line="463" w:lineRule="auto"/>
              <w:ind w:right="2543"/>
              <w:rPr>
                <w:sz w:val="24"/>
              </w:rPr>
            </w:pPr>
            <w:r>
              <w:rPr>
                <w:sz w:val="24"/>
              </w:rPr>
              <w:t>Old Password</w:t>
            </w:r>
            <w:r>
              <w:rPr>
                <w:sz w:val="24"/>
              </w:rPr>
              <w:tab/>
            </w:r>
            <w:r>
              <w:rPr>
                <w:spacing w:val="-21"/>
                <w:sz w:val="24"/>
              </w:rPr>
              <w:t xml:space="preserve"> </w:t>
            </w:r>
            <w:r>
              <w:rPr>
                <w:sz w:val="24"/>
              </w:rPr>
              <w:t>: saraAmeena1! New</w:t>
            </w:r>
            <w:r>
              <w:rPr>
                <w:spacing w:val="-1"/>
                <w:sz w:val="24"/>
              </w:rPr>
              <w:t xml:space="preserve"> </w:t>
            </w:r>
            <w:r>
              <w:rPr>
                <w:spacing w:val="-2"/>
                <w:sz w:val="24"/>
              </w:rPr>
              <w:t>Password</w:t>
            </w:r>
            <w:r>
              <w:rPr>
                <w:sz w:val="24"/>
              </w:rPr>
              <w:tab/>
              <w:t xml:space="preserve">: </w:t>
            </w:r>
            <w:r>
              <w:rPr>
                <w:spacing w:val="-2"/>
                <w:sz w:val="24"/>
              </w:rPr>
              <w:t>saraAmeenaT1!</w:t>
            </w:r>
          </w:p>
          <w:p w:rsidR="00DF688C" w:rsidRDefault="00437954">
            <w:pPr>
              <w:pStyle w:val="TableParagraph"/>
              <w:spacing w:before="3"/>
              <w:rPr>
                <w:sz w:val="24"/>
              </w:rPr>
            </w:pPr>
            <w:r>
              <w:rPr>
                <w:sz w:val="24"/>
              </w:rPr>
              <w:t>Confirm</w:t>
            </w:r>
            <w:r>
              <w:rPr>
                <w:spacing w:val="-2"/>
                <w:sz w:val="24"/>
              </w:rPr>
              <w:t xml:space="preserve"> </w:t>
            </w:r>
            <w:r>
              <w:rPr>
                <w:sz w:val="24"/>
              </w:rPr>
              <w:t>Password</w:t>
            </w:r>
            <w:r>
              <w:rPr>
                <w:spacing w:val="-2"/>
                <w:sz w:val="24"/>
              </w:rPr>
              <w:t xml:space="preserve"> </w:t>
            </w:r>
            <w:r>
              <w:rPr>
                <w:sz w:val="24"/>
              </w:rPr>
              <w:t>:</w:t>
            </w:r>
            <w:r>
              <w:rPr>
                <w:spacing w:val="-1"/>
                <w:sz w:val="24"/>
              </w:rPr>
              <w:t xml:space="preserve"> </w:t>
            </w:r>
            <w:r>
              <w:rPr>
                <w:spacing w:val="-2"/>
                <w:sz w:val="24"/>
              </w:rPr>
              <w:t>saraAmenaT1</w:t>
            </w:r>
          </w:p>
        </w:tc>
        <w:tc>
          <w:tcPr>
            <w:tcW w:w="3456" w:type="dxa"/>
          </w:tcPr>
          <w:p w:rsidR="00DF688C" w:rsidRDefault="00437954">
            <w:pPr>
              <w:pStyle w:val="TableParagraph"/>
              <w:spacing w:before="118" w:line="360" w:lineRule="auto"/>
              <w:ind w:right="96"/>
              <w:jc w:val="both"/>
              <w:rPr>
                <w:sz w:val="24"/>
              </w:rPr>
            </w:pPr>
            <w:r>
              <w:rPr>
                <w:sz w:val="24"/>
              </w:rPr>
              <w:t>Display “New Password and Confirm Password do not</w:t>
            </w:r>
            <w:r>
              <w:rPr>
                <w:spacing w:val="40"/>
                <w:sz w:val="24"/>
              </w:rPr>
              <w:t xml:space="preserve"> </w:t>
            </w:r>
            <w:r>
              <w:rPr>
                <w:spacing w:val="-2"/>
                <w:sz w:val="24"/>
              </w:rPr>
              <w:t>match!”</w:t>
            </w:r>
          </w:p>
        </w:tc>
        <w:tc>
          <w:tcPr>
            <w:tcW w:w="1688" w:type="dxa"/>
          </w:tcPr>
          <w:p w:rsidR="00DF688C" w:rsidRDefault="00437954">
            <w:pPr>
              <w:pStyle w:val="TableParagraph"/>
              <w:spacing w:before="118"/>
              <w:rPr>
                <w:sz w:val="24"/>
              </w:rPr>
            </w:pPr>
            <w:r>
              <w:rPr>
                <w:spacing w:val="-2"/>
                <w:sz w:val="24"/>
              </w:rPr>
              <w:t>Success</w:t>
            </w:r>
          </w:p>
        </w:tc>
      </w:tr>
      <w:tr w:rsidR="00DF688C">
        <w:trPr>
          <w:trHeight w:val="1722"/>
        </w:trPr>
        <w:tc>
          <w:tcPr>
            <w:tcW w:w="2052" w:type="dxa"/>
          </w:tcPr>
          <w:p w:rsidR="00DF688C" w:rsidRDefault="00437954">
            <w:pPr>
              <w:pStyle w:val="TableParagraph"/>
              <w:ind w:left="542"/>
              <w:rPr>
                <w:sz w:val="24"/>
              </w:rPr>
            </w:pPr>
            <w:r>
              <w:rPr>
                <w:spacing w:val="-2"/>
                <w:sz w:val="24"/>
              </w:rPr>
              <w:t>TC22.004</w:t>
            </w:r>
          </w:p>
        </w:tc>
        <w:tc>
          <w:tcPr>
            <w:tcW w:w="6173" w:type="dxa"/>
          </w:tcPr>
          <w:p w:rsidR="00DF688C" w:rsidRDefault="00437954">
            <w:pPr>
              <w:pStyle w:val="TableParagraph"/>
              <w:tabs>
                <w:tab w:val="left" w:pos="1960"/>
              </w:tabs>
              <w:spacing w:line="463" w:lineRule="auto"/>
              <w:ind w:right="2543"/>
              <w:rPr>
                <w:sz w:val="24"/>
              </w:rPr>
            </w:pPr>
            <w:r>
              <w:rPr>
                <w:sz w:val="24"/>
              </w:rPr>
              <w:t>Old Password</w:t>
            </w:r>
            <w:r>
              <w:rPr>
                <w:sz w:val="24"/>
              </w:rPr>
              <w:tab/>
            </w:r>
            <w:r>
              <w:rPr>
                <w:spacing w:val="-35"/>
                <w:sz w:val="24"/>
              </w:rPr>
              <w:t xml:space="preserve"> </w:t>
            </w:r>
            <w:r>
              <w:rPr>
                <w:sz w:val="24"/>
              </w:rPr>
              <w:t>:</w:t>
            </w:r>
            <w:r>
              <w:rPr>
                <w:spacing w:val="-15"/>
                <w:sz w:val="24"/>
              </w:rPr>
              <w:t xml:space="preserve"> </w:t>
            </w:r>
            <w:r>
              <w:rPr>
                <w:sz w:val="24"/>
              </w:rPr>
              <w:t>saraAmeena79! New Password</w:t>
            </w:r>
            <w:r>
              <w:rPr>
                <w:sz w:val="24"/>
              </w:rPr>
              <w:tab/>
              <w:t xml:space="preserve">: </w:t>
            </w:r>
            <w:proofErr w:type="spellStart"/>
            <w:r>
              <w:rPr>
                <w:sz w:val="24"/>
              </w:rPr>
              <w:t>saraAmeena</w:t>
            </w:r>
            <w:proofErr w:type="spellEnd"/>
          </w:p>
          <w:p w:rsidR="00DF688C" w:rsidRDefault="00437954">
            <w:pPr>
              <w:pStyle w:val="TableParagraph"/>
              <w:spacing w:before="3"/>
              <w:rPr>
                <w:sz w:val="24"/>
              </w:rPr>
            </w:pPr>
            <w:r>
              <w:rPr>
                <w:sz w:val="24"/>
              </w:rPr>
              <w:t>Confirm</w:t>
            </w:r>
            <w:r>
              <w:rPr>
                <w:spacing w:val="-2"/>
                <w:sz w:val="24"/>
              </w:rPr>
              <w:t xml:space="preserve"> </w:t>
            </w:r>
            <w:r>
              <w:rPr>
                <w:sz w:val="24"/>
              </w:rPr>
              <w:t>Password</w:t>
            </w:r>
            <w:r>
              <w:rPr>
                <w:spacing w:val="-2"/>
                <w:sz w:val="24"/>
              </w:rPr>
              <w:t xml:space="preserve"> </w:t>
            </w:r>
            <w:r>
              <w:rPr>
                <w:sz w:val="24"/>
              </w:rPr>
              <w:t>:</w:t>
            </w:r>
            <w:r>
              <w:rPr>
                <w:spacing w:val="-1"/>
                <w:sz w:val="24"/>
              </w:rPr>
              <w:t xml:space="preserve"> </w:t>
            </w:r>
            <w:proofErr w:type="spellStart"/>
            <w:r>
              <w:rPr>
                <w:spacing w:val="-2"/>
                <w:sz w:val="24"/>
              </w:rPr>
              <w:t>saraAmeena</w:t>
            </w:r>
            <w:proofErr w:type="spellEnd"/>
          </w:p>
        </w:tc>
        <w:tc>
          <w:tcPr>
            <w:tcW w:w="3456" w:type="dxa"/>
          </w:tcPr>
          <w:p w:rsidR="00DF688C" w:rsidRDefault="00437954">
            <w:pPr>
              <w:pStyle w:val="TableParagraph"/>
              <w:tabs>
                <w:tab w:val="left" w:pos="1151"/>
                <w:tab w:val="left" w:pos="2169"/>
                <w:tab w:val="left" w:pos="3054"/>
              </w:tabs>
              <w:spacing w:line="360" w:lineRule="auto"/>
              <w:ind w:right="95"/>
              <w:rPr>
                <w:sz w:val="24"/>
              </w:rPr>
            </w:pPr>
            <w:r>
              <w:rPr>
                <w:spacing w:val="-2"/>
                <w:sz w:val="24"/>
              </w:rPr>
              <w:t>Display</w:t>
            </w:r>
            <w:r>
              <w:rPr>
                <w:sz w:val="24"/>
              </w:rPr>
              <w:tab/>
            </w:r>
            <w:r>
              <w:rPr>
                <w:spacing w:val="-2"/>
                <w:sz w:val="24"/>
              </w:rPr>
              <w:t>“Please</w:t>
            </w:r>
            <w:r>
              <w:rPr>
                <w:sz w:val="24"/>
              </w:rPr>
              <w:tab/>
            </w:r>
            <w:r>
              <w:rPr>
                <w:spacing w:val="-2"/>
                <w:sz w:val="24"/>
              </w:rPr>
              <w:t>match</w:t>
            </w:r>
            <w:r>
              <w:rPr>
                <w:sz w:val="24"/>
              </w:rPr>
              <w:tab/>
            </w:r>
            <w:r>
              <w:rPr>
                <w:spacing w:val="-4"/>
                <w:sz w:val="24"/>
              </w:rPr>
              <w:t xml:space="preserve">the </w:t>
            </w:r>
            <w:r>
              <w:rPr>
                <w:sz w:val="24"/>
              </w:rPr>
              <w:t>requested format.”</w:t>
            </w:r>
          </w:p>
        </w:tc>
        <w:tc>
          <w:tcPr>
            <w:tcW w:w="1688" w:type="dxa"/>
          </w:tcPr>
          <w:p w:rsidR="00DF688C" w:rsidRDefault="00437954">
            <w:pPr>
              <w:pStyle w:val="TableParagraph"/>
              <w:rPr>
                <w:sz w:val="24"/>
              </w:rPr>
            </w:pPr>
            <w:r>
              <w:rPr>
                <w:spacing w:val="-2"/>
                <w:sz w:val="24"/>
              </w:rPr>
              <w:t>Success</w:t>
            </w:r>
          </w:p>
        </w:tc>
      </w:tr>
    </w:tbl>
    <w:p w:rsidR="00DF688C" w:rsidRDefault="00DF688C">
      <w:pPr>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1"/>
        <w:gridCol w:w="6174"/>
        <w:gridCol w:w="3456"/>
        <w:gridCol w:w="1688"/>
      </w:tblGrid>
      <w:tr w:rsidR="00DF688C">
        <w:trPr>
          <w:trHeight w:val="653"/>
        </w:trPr>
        <w:tc>
          <w:tcPr>
            <w:tcW w:w="2051"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18" w:type="dxa"/>
            <w:gridSpan w:val="3"/>
          </w:tcPr>
          <w:p w:rsidR="00DF688C" w:rsidRDefault="00437954">
            <w:pPr>
              <w:pStyle w:val="TableParagraph"/>
              <w:ind w:left="108"/>
              <w:rPr>
                <w:sz w:val="24"/>
              </w:rPr>
            </w:pPr>
            <w:r>
              <w:rPr>
                <w:spacing w:val="-2"/>
                <w:sz w:val="24"/>
              </w:rPr>
              <w:t>T2.023</w:t>
            </w:r>
          </w:p>
        </w:tc>
      </w:tr>
      <w:tr w:rsidR="00DF688C">
        <w:trPr>
          <w:trHeight w:val="653"/>
        </w:trPr>
        <w:tc>
          <w:tcPr>
            <w:tcW w:w="2051" w:type="dxa"/>
            <w:shd w:val="clear" w:color="auto" w:fill="E7E6E6"/>
          </w:tcPr>
          <w:p w:rsidR="00DF688C" w:rsidRDefault="00437954">
            <w:pPr>
              <w:pStyle w:val="TableParagraph"/>
              <w:rPr>
                <w:b/>
                <w:sz w:val="24"/>
              </w:rPr>
            </w:pPr>
            <w:r>
              <w:rPr>
                <w:b/>
                <w:spacing w:val="-2"/>
                <w:sz w:val="24"/>
              </w:rPr>
              <w:t>Actor</w:t>
            </w:r>
          </w:p>
        </w:tc>
        <w:tc>
          <w:tcPr>
            <w:tcW w:w="11318" w:type="dxa"/>
            <w:gridSpan w:val="3"/>
          </w:tcPr>
          <w:p w:rsidR="00DF688C" w:rsidRDefault="00437954">
            <w:pPr>
              <w:pStyle w:val="TableParagraph"/>
              <w:ind w:left="108"/>
              <w:rPr>
                <w:sz w:val="24"/>
              </w:rPr>
            </w:pPr>
            <w:r>
              <w:rPr>
                <w:spacing w:val="-2"/>
                <w:sz w:val="24"/>
              </w:rPr>
              <w:t>Teacher</w:t>
            </w:r>
          </w:p>
        </w:tc>
      </w:tr>
      <w:tr w:rsidR="00DF688C">
        <w:trPr>
          <w:trHeight w:val="653"/>
        </w:trPr>
        <w:tc>
          <w:tcPr>
            <w:tcW w:w="2051" w:type="dxa"/>
            <w:shd w:val="clear" w:color="auto" w:fill="E7E6E6"/>
          </w:tcPr>
          <w:p w:rsidR="00DF688C" w:rsidRDefault="00437954">
            <w:pPr>
              <w:pStyle w:val="TableParagraph"/>
              <w:spacing w:before="118"/>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6174" w:type="dxa"/>
            <w:shd w:val="clear" w:color="auto" w:fill="E7E6E6"/>
          </w:tcPr>
          <w:p w:rsidR="00DF688C" w:rsidRDefault="00437954">
            <w:pPr>
              <w:pStyle w:val="TableParagraph"/>
              <w:spacing w:before="118"/>
              <w:ind w:left="108"/>
              <w:rPr>
                <w:b/>
                <w:sz w:val="24"/>
              </w:rPr>
            </w:pPr>
            <w:r>
              <w:rPr>
                <w:b/>
                <w:sz w:val="24"/>
              </w:rPr>
              <w:t>Test</w:t>
            </w:r>
            <w:r>
              <w:rPr>
                <w:b/>
                <w:spacing w:val="-7"/>
                <w:sz w:val="24"/>
              </w:rPr>
              <w:t xml:space="preserve"> </w:t>
            </w:r>
            <w:r>
              <w:rPr>
                <w:b/>
                <w:sz w:val="24"/>
              </w:rPr>
              <w:t xml:space="preserve">Case </w:t>
            </w:r>
            <w:r>
              <w:rPr>
                <w:b/>
                <w:spacing w:val="-4"/>
                <w:sz w:val="24"/>
              </w:rPr>
              <w:t>Data</w:t>
            </w:r>
          </w:p>
        </w:tc>
        <w:tc>
          <w:tcPr>
            <w:tcW w:w="3456" w:type="dxa"/>
            <w:shd w:val="clear" w:color="auto" w:fill="E7E6E6"/>
          </w:tcPr>
          <w:p w:rsidR="00DF688C" w:rsidRDefault="00437954">
            <w:pPr>
              <w:pStyle w:val="TableParagraph"/>
              <w:spacing w:before="118"/>
              <w:rPr>
                <w:b/>
                <w:sz w:val="24"/>
              </w:rPr>
            </w:pPr>
            <w:r>
              <w:rPr>
                <w:b/>
                <w:sz w:val="24"/>
              </w:rPr>
              <w:t>Expected</w:t>
            </w:r>
            <w:r>
              <w:rPr>
                <w:b/>
                <w:spacing w:val="-4"/>
                <w:sz w:val="24"/>
              </w:rPr>
              <w:t xml:space="preserve"> </w:t>
            </w:r>
            <w:r>
              <w:rPr>
                <w:b/>
                <w:spacing w:val="-2"/>
                <w:sz w:val="24"/>
              </w:rPr>
              <w:t>Result</w:t>
            </w:r>
          </w:p>
        </w:tc>
        <w:tc>
          <w:tcPr>
            <w:tcW w:w="1688" w:type="dxa"/>
            <w:shd w:val="clear" w:color="auto" w:fill="E7E6E6"/>
          </w:tcPr>
          <w:p w:rsidR="00DF688C" w:rsidRDefault="00437954">
            <w:pPr>
              <w:pStyle w:val="TableParagraph"/>
              <w:spacing w:before="118"/>
              <w:rPr>
                <w:b/>
                <w:sz w:val="24"/>
              </w:rPr>
            </w:pPr>
            <w:r>
              <w:rPr>
                <w:b/>
                <w:spacing w:val="-2"/>
                <w:sz w:val="24"/>
              </w:rPr>
              <w:t>Status</w:t>
            </w:r>
          </w:p>
        </w:tc>
      </w:tr>
      <w:tr w:rsidR="00DF688C">
        <w:trPr>
          <w:trHeight w:val="2790"/>
        </w:trPr>
        <w:tc>
          <w:tcPr>
            <w:tcW w:w="2051" w:type="dxa"/>
          </w:tcPr>
          <w:p w:rsidR="00DF688C" w:rsidRDefault="00437954">
            <w:pPr>
              <w:pStyle w:val="TableParagraph"/>
              <w:ind w:left="542"/>
              <w:rPr>
                <w:sz w:val="24"/>
              </w:rPr>
            </w:pPr>
            <w:r>
              <w:rPr>
                <w:spacing w:val="-2"/>
                <w:sz w:val="24"/>
              </w:rPr>
              <w:t>TC23.001</w:t>
            </w:r>
          </w:p>
        </w:tc>
        <w:tc>
          <w:tcPr>
            <w:tcW w:w="6174" w:type="dxa"/>
          </w:tcPr>
          <w:p w:rsidR="00DF688C" w:rsidRDefault="00437954">
            <w:pPr>
              <w:pStyle w:val="TableParagraph"/>
              <w:tabs>
                <w:tab w:val="left" w:pos="1193"/>
              </w:tabs>
              <w:ind w:left="108"/>
              <w:rPr>
                <w:sz w:val="24"/>
              </w:rPr>
            </w:pPr>
            <w:r>
              <w:rPr>
                <w:spacing w:val="-5"/>
                <w:sz w:val="24"/>
              </w:rPr>
              <w:t>IC</w:t>
            </w:r>
            <w:r>
              <w:rPr>
                <w:sz w:val="24"/>
              </w:rPr>
              <w:tab/>
            </w:r>
            <w:r>
              <w:rPr>
                <w:spacing w:val="-2"/>
                <w:sz w:val="24"/>
              </w:rPr>
              <w:t>731002017721</w:t>
            </w:r>
          </w:p>
          <w:p w:rsidR="00DF688C" w:rsidRDefault="00DF688C">
            <w:pPr>
              <w:pStyle w:val="TableParagraph"/>
              <w:spacing w:before="3"/>
              <w:ind w:left="0"/>
              <w:rPr>
                <w:b/>
              </w:rPr>
            </w:pPr>
          </w:p>
          <w:p w:rsidR="00DF688C" w:rsidRDefault="00437954">
            <w:pPr>
              <w:pStyle w:val="TableParagraph"/>
              <w:spacing w:before="0"/>
              <w:ind w:left="108"/>
              <w:rPr>
                <w:sz w:val="24"/>
              </w:rPr>
            </w:pPr>
            <w:proofErr w:type="gramStart"/>
            <w:r>
              <w:rPr>
                <w:sz w:val="24"/>
              </w:rPr>
              <w:t>Password</w:t>
            </w:r>
            <w:r>
              <w:rPr>
                <w:spacing w:val="-2"/>
                <w:sz w:val="24"/>
              </w:rPr>
              <w:t xml:space="preserve"> </w:t>
            </w:r>
            <w:r>
              <w:rPr>
                <w:sz w:val="24"/>
              </w:rPr>
              <w:t>:</w:t>
            </w:r>
            <w:proofErr w:type="gramEnd"/>
            <w:r>
              <w:rPr>
                <w:spacing w:val="-3"/>
                <w:sz w:val="24"/>
              </w:rPr>
              <w:t xml:space="preserve"> </w:t>
            </w:r>
            <w:r>
              <w:rPr>
                <w:spacing w:val="-2"/>
                <w:sz w:val="24"/>
              </w:rPr>
              <w:t>haikalHanaf1!</w:t>
            </w:r>
          </w:p>
          <w:p w:rsidR="00DF688C" w:rsidRDefault="00DF688C">
            <w:pPr>
              <w:pStyle w:val="TableParagraph"/>
              <w:spacing w:before="7"/>
              <w:ind w:left="0"/>
              <w:rPr>
                <w:b/>
              </w:rPr>
            </w:pPr>
          </w:p>
          <w:p w:rsidR="00DF688C" w:rsidRDefault="00437954">
            <w:pPr>
              <w:pStyle w:val="TableParagraph"/>
              <w:spacing w:before="0"/>
              <w:ind w:left="108"/>
              <w:rPr>
                <w:b/>
                <w:sz w:val="24"/>
              </w:rPr>
            </w:pPr>
            <w:r>
              <w:rPr>
                <w:b/>
                <w:spacing w:val="-5"/>
                <w:sz w:val="24"/>
              </w:rPr>
              <w:t>Or</w:t>
            </w:r>
          </w:p>
          <w:p w:rsidR="00DF688C" w:rsidRDefault="00437954">
            <w:pPr>
              <w:pStyle w:val="TableParagraph"/>
              <w:tabs>
                <w:tab w:val="left" w:pos="1099"/>
              </w:tabs>
              <w:spacing w:before="52" w:line="536" w:lineRule="exact"/>
              <w:ind w:left="108" w:right="2448"/>
              <w:rPr>
                <w:sz w:val="24"/>
              </w:rPr>
            </w:pPr>
            <w:r>
              <w:rPr>
                <w:spacing w:val="-4"/>
                <w:sz w:val="24"/>
              </w:rPr>
              <w:t>Email</w:t>
            </w:r>
            <w:r>
              <w:rPr>
                <w:sz w:val="24"/>
              </w:rPr>
              <w:tab/>
              <w:t>:</w:t>
            </w:r>
            <w:r>
              <w:rPr>
                <w:spacing w:val="-15"/>
                <w:sz w:val="24"/>
              </w:rPr>
              <w:t xml:space="preserve"> </w:t>
            </w:r>
            <w:hyperlink r:id="rId21">
              <w:r>
                <w:rPr>
                  <w:sz w:val="24"/>
                </w:rPr>
                <w:t>haikal@brilliance.edu.my</w:t>
              </w:r>
            </w:hyperlink>
            <w:r>
              <w:rPr>
                <w:sz w:val="24"/>
              </w:rPr>
              <w:t xml:space="preserve"> </w:t>
            </w:r>
            <w:proofErr w:type="gramStart"/>
            <w:r>
              <w:rPr>
                <w:sz w:val="24"/>
              </w:rPr>
              <w:t>Password :</w:t>
            </w:r>
            <w:proofErr w:type="gramEnd"/>
            <w:r>
              <w:rPr>
                <w:sz w:val="24"/>
              </w:rPr>
              <w:t xml:space="preserve"> haikalHanaf1!</w:t>
            </w:r>
          </w:p>
        </w:tc>
        <w:tc>
          <w:tcPr>
            <w:tcW w:w="3456" w:type="dxa"/>
          </w:tcPr>
          <w:p w:rsidR="00DF688C" w:rsidRDefault="00437954">
            <w:pPr>
              <w:pStyle w:val="TableParagraph"/>
              <w:spacing w:line="360" w:lineRule="auto"/>
              <w:rPr>
                <w:sz w:val="24"/>
              </w:rPr>
            </w:pPr>
            <w:r>
              <w:rPr>
                <w:sz w:val="24"/>
              </w:rPr>
              <w:t>Redirect</w:t>
            </w:r>
            <w:r>
              <w:rPr>
                <w:spacing w:val="80"/>
                <w:sz w:val="24"/>
              </w:rPr>
              <w:t xml:space="preserve"> </w:t>
            </w:r>
            <w:r>
              <w:rPr>
                <w:sz w:val="24"/>
              </w:rPr>
              <w:t>to</w:t>
            </w:r>
            <w:r>
              <w:rPr>
                <w:spacing w:val="40"/>
                <w:sz w:val="24"/>
              </w:rPr>
              <w:t xml:space="preserve"> </w:t>
            </w:r>
            <w:r>
              <w:rPr>
                <w:sz w:val="24"/>
              </w:rPr>
              <w:t>teacher</w:t>
            </w:r>
            <w:r>
              <w:rPr>
                <w:spacing w:val="80"/>
                <w:sz w:val="24"/>
              </w:rPr>
              <w:t xml:space="preserve"> </w:t>
            </w:r>
            <w:r>
              <w:rPr>
                <w:sz w:val="24"/>
              </w:rPr>
              <w:t>main</w:t>
            </w:r>
            <w:r>
              <w:rPr>
                <w:spacing w:val="40"/>
                <w:sz w:val="24"/>
              </w:rPr>
              <w:t xml:space="preserve"> </w:t>
            </w:r>
            <w:r>
              <w:rPr>
                <w:sz w:val="24"/>
              </w:rPr>
              <w:t>page (Student Report Page).</w:t>
            </w:r>
          </w:p>
        </w:tc>
        <w:tc>
          <w:tcPr>
            <w:tcW w:w="1688" w:type="dxa"/>
          </w:tcPr>
          <w:p w:rsidR="00DF688C" w:rsidRDefault="00437954">
            <w:pPr>
              <w:pStyle w:val="TableParagraph"/>
              <w:rPr>
                <w:sz w:val="24"/>
              </w:rPr>
            </w:pPr>
            <w:r>
              <w:rPr>
                <w:spacing w:val="-2"/>
                <w:sz w:val="24"/>
              </w:rPr>
              <w:t>Success</w:t>
            </w:r>
          </w:p>
        </w:tc>
      </w:tr>
      <w:tr w:rsidR="00DF688C">
        <w:trPr>
          <w:trHeight w:val="2790"/>
        </w:trPr>
        <w:tc>
          <w:tcPr>
            <w:tcW w:w="2051" w:type="dxa"/>
          </w:tcPr>
          <w:p w:rsidR="00DF688C" w:rsidRDefault="00437954">
            <w:pPr>
              <w:pStyle w:val="TableParagraph"/>
              <w:ind w:left="542"/>
              <w:rPr>
                <w:sz w:val="24"/>
              </w:rPr>
            </w:pPr>
            <w:r>
              <w:rPr>
                <w:spacing w:val="-2"/>
                <w:sz w:val="24"/>
              </w:rPr>
              <w:t>TC23.002</w:t>
            </w:r>
          </w:p>
        </w:tc>
        <w:tc>
          <w:tcPr>
            <w:tcW w:w="6174" w:type="dxa"/>
          </w:tcPr>
          <w:p w:rsidR="00DF688C" w:rsidRDefault="00437954">
            <w:pPr>
              <w:pStyle w:val="TableParagraph"/>
              <w:tabs>
                <w:tab w:val="left" w:pos="1193"/>
              </w:tabs>
              <w:ind w:left="108"/>
              <w:rPr>
                <w:sz w:val="24"/>
              </w:rPr>
            </w:pPr>
            <w:r>
              <w:rPr>
                <w:spacing w:val="-5"/>
                <w:sz w:val="24"/>
              </w:rPr>
              <w:t>IC</w:t>
            </w:r>
            <w:r>
              <w:rPr>
                <w:sz w:val="24"/>
              </w:rPr>
              <w:tab/>
            </w:r>
            <w:r>
              <w:rPr>
                <w:spacing w:val="-2"/>
                <w:sz w:val="24"/>
              </w:rPr>
              <w:t>731002017721</w:t>
            </w:r>
          </w:p>
          <w:p w:rsidR="00DF688C" w:rsidRDefault="00DF688C">
            <w:pPr>
              <w:pStyle w:val="TableParagraph"/>
              <w:spacing w:before="4"/>
              <w:ind w:left="0"/>
              <w:rPr>
                <w:b/>
              </w:rPr>
            </w:pPr>
          </w:p>
          <w:p w:rsidR="00DF688C" w:rsidRDefault="00437954">
            <w:pPr>
              <w:pStyle w:val="TableParagraph"/>
              <w:spacing w:before="0"/>
              <w:ind w:left="108"/>
              <w:rPr>
                <w:sz w:val="24"/>
              </w:rPr>
            </w:pPr>
            <w:proofErr w:type="gramStart"/>
            <w:r>
              <w:rPr>
                <w:sz w:val="24"/>
              </w:rPr>
              <w:t>Password</w:t>
            </w:r>
            <w:r>
              <w:rPr>
                <w:spacing w:val="-2"/>
                <w:sz w:val="24"/>
              </w:rPr>
              <w:t xml:space="preserve"> </w:t>
            </w:r>
            <w:r>
              <w:rPr>
                <w:sz w:val="24"/>
              </w:rPr>
              <w:t>:</w:t>
            </w:r>
            <w:proofErr w:type="gramEnd"/>
            <w:r>
              <w:rPr>
                <w:spacing w:val="-3"/>
                <w:sz w:val="24"/>
              </w:rPr>
              <w:t xml:space="preserve"> </w:t>
            </w:r>
            <w:r>
              <w:rPr>
                <w:spacing w:val="-2"/>
                <w:sz w:val="24"/>
              </w:rPr>
              <w:t>haikalHan2!</w:t>
            </w:r>
          </w:p>
          <w:p w:rsidR="00DF688C" w:rsidRDefault="00DF688C">
            <w:pPr>
              <w:pStyle w:val="TableParagraph"/>
              <w:spacing w:before="4"/>
              <w:ind w:left="0"/>
              <w:rPr>
                <w:b/>
              </w:rPr>
            </w:pPr>
          </w:p>
          <w:p w:rsidR="00DF688C" w:rsidRDefault="00437954">
            <w:pPr>
              <w:pStyle w:val="TableParagraph"/>
              <w:spacing w:before="0"/>
              <w:ind w:left="108"/>
              <w:rPr>
                <w:b/>
                <w:sz w:val="24"/>
              </w:rPr>
            </w:pPr>
            <w:r>
              <w:rPr>
                <w:b/>
                <w:spacing w:val="-5"/>
                <w:sz w:val="24"/>
              </w:rPr>
              <w:t>Or</w:t>
            </w:r>
          </w:p>
          <w:p w:rsidR="00DF688C" w:rsidRDefault="00437954">
            <w:pPr>
              <w:pStyle w:val="TableParagraph"/>
              <w:tabs>
                <w:tab w:val="left" w:pos="1099"/>
              </w:tabs>
              <w:spacing w:before="5" w:line="530" w:lineRule="atLeast"/>
              <w:ind w:left="108" w:right="2448"/>
              <w:rPr>
                <w:sz w:val="24"/>
              </w:rPr>
            </w:pPr>
            <w:r>
              <w:rPr>
                <w:spacing w:val="-4"/>
                <w:sz w:val="24"/>
              </w:rPr>
              <w:t>Email</w:t>
            </w:r>
            <w:r>
              <w:rPr>
                <w:sz w:val="24"/>
              </w:rPr>
              <w:tab/>
              <w:t>:</w:t>
            </w:r>
            <w:r>
              <w:rPr>
                <w:spacing w:val="-15"/>
                <w:sz w:val="24"/>
              </w:rPr>
              <w:t xml:space="preserve"> </w:t>
            </w:r>
            <w:hyperlink r:id="rId22">
              <w:r>
                <w:rPr>
                  <w:sz w:val="24"/>
                </w:rPr>
                <w:t>haikal@brilliance.edu.my</w:t>
              </w:r>
            </w:hyperlink>
            <w:r>
              <w:rPr>
                <w:sz w:val="24"/>
              </w:rPr>
              <w:t xml:space="preserve"> </w:t>
            </w:r>
            <w:proofErr w:type="gramStart"/>
            <w:r>
              <w:rPr>
                <w:sz w:val="24"/>
              </w:rPr>
              <w:t>Password :</w:t>
            </w:r>
            <w:proofErr w:type="gramEnd"/>
            <w:r>
              <w:rPr>
                <w:sz w:val="24"/>
              </w:rPr>
              <w:t xml:space="preserve"> haikalHan2!</w:t>
            </w:r>
          </w:p>
        </w:tc>
        <w:tc>
          <w:tcPr>
            <w:tcW w:w="3456" w:type="dxa"/>
          </w:tcPr>
          <w:p w:rsidR="00DF688C" w:rsidRDefault="00437954">
            <w:pPr>
              <w:pStyle w:val="TableParagraph"/>
              <w:tabs>
                <w:tab w:val="left" w:pos="1062"/>
                <w:tab w:val="left" w:pos="2058"/>
                <w:tab w:val="left" w:pos="3145"/>
              </w:tabs>
              <w:spacing w:line="360" w:lineRule="auto"/>
              <w:ind w:right="98"/>
              <w:rPr>
                <w:sz w:val="24"/>
              </w:rPr>
            </w:pPr>
            <w:r>
              <w:rPr>
                <w:spacing w:val="-2"/>
                <w:sz w:val="24"/>
              </w:rPr>
              <w:t>Display</w:t>
            </w:r>
            <w:r>
              <w:rPr>
                <w:sz w:val="24"/>
              </w:rPr>
              <w:tab/>
            </w:r>
            <w:r>
              <w:rPr>
                <w:spacing w:val="-2"/>
                <w:sz w:val="24"/>
              </w:rPr>
              <w:t>“Invalid</w:t>
            </w:r>
            <w:r>
              <w:rPr>
                <w:sz w:val="24"/>
              </w:rPr>
              <w:tab/>
            </w:r>
            <w:r>
              <w:rPr>
                <w:spacing w:val="-2"/>
                <w:sz w:val="24"/>
              </w:rPr>
              <w:t>IC/Email</w:t>
            </w:r>
            <w:r>
              <w:rPr>
                <w:sz w:val="24"/>
              </w:rPr>
              <w:tab/>
            </w:r>
            <w:r>
              <w:rPr>
                <w:spacing w:val="-6"/>
                <w:sz w:val="24"/>
              </w:rPr>
              <w:t xml:space="preserve">or </w:t>
            </w:r>
            <w:r>
              <w:rPr>
                <w:spacing w:val="-2"/>
                <w:sz w:val="24"/>
              </w:rPr>
              <w:t>Password”.</w:t>
            </w:r>
          </w:p>
        </w:tc>
        <w:tc>
          <w:tcPr>
            <w:tcW w:w="1688" w:type="dxa"/>
          </w:tcPr>
          <w:p w:rsidR="00DF688C" w:rsidRDefault="00437954">
            <w:pPr>
              <w:pStyle w:val="TableParagraph"/>
              <w:rPr>
                <w:sz w:val="24"/>
              </w:rPr>
            </w:pPr>
            <w:r>
              <w:rPr>
                <w:spacing w:val="-2"/>
                <w:sz w:val="24"/>
              </w:rPr>
              <w:t>Success</w:t>
            </w:r>
          </w:p>
        </w:tc>
      </w:tr>
      <w:tr w:rsidR="00DF688C">
        <w:trPr>
          <w:trHeight w:val="1185"/>
        </w:trPr>
        <w:tc>
          <w:tcPr>
            <w:tcW w:w="2051" w:type="dxa"/>
          </w:tcPr>
          <w:p w:rsidR="00DF688C" w:rsidRDefault="00437954">
            <w:pPr>
              <w:pStyle w:val="TableParagraph"/>
              <w:spacing w:before="118"/>
              <w:ind w:left="542"/>
              <w:rPr>
                <w:sz w:val="24"/>
              </w:rPr>
            </w:pPr>
            <w:r>
              <w:rPr>
                <w:spacing w:val="-2"/>
                <w:sz w:val="24"/>
              </w:rPr>
              <w:t>TC23.003</w:t>
            </w:r>
          </w:p>
        </w:tc>
        <w:tc>
          <w:tcPr>
            <w:tcW w:w="6174" w:type="dxa"/>
          </w:tcPr>
          <w:p w:rsidR="00DF688C" w:rsidRDefault="00437954">
            <w:pPr>
              <w:pStyle w:val="TableParagraph"/>
              <w:tabs>
                <w:tab w:val="left" w:pos="1193"/>
              </w:tabs>
              <w:spacing w:before="118"/>
              <w:ind w:left="108"/>
              <w:rPr>
                <w:sz w:val="24"/>
              </w:rPr>
            </w:pPr>
            <w:r>
              <w:rPr>
                <w:spacing w:val="-5"/>
                <w:sz w:val="24"/>
              </w:rPr>
              <w:t>IC</w:t>
            </w:r>
            <w:r>
              <w:rPr>
                <w:sz w:val="24"/>
              </w:rPr>
              <w:tab/>
            </w:r>
            <w:r>
              <w:rPr>
                <w:spacing w:val="-2"/>
                <w:sz w:val="24"/>
              </w:rPr>
              <w:t>731002017711</w:t>
            </w:r>
          </w:p>
          <w:p w:rsidR="00DF688C" w:rsidRDefault="00DF688C">
            <w:pPr>
              <w:pStyle w:val="TableParagraph"/>
              <w:spacing w:before="3"/>
              <w:ind w:left="0"/>
              <w:rPr>
                <w:b/>
              </w:rPr>
            </w:pPr>
          </w:p>
          <w:p w:rsidR="00DF688C" w:rsidRDefault="00437954">
            <w:pPr>
              <w:pStyle w:val="TableParagraph"/>
              <w:spacing w:before="1"/>
              <w:ind w:left="108"/>
              <w:rPr>
                <w:sz w:val="24"/>
              </w:rPr>
            </w:pPr>
            <w:proofErr w:type="gramStart"/>
            <w:r>
              <w:rPr>
                <w:sz w:val="24"/>
              </w:rPr>
              <w:t>Password</w:t>
            </w:r>
            <w:r>
              <w:rPr>
                <w:spacing w:val="-2"/>
                <w:sz w:val="24"/>
              </w:rPr>
              <w:t xml:space="preserve"> </w:t>
            </w:r>
            <w:r>
              <w:rPr>
                <w:sz w:val="24"/>
              </w:rPr>
              <w:t>:</w:t>
            </w:r>
            <w:proofErr w:type="gramEnd"/>
            <w:r>
              <w:rPr>
                <w:spacing w:val="-3"/>
                <w:sz w:val="24"/>
              </w:rPr>
              <w:t xml:space="preserve"> </w:t>
            </w:r>
            <w:r>
              <w:rPr>
                <w:spacing w:val="-2"/>
                <w:sz w:val="24"/>
              </w:rPr>
              <w:t>haikalHanaf1!</w:t>
            </w:r>
          </w:p>
        </w:tc>
        <w:tc>
          <w:tcPr>
            <w:tcW w:w="3456" w:type="dxa"/>
          </w:tcPr>
          <w:p w:rsidR="00DF688C" w:rsidRDefault="00437954">
            <w:pPr>
              <w:pStyle w:val="TableParagraph"/>
              <w:tabs>
                <w:tab w:val="left" w:pos="1062"/>
                <w:tab w:val="left" w:pos="2058"/>
                <w:tab w:val="left" w:pos="3145"/>
              </w:tabs>
              <w:spacing w:before="118" w:line="360" w:lineRule="auto"/>
              <w:ind w:right="98"/>
              <w:rPr>
                <w:sz w:val="24"/>
              </w:rPr>
            </w:pPr>
            <w:r>
              <w:rPr>
                <w:spacing w:val="-2"/>
                <w:sz w:val="24"/>
              </w:rPr>
              <w:t>Display</w:t>
            </w:r>
            <w:r>
              <w:rPr>
                <w:sz w:val="24"/>
              </w:rPr>
              <w:tab/>
            </w:r>
            <w:r>
              <w:rPr>
                <w:spacing w:val="-2"/>
                <w:sz w:val="24"/>
              </w:rPr>
              <w:t>“Invalid</w:t>
            </w:r>
            <w:r>
              <w:rPr>
                <w:sz w:val="24"/>
              </w:rPr>
              <w:tab/>
            </w:r>
            <w:r>
              <w:rPr>
                <w:spacing w:val="-2"/>
                <w:sz w:val="24"/>
              </w:rPr>
              <w:t>IC/Email</w:t>
            </w:r>
            <w:r>
              <w:rPr>
                <w:sz w:val="24"/>
              </w:rPr>
              <w:tab/>
            </w:r>
            <w:r>
              <w:rPr>
                <w:spacing w:val="-6"/>
                <w:sz w:val="24"/>
              </w:rPr>
              <w:t xml:space="preserve">or </w:t>
            </w:r>
            <w:r>
              <w:rPr>
                <w:spacing w:val="-2"/>
                <w:sz w:val="24"/>
              </w:rPr>
              <w:t>Password”.</w:t>
            </w:r>
          </w:p>
        </w:tc>
        <w:tc>
          <w:tcPr>
            <w:tcW w:w="1688" w:type="dxa"/>
          </w:tcPr>
          <w:p w:rsidR="00DF688C" w:rsidRDefault="00437954">
            <w:pPr>
              <w:pStyle w:val="TableParagraph"/>
              <w:spacing w:before="118"/>
              <w:rPr>
                <w:sz w:val="24"/>
              </w:rPr>
            </w:pPr>
            <w:r>
              <w:rPr>
                <w:spacing w:val="-2"/>
                <w:sz w:val="24"/>
              </w:rPr>
              <w:t>Success</w:t>
            </w:r>
          </w:p>
        </w:tc>
      </w:tr>
    </w:tbl>
    <w:p w:rsidR="00DF688C" w:rsidRDefault="00DF688C">
      <w:pPr>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1"/>
        <w:gridCol w:w="6174"/>
        <w:gridCol w:w="3456"/>
        <w:gridCol w:w="1688"/>
      </w:tblGrid>
      <w:tr w:rsidR="00DF688C">
        <w:trPr>
          <w:trHeight w:val="1601"/>
        </w:trPr>
        <w:tc>
          <w:tcPr>
            <w:tcW w:w="2051" w:type="dxa"/>
          </w:tcPr>
          <w:p w:rsidR="00DF688C" w:rsidRDefault="00DF688C">
            <w:pPr>
              <w:pStyle w:val="TableParagraph"/>
              <w:spacing w:before="0"/>
              <w:ind w:left="0"/>
              <w:rPr>
                <w:sz w:val="24"/>
              </w:rPr>
            </w:pPr>
          </w:p>
        </w:tc>
        <w:tc>
          <w:tcPr>
            <w:tcW w:w="6174" w:type="dxa"/>
          </w:tcPr>
          <w:p w:rsidR="00DF688C" w:rsidRDefault="00437954">
            <w:pPr>
              <w:pStyle w:val="TableParagraph"/>
              <w:spacing w:before="0" w:line="275" w:lineRule="exact"/>
              <w:ind w:left="108"/>
              <w:rPr>
                <w:b/>
                <w:sz w:val="24"/>
              </w:rPr>
            </w:pPr>
            <w:r>
              <w:rPr>
                <w:b/>
                <w:spacing w:val="-5"/>
                <w:sz w:val="24"/>
              </w:rPr>
              <w:t>Or</w:t>
            </w:r>
          </w:p>
          <w:p w:rsidR="00DF688C" w:rsidRDefault="00437954">
            <w:pPr>
              <w:pStyle w:val="TableParagraph"/>
              <w:tabs>
                <w:tab w:val="left" w:pos="1099"/>
              </w:tabs>
              <w:spacing w:before="5" w:line="530" w:lineRule="atLeast"/>
              <w:ind w:left="108" w:right="2343"/>
              <w:rPr>
                <w:sz w:val="24"/>
              </w:rPr>
            </w:pPr>
            <w:r>
              <w:rPr>
                <w:spacing w:val="-4"/>
                <w:sz w:val="24"/>
              </w:rPr>
              <w:t>Email</w:t>
            </w:r>
            <w:r>
              <w:rPr>
                <w:sz w:val="24"/>
              </w:rPr>
              <w:tab/>
              <w:t>:</w:t>
            </w:r>
            <w:r>
              <w:rPr>
                <w:spacing w:val="-15"/>
                <w:sz w:val="24"/>
              </w:rPr>
              <w:t xml:space="preserve"> </w:t>
            </w:r>
            <w:hyperlink r:id="rId23">
              <w:r>
                <w:rPr>
                  <w:sz w:val="24"/>
                </w:rPr>
                <w:t>haikal@brilliance.edu.com</w:t>
              </w:r>
            </w:hyperlink>
            <w:r>
              <w:rPr>
                <w:sz w:val="24"/>
              </w:rPr>
              <w:t xml:space="preserve"> </w:t>
            </w:r>
            <w:proofErr w:type="gramStart"/>
            <w:r>
              <w:rPr>
                <w:sz w:val="24"/>
              </w:rPr>
              <w:t>Password :</w:t>
            </w:r>
            <w:proofErr w:type="gramEnd"/>
            <w:r>
              <w:rPr>
                <w:sz w:val="24"/>
              </w:rPr>
              <w:t xml:space="preserve"> haikalHanaf1!</w:t>
            </w:r>
          </w:p>
        </w:tc>
        <w:tc>
          <w:tcPr>
            <w:tcW w:w="3456" w:type="dxa"/>
          </w:tcPr>
          <w:p w:rsidR="00DF688C" w:rsidRDefault="00DF688C">
            <w:pPr>
              <w:pStyle w:val="TableParagraph"/>
              <w:spacing w:before="0"/>
              <w:ind w:left="0"/>
              <w:rPr>
                <w:sz w:val="24"/>
              </w:rPr>
            </w:pPr>
          </w:p>
        </w:tc>
        <w:tc>
          <w:tcPr>
            <w:tcW w:w="1688" w:type="dxa"/>
          </w:tcPr>
          <w:p w:rsidR="00DF688C" w:rsidRDefault="00DF688C">
            <w:pPr>
              <w:pStyle w:val="TableParagraph"/>
              <w:spacing w:before="0"/>
              <w:ind w:left="0"/>
              <w:rPr>
                <w:sz w:val="24"/>
              </w:rPr>
            </w:pPr>
          </w:p>
        </w:tc>
      </w:tr>
      <w:tr w:rsidR="00DF688C">
        <w:trPr>
          <w:trHeight w:val="2790"/>
        </w:trPr>
        <w:tc>
          <w:tcPr>
            <w:tcW w:w="2051" w:type="dxa"/>
          </w:tcPr>
          <w:p w:rsidR="00DF688C" w:rsidRDefault="00437954">
            <w:pPr>
              <w:pStyle w:val="TableParagraph"/>
              <w:ind w:left="542"/>
              <w:rPr>
                <w:sz w:val="24"/>
              </w:rPr>
            </w:pPr>
            <w:r>
              <w:rPr>
                <w:spacing w:val="-2"/>
                <w:sz w:val="24"/>
              </w:rPr>
              <w:t>TC23.004</w:t>
            </w:r>
          </w:p>
        </w:tc>
        <w:tc>
          <w:tcPr>
            <w:tcW w:w="6174" w:type="dxa"/>
          </w:tcPr>
          <w:p w:rsidR="00DF688C" w:rsidRDefault="00437954">
            <w:pPr>
              <w:pStyle w:val="TableParagraph"/>
              <w:tabs>
                <w:tab w:val="left" w:pos="1193"/>
              </w:tabs>
              <w:ind w:left="108"/>
              <w:rPr>
                <w:sz w:val="24"/>
              </w:rPr>
            </w:pPr>
            <w:r>
              <w:rPr>
                <w:spacing w:val="-5"/>
                <w:sz w:val="24"/>
              </w:rPr>
              <w:t>IC</w:t>
            </w:r>
            <w:r>
              <w:rPr>
                <w:sz w:val="24"/>
              </w:rPr>
              <w:tab/>
            </w:r>
            <w:r>
              <w:rPr>
                <w:spacing w:val="-2"/>
                <w:sz w:val="24"/>
              </w:rPr>
              <w:t>731002017711</w:t>
            </w:r>
          </w:p>
          <w:p w:rsidR="00DF688C" w:rsidRDefault="00DF688C">
            <w:pPr>
              <w:pStyle w:val="TableParagraph"/>
              <w:spacing w:before="4"/>
              <w:ind w:left="0"/>
              <w:rPr>
                <w:b/>
              </w:rPr>
            </w:pPr>
          </w:p>
          <w:p w:rsidR="00DF688C" w:rsidRDefault="00437954">
            <w:pPr>
              <w:pStyle w:val="TableParagraph"/>
              <w:spacing w:before="0"/>
              <w:ind w:left="108"/>
              <w:rPr>
                <w:sz w:val="24"/>
              </w:rPr>
            </w:pPr>
            <w:proofErr w:type="gramStart"/>
            <w:r>
              <w:rPr>
                <w:sz w:val="24"/>
              </w:rPr>
              <w:t>Password</w:t>
            </w:r>
            <w:r>
              <w:rPr>
                <w:spacing w:val="-2"/>
                <w:sz w:val="24"/>
              </w:rPr>
              <w:t xml:space="preserve"> </w:t>
            </w:r>
            <w:r>
              <w:rPr>
                <w:sz w:val="24"/>
              </w:rPr>
              <w:t>:</w:t>
            </w:r>
            <w:proofErr w:type="gramEnd"/>
            <w:r>
              <w:rPr>
                <w:spacing w:val="-3"/>
                <w:sz w:val="24"/>
              </w:rPr>
              <w:t xml:space="preserve"> </w:t>
            </w:r>
            <w:r>
              <w:rPr>
                <w:spacing w:val="-2"/>
                <w:sz w:val="24"/>
              </w:rPr>
              <w:t>haikalHan2!</w:t>
            </w:r>
          </w:p>
          <w:p w:rsidR="00DF688C" w:rsidRDefault="00DF688C">
            <w:pPr>
              <w:pStyle w:val="TableParagraph"/>
              <w:spacing w:before="4"/>
              <w:ind w:left="0"/>
              <w:rPr>
                <w:b/>
              </w:rPr>
            </w:pPr>
          </w:p>
          <w:p w:rsidR="00DF688C" w:rsidRDefault="00437954">
            <w:pPr>
              <w:pStyle w:val="TableParagraph"/>
              <w:spacing w:before="0"/>
              <w:ind w:left="108"/>
              <w:rPr>
                <w:b/>
                <w:sz w:val="24"/>
              </w:rPr>
            </w:pPr>
            <w:r>
              <w:rPr>
                <w:b/>
                <w:spacing w:val="-5"/>
                <w:sz w:val="24"/>
              </w:rPr>
              <w:t>Or</w:t>
            </w:r>
          </w:p>
          <w:p w:rsidR="00DF688C" w:rsidRDefault="00437954">
            <w:pPr>
              <w:pStyle w:val="TableParagraph"/>
              <w:tabs>
                <w:tab w:val="left" w:pos="1099"/>
              </w:tabs>
              <w:spacing w:before="5" w:line="530" w:lineRule="atLeast"/>
              <w:ind w:left="108" w:right="2343"/>
              <w:rPr>
                <w:sz w:val="24"/>
              </w:rPr>
            </w:pPr>
            <w:r>
              <w:rPr>
                <w:spacing w:val="-4"/>
                <w:sz w:val="24"/>
              </w:rPr>
              <w:t>Email</w:t>
            </w:r>
            <w:r>
              <w:rPr>
                <w:sz w:val="24"/>
              </w:rPr>
              <w:tab/>
              <w:t>:</w:t>
            </w:r>
            <w:r>
              <w:rPr>
                <w:spacing w:val="-15"/>
                <w:sz w:val="24"/>
              </w:rPr>
              <w:t xml:space="preserve"> </w:t>
            </w:r>
            <w:hyperlink r:id="rId24">
              <w:r>
                <w:rPr>
                  <w:sz w:val="24"/>
                </w:rPr>
                <w:t>haikal@brilliance.edu.com</w:t>
              </w:r>
            </w:hyperlink>
            <w:r>
              <w:rPr>
                <w:sz w:val="24"/>
              </w:rPr>
              <w:t xml:space="preserve"> </w:t>
            </w:r>
            <w:proofErr w:type="gramStart"/>
            <w:r>
              <w:rPr>
                <w:sz w:val="24"/>
              </w:rPr>
              <w:t>Password :</w:t>
            </w:r>
            <w:proofErr w:type="gramEnd"/>
            <w:r>
              <w:rPr>
                <w:sz w:val="24"/>
              </w:rPr>
              <w:t xml:space="preserve"> haikalHan2!</w:t>
            </w:r>
          </w:p>
        </w:tc>
        <w:tc>
          <w:tcPr>
            <w:tcW w:w="3456" w:type="dxa"/>
          </w:tcPr>
          <w:p w:rsidR="00DF688C" w:rsidRDefault="00437954">
            <w:pPr>
              <w:pStyle w:val="TableParagraph"/>
              <w:tabs>
                <w:tab w:val="left" w:pos="1062"/>
                <w:tab w:val="left" w:pos="2058"/>
                <w:tab w:val="left" w:pos="3145"/>
              </w:tabs>
              <w:spacing w:line="360" w:lineRule="auto"/>
              <w:ind w:right="98"/>
              <w:rPr>
                <w:sz w:val="24"/>
              </w:rPr>
            </w:pPr>
            <w:r>
              <w:rPr>
                <w:spacing w:val="-2"/>
                <w:sz w:val="24"/>
              </w:rPr>
              <w:t>Display</w:t>
            </w:r>
            <w:r>
              <w:rPr>
                <w:sz w:val="24"/>
              </w:rPr>
              <w:tab/>
            </w:r>
            <w:r>
              <w:rPr>
                <w:spacing w:val="-2"/>
                <w:sz w:val="24"/>
              </w:rPr>
              <w:t>“Invalid</w:t>
            </w:r>
            <w:r>
              <w:rPr>
                <w:sz w:val="24"/>
              </w:rPr>
              <w:tab/>
            </w:r>
            <w:r>
              <w:rPr>
                <w:spacing w:val="-2"/>
                <w:sz w:val="24"/>
              </w:rPr>
              <w:t>IC/Email</w:t>
            </w:r>
            <w:r>
              <w:rPr>
                <w:sz w:val="24"/>
              </w:rPr>
              <w:tab/>
            </w:r>
            <w:r>
              <w:rPr>
                <w:spacing w:val="-6"/>
                <w:sz w:val="24"/>
              </w:rPr>
              <w:t xml:space="preserve">or </w:t>
            </w:r>
            <w:r>
              <w:rPr>
                <w:spacing w:val="-2"/>
                <w:sz w:val="24"/>
              </w:rPr>
              <w:t>Password”.</w:t>
            </w:r>
          </w:p>
        </w:tc>
        <w:tc>
          <w:tcPr>
            <w:tcW w:w="1688" w:type="dxa"/>
          </w:tcPr>
          <w:p w:rsidR="00DF688C" w:rsidRDefault="00437954">
            <w:pPr>
              <w:pStyle w:val="TableParagraph"/>
              <w:rPr>
                <w:sz w:val="24"/>
              </w:rPr>
            </w:pPr>
            <w:r>
              <w:rPr>
                <w:spacing w:val="-2"/>
                <w:sz w:val="24"/>
              </w:rPr>
              <w:t>Success</w:t>
            </w:r>
          </w:p>
        </w:tc>
      </w:tr>
    </w:tbl>
    <w:p w:rsidR="00DF688C" w:rsidRDefault="00DF688C">
      <w:pPr>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1"/>
        <w:gridCol w:w="6174"/>
        <w:gridCol w:w="3438"/>
        <w:gridCol w:w="1706"/>
      </w:tblGrid>
      <w:tr w:rsidR="00DF688C">
        <w:trPr>
          <w:trHeight w:val="653"/>
        </w:trPr>
        <w:tc>
          <w:tcPr>
            <w:tcW w:w="2051"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18" w:type="dxa"/>
            <w:gridSpan w:val="3"/>
          </w:tcPr>
          <w:p w:rsidR="00DF688C" w:rsidRDefault="00437954">
            <w:pPr>
              <w:pStyle w:val="TableParagraph"/>
              <w:ind w:left="108"/>
              <w:rPr>
                <w:sz w:val="24"/>
              </w:rPr>
            </w:pPr>
            <w:r>
              <w:rPr>
                <w:spacing w:val="-2"/>
                <w:sz w:val="24"/>
              </w:rPr>
              <w:t>T2.024</w:t>
            </w:r>
          </w:p>
        </w:tc>
      </w:tr>
      <w:tr w:rsidR="00DF688C">
        <w:trPr>
          <w:trHeight w:val="653"/>
        </w:trPr>
        <w:tc>
          <w:tcPr>
            <w:tcW w:w="2051" w:type="dxa"/>
            <w:shd w:val="clear" w:color="auto" w:fill="E7E6E6"/>
          </w:tcPr>
          <w:p w:rsidR="00DF688C" w:rsidRDefault="00437954">
            <w:pPr>
              <w:pStyle w:val="TableParagraph"/>
              <w:rPr>
                <w:b/>
                <w:sz w:val="24"/>
              </w:rPr>
            </w:pPr>
            <w:r>
              <w:rPr>
                <w:b/>
                <w:spacing w:val="-2"/>
                <w:sz w:val="24"/>
              </w:rPr>
              <w:t>Actor</w:t>
            </w:r>
          </w:p>
        </w:tc>
        <w:tc>
          <w:tcPr>
            <w:tcW w:w="11318" w:type="dxa"/>
            <w:gridSpan w:val="3"/>
          </w:tcPr>
          <w:p w:rsidR="00DF688C" w:rsidRDefault="00437954">
            <w:pPr>
              <w:pStyle w:val="TableParagraph"/>
              <w:ind w:left="108"/>
              <w:rPr>
                <w:sz w:val="24"/>
              </w:rPr>
            </w:pPr>
            <w:r>
              <w:rPr>
                <w:spacing w:val="-2"/>
                <w:sz w:val="24"/>
              </w:rPr>
              <w:t>Teacher</w:t>
            </w:r>
          </w:p>
        </w:tc>
      </w:tr>
      <w:tr w:rsidR="00DF688C">
        <w:trPr>
          <w:trHeight w:val="653"/>
        </w:trPr>
        <w:tc>
          <w:tcPr>
            <w:tcW w:w="2051" w:type="dxa"/>
            <w:shd w:val="clear" w:color="auto" w:fill="E7E6E6"/>
          </w:tcPr>
          <w:p w:rsidR="00DF688C" w:rsidRDefault="00437954">
            <w:pPr>
              <w:pStyle w:val="TableParagraph"/>
              <w:spacing w:before="118"/>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6174" w:type="dxa"/>
            <w:shd w:val="clear" w:color="auto" w:fill="E7E6E6"/>
          </w:tcPr>
          <w:p w:rsidR="00DF688C" w:rsidRDefault="00437954">
            <w:pPr>
              <w:pStyle w:val="TableParagraph"/>
              <w:spacing w:before="118"/>
              <w:ind w:left="108"/>
              <w:rPr>
                <w:b/>
                <w:sz w:val="24"/>
              </w:rPr>
            </w:pPr>
            <w:r>
              <w:rPr>
                <w:b/>
                <w:sz w:val="24"/>
              </w:rPr>
              <w:t>Test</w:t>
            </w:r>
            <w:r>
              <w:rPr>
                <w:b/>
                <w:spacing w:val="-7"/>
                <w:sz w:val="24"/>
              </w:rPr>
              <w:t xml:space="preserve"> </w:t>
            </w:r>
            <w:r>
              <w:rPr>
                <w:b/>
                <w:sz w:val="24"/>
              </w:rPr>
              <w:t xml:space="preserve">Case </w:t>
            </w:r>
            <w:r>
              <w:rPr>
                <w:b/>
                <w:spacing w:val="-4"/>
                <w:sz w:val="24"/>
              </w:rPr>
              <w:t>Data</w:t>
            </w:r>
          </w:p>
        </w:tc>
        <w:tc>
          <w:tcPr>
            <w:tcW w:w="3438" w:type="dxa"/>
            <w:shd w:val="clear" w:color="auto" w:fill="E7E6E6"/>
          </w:tcPr>
          <w:p w:rsidR="00DF688C" w:rsidRDefault="00437954">
            <w:pPr>
              <w:pStyle w:val="TableParagraph"/>
              <w:spacing w:before="118"/>
              <w:rPr>
                <w:b/>
                <w:sz w:val="24"/>
              </w:rPr>
            </w:pPr>
            <w:r>
              <w:rPr>
                <w:b/>
                <w:sz w:val="24"/>
              </w:rPr>
              <w:t>Expected</w:t>
            </w:r>
            <w:r>
              <w:rPr>
                <w:b/>
                <w:spacing w:val="-4"/>
                <w:sz w:val="24"/>
              </w:rPr>
              <w:t xml:space="preserve"> </w:t>
            </w:r>
            <w:r>
              <w:rPr>
                <w:b/>
                <w:spacing w:val="-2"/>
                <w:sz w:val="24"/>
              </w:rPr>
              <w:t>Result</w:t>
            </w:r>
          </w:p>
        </w:tc>
        <w:tc>
          <w:tcPr>
            <w:tcW w:w="1706" w:type="dxa"/>
            <w:shd w:val="clear" w:color="auto" w:fill="E7E6E6"/>
          </w:tcPr>
          <w:p w:rsidR="00DF688C" w:rsidRDefault="00437954">
            <w:pPr>
              <w:pStyle w:val="TableParagraph"/>
              <w:spacing w:before="118"/>
              <w:ind w:left="108"/>
              <w:rPr>
                <w:b/>
                <w:sz w:val="24"/>
              </w:rPr>
            </w:pPr>
            <w:r>
              <w:rPr>
                <w:b/>
                <w:spacing w:val="-2"/>
                <w:sz w:val="24"/>
              </w:rPr>
              <w:t>Status</w:t>
            </w:r>
          </w:p>
        </w:tc>
      </w:tr>
      <w:tr w:rsidR="00DF688C">
        <w:trPr>
          <w:trHeight w:val="2790"/>
        </w:trPr>
        <w:tc>
          <w:tcPr>
            <w:tcW w:w="2051" w:type="dxa"/>
          </w:tcPr>
          <w:p w:rsidR="00DF688C" w:rsidRDefault="00437954">
            <w:pPr>
              <w:pStyle w:val="TableParagraph"/>
              <w:ind w:left="542"/>
              <w:rPr>
                <w:sz w:val="24"/>
              </w:rPr>
            </w:pPr>
            <w:r>
              <w:rPr>
                <w:spacing w:val="-2"/>
                <w:sz w:val="24"/>
              </w:rPr>
              <w:t>TC24.001</w:t>
            </w:r>
          </w:p>
        </w:tc>
        <w:tc>
          <w:tcPr>
            <w:tcW w:w="6174" w:type="dxa"/>
          </w:tcPr>
          <w:p w:rsidR="00DF688C" w:rsidRDefault="00437954">
            <w:pPr>
              <w:pStyle w:val="TableParagraph"/>
              <w:tabs>
                <w:tab w:val="left" w:pos="2093"/>
              </w:tabs>
              <w:ind w:left="108"/>
              <w:rPr>
                <w:sz w:val="24"/>
              </w:rPr>
            </w:pPr>
            <w:r>
              <w:rPr>
                <w:spacing w:val="-5"/>
                <w:sz w:val="24"/>
              </w:rPr>
              <w:t>IC</w:t>
            </w:r>
            <w:r>
              <w:rPr>
                <w:sz w:val="24"/>
              </w:rPr>
              <w:tab/>
            </w:r>
            <w:r>
              <w:rPr>
                <w:spacing w:val="-2"/>
                <w:sz w:val="24"/>
              </w:rPr>
              <w:t>731002017721</w:t>
            </w:r>
          </w:p>
          <w:p w:rsidR="00DF688C" w:rsidRDefault="00DF688C">
            <w:pPr>
              <w:pStyle w:val="TableParagraph"/>
              <w:spacing w:before="3"/>
              <w:ind w:left="0"/>
              <w:rPr>
                <w:b/>
              </w:rPr>
            </w:pPr>
          </w:p>
          <w:p w:rsidR="00DF688C" w:rsidRDefault="00437954">
            <w:pPr>
              <w:pStyle w:val="TableParagraph"/>
              <w:tabs>
                <w:tab w:val="left" w:pos="1939"/>
                <w:tab w:val="left" w:pos="2105"/>
              </w:tabs>
              <w:spacing w:before="0" w:line="465" w:lineRule="auto"/>
              <w:ind w:left="108" w:right="1608"/>
              <w:rPr>
                <w:sz w:val="24"/>
              </w:rPr>
            </w:pPr>
            <w:r>
              <w:rPr>
                <w:spacing w:val="-4"/>
                <w:sz w:val="24"/>
              </w:rPr>
              <w:t>Email</w:t>
            </w:r>
            <w:r>
              <w:rPr>
                <w:sz w:val="24"/>
              </w:rPr>
              <w:tab/>
              <w:t>:</w:t>
            </w:r>
            <w:r>
              <w:rPr>
                <w:spacing w:val="-15"/>
                <w:sz w:val="24"/>
              </w:rPr>
              <w:t xml:space="preserve"> </w:t>
            </w:r>
            <w:hyperlink r:id="rId25">
              <w:r>
                <w:rPr>
                  <w:sz w:val="24"/>
                </w:rPr>
                <w:t>haikal@brilliance.edu.my</w:t>
              </w:r>
            </w:hyperlink>
            <w:r>
              <w:rPr>
                <w:sz w:val="24"/>
              </w:rPr>
              <w:t xml:space="preserve"> Phone number</w:t>
            </w:r>
            <w:r>
              <w:rPr>
                <w:sz w:val="24"/>
              </w:rPr>
              <w:tab/>
            </w:r>
            <w:r>
              <w:rPr>
                <w:sz w:val="24"/>
              </w:rPr>
              <w:tab/>
            </w:r>
            <w:r>
              <w:rPr>
                <w:spacing w:val="-2"/>
                <w:sz w:val="24"/>
              </w:rPr>
              <w:t>0126789162</w:t>
            </w:r>
          </w:p>
          <w:p w:rsidR="00DF688C" w:rsidRDefault="00437954">
            <w:pPr>
              <w:pStyle w:val="TableParagraph"/>
              <w:tabs>
                <w:tab w:val="left" w:pos="1961"/>
              </w:tabs>
              <w:spacing w:before="0" w:line="273" w:lineRule="exact"/>
              <w:ind w:left="108"/>
              <w:rPr>
                <w:sz w:val="24"/>
              </w:rPr>
            </w:pPr>
            <w:r>
              <w:rPr>
                <w:sz w:val="24"/>
              </w:rPr>
              <w:t>New</w:t>
            </w:r>
            <w:r>
              <w:rPr>
                <w:spacing w:val="-3"/>
                <w:sz w:val="24"/>
              </w:rPr>
              <w:t xml:space="preserve"> </w:t>
            </w:r>
            <w:r>
              <w:rPr>
                <w:spacing w:val="-2"/>
                <w:sz w:val="24"/>
              </w:rPr>
              <w:t>Password</w:t>
            </w:r>
            <w:r>
              <w:rPr>
                <w:sz w:val="24"/>
              </w:rPr>
              <w:tab/>
              <w:t>:</w:t>
            </w:r>
            <w:r>
              <w:rPr>
                <w:spacing w:val="-2"/>
                <w:sz w:val="24"/>
              </w:rPr>
              <w:t xml:space="preserve"> haiKalhanaf3!</w:t>
            </w:r>
          </w:p>
          <w:p w:rsidR="00DF688C" w:rsidRDefault="00DF688C">
            <w:pPr>
              <w:pStyle w:val="TableParagraph"/>
              <w:spacing w:before="7"/>
              <w:ind w:left="0"/>
              <w:rPr>
                <w:b/>
              </w:rPr>
            </w:pPr>
          </w:p>
          <w:p w:rsidR="00DF688C" w:rsidRDefault="00437954">
            <w:pPr>
              <w:pStyle w:val="TableParagraph"/>
              <w:spacing w:before="0"/>
              <w:ind w:left="108"/>
              <w:rPr>
                <w:sz w:val="24"/>
              </w:rPr>
            </w:pPr>
            <w:r>
              <w:rPr>
                <w:sz w:val="24"/>
              </w:rPr>
              <w:t>Confirm</w:t>
            </w:r>
            <w:r>
              <w:rPr>
                <w:spacing w:val="-4"/>
                <w:sz w:val="24"/>
              </w:rPr>
              <w:t xml:space="preserve"> </w:t>
            </w:r>
            <w:proofErr w:type="gramStart"/>
            <w:r>
              <w:rPr>
                <w:sz w:val="24"/>
              </w:rPr>
              <w:t>Password :</w:t>
            </w:r>
            <w:proofErr w:type="gramEnd"/>
            <w:r>
              <w:rPr>
                <w:spacing w:val="-1"/>
                <w:sz w:val="24"/>
              </w:rPr>
              <w:t xml:space="preserve"> </w:t>
            </w:r>
            <w:r>
              <w:rPr>
                <w:spacing w:val="-2"/>
                <w:sz w:val="24"/>
              </w:rPr>
              <w:t>haiKalhanaf3!</w:t>
            </w:r>
          </w:p>
        </w:tc>
        <w:tc>
          <w:tcPr>
            <w:tcW w:w="3438" w:type="dxa"/>
          </w:tcPr>
          <w:p w:rsidR="00DF688C" w:rsidRDefault="00437954">
            <w:pPr>
              <w:pStyle w:val="TableParagraph"/>
              <w:spacing w:line="360" w:lineRule="auto"/>
              <w:ind w:right="96"/>
              <w:jc w:val="both"/>
              <w:rPr>
                <w:sz w:val="24"/>
              </w:rPr>
            </w:pPr>
            <w:r>
              <w:rPr>
                <w:sz w:val="24"/>
              </w:rPr>
              <w:t>Display “Password has been changed successfully! Please Login First.”</w:t>
            </w:r>
          </w:p>
        </w:tc>
        <w:tc>
          <w:tcPr>
            <w:tcW w:w="1706" w:type="dxa"/>
          </w:tcPr>
          <w:p w:rsidR="00DF688C" w:rsidRDefault="00437954">
            <w:pPr>
              <w:pStyle w:val="TableParagraph"/>
              <w:ind w:left="108"/>
              <w:rPr>
                <w:sz w:val="24"/>
              </w:rPr>
            </w:pPr>
            <w:r>
              <w:rPr>
                <w:spacing w:val="-2"/>
                <w:sz w:val="24"/>
              </w:rPr>
              <w:t>Success</w:t>
            </w:r>
          </w:p>
        </w:tc>
      </w:tr>
      <w:tr w:rsidR="00DF688C">
        <w:trPr>
          <w:trHeight w:val="2790"/>
        </w:trPr>
        <w:tc>
          <w:tcPr>
            <w:tcW w:w="2051" w:type="dxa"/>
          </w:tcPr>
          <w:p w:rsidR="00DF688C" w:rsidRDefault="00437954">
            <w:pPr>
              <w:pStyle w:val="TableParagraph"/>
              <w:ind w:left="542"/>
              <w:rPr>
                <w:sz w:val="24"/>
              </w:rPr>
            </w:pPr>
            <w:r>
              <w:rPr>
                <w:spacing w:val="-2"/>
                <w:sz w:val="24"/>
              </w:rPr>
              <w:t>TC24.002</w:t>
            </w:r>
          </w:p>
        </w:tc>
        <w:tc>
          <w:tcPr>
            <w:tcW w:w="6174" w:type="dxa"/>
          </w:tcPr>
          <w:p w:rsidR="00DF688C" w:rsidRDefault="00437954">
            <w:pPr>
              <w:pStyle w:val="TableParagraph"/>
              <w:tabs>
                <w:tab w:val="left" w:pos="2093"/>
              </w:tabs>
              <w:ind w:left="108"/>
              <w:rPr>
                <w:sz w:val="24"/>
              </w:rPr>
            </w:pPr>
            <w:r>
              <w:rPr>
                <w:spacing w:val="-5"/>
                <w:sz w:val="24"/>
              </w:rPr>
              <w:t>IC</w:t>
            </w:r>
            <w:r>
              <w:rPr>
                <w:sz w:val="24"/>
              </w:rPr>
              <w:tab/>
            </w:r>
            <w:r>
              <w:rPr>
                <w:spacing w:val="-2"/>
                <w:sz w:val="24"/>
              </w:rPr>
              <w:t>731002017711</w:t>
            </w:r>
          </w:p>
          <w:p w:rsidR="00DF688C" w:rsidRDefault="00DF688C">
            <w:pPr>
              <w:pStyle w:val="TableParagraph"/>
              <w:spacing w:before="4"/>
              <w:ind w:left="0"/>
              <w:rPr>
                <w:b/>
              </w:rPr>
            </w:pPr>
          </w:p>
          <w:p w:rsidR="00DF688C" w:rsidRDefault="00437954">
            <w:pPr>
              <w:pStyle w:val="TableParagraph"/>
              <w:tabs>
                <w:tab w:val="left" w:pos="1939"/>
                <w:tab w:val="left" w:pos="2105"/>
              </w:tabs>
              <w:spacing w:before="0" w:line="463" w:lineRule="auto"/>
              <w:ind w:left="108" w:right="1608"/>
              <w:rPr>
                <w:sz w:val="24"/>
              </w:rPr>
            </w:pPr>
            <w:r>
              <w:rPr>
                <w:spacing w:val="-4"/>
                <w:sz w:val="24"/>
              </w:rPr>
              <w:t>Email</w:t>
            </w:r>
            <w:r>
              <w:rPr>
                <w:sz w:val="24"/>
              </w:rPr>
              <w:tab/>
              <w:t>:</w:t>
            </w:r>
            <w:r>
              <w:rPr>
                <w:spacing w:val="-15"/>
                <w:sz w:val="24"/>
              </w:rPr>
              <w:t xml:space="preserve"> </w:t>
            </w:r>
            <w:hyperlink r:id="rId26">
              <w:r>
                <w:rPr>
                  <w:sz w:val="24"/>
                </w:rPr>
                <w:t>haikal@brilliance.edu.my</w:t>
              </w:r>
            </w:hyperlink>
            <w:r>
              <w:rPr>
                <w:sz w:val="24"/>
              </w:rPr>
              <w:t xml:space="preserve"> Phone number</w:t>
            </w:r>
            <w:r>
              <w:rPr>
                <w:sz w:val="24"/>
              </w:rPr>
              <w:tab/>
            </w:r>
            <w:r>
              <w:rPr>
                <w:sz w:val="24"/>
              </w:rPr>
              <w:tab/>
            </w:r>
            <w:r>
              <w:rPr>
                <w:spacing w:val="-2"/>
                <w:sz w:val="24"/>
              </w:rPr>
              <w:t>0126789162</w:t>
            </w:r>
          </w:p>
          <w:p w:rsidR="00DF688C" w:rsidRDefault="00437954">
            <w:pPr>
              <w:pStyle w:val="TableParagraph"/>
              <w:tabs>
                <w:tab w:val="left" w:pos="1961"/>
              </w:tabs>
              <w:spacing w:before="3"/>
              <w:ind w:left="108"/>
              <w:rPr>
                <w:sz w:val="24"/>
              </w:rPr>
            </w:pPr>
            <w:r>
              <w:rPr>
                <w:sz w:val="24"/>
              </w:rPr>
              <w:t>New</w:t>
            </w:r>
            <w:r>
              <w:rPr>
                <w:spacing w:val="-3"/>
                <w:sz w:val="24"/>
              </w:rPr>
              <w:t xml:space="preserve"> </w:t>
            </w:r>
            <w:r>
              <w:rPr>
                <w:spacing w:val="-2"/>
                <w:sz w:val="24"/>
              </w:rPr>
              <w:t>Password</w:t>
            </w:r>
            <w:r>
              <w:rPr>
                <w:sz w:val="24"/>
              </w:rPr>
              <w:tab/>
              <w:t>:</w:t>
            </w:r>
            <w:r>
              <w:rPr>
                <w:spacing w:val="-2"/>
                <w:sz w:val="24"/>
              </w:rPr>
              <w:t xml:space="preserve"> haiKalhanaf3!</w:t>
            </w:r>
          </w:p>
          <w:p w:rsidR="00DF688C" w:rsidRDefault="00DF688C">
            <w:pPr>
              <w:pStyle w:val="TableParagraph"/>
              <w:spacing w:before="4"/>
              <w:ind w:left="0"/>
              <w:rPr>
                <w:b/>
              </w:rPr>
            </w:pPr>
          </w:p>
          <w:p w:rsidR="00DF688C" w:rsidRDefault="00437954">
            <w:pPr>
              <w:pStyle w:val="TableParagraph"/>
              <w:spacing w:before="0"/>
              <w:ind w:left="108"/>
              <w:rPr>
                <w:sz w:val="24"/>
              </w:rPr>
            </w:pPr>
            <w:r>
              <w:rPr>
                <w:sz w:val="24"/>
              </w:rPr>
              <w:t>Confirm</w:t>
            </w:r>
            <w:r>
              <w:rPr>
                <w:spacing w:val="-4"/>
                <w:sz w:val="24"/>
              </w:rPr>
              <w:t xml:space="preserve"> </w:t>
            </w:r>
            <w:proofErr w:type="gramStart"/>
            <w:r>
              <w:rPr>
                <w:sz w:val="24"/>
              </w:rPr>
              <w:t>Password :</w:t>
            </w:r>
            <w:proofErr w:type="gramEnd"/>
            <w:r>
              <w:rPr>
                <w:spacing w:val="-1"/>
                <w:sz w:val="24"/>
              </w:rPr>
              <w:t xml:space="preserve"> </w:t>
            </w:r>
            <w:r>
              <w:rPr>
                <w:spacing w:val="-2"/>
                <w:sz w:val="24"/>
              </w:rPr>
              <w:t>haiKalhanaf3!</w:t>
            </w:r>
          </w:p>
        </w:tc>
        <w:tc>
          <w:tcPr>
            <w:tcW w:w="3438" w:type="dxa"/>
          </w:tcPr>
          <w:p w:rsidR="00DF688C" w:rsidRDefault="00437954">
            <w:pPr>
              <w:pStyle w:val="TableParagraph"/>
              <w:spacing w:line="360" w:lineRule="auto"/>
              <w:rPr>
                <w:sz w:val="24"/>
              </w:rPr>
            </w:pPr>
            <w:r>
              <w:rPr>
                <w:sz w:val="24"/>
              </w:rPr>
              <w:t>Display</w:t>
            </w:r>
            <w:r>
              <w:rPr>
                <w:spacing w:val="80"/>
                <w:sz w:val="24"/>
              </w:rPr>
              <w:t xml:space="preserve"> </w:t>
            </w:r>
            <w:r>
              <w:rPr>
                <w:sz w:val="24"/>
              </w:rPr>
              <w:t>“Uh-Oh!</w:t>
            </w:r>
            <w:r>
              <w:rPr>
                <w:spacing w:val="80"/>
                <w:sz w:val="24"/>
              </w:rPr>
              <w:t xml:space="preserve"> </w:t>
            </w:r>
            <w:r>
              <w:rPr>
                <w:sz w:val="24"/>
              </w:rPr>
              <w:t>No</w:t>
            </w:r>
            <w:r>
              <w:rPr>
                <w:spacing w:val="80"/>
                <w:sz w:val="24"/>
              </w:rPr>
              <w:t xml:space="preserve"> </w:t>
            </w:r>
            <w:r>
              <w:rPr>
                <w:sz w:val="24"/>
              </w:rPr>
              <w:t xml:space="preserve">account </w:t>
            </w:r>
            <w:r>
              <w:rPr>
                <w:spacing w:val="-2"/>
                <w:sz w:val="24"/>
              </w:rPr>
              <w:t>found.”</w:t>
            </w:r>
          </w:p>
        </w:tc>
        <w:tc>
          <w:tcPr>
            <w:tcW w:w="1706" w:type="dxa"/>
          </w:tcPr>
          <w:p w:rsidR="00DF688C" w:rsidRDefault="00437954">
            <w:pPr>
              <w:pStyle w:val="TableParagraph"/>
              <w:ind w:left="108"/>
              <w:rPr>
                <w:sz w:val="24"/>
              </w:rPr>
            </w:pPr>
            <w:r>
              <w:rPr>
                <w:spacing w:val="-2"/>
                <w:sz w:val="24"/>
              </w:rPr>
              <w:t>Success</w:t>
            </w:r>
          </w:p>
        </w:tc>
      </w:tr>
      <w:tr w:rsidR="00DF688C">
        <w:trPr>
          <w:trHeight w:val="1185"/>
        </w:trPr>
        <w:tc>
          <w:tcPr>
            <w:tcW w:w="2051" w:type="dxa"/>
          </w:tcPr>
          <w:p w:rsidR="00DF688C" w:rsidRDefault="00437954">
            <w:pPr>
              <w:pStyle w:val="TableParagraph"/>
              <w:spacing w:before="118"/>
              <w:ind w:left="542"/>
              <w:rPr>
                <w:sz w:val="24"/>
              </w:rPr>
            </w:pPr>
            <w:r>
              <w:rPr>
                <w:spacing w:val="-2"/>
                <w:sz w:val="24"/>
              </w:rPr>
              <w:t>TC24.003</w:t>
            </w:r>
          </w:p>
        </w:tc>
        <w:tc>
          <w:tcPr>
            <w:tcW w:w="6174" w:type="dxa"/>
          </w:tcPr>
          <w:p w:rsidR="00DF688C" w:rsidRDefault="00437954">
            <w:pPr>
              <w:pStyle w:val="TableParagraph"/>
              <w:tabs>
                <w:tab w:val="left" w:pos="2093"/>
              </w:tabs>
              <w:spacing w:before="118"/>
              <w:ind w:left="108"/>
              <w:rPr>
                <w:sz w:val="24"/>
              </w:rPr>
            </w:pPr>
            <w:r>
              <w:rPr>
                <w:spacing w:val="-5"/>
                <w:sz w:val="24"/>
              </w:rPr>
              <w:t>IC</w:t>
            </w:r>
            <w:r>
              <w:rPr>
                <w:sz w:val="24"/>
              </w:rPr>
              <w:tab/>
            </w:r>
            <w:r>
              <w:rPr>
                <w:spacing w:val="-2"/>
                <w:sz w:val="24"/>
              </w:rPr>
              <w:t>731002017721</w:t>
            </w:r>
          </w:p>
          <w:p w:rsidR="00DF688C" w:rsidRDefault="00DF688C">
            <w:pPr>
              <w:pStyle w:val="TableParagraph"/>
              <w:spacing w:before="3"/>
              <w:ind w:left="0"/>
              <w:rPr>
                <w:b/>
              </w:rPr>
            </w:pPr>
          </w:p>
          <w:p w:rsidR="00DF688C" w:rsidRDefault="00437954">
            <w:pPr>
              <w:pStyle w:val="TableParagraph"/>
              <w:tabs>
                <w:tab w:val="left" w:pos="1939"/>
              </w:tabs>
              <w:spacing w:before="1"/>
              <w:ind w:left="108"/>
              <w:rPr>
                <w:sz w:val="24"/>
              </w:rPr>
            </w:pPr>
            <w:r>
              <w:rPr>
                <w:spacing w:val="-4"/>
                <w:sz w:val="24"/>
              </w:rPr>
              <w:t>Email</w:t>
            </w:r>
            <w:r>
              <w:rPr>
                <w:sz w:val="24"/>
              </w:rPr>
              <w:tab/>
              <w:t xml:space="preserve">: </w:t>
            </w:r>
            <w:hyperlink r:id="rId27">
              <w:r>
                <w:rPr>
                  <w:spacing w:val="-2"/>
                  <w:sz w:val="24"/>
                </w:rPr>
                <w:t>haikal@brilliance.edu.c</w:t>
              </w:r>
            </w:hyperlink>
            <w:r>
              <w:rPr>
                <w:spacing w:val="-2"/>
                <w:sz w:val="24"/>
              </w:rPr>
              <w:t>om</w:t>
            </w:r>
          </w:p>
        </w:tc>
        <w:tc>
          <w:tcPr>
            <w:tcW w:w="3438" w:type="dxa"/>
          </w:tcPr>
          <w:p w:rsidR="00DF688C" w:rsidRDefault="00437954">
            <w:pPr>
              <w:pStyle w:val="TableParagraph"/>
              <w:spacing w:before="118" w:line="360" w:lineRule="auto"/>
              <w:rPr>
                <w:sz w:val="24"/>
              </w:rPr>
            </w:pPr>
            <w:r>
              <w:rPr>
                <w:sz w:val="24"/>
              </w:rPr>
              <w:t>Display</w:t>
            </w:r>
            <w:r>
              <w:rPr>
                <w:spacing w:val="80"/>
                <w:sz w:val="24"/>
              </w:rPr>
              <w:t xml:space="preserve"> </w:t>
            </w:r>
            <w:r>
              <w:rPr>
                <w:sz w:val="24"/>
              </w:rPr>
              <w:t>“Uh-Oh!</w:t>
            </w:r>
            <w:r>
              <w:rPr>
                <w:spacing w:val="80"/>
                <w:sz w:val="24"/>
              </w:rPr>
              <w:t xml:space="preserve"> </w:t>
            </w:r>
            <w:r>
              <w:rPr>
                <w:sz w:val="24"/>
              </w:rPr>
              <w:t>No</w:t>
            </w:r>
            <w:r>
              <w:rPr>
                <w:spacing w:val="80"/>
                <w:sz w:val="24"/>
              </w:rPr>
              <w:t xml:space="preserve"> </w:t>
            </w:r>
            <w:r>
              <w:rPr>
                <w:sz w:val="24"/>
              </w:rPr>
              <w:t xml:space="preserve">account </w:t>
            </w:r>
            <w:r>
              <w:rPr>
                <w:spacing w:val="-2"/>
                <w:sz w:val="24"/>
              </w:rPr>
              <w:t>found.”</w:t>
            </w:r>
          </w:p>
        </w:tc>
        <w:tc>
          <w:tcPr>
            <w:tcW w:w="1706" w:type="dxa"/>
          </w:tcPr>
          <w:p w:rsidR="00DF688C" w:rsidRDefault="00437954">
            <w:pPr>
              <w:pStyle w:val="TableParagraph"/>
              <w:spacing w:before="118"/>
              <w:ind w:left="108"/>
              <w:rPr>
                <w:sz w:val="24"/>
              </w:rPr>
            </w:pPr>
            <w:r>
              <w:rPr>
                <w:spacing w:val="-2"/>
                <w:sz w:val="24"/>
              </w:rPr>
              <w:t>Success</w:t>
            </w:r>
          </w:p>
        </w:tc>
      </w:tr>
    </w:tbl>
    <w:p w:rsidR="00DF688C" w:rsidRDefault="00DF688C">
      <w:pPr>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1"/>
        <w:gridCol w:w="6174"/>
        <w:gridCol w:w="3438"/>
        <w:gridCol w:w="1706"/>
      </w:tblGrid>
      <w:tr w:rsidR="00DF688C">
        <w:trPr>
          <w:trHeight w:val="1601"/>
        </w:trPr>
        <w:tc>
          <w:tcPr>
            <w:tcW w:w="2051" w:type="dxa"/>
          </w:tcPr>
          <w:p w:rsidR="00DF688C" w:rsidRDefault="00DF688C">
            <w:pPr>
              <w:pStyle w:val="TableParagraph"/>
              <w:spacing w:before="0"/>
              <w:ind w:left="0"/>
              <w:rPr>
                <w:sz w:val="24"/>
              </w:rPr>
            </w:pPr>
          </w:p>
        </w:tc>
        <w:tc>
          <w:tcPr>
            <w:tcW w:w="6174" w:type="dxa"/>
          </w:tcPr>
          <w:p w:rsidR="00DF688C" w:rsidRDefault="00437954">
            <w:pPr>
              <w:pStyle w:val="TableParagraph"/>
              <w:tabs>
                <w:tab w:val="left" w:pos="2105"/>
              </w:tabs>
              <w:spacing w:before="0" w:line="275" w:lineRule="exact"/>
              <w:ind w:left="108"/>
              <w:rPr>
                <w:sz w:val="24"/>
              </w:rPr>
            </w:pPr>
            <w:r>
              <w:rPr>
                <w:sz w:val="24"/>
              </w:rPr>
              <w:t>Phone</w:t>
            </w:r>
            <w:r>
              <w:rPr>
                <w:spacing w:val="-1"/>
                <w:sz w:val="24"/>
              </w:rPr>
              <w:t xml:space="preserve"> </w:t>
            </w:r>
            <w:r>
              <w:rPr>
                <w:spacing w:val="-2"/>
                <w:sz w:val="24"/>
              </w:rPr>
              <w:t>number</w:t>
            </w:r>
            <w:r>
              <w:rPr>
                <w:sz w:val="24"/>
              </w:rPr>
              <w:tab/>
            </w:r>
            <w:r>
              <w:rPr>
                <w:spacing w:val="-2"/>
                <w:sz w:val="24"/>
              </w:rPr>
              <w:t>0126789121</w:t>
            </w:r>
          </w:p>
          <w:p w:rsidR="00DF688C" w:rsidRDefault="00437954">
            <w:pPr>
              <w:pStyle w:val="TableParagraph"/>
              <w:tabs>
                <w:tab w:val="left" w:pos="1961"/>
              </w:tabs>
              <w:spacing w:before="5" w:line="530" w:lineRule="atLeast"/>
              <w:ind w:left="108" w:right="2702"/>
              <w:rPr>
                <w:sz w:val="24"/>
              </w:rPr>
            </w:pPr>
            <w:r>
              <w:rPr>
                <w:sz w:val="24"/>
              </w:rPr>
              <w:t>New Password</w:t>
            </w:r>
            <w:r>
              <w:rPr>
                <w:sz w:val="24"/>
              </w:rPr>
              <w:tab/>
              <w:t>:</w:t>
            </w:r>
            <w:r>
              <w:rPr>
                <w:spacing w:val="-17"/>
                <w:sz w:val="24"/>
              </w:rPr>
              <w:t xml:space="preserve"> </w:t>
            </w:r>
            <w:r>
              <w:rPr>
                <w:sz w:val="24"/>
              </w:rPr>
              <w:t>haiKalhanaf3! Confirm</w:t>
            </w:r>
            <w:r>
              <w:rPr>
                <w:spacing w:val="-4"/>
                <w:sz w:val="24"/>
              </w:rPr>
              <w:t xml:space="preserve"> </w:t>
            </w:r>
            <w:proofErr w:type="gramStart"/>
            <w:r>
              <w:rPr>
                <w:sz w:val="24"/>
              </w:rPr>
              <w:t>Password :</w:t>
            </w:r>
            <w:proofErr w:type="gramEnd"/>
            <w:r>
              <w:rPr>
                <w:spacing w:val="-1"/>
                <w:sz w:val="24"/>
              </w:rPr>
              <w:t xml:space="preserve"> </w:t>
            </w:r>
            <w:r>
              <w:rPr>
                <w:spacing w:val="-2"/>
                <w:sz w:val="24"/>
              </w:rPr>
              <w:t>haiKalhanaf3!</w:t>
            </w:r>
          </w:p>
        </w:tc>
        <w:tc>
          <w:tcPr>
            <w:tcW w:w="3438" w:type="dxa"/>
          </w:tcPr>
          <w:p w:rsidR="00DF688C" w:rsidRDefault="00DF688C">
            <w:pPr>
              <w:pStyle w:val="TableParagraph"/>
              <w:spacing w:before="0"/>
              <w:ind w:left="0"/>
              <w:rPr>
                <w:sz w:val="24"/>
              </w:rPr>
            </w:pPr>
          </w:p>
        </w:tc>
        <w:tc>
          <w:tcPr>
            <w:tcW w:w="1706" w:type="dxa"/>
          </w:tcPr>
          <w:p w:rsidR="00DF688C" w:rsidRDefault="00DF688C">
            <w:pPr>
              <w:pStyle w:val="TableParagraph"/>
              <w:spacing w:before="0"/>
              <w:ind w:left="0"/>
              <w:rPr>
                <w:sz w:val="24"/>
              </w:rPr>
            </w:pPr>
          </w:p>
        </w:tc>
      </w:tr>
      <w:tr w:rsidR="00DF688C">
        <w:trPr>
          <w:trHeight w:val="2790"/>
        </w:trPr>
        <w:tc>
          <w:tcPr>
            <w:tcW w:w="2051" w:type="dxa"/>
          </w:tcPr>
          <w:p w:rsidR="00DF688C" w:rsidRDefault="00437954">
            <w:pPr>
              <w:pStyle w:val="TableParagraph"/>
              <w:ind w:left="530" w:right="520"/>
              <w:jc w:val="center"/>
              <w:rPr>
                <w:sz w:val="24"/>
              </w:rPr>
            </w:pPr>
            <w:r>
              <w:rPr>
                <w:spacing w:val="-2"/>
                <w:sz w:val="24"/>
              </w:rPr>
              <w:t>TC24.004</w:t>
            </w:r>
          </w:p>
        </w:tc>
        <w:tc>
          <w:tcPr>
            <w:tcW w:w="6174" w:type="dxa"/>
          </w:tcPr>
          <w:p w:rsidR="00DF688C" w:rsidRDefault="00437954">
            <w:pPr>
              <w:pStyle w:val="TableParagraph"/>
              <w:tabs>
                <w:tab w:val="left" w:pos="2093"/>
              </w:tabs>
              <w:ind w:left="108"/>
              <w:rPr>
                <w:sz w:val="24"/>
              </w:rPr>
            </w:pPr>
            <w:r>
              <w:rPr>
                <w:spacing w:val="-5"/>
                <w:sz w:val="24"/>
              </w:rPr>
              <w:t>IC</w:t>
            </w:r>
            <w:r>
              <w:rPr>
                <w:sz w:val="24"/>
              </w:rPr>
              <w:tab/>
            </w:r>
            <w:r>
              <w:rPr>
                <w:spacing w:val="-2"/>
                <w:sz w:val="24"/>
              </w:rPr>
              <w:t>731002017711</w:t>
            </w:r>
          </w:p>
          <w:p w:rsidR="00DF688C" w:rsidRDefault="00DF688C">
            <w:pPr>
              <w:pStyle w:val="TableParagraph"/>
              <w:spacing w:before="4"/>
              <w:ind w:left="0"/>
              <w:rPr>
                <w:b/>
              </w:rPr>
            </w:pPr>
          </w:p>
          <w:p w:rsidR="00DF688C" w:rsidRDefault="00437954">
            <w:pPr>
              <w:pStyle w:val="TableParagraph"/>
              <w:tabs>
                <w:tab w:val="left" w:pos="1939"/>
                <w:tab w:val="left" w:pos="2105"/>
              </w:tabs>
              <w:spacing w:before="0" w:line="463" w:lineRule="auto"/>
              <w:ind w:left="108" w:right="1500"/>
              <w:rPr>
                <w:sz w:val="24"/>
              </w:rPr>
            </w:pPr>
            <w:r>
              <w:rPr>
                <w:spacing w:val="-4"/>
                <w:sz w:val="24"/>
              </w:rPr>
              <w:t>Email</w:t>
            </w:r>
            <w:r>
              <w:rPr>
                <w:sz w:val="24"/>
              </w:rPr>
              <w:tab/>
              <w:t>:</w:t>
            </w:r>
            <w:r>
              <w:rPr>
                <w:spacing w:val="-15"/>
                <w:sz w:val="24"/>
              </w:rPr>
              <w:t xml:space="preserve"> </w:t>
            </w:r>
            <w:hyperlink r:id="rId28">
              <w:r>
                <w:rPr>
                  <w:sz w:val="24"/>
                </w:rPr>
                <w:t>haikal@brilliance.edu.c</w:t>
              </w:r>
            </w:hyperlink>
            <w:r>
              <w:rPr>
                <w:sz w:val="24"/>
              </w:rPr>
              <w:t>om Phone number</w:t>
            </w:r>
            <w:r>
              <w:rPr>
                <w:sz w:val="24"/>
              </w:rPr>
              <w:tab/>
            </w:r>
            <w:r>
              <w:rPr>
                <w:sz w:val="24"/>
              </w:rPr>
              <w:tab/>
            </w:r>
            <w:r>
              <w:rPr>
                <w:spacing w:val="-2"/>
                <w:sz w:val="24"/>
              </w:rPr>
              <w:t>0126789121</w:t>
            </w:r>
          </w:p>
          <w:p w:rsidR="00DF688C" w:rsidRDefault="00437954">
            <w:pPr>
              <w:pStyle w:val="TableParagraph"/>
              <w:tabs>
                <w:tab w:val="left" w:pos="1961"/>
              </w:tabs>
              <w:spacing w:before="3"/>
              <w:ind w:left="108"/>
              <w:rPr>
                <w:sz w:val="24"/>
              </w:rPr>
            </w:pPr>
            <w:r>
              <w:rPr>
                <w:sz w:val="24"/>
              </w:rPr>
              <w:t>New</w:t>
            </w:r>
            <w:r>
              <w:rPr>
                <w:spacing w:val="-3"/>
                <w:sz w:val="24"/>
              </w:rPr>
              <w:t xml:space="preserve"> </w:t>
            </w:r>
            <w:r>
              <w:rPr>
                <w:spacing w:val="-2"/>
                <w:sz w:val="24"/>
              </w:rPr>
              <w:t>Password</w:t>
            </w:r>
            <w:r>
              <w:rPr>
                <w:sz w:val="24"/>
              </w:rPr>
              <w:tab/>
              <w:t>:</w:t>
            </w:r>
            <w:r>
              <w:rPr>
                <w:spacing w:val="-2"/>
                <w:sz w:val="24"/>
              </w:rPr>
              <w:t xml:space="preserve"> haiKalhanaf3!</w:t>
            </w:r>
          </w:p>
          <w:p w:rsidR="00DF688C" w:rsidRDefault="00DF688C">
            <w:pPr>
              <w:pStyle w:val="TableParagraph"/>
              <w:spacing w:before="4"/>
              <w:ind w:left="0"/>
              <w:rPr>
                <w:b/>
              </w:rPr>
            </w:pPr>
          </w:p>
          <w:p w:rsidR="00DF688C" w:rsidRDefault="00437954">
            <w:pPr>
              <w:pStyle w:val="TableParagraph"/>
              <w:spacing w:before="0"/>
              <w:ind w:left="108"/>
              <w:rPr>
                <w:sz w:val="24"/>
              </w:rPr>
            </w:pPr>
            <w:r>
              <w:rPr>
                <w:sz w:val="24"/>
              </w:rPr>
              <w:t>Confirm</w:t>
            </w:r>
            <w:r>
              <w:rPr>
                <w:spacing w:val="-4"/>
                <w:sz w:val="24"/>
              </w:rPr>
              <w:t xml:space="preserve"> </w:t>
            </w:r>
            <w:proofErr w:type="gramStart"/>
            <w:r>
              <w:rPr>
                <w:sz w:val="24"/>
              </w:rPr>
              <w:t>Password :</w:t>
            </w:r>
            <w:proofErr w:type="gramEnd"/>
            <w:r>
              <w:rPr>
                <w:spacing w:val="-1"/>
                <w:sz w:val="24"/>
              </w:rPr>
              <w:t xml:space="preserve"> </w:t>
            </w:r>
            <w:r>
              <w:rPr>
                <w:spacing w:val="-2"/>
                <w:sz w:val="24"/>
              </w:rPr>
              <w:t>haiKalhanaf3!</w:t>
            </w:r>
          </w:p>
        </w:tc>
        <w:tc>
          <w:tcPr>
            <w:tcW w:w="3438" w:type="dxa"/>
          </w:tcPr>
          <w:p w:rsidR="00DF688C" w:rsidRDefault="00437954">
            <w:pPr>
              <w:pStyle w:val="TableParagraph"/>
              <w:spacing w:line="360" w:lineRule="auto"/>
              <w:rPr>
                <w:sz w:val="24"/>
              </w:rPr>
            </w:pPr>
            <w:r>
              <w:rPr>
                <w:sz w:val="24"/>
              </w:rPr>
              <w:t>Display</w:t>
            </w:r>
            <w:r>
              <w:rPr>
                <w:spacing w:val="80"/>
                <w:sz w:val="24"/>
              </w:rPr>
              <w:t xml:space="preserve"> </w:t>
            </w:r>
            <w:r>
              <w:rPr>
                <w:sz w:val="24"/>
              </w:rPr>
              <w:t>“Uh-Oh!</w:t>
            </w:r>
            <w:r>
              <w:rPr>
                <w:spacing w:val="80"/>
                <w:sz w:val="24"/>
              </w:rPr>
              <w:t xml:space="preserve"> </w:t>
            </w:r>
            <w:r>
              <w:rPr>
                <w:sz w:val="24"/>
              </w:rPr>
              <w:t>No</w:t>
            </w:r>
            <w:r>
              <w:rPr>
                <w:spacing w:val="80"/>
                <w:sz w:val="24"/>
              </w:rPr>
              <w:t xml:space="preserve"> </w:t>
            </w:r>
            <w:r>
              <w:rPr>
                <w:sz w:val="24"/>
              </w:rPr>
              <w:t xml:space="preserve">account </w:t>
            </w:r>
            <w:r>
              <w:rPr>
                <w:spacing w:val="-2"/>
                <w:sz w:val="24"/>
              </w:rPr>
              <w:t>found.”</w:t>
            </w:r>
          </w:p>
        </w:tc>
        <w:tc>
          <w:tcPr>
            <w:tcW w:w="1706" w:type="dxa"/>
          </w:tcPr>
          <w:p w:rsidR="00DF688C" w:rsidRDefault="00437954">
            <w:pPr>
              <w:pStyle w:val="TableParagraph"/>
              <w:ind w:left="108"/>
              <w:rPr>
                <w:sz w:val="24"/>
              </w:rPr>
            </w:pPr>
            <w:r>
              <w:rPr>
                <w:spacing w:val="-2"/>
                <w:sz w:val="24"/>
              </w:rPr>
              <w:t>Success</w:t>
            </w:r>
          </w:p>
        </w:tc>
      </w:tr>
      <w:tr w:rsidR="00DF688C">
        <w:trPr>
          <w:trHeight w:val="2790"/>
        </w:trPr>
        <w:tc>
          <w:tcPr>
            <w:tcW w:w="2051" w:type="dxa"/>
          </w:tcPr>
          <w:p w:rsidR="00DF688C" w:rsidRDefault="00437954">
            <w:pPr>
              <w:pStyle w:val="TableParagraph"/>
              <w:spacing w:before="118"/>
              <w:ind w:left="530" w:right="520"/>
              <w:jc w:val="center"/>
              <w:rPr>
                <w:sz w:val="24"/>
              </w:rPr>
            </w:pPr>
            <w:r>
              <w:rPr>
                <w:spacing w:val="-2"/>
                <w:sz w:val="24"/>
              </w:rPr>
              <w:t>TC24.005</w:t>
            </w:r>
          </w:p>
        </w:tc>
        <w:tc>
          <w:tcPr>
            <w:tcW w:w="6174" w:type="dxa"/>
          </w:tcPr>
          <w:p w:rsidR="00DF688C" w:rsidRDefault="00437954">
            <w:pPr>
              <w:pStyle w:val="TableParagraph"/>
              <w:tabs>
                <w:tab w:val="left" w:pos="2093"/>
              </w:tabs>
              <w:spacing w:before="118"/>
              <w:ind w:left="108"/>
              <w:rPr>
                <w:sz w:val="24"/>
              </w:rPr>
            </w:pPr>
            <w:r>
              <w:rPr>
                <w:spacing w:val="-5"/>
                <w:sz w:val="24"/>
              </w:rPr>
              <w:t>IC</w:t>
            </w:r>
            <w:r>
              <w:rPr>
                <w:sz w:val="24"/>
              </w:rPr>
              <w:tab/>
            </w:r>
            <w:r>
              <w:rPr>
                <w:spacing w:val="-2"/>
                <w:sz w:val="24"/>
              </w:rPr>
              <w:t>731002017711</w:t>
            </w:r>
          </w:p>
          <w:p w:rsidR="00DF688C" w:rsidRDefault="00DF688C">
            <w:pPr>
              <w:pStyle w:val="TableParagraph"/>
              <w:spacing w:before="3"/>
              <w:ind w:left="0"/>
              <w:rPr>
                <w:b/>
              </w:rPr>
            </w:pPr>
          </w:p>
          <w:p w:rsidR="00DF688C" w:rsidRDefault="00437954">
            <w:pPr>
              <w:pStyle w:val="TableParagraph"/>
              <w:tabs>
                <w:tab w:val="left" w:pos="1939"/>
                <w:tab w:val="left" w:pos="2105"/>
              </w:tabs>
              <w:spacing w:before="1" w:line="465" w:lineRule="auto"/>
              <w:ind w:left="108" w:right="1500"/>
              <w:rPr>
                <w:sz w:val="24"/>
              </w:rPr>
            </w:pPr>
            <w:r>
              <w:rPr>
                <w:spacing w:val="-4"/>
                <w:sz w:val="24"/>
              </w:rPr>
              <w:t>Email</w:t>
            </w:r>
            <w:r>
              <w:rPr>
                <w:sz w:val="24"/>
              </w:rPr>
              <w:tab/>
              <w:t>:</w:t>
            </w:r>
            <w:r>
              <w:rPr>
                <w:spacing w:val="-15"/>
                <w:sz w:val="24"/>
              </w:rPr>
              <w:t xml:space="preserve"> </w:t>
            </w:r>
            <w:hyperlink r:id="rId29">
              <w:r>
                <w:rPr>
                  <w:sz w:val="24"/>
                </w:rPr>
                <w:t>haikal@brilliance.edu.c</w:t>
              </w:r>
            </w:hyperlink>
            <w:r>
              <w:rPr>
                <w:sz w:val="24"/>
              </w:rPr>
              <w:t>om Phone number</w:t>
            </w:r>
            <w:r>
              <w:rPr>
                <w:sz w:val="24"/>
              </w:rPr>
              <w:tab/>
            </w:r>
            <w:r>
              <w:rPr>
                <w:sz w:val="24"/>
              </w:rPr>
              <w:tab/>
            </w:r>
            <w:r>
              <w:rPr>
                <w:spacing w:val="-2"/>
                <w:sz w:val="24"/>
              </w:rPr>
              <w:t>0126789121</w:t>
            </w:r>
          </w:p>
          <w:p w:rsidR="00DF688C" w:rsidRDefault="00437954">
            <w:pPr>
              <w:pStyle w:val="TableParagraph"/>
              <w:tabs>
                <w:tab w:val="left" w:pos="1961"/>
              </w:tabs>
              <w:spacing w:before="0" w:line="273" w:lineRule="exact"/>
              <w:ind w:left="108"/>
              <w:rPr>
                <w:sz w:val="24"/>
              </w:rPr>
            </w:pPr>
            <w:r>
              <w:rPr>
                <w:sz w:val="24"/>
              </w:rPr>
              <w:t>New</w:t>
            </w:r>
            <w:r>
              <w:rPr>
                <w:spacing w:val="-3"/>
                <w:sz w:val="24"/>
              </w:rPr>
              <w:t xml:space="preserve"> </w:t>
            </w:r>
            <w:r>
              <w:rPr>
                <w:spacing w:val="-2"/>
                <w:sz w:val="24"/>
              </w:rPr>
              <w:t>Password</w:t>
            </w:r>
            <w:r>
              <w:rPr>
                <w:sz w:val="24"/>
              </w:rPr>
              <w:tab/>
              <w:t>:</w:t>
            </w:r>
            <w:r>
              <w:rPr>
                <w:spacing w:val="-2"/>
                <w:sz w:val="24"/>
              </w:rPr>
              <w:t xml:space="preserve"> </w:t>
            </w:r>
            <w:proofErr w:type="spellStart"/>
            <w:r>
              <w:rPr>
                <w:spacing w:val="-2"/>
                <w:sz w:val="24"/>
              </w:rPr>
              <w:t>haiKal</w:t>
            </w:r>
            <w:proofErr w:type="spellEnd"/>
          </w:p>
          <w:p w:rsidR="00DF688C" w:rsidRDefault="00DF688C">
            <w:pPr>
              <w:pStyle w:val="TableParagraph"/>
              <w:spacing w:before="6"/>
              <w:ind w:left="0"/>
              <w:rPr>
                <w:b/>
              </w:rPr>
            </w:pPr>
          </w:p>
          <w:p w:rsidR="00DF688C" w:rsidRDefault="00437954">
            <w:pPr>
              <w:pStyle w:val="TableParagraph"/>
              <w:spacing w:before="0"/>
              <w:ind w:left="108"/>
              <w:rPr>
                <w:sz w:val="24"/>
              </w:rPr>
            </w:pPr>
            <w:r>
              <w:rPr>
                <w:sz w:val="24"/>
              </w:rPr>
              <w:t>Confirm</w:t>
            </w:r>
            <w:r>
              <w:rPr>
                <w:spacing w:val="-4"/>
                <w:sz w:val="24"/>
              </w:rPr>
              <w:t xml:space="preserve"> </w:t>
            </w:r>
            <w:r>
              <w:rPr>
                <w:sz w:val="24"/>
              </w:rPr>
              <w:t>Password :</w:t>
            </w:r>
            <w:r>
              <w:rPr>
                <w:spacing w:val="-1"/>
                <w:sz w:val="24"/>
              </w:rPr>
              <w:t xml:space="preserve"> </w:t>
            </w:r>
            <w:proofErr w:type="spellStart"/>
            <w:r>
              <w:rPr>
                <w:spacing w:val="-2"/>
                <w:sz w:val="24"/>
              </w:rPr>
              <w:t>haiKalHan</w:t>
            </w:r>
            <w:proofErr w:type="spellEnd"/>
          </w:p>
        </w:tc>
        <w:tc>
          <w:tcPr>
            <w:tcW w:w="3438" w:type="dxa"/>
          </w:tcPr>
          <w:p w:rsidR="00DF688C" w:rsidRDefault="00437954">
            <w:pPr>
              <w:pStyle w:val="TableParagraph"/>
              <w:tabs>
                <w:tab w:val="left" w:pos="1146"/>
                <w:tab w:val="left" w:pos="2157"/>
                <w:tab w:val="left" w:pos="3035"/>
              </w:tabs>
              <w:spacing w:before="118" w:line="360" w:lineRule="auto"/>
              <w:ind w:right="96"/>
              <w:rPr>
                <w:sz w:val="24"/>
              </w:rPr>
            </w:pPr>
            <w:r>
              <w:rPr>
                <w:spacing w:val="-2"/>
                <w:sz w:val="24"/>
              </w:rPr>
              <w:t>Display</w:t>
            </w:r>
            <w:r>
              <w:rPr>
                <w:sz w:val="24"/>
              </w:rPr>
              <w:tab/>
            </w:r>
            <w:r>
              <w:rPr>
                <w:spacing w:val="-2"/>
                <w:sz w:val="24"/>
              </w:rPr>
              <w:t>“Please</w:t>
            </w:r>
            <w:r>
              <w:rPr>
                <w:sz w:val="24"/>
              </w:rPr>
              <w:tab/>
            </w:r>
            <w:r>
              <w:rPr>
                <w:spacing w:val="-4"/>
                <w:sz w:val="24"/>
              </w:rPr>
              <w:t>match</w:t>
            </w:r>
            <w:r>
              <w:rPr>
                <w:sz w:val="24"/>
              </w:rPr>
              <w:tab/>
            </w:r>
            <w:r>
              <w:rPr>
                <w:spacing w:val="-4"/>
                <w:sz w:val="24"/>
              </w:rPr>
              <w:t xml:space="preserve">the </w:t>
            </w:r>
            <w:r>
              <w:rPr>
                <w:sz w:val="24"/>
              </w:rPr>
              <w:t>requested format.”</w:t>
            </w:r>
          </w:p>
        </w:tc>
        <w:tc>
          <w:tcPr>
            <w:tcW w:w="1706" w:type="dxa"/>
          </w:tcPr>
          <w:p w:rsidR="00DF688C" w:rsidRDefault="00437954">
            <w:pPr>
              <w:pStyle w:val="TableParagraph"/>
              <w:spacing w:before="118"/>
              <w:ind w:left="108"/>
              <w:rPr>
                <w:sz w:val="24"/>
              </w:rPr>
            </w:pPr>
            <w:r>
              <w:rPr>
                <w:spacing w:val="-2"/>
                <w:sz w:val="24"/>
              </w:rPr>
              <w:t>Success</w:t>
            </w:r>
          </w:p>
        </w:tc>
      </w:tr>
      <w:tr w:rsidR="00DF688C">
        <w:trPr>
          <w:trHeight w:val="1728"/>
        </w:trPr>
        <w:tc>
          <w:tcPr>
            <w:tcW w:w="2051" w:type="dxa"/>
          </w:tcPr>
          <w:p w:rsidR="00DF688C" w:rsidRDefault="00437954">
            <w:pPr>
              <w:pStyle w:val="TableParagraph"/>
              <w:ind w:left="530" w:right="520"/>
              <w:jc w:val="center"/>
              <w:rPr>
                <w:sz w:val="24"/>
              </w:rPr>
            </w:pPr>
            <w:r>
              <w:rPr>
                <w:spacing w:val="-2"/>
                <w:sz w:val="24"/>
              </w:rPr>
              <w:t>TC24.006</w:t>
            </w:r>
          </w:p>
        </w:tc>
        <w:tc>
          <w:tcPr>
            <w:tcW w:w="6174" w:type="dxa"/>
          </w:tcPr>
          <w:p w:rsidR="00DF688C" w:rsidRDefault="00437954">
            <w:pPr>
              <w:pStyle w:val="TableParagraph"/>
              <w:tabs>
                <w:tab w:val="left" w:pos="2093"/>
              </w:tabs>
              <w:ind w:left="108"/>
              <w:rPr>
                <w:sz w:val="24"/>
              </w:rPr>
            </w:pPr>
            <w:r>
              <w:rPr>
                <w:spacing w:val="-5"/>
                <w:sz w:val="24"/>
              </w:rPr>
              <w:t>IC</w:t>
            </w:r>
            <w:r>
              <w:rPr>
                <w:sz w:val="24"/>
              </w:rPr>
              <w:tab/>
            </w:r>
            <w:r>
              <w:rPr>
                <w:spacing w:val="-2"/>
                <w:sz w:val="24"/>
              </w:rPr>
              <w:t>731002017721</w:t>
            </w:r>
          </w:p>
          <w:p w:rsidR="00DF688C" w:rsidRDefault="00437954">
            <w:pPr>
              <w:pStyle w:val="TableParagraph"/>
              <w:tabs>
                <w:tab w:val="left" w:pos="1939"/>
                <w:tab w:val="left" w:pos="2105"/>
              </w:tabs>
              <w:spacing w:before="52" w:line="536" w:lineRule="exact"/>
              <w:ind w:left="108" w:right="1608"/>
              <w:rPr>
                <w:sz w:val="24"/>
              </w:rPr>
            </w:pPr>
            <w:r>
              <w:rPr>
                <w:spacing w:val="-4"/>
                <w:sz w:val="24"/>
              </w:rPr>
              <w:t>Email</w:t>
            </w:r>
            <w:r>
              <w:rPr>
                <w:sz w:val="24"/>
              </w:rPr>
              <w:tab/>
              <w:t>:</w:t>
            </w:r>
            <w:r>
              <w:rPr>
                <w:spacing w:val="-15"/>
                <w:sz w:val="24"/>
              </w:rPr>
              <w:t xml:space="preserve"> </w:t>
            </w:r>
            <w:hyperlink r:id="rId30">
              <w:r>
                <w:rPr>
                  <w:sz w:val="24"/>
                </w:rPr>
                <w:t>haikal@brilliance.edu.my</w:t>
              </w:r>
            </w:hyperlink>
            <w:r>
              <w:rPr>
                <w:sz w:val="24"/>
              </w:rPr>
              <w:t xml:space="preserve"> Phone number</w:t>
            </w:r>
            <w:r>
              <w:rPr>
                <w:sz w:val="24"/>
              </w:rPr>
              <w:tab/>
            </w:r>
            <w:r>
              <w:rPr>
                <w:sz w:val="24"/>
              </w:rPr>
              <w:tab/>
            </w:r>
            <w:r>
              <w:rPr>
                <w:spacing w:val="-2"/>
                <w:sz w:val="24"/>
              </w:rPr>
              <w:t>0126789162</w:t>
            </w:r>
          </w:p>
        </w:tc>
        <w:tc>
          <w:tcPr>
            <w:tcW w:w="3438" w:type="dxa"/>
          </w:tcPr>
          <w:p w:rsidR="00DF688C" w:rsidRDefault="00437954">
            <w:pPr>
              <w:pStyle w:val="TableParagraph"/>
              <w:spacing w:line="360" w:lineRule="auto"/>
              <w:ind w:right="95"/>
              <w:jc w:val="both"/>
              <w:rPr>
                <w:sz w:val="24"/>
              </w:rPr>
            </w:pPr>
            <w:r>
              <w:rPr>
                <w:sz w:val="24"/>
              </w:rPr>
              <w:t xml:space="preserve">Display “Uh-Oh! Password and Re-Type Password Field Do Not </w:t>
            </w:r>
            <w:r>
              <w:rPr>
                <w:spacing w:val="-2"/>
                <w:sz w:val="24"/>
              </w:rPr>
              <w:t>Match.”</w:t>
            </w:r>
          </w:p>
        </w:tc>
        <w:tc>
          <w:tcPr>
            <w:tcW w:w="1706" w:type="dxa"/>
          </w:tcPr>
          <w:p w:rsidR="00DF688C" w:rsidRDefault="00437954">
            <w:pPr>
              <w:pStyle w:val="TableParagraph"/>
              <w:ind w:left="108"/>
              <w:rPr>
                <w:sz w:val="24"/>
              </w:rPr>
            </w:pPr>
            <w:r>
              <w:rPr>
                <w:spacing w:val="-2"/>
                <w:sz w:val="24"/>
              </w:rPr>
              <w:t>Success</w:t>
            </w:r>
          </w:p>
        </w:tc>
      </w:tr>
    </w:tbl>
    <w:p w:rsidR="00DF688C" w:rsidRDefault="00DF688C">
      <w:pPr>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1"/>
        <w:gridCol w:w="6174"/>
        <w:gridCol w:w="3438"/>
        <w:gridCol w:w="1706"/>
      </w:tblGrid>
      <w:tr w:rsidR="00DF688C">
        <w:trPr>
          <w:trHeight w:val="1067"/>
        </w:trPr>
        <w:tc>
          <w:tcPr>
            <w:tcW w:w="2051" w:type="dxa"/>
          </w:tcPr>
          <w:p w:rsidR="00DF688C" w:rsidRDefault="00DF688C">
            <w:pPr>
              <w:pStyle w:val="TableParagraph"/>
              <w:spacing w:before="0"/>
              <w:ind w:left="0"/>
              <w:rPr>
                <w:sz w:val="24"/>
              </w:rPr>
            </w:pPr>
          </w:p>
        </w:tc>
        <w:tc>
          <w:tcPr>
            <w:tcW w:w="6174" w:type="dxa"/>
          </w:tcPr>
          <w:p w:rsidR="00DF688C" w:rsidRDefault="00437954">
            <w:pPr>
              <w:pStyle w:val="TableParagraph"/>
              <w:tabs>
                <w:tab w:val="left" w:pos="1961"/>
              </w:tabs>
              <w:spacing w:before="0" w:line="275" w:lineRule="exact"/>
              <w:ind w:left="108"/>
              <w:rPr>
                <w:sz w:val="24"/>
              </w:rPr>
            </w:pPr>
            <w:r>
              <w:rPr>
                <w:sz w:val="24"/>
              </w:rPr>
              <w:t>New</w:t>
            </w:r>
            <w:r>
              <w:rPr>
                <w:spacing w:val="-3"/>
                <w:sz w:val="24"/>
              </w:rPr>
              <w:t xml:space="preserve"> </w:t>
            </w:r>
            <w:r>
              <w:rPr>
                <w:spacing w:val="-2"/>
                <w:sz w:val="24"/>
              </w:rPr>
              <w:t>Password</w:t>
            </w:r>
            <w:r>
              <w:rPr>
                <w:sz w:val="24"/>
              </w:rPr>
              <w:tab/>
              <w:t>:</w:t>
            </w:r>
            <w:r>
              <w:rPr>
                <w:spacing w:val="-2"/>
                <w:sz w:val="24"/>
              </w:rPr>
              <w:t xml:space="preserve"> haiKalhanaf3!</w:t>
            </w:r>
          </w:p>
          <w:p w:rsidR="00DF688C" w:rsidRDefault="00DF688C">
            <w:pPr>
              <w:pStyle w:val="TableParagraph"/>
              <w:spacing w:before="6"/>
              <w:ind w:left="0"/>
              <w:rPr>
                <w:b/>
              </w:rPr>
            </w:pPr>
          </w:p>
          <w:p w:rsidR="00DF688C" w:rsidRDefault="00437954">
            <w:pPr>
              <w:pStyle w:val="TableParagraph"/>
              <w:spacing w:before="0"/>
              <w:ind w:left="108"/>
              <w:rPr>
                <w:sz w:val="24"/>
              </w:rPr>
            </w:pPr>
            <w:r>
              <w:rPr>
                <w:sz w:val="24"/>
              </w:rPr>
              <w:t>Confirm</w:t>
            </w:r>
            <w:r>
              <w:rPr>
                <w:spacing w:val="-4"/>
                <w:sz w:val="24"/>
              </w:rPr>
              <w:t xml:space="preserve"> </w:t>
            </w:r>
            <w:r>
              <w:rPr>
                <w:sz w:val="24"/>
              </w:rPr>
              <w:t>Password :</w:t>
            </w:r>
            <w:r>
              <w:rPr>
                <w:spacing w:val="-1"/>
                <w:sz w:val="24"/>
              </w:rPr>
              <w:t xml:space="preserve"> </w:t>
            </w:r>
            <w:r>
              <w:rPr>
                <w:spacing w:val="-2"/>
                <w:sz w:val="24"/>
              </w:rPr>
              <w:t>haiKalhanaf3!919</w:t>
            </w:r>
          </w:p>
        </w:tc>
        <w:tc>
          <w:tcPr>
            <w:tcW w:w="3438" w:type="dxa"/>
          </w:tcPr>
          <w:p w:rsidR="00DF688C" w:rsidRDefault="00DF688C">
            <w:pPr>
              <w:pStyle w:val="TableParagraph"/>
              <w:spacing w:before="0"/>
              <w:ind w:left="0"/>
              <w:rPr>
                <w:sz w:val="24"/>
              </w:rPr>
            </w:pPr>
          </w:p>
        </w:tc>
        <w:tc>
          <w:tcPr>
            <w:tcW w:w="1706" w:type="dxa"/>
          </w:tcPr>
          <w:p w:rsidR="00DF688C" w:rsidRDefault="00DF688C">
            <w:pPr>
              <w:pStyle w:val="TableParagraph"/>
              <w:spacing w:before="0"/>
              <w:ind w:left="0"/>
              <w:rPr>
                <w:sz w:val="24"/>
              </w:rPr>
            </w:pPr>
          </w:p>
        </w:tc>
      </w:tr>
    </w:tbl>
    <w:p w:rsidR="00DF688C" w:rsidRDefault="00DF688C">
      <w:pPr>
        <w:pStyle w:val="BodyText"/>
        <w:spacing w:before="0"/>
        <w:rPr>
          <w:b/>
          <w:sz w:val="20"/>
        </w:rPr>
      </w:pPr>
    </w:p>
    <w:p w:rsidR="00DF688C" w:rsidRDefault="00DF688C">
      <w:pPr>
        <w:pStyle w:val="BodyText"/>
        <w:spacing w:before="1"/>
        <w:rPr>
          <w:b/>
          <w:sz w:val="1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9"/>
        <w:gridCol w:w="6158"/>
        <w:gridCol w:w="3456"/>
        <w:gridCol w:w="1706"/>
      </w:tblGrid>
      <w:tr w:rsidR="00DF688C">
        <w:trPr>
          <w:trHeight w:val="653"/>
        </w:trPr>
        <w:tc>
          <w:tcPr>
            <w:tcW w:w="2049"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20" w:type="dxa"/>
            <w:gridSpan w:val="3"/>
          </w:tcPr>
          <w:p w:rsidR="00DF688C" w:rsidRDefault="00437954">
            <w:pPr>
              <w:pStyle w:val="TableParagraph"/>
              <w:ind w:left="108"/>
              <w:rPr>
                <w:sz w:val="24"/>
              </w:rPr>
            </w:pPr>
            <w:r>
              <w:rPr>
                <w:spacing w:val="-2"/>
                <w:sz w:val="24"/>
              </w:rPr>
              <w:t>T2.025</w:t>
            </w:r>
          </w:p>
        </w:tc>
      </w:tr>
      <w:tr w:rsidR="00DF688C">
        <w:trPr>
          <w:trHeight w:val="654"/>
        </w:trPr>
        <w:tc>
          <w:tcPr>
            <w:tcW w:w="2049" w:type="dxa"/>
            <w:shd w:val="clear" w:color="auto" w:fill="E7E6E6"/>
          </w:tcPr>
          <w:p w:rsidR="00DF688C" w:rsidRDefault="00437954">
            <w:pPr>
              <w:pStyle w:val="TableParagraph"/>
              <w:spacing w:before="120"/>
              <w:rPr>
                <w:b/>
                <w:sz w:val="24"/>
              </w:rPr>
            </w:pPr>
            <w:r>
              <w:rPr>
                <w:b/>
                <w:spacing w:val="-2"/>
                <w:sz w:val="24"/>
              </w:rPr>
              <w:t>Actor</w:t>
            </w:r>
          </w:p>
        </w:tc>
        <w:tc>
          <w:tcPr>
            <w:tcW w:w="11320" w:type="dxa"/>
            <w:gridSpan w:val="3"/>
          </w:tcPr>
          <w:p w:rsidR="00DF688C" w:rsidRDefault="00437954">
            <w:pPr>
              <w:pStyle w:val="TableParagraph"/>
              <w:spacing w:before="120"/>
              <w:ind w:left="108"/>
              <w:rPr>
                <w:sz w:val="24"/>
              </w:rPr>
            </w:pPr>
            <w:r>
              <w:rPr>
                <w:spacing w:val="-2"/>
                <w:sz w:val="24"/>
              </w:rPr>
              <w:t>Teacher</w:t>
            </w:r>
          </w:p>
        </w:tc>
      </w:tr>
      <w:tr w:rsidR="00DF688C">
        <w:trPr>
          <w:trHeight w:val="653"/>
        </w:trPr>
        <w:tc>
          <w:tcPr>
            <w:tcW w:w="2049" w:type="dxa"/>
            <w:shd w:val="clear" w:color="auto" w:fill="E7E6E6"/>
          </w:tcPr>
          <w:p w:rsidR="00DF688C" w:rsidRDefault="00437954">
            <w:pPr>
              <w:pStyle w:val="TableParagraph"/>
              <w:spacing w:before="118"/>
              <w:ind w:left="364"/>
              <w:rPr>
                <w:b/>
                <w:sz w:val="24"/>
              </w:rPr>
            </w:pPr>
            <w:r>
              <w:rPr>
                <w:b/>
                <w:sz w:val="24"/>
              </w:rPr>
              <w:t>Test</w:t>
            </w:r>
            <w:r>
              <w:rPr>
                <w:b/>
                <w:spacing w:val="-2"/>
                <w:sz w:val="24"/>
              </w:rPr>
              <w:t xml:space="preserve"> </w:t>
            </w:r>
            <w:r>
              <w:rPr>
                <w:b/>
                <w:sz w:val="24"/>
              </w:rPr>
              <w:t>Case</w:t>
            </w:r>
            <w:r>
              <w:rPr>
                <w:b/>
                <w:spacing w:val="-2"/>
                <w:sz w:val="24"/>
              </w:rPr>
              <w:t xml:space="preserve"> </w:t>
            </w:r>
            <w:r>
              <w:rPr>
                <w:b/>
                <w:spacing w:val="-5"/>
                <w:sz w:val="24"/>
              </w:rPr>
              <w:t>ID</w:t>
            </w:r>
          </w:p>
        </w:tc>
        <w:tc>
          <w:tcPr>
            <w:tcW w:w="6158" w:type="dxa"/>
            <w:shd w:val="clear" w:color="auto" w:fill="E7E6E6"/>
          </w:tcPr>
          <w:p w:rsidR="00DF688C" w:rsidRDefault="00437954">
            <w:pPr>
              <w:pStyle w:val="TableParagraph"/>
              <w:spacing w:before="118"/>
              <w:ind w:left="108"/>
              <w:rPr>
                <w:b/>
                <w:sz w:val="24"/>
              </w:rPr>
            </w:pPr>
            <w:r>
              <w:rPr>
                <w:b/>
                <w:sz w:val="24"/>
              </w:rPr>
              <w:t>Test</w:t>
            </w:r>
            <w:r>
              <w:rPr>
                <w:b/>
                <w:spacing w:val="-4"/>
                <w:sz w:val="24"/>
              </w:rPr>
              <w:t xml:space="preserve"> </w:t>
            </w:r>
            <w:r>
              <w:rPr>
                <w:b/>
                <w:sz w:val="24"/>
              </w:rPr>
              <w:t>Case</w:t>
            </w:r>
            <w:r>
              <w:rPr>
                <w:b/>
                <w:spacing w:val="-2"/>
                <w:sz w:val="24"/>
              </w:rPr>
              <w:t xml:space="preserve"> </w:t>
            </w:r>
            <w:r>
              <w:rPr>
                <w:b/>
                <w:spacing w:val="-4"/>
                <w:sz w:val="24"/>
              </w:rPr>
              <w:t>Data</w:t>
            </w:r>
          </w:p>
        </w:tc>
        <w:tc>
          <w:tcPr>
            <w:tcW w:w="3456" w:type="dxa"/>
            <w:shd w:val="clear" w:color="auto" w:fill="E7E6E6"/>
          </w:tcPr>
          <w:p w:rsidR="00DF688C" w:rsidRDefault="00437954">
            <w:pPr>
              <w:pStyle w:val="TableParagraph"/>
              <w:spacing w:before="118"/>
              <w:ind w:left="108"/>
              <w:rPr>
                <w:b/>
                <w:sz w:val="24"/>
              </w:rPr>
            </w:pPr>
            <w:r>
              <w:rPr>
                <w:b/>
                <w:sz w:val="24"/>
              </w:rPr>
              <w:t>Expected</w:t>
            </w:r>
            <w:r>
              <w:rPr>
                <w:b/>
                <w:spacing w:val="-4"/>
                <w:sz w:val="24"/>
              </w:rPr>
              <w:t xml:space="preserve"> </w:t>
            </w:r>
            <w:r>
              <w:rPr>
                <w:b/>
                <w:spacing w:val="-2"/>
                <w:sz w:val="24"/>
              </w:rPr>
              <w:t>Result</w:t>
            </w:r>
          </w:p>
        </w:tc>
        <w:tc>
          <w:tcPr>
            <w:tcW w:w="1706" w:type="dxa"/>
            <w:shd w:val="clear" w:color="auto" w:fill="E7E6E6"/>
          </w:tcPr>
          <w:p w:rsidR="00DF688C" w:rsidRDefault="00437954">
            <w:pPr>
              <w:pStyle w:val="TableParagraph"/>
              <w:spacing w:before="118"/>
              <w:ind w:left="108"/>
              <w:rPr>
                <w:b/>
                <w:sz w:val="24"/>
              </w:rPr>
            </w:pPr>
            <w:r>
              <w:rPr>
                <w:b/>
                <w:spacing w:val="-2"/>
                <w:sz w:val="24"/>
              </w:rPr>
              <w:t>Status</w:t>
            </w:r>
          </w:p>
        </w:tc>
      </w:tr>
      <w:tr w:rsidR="00DF688C">
        <w:trPr>
          <w:trHeight w:val="5511"/>
        </w:trPr>
        <w:tc>
          <w:tcPr>
            <w:tcW w:w="2049" w:type="dxa"/>
          </w:tcPr>
          <w:p w:rsidR="00DF688C" w:rsidRDefault="00437954">
            <w:pPr>
              <w:pStyle w:val="TableParagraph"/>
              <w:ind w:left="539"/>
              <w:rPr>
                <w:sz w:val="24"/>
              </w:rPr>
            </w:pPr>
            <w:r>
              <w:rPr>
                <w:spacing w:val="-2"/>
                <w:sz w:val="24"/>
              </w:rPr>
              <w:t>TC25.001</w:t>
            </w:r>
          </w:p>
        </w:tc>
        <w:tc>
          <w:tcPr>
            <w:tcW w:w="6158" w:type="dxa"/>
          </w:tcPr>
          <w:p w:rsidR="00DF688C" w:rsidRDefault="00437954">
            <w:pPr>
              <w:pStyle w:val="TableParagraph"/>
              <w:tabs>
                <w:tab w:val="left" w:pos="1665"/>
              </w:tabs>
              <w:ind w:left="108"/>
              <w:jc w:val="both"/>
              <w:rPr>
                <w:sz w:val="24"/>
              </w:rPr>
            </w:pPr>
            <w:r>
              <w:rPr>
                <w:spacing w:val="-2"/>
                <w:sz w:val="24"/>
              </w:rPr>
              <w:t>Subject</w:t>
            </w:r>
            <w:r>
              <w:rPr>
                <w:sz w:val="24"/>
              </w:rPr>
              <w:tab/>
              <w:t>:</w:t>
            </w:r>
            <w:r>
              <w:rPr>
                <w:spacing w:val="-1"/>
                <w:sz w:val="24"/>
              </w:rPr>
              <w:t xml:space="preserve"> </w:t>
            </w:r>
            <w:r>
              <w:rPr>
                <w:sz w:val="24"/>
              </w:rPr>
              <w:t>16</w:t>
            </w:r>
            <w:r>
              <w:rPr>
                <w:spacing w:val="-1"/>
                <w:sz w:val="24"/>
              </w:rPr>
              <w:t xml:space="preserve"> </w:t>
            </w:r>
            <w:r>
              <w:rPr>
                <w:sz w:val="24"/>
              </w:rPr>
              <w:t>Years</w:t>
            </w:r>
            <w:r>
              <w:rPr>
                <w:spacing w:val="2"/>
                <w:sz w:val="24"/>
              </w:rPr>
              <w:t xml:space="preserve"> </w:t>
            </w:r>
            <w:r>
              <w:rPr>
                <w:sz w:val="24"/>
              </w:rPr>
              <w:t>Old</w:t>
            </w:r>
            <w:r>
              <w:rPr>
                <w:spacing w:val="-1"/>
                <w:sz w:val="24"/>
              </w:rPr>
              <w:t xml:space="preserve"> </w:t>
            </w:r>
            <w:r>
              <w:rPr>
                <w:sz w:val="24"/>
              </w:rPr>
              <w:t>-</w:t>
            </w:r>
            <w:r>
              <w:rPr>
                <w:spacing w:val="-1"/>
                <w:sz w:val="24"/>
              </w:rPr>
              <w:t xml:space="preserve"> </w:t>
            </w:r>
            <w:r>
              <w:rPr>
                <w:spacing w:val="-2"/>
                <w:sz w:val="24"/>
              </w:rPr>
              <w:t>Physics</w:t>
            </w:r>
          </w:p>
          <w:p w:rsidR="00DF688C" w:rsidRDefault="00DF688C">
            <w:pPr>
              <w:pStyle w:val="TableParagraph"/>
              <w:spacing w:before="4"/>
              <w:ind w:left="0"/>
              <w:rPr>
                <w:b/>
              </w:rPr>
            </w:pPr>
          </w:p>
          <w:p w:rsidR="00DF688C" w:rsidRDefault="00437954">
            <w:pPr>
              <w:pStyle w:val="TableParagraph"/>
              <w:tabs>
                <w:tab w:val="left" w:pos="1706"/>
              </w:tabs>
              <w:spacing w:before="0"/>
              <w:ind w:left="108"/>
              <w:jc w:val="both"/>
              <w:rPr>
                <w:sz w:val="24"/>
              </w:rPr>
            </w:pPr>
            <w:r>
              <w:rPr>
                <w:spacing w:val="-2"/>
                <w:sz w:val="24"/>
              </w:rPr>
              <w:t>Month</w:t>
            </w:r>
            <w:r>
              <w:rPr>
                <w:sz w:val="24"/>
              </w:rPr>
              <w:tab/>
              <w:t xml:space="preserve">: 2022 </w:t>
            </w:r>
            <w:r>
              <w:rPr>
                <w:spacing w:val="-2"/>
                <w:sz w:val="24"/>
              </w:rPr>
              <w:t>August</w:t>
            </w:r>
          </w:p>
          <w:p w:rsidR="00DF688C" w:rsidRDefault="00DF688C">
            <w:pPr>
              <w:pStyle w:val="TableParagraph"/>
              <w:spacing w:before="4"/>
              <w:ind w:left="0"/>
              <w:rPr>
                <w:b/>
              </w:rPr>
            </w:pPr>
          </w:p>
          <w:p w:rsidR="00DF688C" w:rsidRDefault="00437954">
            <w:pPr>
              <w:pStyle w:val="TableParagraph"/>
              <w:tabs>
                <w:tab w:val="left" w:pos="1687"/>
              </w:tabs>
              <w:spacing w:before="0"/>
              <w:ind w:left="108"/>
              <w:jc w:val="both"/>
              <w:rPr>
                <w:sz w:val="24"/>
              </w:rPr>
            </w:pPr>
            <w:r>
              <w:rPr>
                <w:spacing w:val="-4"/>
                <w:sz w:val="24"/>
              </w:rPr>
              <w:t>Week</w:t>
            </w:r>
            <w:r>
              <w:rPr>
                <w:sz w:val="24"/>
              </w:rPr>
              <w:tab/>
              <w:t>:</w:t>
            </w:r>
            <w:r>
              <w:rPr>
                <w:spacing w:val="-4"/>
                <w:sz w:val="24"/>
              </w:rPr>
              <w:t xml:space="preserve"> </w:t>
            </w:r>
            <w:r>
              <w:rPr>
                <w:sz w:val="24"/>
              </w:rPr>
              <w:t>Week</w:t>
            </w:r>
            <w:r>
              <w:rPr>
                <w:spacing w:val="-1"/>
                <w:sz w:val="24"/>
              </w:rPr>
              <w:t xml:space="preserve"> </w:t>
            </w:r>
            <w:r>
              <w:rPr>
                <w:spacing w:val="-10"/>
                <w:sz w:val="24"/>
              </w:rPr>
              <w:t>2</w:t>
            </w:r>
          </w:p>
          <w:p w:rsidR="00DF688C" w:rsidRDefault="00DF688C">
            <w:pPr>
              <w:pStyle w:val="TableParagraph"/>
              <w:spacing w:before="6"/>
              <w:ind w:left="0"/>
              <w:rPr>
                <w:b/>
              </w:rPr>
            </w:pPr>
          </w:p>
          <w:p w:rsidR="00DF688C" w:rsidRDefault="00437954">
            <w:pPr>
              <w:pStyle w:val="TableParagraph"/>
              <w:spacing w:before="0" w:line="463" w:lineRule="auto"/>
              <w:ind w:left="108" w:right="2576"/>
              <w:jc w:val="both"/>
              <w:rPr>
                <w:sz w:val="24"/>
              </w:rPr>
            </w:pPr>
            <w:r>
              <w:rPr>
                <w:sz w:val="24"/>
              </w:rPr>
              <w:t>Lesson Material : PhysicsC8P2.pdf Description</w:t>
            </w:r>
            <w:r>
              <w:rPr>
                <w:spacing w:val="80"/>
                <w:w w:val="150"/>
                <w:sz w:val="24"/>
              </w:rPr>
              <w:t xml:space="preserve"> </w:t>
            </w:r>
            <w:r>
              <w:rPr>
                <w:sz w:val="24"/>
              </w:rPr>
              <w:t>:</w:t>
            </w:r>
            <w:r>
              <w:rPr>
                <w:spacing w:val="-1"/>
                <w:sz w:val="24"/>
              </w:rPr>
              <w:t xml:space="preserve"> </w:t>
            </w:r>
            <w:r>
              <w:rPr>
                <w:sz w:val="24"/>
              </w:rPr>
              <w:t>Chapter 8</w:t>
            </w:r>
            <w:r>
              <w:rPr>
                <w:spacing w:val="-1"/>
                <w:sz w:val="24"/>
              </w:rPr>
              <w:t xml:space="preserve"> </w:t>
            </w:r>
            <w:r>
              <w:rPr>
                <w:sz w:val="24"/>
              </w:rPr>
              <w:t>-</w:t>
            </w:r>
            <w:r>
              <w:rPr>
                <w:spacing w:val="-2"/>
                <w:sz w:val="24"/>
              </w:rPr>
              <w:t xml:space="preserve"> </w:t>
            </w:r>
            <w:r>
              <w:rPr>
                <w:sz w:val="24"/>
              </w:rPr>
              <w:t>Part</w:t>
            </w:r>
            <w:r>
              <w:rPr>
                <w:spacing w:val="-1"/>
                <w:sz w:val="24"/>
              </w:rPr>
              <w:t xml:space="preserve"> </w:t>
            </w:r>
            <w:r>
              <w:rPr>
                <w:sz w:val="24"/>
              </w:rPr>
              <w:t>2 Video</w:t>
            </w:r>
            <w:r>
              <w:rPr>
                <w:spacing w:val="-10"/>
                <w:sz w:val="24"/>
              </w:rPr>
              <w:t xml:space="preserve"> </w:t>
            </w:r>
            <w:r>
              <w:rPr>
                <w:sz w:val="24"/>
              </w:rPr>
              <w:t>Material</w:t>
            </w:r>
            <w:r>
              <w:rPr>
                <w:spacing w:val="40"/>
                <w:sz w:val="24"/>
              </w:rPr>
              <w:t xml:space="preserve"> </w:t>
            </w:r>
            <w:r>
              <w:rPr>
                <w:sz w:val="24"/>
              </w:rPr>
              <w:t>:</w:t>
            </w:r>
            <w:r>
              <w:rPr>
                <w:spacing w:val="-10"/>
                <w:sz w:val="24"/>
              </w:rPr>
              <w:t xml:space="preserve"> </w:t>
            </w:r>
            <w:r>
              <w:rPr>
                <w:sz w:val="24"/>
              </w:rPr>
              <w:t>PhysicsC8P2.mp4 Class Link</w:t>
            </w:r>
            <w:r>
              <w:rPr>
                <w:spacing w:val="80"/>
                <w:sz w:val="24"/>
              </w:rPr>
              <w:t xml:space="preserve">   </w:t>
            </w:r>
            <w:r>
              <w:rPr>
                <w:sz w:val="24"/>
              </w:rPr>
              <w:t>:</w:t>
            </w:r>
          </w:p>
          <w:p w:rsidR="00DF688C" w:rsidRDefault="00437954">
            <w:pPr>
              <w:pStyle w:val="TableParagraph"/>
              <w:spacing w:before="5" w:line="360" w:lineRule="auto"/>
              <w:ind w:left="108" w:right="120"/>
              <w:rPr>
                <w:sz w:val="24"/>
              </w:rPr>
            </w:pPr>
            <w:r>
              <w:rPr>
                <w:spacing w:val="-2"/>
                <w:sz w:val="24"/>
              </w:rPr>
              <w:t>https://teams.microsoft.com/l/channel/19%3aDtLwLwd32Sm LB9STAG_Emr6nGYU_crjMuv7- dvqLTmg1%40thread.tacv2/</w:t>
            </w:r>
            <w:proofErr w:type="spellStart"/>
            <w:r>
              <w:rPr>
                <w:spacing w:val="-2"/>
                <w:sz w:val="24"/>
              </w:rPr>
              <w:t>General?groupId</w:t>
            </w:r>
            <w:proofErr w:type="spellEnd"/>
            <w:r>
              <w:rPr>
                <w:spacing w:val="-2"/>
                <w:sz w:val="24"/>
              </w:rPr>
              <w:t>=1de9e2e5-</w:t>
            </w:r>
          </w:p>
          <w:p w:rsidR="00DF688C" w:rsidRDefault="00437954">
            <w:pPr>
              <w:pStyle w:val="TableParagraph"/>
              <w:spacing w:before="0" w:line="275" w:lineRule="exact"/>
              <w:ind w:left="108"/>
              <w:rPr>
                <w:sz w:val="24"/>
              </w:rPr>
            </w:pPr>
            <w:r>
              <w:rPr>
                <w:spacing w:val="-2"/>
                <w:sz w:val="24"/>
              </w:rPr>
              <w:t>cc08-4699-b6da-245903e6a5bf&amp;tenantId=677eeb56-f2df-</w:t>
            </w:r>
          </w:p>
        </w:tc>
        <w:tc>
          <w:tcPr>
            <w:tcW w:w="3456" w:type="dxa"/>
          </w:tcPr>
          <w:p w:rsidR="00DF688C" w:rsidRDefault="00437954">
            <w:pPr>
              <w:pStyle w:val="TableParagraph"/>
              <w:tabs>
                <w:tab w:val="left" w:pos="1068"/>
                <w:tab w:val="left" w:pos="2359"/>
                <w:tab w:val="left" w:pos="2892"/>
              </w:tabs>
              <w:spacing w:line="360" w:lineRule="auto"/>
              <w:ind w:left="108" w:right="100"/>
              <w:rPr>
                <w:sz w:val="24"/>
              </w:rPr>
            </w:pPr>
            <w:r>
              <w:rPr>
                <w:spacing w:val="-2"/>
                <w:sz w:val="24"/>
              </w:rPr>
              <w:t>Display</w:t>
            </w:r>
            <w:r>
              <w:rPr>
                <w:sz w:val="24"/>
              </w:rPr>
              <w:tab/>
            </w:r>
            <w:r>
              <w:rPr>
                <w:spacing w:val="-2"/>
                <w:sz w:val="24"/>
              </w:rPr>
              <w:t>“Reference</w:t>
            </w:r>
            <w:r>
              <w:rPr>
                <w:sz w:val="24"/>
              </w:rPr>
              <w:tab/>
            </w:r>
            <w:r>
              <w:rPr>
                <w:spacing w:val="-4"/>
                <w:sz w:val="24"/>
              </w:rPr>
              <w:t>has</w:t>
            </w:r>
            <w:r>
              <w:rPr>
                <w:sz w:val="24"/>
              </w:rPr>
              <w:tab/>
            </w:r>
            <w:r>
              <w:rPr>
                <w:spacing w:val="-4"/>
                <w:sz w:val="24"/>
              </w:rPr>
              <w:t xml:space="preserve">been </w:t>
            </w:r>
            <w:r>
              <w:rPr>
                <w:sz w:val="24"/>
              </w:rPr>
              <w:t>added successfully”.</w:t>
            </w:r>
          </w:p>
        </w:tc>
        <w:tc>
          <w:tcPr>
            <w:tcW w:w="1706" w:type="dxa"/>
          </w:tcPr>
          <w:p w:rsidR="00DF688C" w:rsidRDefault="00437954">
            <w:pPr>
              <w:pStyle w:val="TableParagraph"/>
              <w:ind w:left="108"/>
              <w:rPr>
                <w:sz w:val="24"/>
              </w:rPr>
            </w:pPr>
            <w:r>
              <w:rPr>
                <w:spacing w:val="-2"/>
                <w:sz w:val="24"/>
              </w:rPr>
              <w:t>Success</w:t>
            </w:r>
          </w:p>
        </w:tc>
      </w:tr>
    </w:tbl>
    <w:p w:rsidR="00DF688C" w:rsidRDefault="00DF688C">
      <w:pPr>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9"/>
        <w:gridCol w:w="6158"/>
        <w:gridCol w:w="3456"/>
        <w:gridCol w:w="1706"/>
      </w:tblGrid>
      <w:tr w:rsidR="00DF688C">
        <w:trPr>
          <w:trHeight w:val="533"/>
        </w:trPr>
        <w:tc>
          <w:tcPr>
            <w:tcW w:w="2049" w:type="dxa"/>
          </w:tcPr>
          <w:p w:rsidR="00DF688C" w:rsidRDefault="00DF688C">
            <w:pPr>
              <w:pStyle w:val="TableParagraph"/>
              <w:spacing w:before="0"/>
              <w:ind w:left="0"/>
              <w:rPr>
                <w:sz w:val="24"/>
              </w:rPr>
            </w:pPr>
          </w:p>
        </w:tc>
        <w:tc>
          <w:tcPr>
            <w:tcW w:w="6158" w:type="dxa"/>
          </w:tcPr>
          <w:p w:rsidR="00DF688C" w:rsidRDefault="00437954">
            <w:pPr>
              <w:pStyle w:val="TableParagraph"/>
              <w:spacing w:before="0" w:line="275" w:lineRule="exact"/>
              <w:ind w:left="108"/>
              <w:rPr>
                <w:sz w:val="24"/>
              </w:rPr>
            </w:pPr>
            <w:r>
              <w:rPr>
                <w:spacing w:val="-2"/>
                <w:sz w:val="24"/>
              </w:rPr>
              <w:t>4675-9e0c-ccd600a91580</w:t>
            </w:r>
          </w:p>
        </w:tc>
        <w:tc>
          <w:tcPr>
            <w:tcW w:w="3456" w:type="dxa"/>
          </w:tcPr>
          <w:p w:rsidR="00DF688C" w:rsidRDefault="00DF688C">
            <w:pPr>
              <w:pStyle w:val="TableParagraph"/>
              <w:spacing w:before="0"/>
              <w:ind w:left="0"/>
              <w:rPr>
                <w:sz w:val="24"/>
              </w:rPr>
            </w:pPr>
          </w:p>
        </w:tc>
        <w:tc>
          <w:tcPr>
            <w:tcW w:w="1706" w:type="dxa"/>
          </w:tcPr>
          <w:p w:rsidR="00DF688C" w:rsidRDefault="00DF688C">
            <w:pPr>
              <w:pStyle w:val="TableParagraph"/>
              <w:spacing w:before="0"/>
              <w:ind w:left="0"/>
              <w:rPr>
                <w:sz w:val="24"/>
              </w:rPr>
            </w:pPr>
          </w:p>
        </w:tc>
      </w:tr>
      <w:tr w:rsidR="00DF688C">
        <w:trPr>
          <w:trHeight w:val="6048"/>
        </w:trPr>
        <w:tc>
          <w:tcPr>
            <w:tcW w:w="2049" w:type="dxa"/>
          </w:tcPr>
          <w:p w:rsidR="00DF688C" w:rsidRDefault="00437954">
            <w:pPr>
              <w:pStyle w:val="TableParagraph"/>
              <w:ind w:left="527" w:right="520"/>
              <w:jc w:val="center"/>
              <w:rPr>
                <w:sz w:val="24"/>
              </w:rPr>
            </w:pPr>
            <w:r>
              <w:rPr>
                <w:spacing w:val="-2"/>
                <w:sz w:val="24"/>
              </w:rPr>
              <w:t>TC25.002</w:t>
            </w:r>
          </w:p>
        </w:tc>
        <w:tc>
          <w:tcPr>
            <w:tcW w:w="6158" w:type="dxa"/>
          </w:tcPr>
          <w:p w:rsidR="00DF688C" w:rsidRDefault="00437954">
            <w:pPr>
              <w:pStyle w:val="TableParagraph"/>
              <w:tabs>
                <w:tab w:val="left" w:pos="1665"/>
              </w:tabs>
              <w:ind w:left="108"/>
              <w:jc w:val="both"/>
              <w:rPr>
                <w:sz w:val="24"/>
              </w:rPr>
            </w:pPr>
            <w:r>
              <w:rPr>
                <w:spacing w:val="-2"/>
                <w:sz w:val="24"/>
              </w:rPr>
              <w:t>Subject</w:t>
            </w:r>
            <w:r>
              <w:rPr>
                <w:sz w:val="24"/>
              </w:rPr>
              <w:tab/>
              <w:t>:</w:t>
            </w:r>
            <w:r>
              <w:rPr>
                <w:spacing w:val="-1"/>
                <w:sz w:val="24"/>
              </w:rPr>
              <w:t xml:space="preserve"> </w:t>
            </w:r>
            <w:r>
              <w:rPr>
                <w:sz w:val="24"/>
              </w:rPr>
              <w:t>16</w:t>
            </w:r>
            <w:r>
              <w:rPr>
                <w:spacing w:val="-1"/>
                <w:sz w:val="24"/>
              </w:rPr>
              <w:t xml:space="preserve"> </w:t>
            </w:r>
            <w:r>
              <w:rPr>
                <w:sz w:val="24"/>
              </w:rPr>
              <w:t>Years</w:t>
            </w:r>
            <w:r>
              <w:rPr>
                <w:spacing w:val="2"/>
                <w:sz w:val="24"/>
              </w:rPr>
              <w:t xml:space="preserve"> </w:t>
            </w:r>
            <w:r>
              <w:rPr>
                <w:sz w:val="24"/>
              </w:rPr>
              <w:t>Old</w:t>
            </w:r>
            <w:r>
              <w:rPr>
                <w:spacing w:val="-1"/>
                <w:sz w:val="24"/>
              </w:rPr>
              <w:t xml:space="preserve"> </w:t>
            </w:r>
            <w:r>
              <w:rPr>
                <w:sz w:val="24"/>
              </w:rPr>
              <w:t>-</w:t>
            </w:r>
            <w:r>
              <w:rPr>
                <w:spacing w:val="-1"/>
                <w:sz w:val="24"/>
              </w:rPr>
              <w:t xml:space="preserve"> </w:t>
            </w:r>
            <w:r>
              <w:rPr>
                <w:spacing w:val="-2"/>
                <w:sz w:val="24"/>
              </w:rPr>
              <w:t>Physics</w:t>
            </w:r>
          </w:p>
          <w:p w:rsidR="00DF688C" w:rsidRDefault="00DF688C">
            <w:pPr>
              <w:pStyle w:val="TableParagraph"/>
              <w:spacing w:before="4"/>
              <w:ind w:left="0"/>
              <w:rPr>
                <w:b/>
              </w:rPr>
            </w:pPr>
          </w:p>
          <w:p w:rsidR="00DF688C" w:rsidRDefault="00437954">
            <w:pPr>
              <w:pStyle w:val="TableParagraph"/>
              <w:tabs>
                <w:tab w:val="left" w:pos="1706"/>
              </w:tabs>
              <w:spacing w:before="0"/>
              <w:ind w:left="108"/>
              <w:jc w:val="both"/>
              <w:rPr>
                <w:sz w:val="24"/>
              </w:rPr>
            </w:pPr>
            <w:r>
              <w:rPr>
                <w:spacing w:val="-2"/>
                <w:sz w:val="24"/>
              </w:rPr>
              <w:t>Month</w:t>
            </w:r>
            <w:r>
              <w:rPr>
                <w:sz w:val="24"/>
              </w:rPr>
              <w:tab/>
              <w:t xml:space="preserve">: 2022 </w:t>
            </w:r>
            <w:r>
              <w:rPr>
                <w:spacing w:val="-2"/>
                <w:sz w:val="24"/>
              </w:rPr>
              <w:t>August</w:t>
            </w:r>
          </w:p>
          <w:p w:rsidR="00DF688C" w:rsidRDefault="00DF688C">
            <w:pPr>
              <w:pStyle w:val="TableParagraph"/>
              <w:spacing w:before="4"/>
              <w:ind w:left="0"/>
              <w:rPr>
                <w:b/>
              </w:rPr>
            </w:pPr>
          </w:p>
          <w:p w:rsidR="00DF688C" w:rsidRDefault="00437954">
            <w:pPr>
              <w:pStyle w:val="TableParagraph"/>
              <w:tabs>
                <w:tab w:val="left" w:pos="1687"/>
              </w:tabs>
              <w:spacing w:before="0" w:line="465" w:lineRule="auto"/>
              <w:ind w:left="108" w:right="3148"/>
              <w:jc w:val="both"/>
              <w:rPr>
                <w:sz w:val="24"/>
              </w:rPr>
            </w:pPr>
            <w:r>
              <w:rPr>
                <w:spacing w:val="-4"/>
                <w:sz w:val="24"/>
              </w:rPr>
              <w:t>Week</w:t>
            </w:r>
            <w:r>
              <w:rPr>
                <w:sz w:val="24"/>
              </w:rPr>
              <w:tab/>
              <w:t>: Week 2 Lesson</w:t>
            </w:r>
            <w:r>
              <w:rPr>
                <w:spacing w:val="-2"/>
                <w:sz w:val="24"/>
              </w:rPr>
              <w:t xml:space="preserve"> </w:t>
            </w:r>
            <w:r>
              <w:rPr>
                <w:sz w:val="24"/>
              </w:rPr>
              <w:t>Material</w:t>
            </w:r>
            <w:r>
              <w:rPr>
                <w:spacing w:val="-2"/>
                <w:sz w:val="24"/>
              </w:rPr>
              <w:t xml:space="preserve"> </w:t>
            </w:r>
            <w:r>
              <w:rPr>
                <w:sz w:val="24"/>
              </w:rPr>
              <w:t>:</w:t>
            </w:r>
            <w:r>
              <w:rPr>
                <w:spacing w:val="-2"/>
                <w:sz w:val="24"/>
              </w:rPr>
              <w:t xml:space="preserve"> Physics.png</w:t>
            </w:r>
          </w:p>
          <w:p w:rsidR="00DF688C" w:rsidRDefault="00437954">
            <w:pPr>
              <w:pStyle w:val="TableParagraph"/>
              <w:spacing w:before="0" w:line="463" w:lineRule="auto"/>
              <w:ind w:left="108" w:right="2576"/>
              <w:jc w:val="both"/>
              <w:rPr>
                <w:sz w:val="24"/>
              </w:rPr>
            </w:pPr>
            <w:r>
              <w:rPr>
                <w:sz w:val="24"/>
              </w:rPr>
              <w:t>Description</w:t>
            </w:r>
            <w:r>
              <w:rPr>
                <w:spacing w:val="80"/>
                <w:w w:val="150"/>
                <w:sz w:val="24"/>
              </w:rPr>
              <w:t xml:space="preserve"> </w:t>
            </w:r>
            <w:r>
              <w:rPr>
                <w:sz w:val="24"/>
              </w:rPr>
              <w:t>:</w:t>
            </w:r>
            <w:r>
              <w:rPr>
                <w:spacing w:val="-1"/>
                <w:sz w:val="24"/>
              </w:rPr>
              <w:t xml:space="preserve"> </w:t>
            </w:r>
            <w:r>
              <w:rPr>
                <w:sz w:val="24"/>
              </w:rPr>
              <w:t>Chapter 8</w:t>
            </w:r>
            <w:r>
              <w:rPr>
                <w:spacing w:val="-1"/>
                <w:sz w:val="24"/>
              </w:rPr>
              <w:t xml:space="preserve"> </w:t>
            </w:r>
            <w:r>
              <w:rPr>
                <w:sz w:val="24"/>
              </w:rPr>
              <w:t>-</w:t>
            </w:r>
            <w:r>
              <w:rPr>
                <w:spacing w:val="-2"/>
                <w:sz w:val="24"/>
              </w:rPr>
              <w:t xml:space="preserve"> </w:t>
            </w:r>
            <w:r>
              <w:rPr>
                <w:sz w:val="24"/>
              </w:rPr>
              <w:t>Part</w:t>
            </w:r>
            <w:r>
              <w:rPr>
                <w:spacing w:val="-1"/>
                <w:sz w:val="24"/>
              </w:rPr>
              <w:t xml:space="preserve"> </w:t>
            </w:r>
            <w:r>
              <w:rPr>
                <w:sz w:val="24"/>
              </w:rPr>
              <w:t>2 Video</w:t>
            </w:r>
            <w:r>
              <w:rPr>
                <w:spacing w:val="-10"/>
                <w:sz w:val="24"/>
              </w:rPr>
              <w:t xml:space="preserve"> </w:t>
            </w:r>
            <w:r>
              <w:rPr>
                <w:sz w:val="24"/>
              </w:rPr>
              <w:t>Material</w:t>
            </w:r>
            <w:r>
              <w:rPr>
                <w:spacing w:val="40"/>
                <w:sz w:val="24"/>
              </w:rPr>
              <w:t xml:space="preserve"> </w:t>
            </w:r>
            <w:r>
              <w:rPr>
                <w:sz w:val="24"/>
              </w:rPr>
              <w:t>:</w:t>
            </w:r>
            <w:r>
              <w:rPr>
                <w:spacing w:val="-10"/>
                <w:sz w:val="24"/>
              </w:rPr>
              <w:t xml:space="preserve"> </w:t>
            </w:r>
            <w:r>
              <w:rPr>
                <w:sz w:val="24"/>
              </w:rPr>
              <w:t>PhysicsC8P2.mp4 Class Link</w:t>
            </w:r>
            <w:r>
              <w:rPr>
                <w:spacing w:val="80"/>
                <w:sz w:val="24"/>
              </w:rPr>
              <w:t xml:space="preserve">   </w:t>
            </w:r>
            <w:r>
              <w:rPr>
                <w:sz w:val="24"/>
              </w:rPr>
              <w:t>:</w:t>
            </w:r>
          </w:p>
          <w:p w:rsidR="00DF688C" w:rsidRDefault="00437954">
            <w:pPr>
              <w:pStyle w:val="TableParagraph"/>
              <w:spacing w:before="3" w:line="360" w:lineRule="auto"/>
              <w:ind w:left="108" w:right="120"/>
              <w:rPr>
                <w:sz w:val="24"/>
              </w:rPr>
            </w:pPr>
            <w:r>
              <w:rPr>
                <w:spacing w:val="-2"/>
                <w:sz w:val="24"/>
              </w:rPr>
              <w:t>https://teams.microsoft.com/l/channel/19%3aDtLwLwd32Sm LB9STAG_Emr6nGYU_crjMuv7- dvqLTmg1%40thread.tacv2/</w:t>
            </w:r>
            <w:proofErr w:type="spellStart"/>
            <w:r>
              <w:rPr>
                <w:spacing w:val="-2"/>
                <w:sz w:val="24"/>
              </w:rPr>
              <w:t>General?groupId</w:t>
            </w:r>
            <w:proofErr w:type="spellEnd"/>
            <w:r>
              <w:rPr>
                <w:spacing w:val="-2"/>
                <w:sz w:val="24"/>
              </w:rPr>
              <w:t>=1de9e2e5- cc08-4699-b6da-245903e6a5bf&amp;tenantId=677eeb56-f2df- 4675-9e0c-ccd600a91580</w:t>
            </w:r>
          </w:p>
        </w:tc>
        <w:tc>
          <w:tcPr>
            <w:tcW w:w="3456" w:type="dxa"/>
          </w:tcPr>
          <w:p w:rsidR="00DF688C" w:rsidRDefault="00437954">
            <w:pPr>
              <w:pStyle w:val="TableParagraph"/>
              <w:tabs>
                <w:tab w:val="left" w:pos="1071"/>
                <w:tab w:val="left" w:pos="1889"/>
                <w:tab w:val="left" w:pos="2427"/>
              </w:tabs>
              <w:spacing w:line="360" w:lineRule="auto"/>
              <w:ind w:left="108" w:right="95"/>
              <w:rPr>
                <w:sz w:val="24"/>
              </w:rPr>
            </w:pPr>
            <w:r>
              <w:rPr>
                <w:spacing w:val="-2"/>
                <w:sz w:val="24"/>
              </w:rPr>
              <w:t>Display</w:t>
            </w:r>
            <w:r>
              <w:rPr>
                <w:sz w:val="24"/>
              </w:rPr>
              <w:tab/>
            </w:r>
            <w:r>
              <w:rPr>
                <w:spacing w:val="-2"/>
                <w:sz w:val="24"/>
              </w:rPr>
              <w:t>“Your</w:t>
            </w:r>
            <w:r>
              <w:rPr>
                <w:sz w:val="24"/>
              </w:rPr>
              <w:tab/>
            </w:r>
            <w:r>
              <w:rPr>
                <w:spacing w:val="-4"/>
                <w:sz w:val="24"/>
              </w:rPr>
              <w:t>file</w:t>
            </w:r>
            <w:r>
              <w:rPr>
                <w:sz w:val="24"/>
              </w:rPr>
              <w:tab/>
            </w:r>
            <w:r>
              <w:rPr>
                <w:spacing w:val="-2"/>
                <w:sz w:val="24"/>
              </w:rPr>
              <w:t xml:space="preserve">extension </w:t>
            </w:r>
            <w:r>
              <w:rPr>
                <w:sz w:val="24"/>
              </w:rPr>
              <w:t>must be .zip, .pdf or .</w:t>
            </w:r>
            <w:proofErr w:type="spellStart"/>
            <w:r>
              <w:rPr>
                <w:sz w:val="24"/>
              </w:rPr>
              <w:t>docx</w:t>
            </w:r>
            <w:proofErr w:type="spellEnd"/>
            <w:r>
              <w:rPr>
                <w:sz w:val="24"/>
              </w:rPr>
              <w:t>”.</w:t>
            </w:r>
          </w:p>
        </w:tc>
        <w:tc>
          <w:tcPr>
            <w:tcW w:w="1706" w:type="dxa"/>
          </w:tcPr>
          <w:p w:rsidR="00DF688C" w:rsidRDefault="00437954">
            <w:pPr>
              <w:pStyle w:val="TableParagraph"/>
              <w:ind w:left="108"/>
              <w:rPr>
                <w:sz w:val="24"/>
              </w:rPr>
            </w:pPr>
            <w:r>
              <w:rPr>
                <w:spacing w:val="-2"/>
                <w:sz w:val="24"/>
              </w:rPr>
              <w:t>Success</w:t>
            </w:r>
          </w:p>
        </w:tc>
      </w:tr>
      <w:tr w:rsidR="00DF688C">
        <w:trPr>
          <w:trHeight w:val="2022"/>
        </w:trPr>
        <w:tc>
          <w:tcPr>
            <w:tcW w:w="2049" w:type="dxa"/>
          </w:tcPr>
          <w:p w:rsidR="00DF688C" w:rsidRDefault="00437954">
            <w:pPr>
              <w:pStyle w:val="TableParagraph"/>
              <w:ind w:left="527" w:right="520"/>
              <w:jc w:val="center"/>
              <w:rPr>
                <w:sz w:val="24"/>
              </w:rPr>
            </w:pPr>
            <w:r>
              <w:rPr>
                <w:spacing w:val="-2"/>
                <w:sz w:val="24"/>
              </w:rPr>
              <w:t>TC25.003</w:t>
            </w:r>
          </w:p>
        </w:tc>
        <w:tc>
          <w:tcPr>
            <w:tcW w:w="6158" w:type="dxa"/>
          </w:tcPr>
          <w:p w:rsidR="00DF688C" w:rsidRDefault="00437954">
            <w:pPr>
              <w:pStyle w:val="TableParagraph"/>
              <w:spacing w:line="360" w:lineRule="auto"/>
              <w:ind w:left="108" w:right="97"/>
              <w:jc w:val="both"/>
              <w:rPr>
                <w:sz w:val="24"/>
              </w:rPr>
            </w:pPr>
            <w:r>
              <w:rPr>
                <w:sz w:val="24"/>
              </w:rPr>
              <w:t xml:space="preserve">Test the add subject details process with all necessary information entered but the video material section's format is </w:t>
            </w:r>
            <w:r>
              <w:rPr>
                <w:spacing w:val="-2"/>
                <w:sz w:val="24"/>
              </w:rPr>
              <w:t>incorrect.</w:t>
            </w:r>
          </w:p>
          <w:p w:rsidR="00DF688C" w:rsidRDefault="00437954">
            <w:pPr>
              <w:pStyle w:val="TableParagraph"/>
              <w:tabs>
                <w:tab w:val="left" w:pos="1665"/>
              </w:tabs>
              <w:ind w:left="108"/>
              <w:jc w:val="both"/>
              <w:rPr>
                <w:sz w:val="24"/>
              </w:rPr>
            </w:pPr>
            <w:r>
              <w:rPr>
                <w:spacing w:val="-2"/>
                <w:sz w:val="24"/>
              </w:rPr>
              <w:t>Subject</w:t>
            </w:r>
            <w:r>
              <w:rPr>
                <w:sz w:val="24"/>
              </w:rPr>
              <w:tab/>
              <w:t>:</w:t>
            </w:r>
            <w:r>
              <w:rPr>
                <w:spacing w:val="-1"/>
                <w:sz w:val="24"/>
              </w:rPr>
              <w:t xml:space="preserve"> </w:t>
            </w:r>
            <w:r>
              <w:rPr>
                <w:sz w:val="24"/>
              </w:rPr>
              <w:t>16</w:t>
            </w:r>
            <w:r>
              <w:rPr>
                <w:spacing w:val="-1"/>
                <w:sz w:val="24"/>
              </w:rPr>
              <w:t xml:space="preserve"> </w:t>
            </w:r>
            <w:r>
              <w:rPr>
                <w:sz w:val="24"/>
              </w:rPr>
              <w:t>Years</w:t>
            </w:r>
            <w:r>
              <w:rPr>
                <w:spacing w:val="2"/>
                <w:sz w:val="24"/>
              </w:rPr>
              <w:t xml:space="preserve"> </w:t>
            </w:r>
            <w:r>
              <w:rPr>
                <w:sz w:val="24"/>
              </w:rPr>
              <w:t>Old</w:t>
            </w:r>
            <w:r>
              <w:rPr>
                <w:spacing w:val="-1"/>
                <w:sz w:val="24"/>
              </w:rPr>
              <w:t xml:space="preserve"> </w:t>
            </w:r>
            <w:r>
              <w:rPr>
                <w:sz w:val="24"/>
              </w:rPr>
              <w:t>-</w:t>
            </w:r>
            <w:r>
              <w:rPr>
                <w:spacing w:val="-1"/>
                <w:sz w:val="24"/>
              </w:rPr>
              <w:t xml:space="preserve"> </w:t>
            </w:r>
            <w:r>
              <w:rPr>
                <w:spacing w:val="-2"/>
                <w:sz w:val="24"/>
              </w:rPr>
              <w:t>Physics</w:t>
            </w:r>
          </w:p>
        </w:tc>
        <w:tc>
          <w:tcPr>
            <w:tcW w:w="3456" w:type="dxa"/>
          </w:tcPr>
          <w:p w:rsidR="00DF688C" w:rsidRDefault="00437954">
            <w:pPr>
              <w:pStyle w:val="TableParagraph"/>
              <w:spacing w:line="360" w:lineRule="auto"/>
              <w:ind w:left="108"/>
              <w:rPr>
                <w:sz w:val="24"/>
              </w:rPr>
            </w:pPr>
            <w:r>
              <w:rPr>
                <w:sz w:val="24"/>
              </w:rPr>
              <w:t>Display</w:t>
            </w:r>
            <w:r>
              <w:rPr>
                <w:spacing w:val="40"/>
                <w:sz w:val="24"/>
              </w:rPr>
              <w:t xml:space="preserve"> </w:t>
            </w:r>
            <w:r>
              <w:rPr>
                <w:sz w:val="24"/>
              </w:rPr>
              <w:t>“Your</w:t>
            </w:r>
            <w:r>
              <w:rPr>
                <w:spacing w:val="40"/>
                <w:sz w:val="24"/>
              </w:rPr>
              <w:t xml:space="preserve"> </w:t>
            </w:r>
            <w:r>
              <w:rPr>
                <w:sz w:val="24"/>
              </w:rPr>
              <w:t>video</w:t>
            </w:r>
            <w:r>
              <w:rPr>
                <w:spacing w:val="40"/>
                <w:sz w:val="24"/>
              </w:rPr>
              <w:t xml:space="preserve"> </w:t>
            </w:r>
            <w:r>
              <w:rPr>
                <w:sz w:val="24"/>
              </w:rPr>
              <w:t>extension must be .mp4 or .</w:t>
            </w:r>
            <w:proofErr w:type="spellStart"/>
            <w:r>
              <w:rPr>
                <w:sz w:val="24"/>
              </w:rPr>
              <w:t>mov</w:t>
            </w:r>
            <w:proofErr w:type="spellEnd"/>
            <w:r>
              <w:rPr>
                <w:sz w:val="24"/>
              </w:rPr>
              <w:t xml:space="preserve"> only”.</w:t>
            </w:r>
          </w:p>
        </w:tc>
        <w:tc>
          <w:tcPr>
            <w:tcW w:w="1706" w:type="dxa"/>
          </w:tcPr>
          <w:p w:rsidR="00DF688C" w:rsidRDefault="00437954">
            <w:pPr>
              <w:pStyle w:val="TableParagraph"/>
              <w:ind w:left="108"/>
              <w:rPr>
                <w:sz w:val="24"/>
              </w:rPr>
            </w:pPr>
            <w:r>
              <w:rPr>
                <w:spacing w:val="-2"/>
                <w:sz w:val="24"/>
              </w:rPr>
              <w:t>Success</w:t>
            </w:r>
          </w:p>
        </w:tc>
      </w:tr>
    </w:tbl>
    <w:p w:rsidR="00DF688C" w:rsidRDefault="00DF688C">
      <w:pPr>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9"/>
        <w:gridCol w:w="6158"/>
        <w:gridCol w:w="3456"/>
        <w:gridCol w:w="1706"/>
      </w:tblGrid>
      <w:tr w:rsidR="00DF688C">
        <w:trPr>
          <w:trHeight w:val="5394"/>
        </w:trPr>
        <w:tc>
          <w:tcPr>
            <w:tcW w:w="2049" w:type="dxa"/>
          </w:tcPr>
          <w:p w:rsidR="00DF688C" w:rsidRDefault="00DF688C">
            <w:pPr>
              <w:pStyle w:val="TableParagraph"/>
              <w:spacing w:before="0"/>
              <w:ind w:left="0"/>
              <w:rPr>
                <w:sz w:val="24"/>
              </w:rPr>
            </w:pPr>
          </w:p>
        </w:tc>
        <w:tc>
          <w:tcPr>
            <w:tcW w:w="6158" w:type="dxa"/>
          </w:tcPr>
          <w:p w:rsidR="00DF688C" w:rsidRDefault="00437954">
            <w:pPr>
              <w:pStyle w:val="TableParagraph"/>
              <w:tabs>
                <w:tab w:val="left" w:pos="1706"/>
              </w:tabs>
              <w:spacing w:before="0" w:line="275" w:lineRule="exact"/>
              <w:ind w:left="108"/>
              <w:rPr>
                <w:sz w:val="24"/>
              </w:rPr>
            </w:pPr>
            <w:r>
              <w:rPr>
                <w:spacing w:val="-2"/>
                <w:sz w:val="24"/>
              </w:rPr>
              <w:t>Month</w:t>
            </w:r>
            <w:r>
              <w:rPr>
                <w:sz w:val="24"/>
              </w:rPr>
              <w:tab/>
              <w:t xml:space="preserve">: 2022 </w:t>
            </w:r>
            <w:r>
              <w:rPr>
                <w:spacing w:val="-2"/>
                <w:sz w:val="24"/>
              </w:rPr>
              <w:t>August</w:t>
            </w:r>
          </w:p>
          <w:p w:rsidR="00DF688C" w:rsidRDefault="00DF688C">
            <w:pPr>
              <w:pStyle w:val="TableParagraph"/>
              <w:spacing w:before="6"/>
              <w:ind w:left="0"/>
              <w:rPr>
                <w:b/>
              </w:rPr>
            </w:pPr>
          </w:p>
          <w:p w:rsidR="00DF688C" w:rsidRDefault="00437954">
            <w:pPr>
              <w:pStyle w:val="TableParagraph"/>
              <w:tabs>
                <w:tab w:val="left" w:pos="1687"/>
              </w:tabs>
              <w:spacing w:before="0"/>
              <w:ind w:left="108"/>
              <w:rPr>
                <w:sz w:val="24"/>
              </w:rPr>
            </w:pPr>
            <w:r>
              <w:rPr>
                <w:spacing w:val="-4"/>
                <w:sz w:val="24"/>
              </w:rPr>
              <w:t>Week</w:t>
            </w:r>
            <w:r>
              <w:rPr>
                <w:sz w:val="24"/>
              </w:rPr>
              <w:tab/>
              <w:t>:</w:t>
            </w:r>
            <w:r>
              <w:rPr>
                <w:spacing w:val="-4"/>
                <w:sz w:val="24"/>
              </w:rPr>
              <w:t xml:space="preserve"> </w:t>
            </w:r>
            <w:r>
              <w:rPr>
                <w:sz w:val="24"/>
              </w:rPr>
              <w:t>Week</w:t>
            </w:r>
            <w:r>
              <w:rPr>
                <w:spacing w:val="-1"/>
                <w:sz w:val="24"/>
              </w:rPr>
              <w:t xml:space="preserve"> </w:t>
            </w:r>
            <w:r>
              <w:rPr>
                <w:spacing w:val="-10"/>
                <w:sz w:val="24"/>
              </w:rPr>
              <w:t>2</w:t>
            </w:r>
          </w:p>
          <w:p w:rsidR="00DF688C" w:rsidRDefault="00DF688C">
            <w:pPr>
              <w:pStyle w:val="TableParagraph"/>
              <w:spacing w:before="4"/>
              <w:ind w:left="0"/>
              <w:rPr>
                <w:b/>
              </w:rPr>
            </w:pPr>
          </w:p>
          <w:p w:rsidR="00DF688C" w:rsidRDefault="00437954">
            <w:pPr>
              <w:pStyle w:val="TableParagraph"/>
              <w:tabs>
                <w:tab w:val="left" w:pos="1680"/>
              </w:tabs>
              <w:spacing w:before="0" w:line="465" w:lineRule="auto"/>
              <w:ind w:left="108" w:right="2605"/>
              <w:rPr>
                <w:sz w:val="24"/>
              </w:rPr>
            </w:pPr>
            <w:r>
              <w:rPr>
                <w:sz w:val="24"/>
              </w:rPr>
              <w:t xml:space="preserve">Lesson Material : PhysicsC8P2.pdf </w:t>
            </w:r>
            <w:r>
              <w:rPr>
                <w:spacing w:val="-2"/>
                <w:sz w:val="24"/>
              </w:rPr>
              <w:t>Description</w:t>
            </w:r>
            <w:r>
              <w:rPr>
                <w:sz w:val="24"/>
              </w:rPr>
              <w:tab/>
            </w:r>
            <w:r>
              <w:rPr>
                <w:spacing w:val="-35"/>
                <w:sz w:val="24"/>
              </w:rPr>
              <w:t xml:space="preserve"> </w:t>
            </w:r>
            <w:r>
              <w:rPr>
                <w:sz w:val="24"/>
              </w:rPr>
              <w:t>:</w:t>
            </w:r>
            <w:r>
              <w:rPr>
                <w:spacing w:val="-9"/>
                <w:sz w:val="24"/>
              </w:rPr>
              <w:t xml:space="preserve"> </w:t>
            </w:r>
            <w:r>
              <w:rPr>
                <w:sz w:val="24"/>
              </w:rPr>
              <w:t>Chapter</w:t>
            </w:r>
            <w:r>
              <w:rPr>
                <w:spacing w:val="-6"/>
                <w:sz w:val="24"/>
              </w:rPr>
              <w:t xml:space="preserve"> </w:t>
            </w:r>
            <w:r>
              <w:rPr>
                <w:sz w:val="24"/>
              </w:rPr>
              <w:t>8</w:t>
            </w:r>
            <w:r>
              <w:rPr>
                <w:spacing w:val="-7"/>
                <w:sz w:val="24"/>
              </w:rPr>
              <w:t xml:space="preserve"> </w:t>
            </w:r>
            <w:r>
              <w:rPr>
                <w:sz w:val="24"/>
              </w:rPr>
              <w:t>-</w:t>
            </w:r>
            <w:r>
              <w:rPr>
                <w:spacing w:val="-8"/>
                <w:sz w:val="24"/>
              </w:rPr>
              <w:t xml:space="preserve"> </w:t>
            </w:r>
            <w:r>
              <w:rPr>
                <w:sz w:val="24"/>
              </w:rPr>
              <w:t>Part</w:t>
            </w:r>
            <w:r>
              <w:rPr>
                <w:spacing w:val="-7"/>
                <w:sz w:val="24"/>
              </w:rPr>
              <w:t xml:space="preserve"> </w:t>
            </w:r>
            <w:r>
              <w:rPr>
                <w:sz w:val="24"/>
              </w:rPr>
              <w:t>2 Video Material</w:t>
            </w:r>
            <w:r>
              <w:rPr>
                <w:spacing w:val="40"/>
                <w:sz w:val="24"/>
              </w:rPr>
              <w:t xml:space="preserve"> </w:t>
            </w:r>
            <w:r>
              <w:rPr>
                <w:sz w:val="24"/>
              </w:rPr>
              <w:t>: Physics.png</w:t>
            </w:r>
            <w:r>
              <w:rPr>
                <w:spacing w:val="80"/>
                <w:sz w:val="24"/>
              </w:rPr>
              <w:t xml:space="preserve"> </w:t>
            </w:r>
            <w:r>
              <w:rPr>
                <w:sz w:val="24"/>
              </w:rPr>
              <w:t>Class Link</w:t>
            </w:r>
            <w:r>
              <w:rPr>
                <w:sz w:val="24"/>
              </w:rPr>
              <w:tab/>
            </w:r>
            <w:r>
              <w:rPr>
                <w:spacing w:val="-10"/>
                <w:sz w:val="24"/>
              </w:rPr>
              <w:t>:</w:t>
            </w:r>
          </w:p>
          <w:p w:rsidR="00DF688C" w:rsidRDefault="00437954">
            <w:pPr>
              <w:pStyle w:val="TableParagraph"/>
              <w:spacing w:before="0" w:line="360" w:lineRule="auto"/>
              <w:ind w:left="108" w:right="120"/>
              <w:rPr>
                <w:sz w:val="24"/>
              </w:rPr>
            </w:pPr>
            <w:r>
              <w:rPr>
                <w:spacing w:val="-2"/>
                <w:sz w:val="24"/>
              </w:rPr>
              <w:t>https://teams.microsoft.com/l/channel/19%3aDtLwLwd32Sm LB9STAG_Emr6nGYU_crjMuv7- dvqLTmg1%40thread.tacv2/</w:t>
            </w:r>
            <w:proofErr w:type="spellStart"/>
            <w:r>
              <w:rPr>
                <w:spacing w:val="-2"/>
                <w:sz w:val="24"/>
              </w:rPr>
              <w:t>General?groupId</w:t>
            </w:r>
            <w:proofErr w:type="spellEnd"/>
            <w:r>
              <w:rPr>
                <w:spacing w:val="-2"/>
                <w:sz w:val="24"/>
              </w:rPr>
              <w:t>=1de9e2e5- cc08-4699-b6da-245903e6a5bf&amp;tenantId=677eeb56-f2df- 4675-9e0c-ccd600a91580</w:t>
            </w:r>
          </w:p>
        </w:tc>
        <w:tc>
          <w:tcPr>
            <w:tcW w:w="3456" w:type="dxa"/>
          </w:tcPr>
          <w:p w:rsidR="00DF688C" w:rsidRDefault="00DF688C">
            <w:pPr>
              <w:pStyle w:val="TableParagraph"/>
              <w:spacing w:before="0"/>
              <w:ind w:left="0"/>
              <w:rPr>
                <w:sz w:val="24"/>
              </w:rPr>
            </w:pPr>
          </w:p>
        </w:tc>
        <w:tc>
          <w:tcPr>
            <w:tcW w:w="1706" w:type="dxa"/>
          </w:tcPr>
          <w:p w:rsidR="00DF688C" w:rsidRDefault="00DF688C">
            <w:pPr>
              <w:pStyle w:val="TableParagraph"/>
              <w:spacing w:before="0"/>
              <w:ind w:left="0"/>
              <w:rPr>
                <w:sz w:val="24"/>
              </w:rPr>
            </w:pPr>
          </w:p>
        </w:tc>
      </w:tr>
    </w:tbl>
    <w:p w:rsidR="00DF688C" w:rsidRDefault="00DF688C">
      <w:pPr>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9"/>
        <w:gridCol w:w="6158"/>
        <w:gridCol w:w="3456"/>
        <w:gridCol w:w="1706"/>
      </w:tblGrid>
      <w:tr w:rsidR="00DF688C">
        <w:trPr>
          <w:trHeight w:val="653"/>
        </w:trPr>
        <w:tc>
          <w:tcPr>
            <w:tcW w:w="2049"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20" w:type="dxa"/>
            <w:gridSpan w:val="3"/>
          </w:tcPr>
          <w:p w:rsidR="00DF688C" w:rsidRDefault="00437954">
            <w:pPr>
              <w:pStyle w:val="TableParagraph"/>
              <w:ind w:left="108"/>
              <w:rPr>
                <w:sz w:val="24"/>
              </w:rPr>
            </w:pPr>
            <w:r>
              <w:rPr>
                <w:spacing w:val="-2"/>
                <w:sz w:val="24"/>
              </w:rPr>
              <w:t>T2.026</w:t>
            </w:r>
          </w:p>
        </w:tc>
      </w:tr>
      <w:tr w:rsidR="00DF688C">
        <w:trPr>
          <w:trHeight w:val="653"/>
        </w:trPr>
        <w:tc>
          <w:tcPr>
            <w:tcW w:w="2049" w:type="dxa"/>
            <w:shd w:val="clear" w:color="auto" w:fill="E7E6E6"/>
          </w:tcPr>
          <w:p w:rsidR="00DF688C" w:rsidRDefault="00437954">
            <w:pPr>
              <w:pStyle w:val="TableParagraph"/>
              <w:rPr>
                <w:b/>
                <w:sz w:val="24"/>
              </w:rPr>
            </w:pPr>
            <w:r>
              <w:rPr>
                <w:b/>
                <w:spacing w:val="-2"/>
                <w:sz w:val="24"/>
              </w:rPr>
              <w:t>Actor</w:t>
            </w:r>
          </w:p>
        </w:tc>
        <w:tc>
          <w:tcPr>
            <w:tcW w:w="11320" w:type="dxa"/>
            <w:gridSpan w:val="3"/>
          </w:tcPr>
          <w:p w:rsidR="00DF688C" w:rsidRDefault="00437954">
            <w:pPr>
              <w:pStyle w:val="TableParagraph"/>
              <w:ind w:left="108"/>
              <w:rPr>
                <w:sz w:val="24"/>
              </w:rPr>
            </w:pPr>
            <w:r>
              <w:rPr>
                <w:spacing w:val="-2"/>
                <w:sz w:val="24"/>
              </w:rPr>
              <w:t>Teacher</w:t>
            </w:r>
          </w:p>
        </w:tc>
      </w:tr>
      <w:tr w:rsidR="00DF688C">
        <w:trPr>
          <w:trHeight w:val="653"/>
        </w:trPr>
        <w:tc>
          <w:tcPr>
            <w:tcW w:w="2049" w:type="dxa"/>
            <w:shd w:val="clear" w:color="auto" w:fill="E7E6E6"/>
          </w:tcPr>
          <w:p w:rsidR="00DF688C" w:rsidRDefault="00437954">
            <w:pPr>
              <w:pStyle w:val="TableParagraph"/>
              <w:spacing w:before="118"/>
              <w:ind w:left="364"/>
              <w:rPr>
                <w:b/>
                <w:sz w:val="24"/>
              </w:rPr>
            </w:pPr>
            <w:r>
              <w:rPr>
                <w:b/>
                <w:sz w:val="24"/>
              </w:rPr>
              <w:t>Test</w:t>
            </w:r>
            <w:r>
              <w:rPr>
                <w:b/>
                <w:spacing w:val="-2"/>
                <w:sz w:val="24"/>
              </w:rPr>
              <w:t xml:space="preserve"> </w:t>
            </w:r>
            <w:r>
              <w:rPr>
                <w:b/>
                <w:sz w:val="24"/>
              </w:rPr>
              <w:t>Case</w:t>
            </w:r>
            <w:r>
              <w:rPr>
                <w:b/>
                <w:spacing w:val="-2"/>
                <w:sz w:val="24"/>
              </w:rPr>
              <w:t xml:space="preserve"> </w:t>
            </w:r>
            <w:r>
              <w:rPr>
                <w:b/>
                <w:spacing w:val="-5"/>
                <w:sz w:val="24"/>
              </w:rPr>
              <w:t>ID</w:t>
            </w:r>
          </w:p>
        </w:tc>
        <w:tc>
          <w:tcPr>
            <w:tcW w:w="6158" w:type="dxa"/>
            <w:shd w:val="clear" w:color="auto" w:fill="E7E6E6"/>
          </w:tcPr>
          <w:p w:rsidR="00DF688C" w:rsidRDefault="00437954">
            <w:pPr>
              <w:pStyle w:val="TableParagraph"/>
              <w:spacing w:before="118"/>
              <w:ind w:left="108"/>
              <w:rPr>
                <w:b/>
                <w:sz w:val="24"/>
              </w:rPr>
            </w:pPr>
            <w:r>
              <w:rPr>
                <w:b/>
                <w:sz w:val="24"/>
              </w:rPr>
              <w:t>Test</w:t>
            </w:r>
            <w:r>
              <w:rPr>
                <w:b/>
                <w:spacing w:val="-4"/>
                <w:sz w:val="24"/>
              </w:rPr>
              <w:t xml:space="preserve"> </w:t>
            </w:r>
            <w:r>
              <w:rPr>
                <w:b/>
                <w:sz w:val="24"/>
              </w:rPr>
              <w:t>Case</w:t>
            </w:r>
            <w:r>
              <w:rPr>
                <w:b/>
                <w:spacing w:val="-2"/>
                <w:sz w:val="24"/>
              </w:rPr>
              <w:t xml:space="preserve"> </w:t>
            </w:r>
            <w:r>
              <w:rPr>
                <w:b/>
                <w:spacing w:val="-4"/>
                <w:sz w:val="24"/>
              </w:rPr>
              <w:t>Data</w:t>
            </w:r>
          </w:p>
        </w:tc>
        <w:tc>
          <w:tcPr>
            <w:tcW w:w="3456" w:type="dxa"/>
            <w:shd w:val="clear" w:color="auto" w:fill="E7E6E6"/>
          </w:tcPr>
          <w:p w:rsidR="00DF688C" w:rsidRDefault="00437954">
            <w:pPr>
              <w:pStyle w:val="TableParagraph"/>
              <w:spacing w:before="118"/>
              <w:ind w:left="108"/>
              <w:rPr>
                <w:b/>
                <w:sz w:val="24"/>
              </w:rPr>
            </w:pPr>
            <w:r>
              <w:rPr>
                <w:b/>
                <w:sz w:val="24"/>
              </w:rPr>
              <w:t>Expected</w:t>
            </w:r>
            <w:r>
              <w:rPr>
                <w:b/>
                <w:spacing w:val="-4"/>
                <w:sz w:val="24"/>
              </w:rPr>
              <w:t xml:space="preserve"> </w:t>
            </w:r>
            <w:r>
              <w:rPr>
                <w:b/>
                <w:spacing w:val="-2"/>
                <w:sz w:val="24"/>
              </w:rPr>
              <w:t>Result</w:t>
            </w:r>
          </w:p>
        </w:tc>
        <w:tc>
          <w:tcPr>
            <w:tcW w:w="1706" w:type="dxa"/>
            <w:shd w:val="clear" w:color="auto" w:fill="E7E6E6"/>
          </w:tcPr>
          <w:p w:rsidR="00DF688C" w:rsidRDefault="00437954">
            <w:pPr>
              <w:pStyle w:val="TableParagraph"/>
              <w:spacing w:before="118"/>
              <w:ind w:left="108"/>
              <w:rPr>
                <w:b/>
                <w:sz w:val="24"/>
              </w:rPr>
            </w:pPr>
            <w:r>
              <w:rPr>
                <w:b/>
                <w:spacing w:val="-2"/>
                <w:sz w:val="24"/>
              </w:rPr>
              <w:t>Status</w:t>
            </w:r>
          </w:p>
        </w:tc>
      </w:tr>
      <w:tr w:rsidR="00DF688C">
        <w:trPr>
          <w:trHeight w:val="1068"/>
        </w:trPr>
        <w:tc>
          <w:tcPr>
            <w:tcW w:w="2049" w:type="dxa"/>
          </w:tcPr>
          <w:p w:rsidR="00DF688C" w:rsidRDefault="00437954">
            <w:pPr>
              <w:pStyle w:val="TableParagraph"/>
              <w:ind w:left="539"/>
              <w:rPr>
                <w:sz w:val="24"/>
              </w:rPr>
            </w:pPr>
            <w:r>
              <w:rPr>
                <w:spacing w:val="-2"/>
                <w:sz w:val="24"/>
              </w:rPr>
              <w:t>TC26.001</w:t>
            </w:r>
          </w:p>
        </w:tc>
        <w:tc>
          <w:tcPr>
            <w:tcW w:w="6158" w:type="dxa"/>
          </w:tcPr>
          <w:p w:rsidR="00DF688C" w:rsidRDefault="00437954">
            <w:pPr>
              <w:pStyle w:val="TableParagraph"/>
              <w:ind w:left="108"/>
              <w:rPr>
                <w:sz w:val="24"/>
              </w:rPr>
            </w:pPr>
            <w:r>
              <w:rPr>
                <w:sz w:val="24"/>
              </w:rPr>
              <w:t>Reference</w:t>
            </w:r>
            <w:r>
              <w:rPr>
                <w:spacing w:val="-2"/>
                <w:sz w:val="24"/>
              </w:rPr>
              <w:t xml:space="preserve"> </w:t>
            </w:r>
            <w:r>
              <w:rPr>
                <w:sz w:val="24"/>
              </w:rPr>
              <w:t>:</w:t>
            </w:r>
            <w:r>
              <w:rPr>
                <w:spacing w:val="-1"/>
                <w:sz w:val="24"/>
              </w:rPr>
              <w:t xml:space="preserve"> </w:t>
            </w:r>
            <w:r>
              <w:rPr>
                <w:spacing w:val="-2"/>
                <w:sz w:val="24"/>
              </w:rPr>
              <w:t>PhysicsC9P2.mp4</w:t>
            </w:r>
          </w:p>
        </w:tc>
        <w:tc>
          <w:tcPr>
            <w:tcW w:w="3456" w:type="dxa"/>
          </w:tcPr>
          <w:p w:rsidR="00DF688C" w:rsidRDefault="00437954">
            <w:pPr>
              <w:pStyle w:val="TableParagraph"/>
              <w:spacing w:line="360" w:lineRule="auto"/>
              <w:ind w:left="108"/>
              <w:rPr>
                <w:sz w:val="24"/>
              </w:rPr>
            </w:pPr>
            <w:r>
              <w:rPr>
                <w:sz w:val="24"/>
              </w:rPr>
              <w:t>Display</w:t>
            </w:r>
            <w:r>
              <w:rPr>
                <w:spacing w:val="-6"/>
                <w:sz w:val="24"/>
              </w:rPr>
              <w:t xml:space="preserve"> </w:t>
            </w:r>
            <w:r>
              <w:rPr>
                <w:sz w:val="24"/>
              </w:rPr>
              <w:t>“Video</w:t>
            </w:r>
            <w:r>
              <w:rPr>
                <w:spacing w:val="-3"/>
                <w:sz w:val="24"/>
              </w:rPr>
              <w:t xml:space="preserve"> </w:t>
            </w:r>
            <w:r>
              <w:rPr>
                <w:sz w:val="24"/>
              </w:rPr>
              <w:t>has</w:t>
            </w:r>
            <w:r>
              <w:rPr>
                <w:spacing w:val="-3"/>
                <w:sz w:val="24"/>
              </w:rPr>
              <w:t xml:space="preserve"> </w:t>
            </w:r>
            <w:r>
              <w:rPr>
                <w:sz w:val="24"/>
              </w:rPr>
              <w:t>been</w:t>
            </w:r>
            <w:r>
              <w:rPr>
                <w:spacing w:val="-1"/>
                <w:sz w:val="24"/>
              </w:rPr>
              <w:t xml:space="preserve"> </w:t>
            </w:r>
            <w:r>
              <w:rPr>
                <w:sz w:val="24"/>
              </w:rPr>
              <w:t xml:space="preserve">updated </w:t>
            </w:r>
            <w:r>
              <w:rPr>
                <w:spacing w:val="-2"/>
                <w:sz w:val="24"/>
              </w:rPr>
              <w:t>successfully”.</w:t>
            </w:r>
          </w:p>
        </w:tc>
        <w:tc>
          <w:tcPr>
            <w:tcW w:w="1706" w:type="dxa"/>
          </w:tcPr>
          <w:p w:rsidR="00DF688C" w:rsidRDefault="00437954">
            <w:pPr>
              <w:pStyle w:val="TableParagraph"/>
              <w:ind w:left="108"/>
              <w:rPr>
                <w:sz w:val="24"/>
              </w:rPr>
            </w:pPr>
            <w:r>
              <w:rPr>
                <w:spacing w:val="-2"/>
                <w:sz w:val="24"/>
              </w:rPr>
              <w:t>Success</w:t>
            </w:r>
          </w:p>
        </w:tc>
      </w:tr>
      <w:tr w:rsidR="00DF688C">
        <w:trPr>
          <w:trHeight w:val="653"/>
        </w:trPr>
        <w:tc>
          <w:tcPr>
            <w:tcW w:w="2049" w:type="dxa"/>
          </w:tcPr>
          <w:p w:rsidR="00DF688C" w:rsidRDefault="00437954">
            <w:pPr>
              <w:pStyle w:val="TableParagraph"/>
              <w:spacing w:before="118"/>
              <w:ind w:left="539"/>
              <w:rPr>
                <w:sz w:val="24"/>
              </w:rPr>
            </w:pPr>
            <w:r>
              <w:rPr>
                <w:spacing w:val="-2"/>
                <w:sz w:val="24"/>
              </w:rPr>
              <w:t>TC26.002</w:t>
            </w:r>
          </w:p>
        </w:tc>
        <w:tc>
          <w:tcPr>
            <w:tcW w:w="6158" w:type="dxa"/>
          </w:tcPr>
          <w:p w:rsidR="00DF688C" w:rsidRDefault="00437954">
            <w:pPr>
              <w:pStyle w:val="TableParagraph"/>
              <w:spacing w:before="118"/>
              <w:ind w:left="108"/>
              <w:rPr>
                <w:sz w:val="24"/>
              </w:rPr>
            </w:pPr>
            <w:r>
              <w:rPr>
                <w:sz w:val="24"/>
              </w:rPr>
              <w:t>Reference</w:t>
            </w:r>
            <w:r>
              <w:rPr>
                <w:spacing w:val="-2"/>
                <w:sz w:val="24"/>
              </w:rPr>
              <w:t xml:space="preserve"> </w:t>
            </w:r>
            <w:r>
              <w:rPr>
                <w:sz w:val="24"/>
              </w:rPr>
              <w:t>:</w:t>
            </w:r>
            <w:r>
              <w:rPr>
                <w:spacing w:val="-1"/>
                <w:sz w:val="24"/>
              </w:rPr>
              <w:t xml:space="preserve"> </w:t>
            </w:r>
            <w:r>
              <w:rPr>
                <w:spacing w:val="-2"/>
                <w:sz w:val="24"/>
              </w:rPr>
              <w:t>(null)</w:t>
            </w:r>
          </w:p>
        </w:tc>
        <w:tc>
          <w:tcPr>
            <w:tcW w:w="3456" w:type="dxa"/>
          </w:tcPr>
          <w:p w:rsidR="00DF688C" w:rsidRDefault="00437954">
            <w:pPr>
              <w:pStyle w:val="TableParagraph"/>
              <w:spacing w:before="118"/>
              <w:ind w:left="108"/>
              <w:rPr>
                <w:sz w:val="24"/>
              </w:rPr>
            </w:pPr>
            <w:r>
              <w:rPr>
                <w:sz w:val="24"/>
              </w:rPr>
              <w:t>Display</w:t>
            </w:r>
            <w:r>
              <w:rPr>
                <w:spacing w:val="-5"/>
                <w:sz w:val="24"/>
              </w:rPr>
              <w:t xml:space="preserve"> </w:t>
            </w:r>
            <w:r>
              <w:rPr>
                <w:sz w:val="24"/>
              </w:rPr>
              <w:t>“Please</w:t>
            </w:r>
            <w:r>
              <w:rPr>
                <w:spacing w:val="-2"/>
                <w:sz w:val="24"/>
              </w:rPr>
              <w:t xml:space="preserve"> </w:t>
            </w:r>
            <w:r>
              <w:rPr>
                <w:sz w:val="24"/>
              </w:rPr>
              <w:t>select a</w:t>
            </w:r>
            <w:r>
              <w:rPr>
                <w:spacing w:val="-2"/>
                <w:sz w:val="24"/>
              </w:rPr>
              <w:t xml:space="preserve"> file”.</w:t>
            </w:r>
          </w:p>
        </w:tc>
        <w:tc>
          <w:tcPr>
            <w:tcW w:w="1706" w:type="dxa"/>
          </w:tcPr>
          <w:p w:rsidR="00DF688C" w:rsidRDefault="00437954">
            <w:pPr>
              <w:pStyle w:val="TableParagraph"/>
              <w:spacing w:before="118"/>
              <w:ind w:left="108"/>
              <w:rPr>
                <w:sz w:val="24"/>
              </w:rPr>
            </w:pPr>
            <w:r>
              <w:rPr>
                <w:spacing w:val="-2"/>
                <w:sz w:val="24"/>
              </w:rPr>
              <w:t>Success</w:t>
            </w:r>
          </w:p>
        </w:tc>
      </w:tr>
    </w:tbl>
    <w:p w:rsidR="00DF688C" w:rsidRDefault="00DF688C">
      <w:pPr>
        <w:pStyle w:val="BodyText"/>
        <w:spacing w:before="0"/>
        <w:rPr>
          <w:b/>
          <w:sz w:val="20"/>
        </w:rPr>
      </w:pPr>
    </w:p>
    <w:p w:rsidR="00DF688C" w:rsidRDefault="00DF688C">
      <w:pPr>
        <w:pStyle w:val="BodyText"/>
        <w:spacing w:before="4"/>
        <w:rPr>
          <w:b/>
          <w:sz w:val="1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6190"/>
        <w:gridCol w:w="3439"/>
        <w:gridCol w:w="1688"/>
      </w:tblGrid>
      <w:tr w:rsidR="00DF688C">
        <w:trPr>
          <w:trHeight w:val="653"/>
        </w:trPr>
        <w:tc>
          <w:tcPr>
            <w:tcW w:w="2052" w:type="dxa"/>
            <w:shd w:val="clear" w:color="auto" w:fill="E7E6E6"/>
          </w:tcPr>
          <w:p w:rsidR="00DF688C" w:rsidRDefault="00437954">
            <w:pPr>
              <w:pStyle w:val="TableParagraph"/>
              <w:spacing w:before="120"/>
              <w:rPr>
                <w:b/>
                <w:sz w:val="24"/>
              </w:rPr>
            </w:pPr>
            <w:r>
              <w:rPr>
                <w:b/>
                <w:sz w:val="24"/>
              </w:rPr>
              <w:t>Test</w:t>
            </w:r>
            <w:r>
              <w:rPr>
                <w:b/>
                <w:spacing w:val="-2"/>
                <w:sz w:val="24"/>
              </w:rPr>
              <w:t xml:space="preserve"> </w:t>
            </w:r>
            <w:r>
              <w:rPr>
                <w:b/>
                <w:spacing w:val="-5"/>
                <w:sz w:val="24"/>
              </w:rPr>
              <w:t>ID</w:t>
            </w:r>
          </w:p>
        </w:tc>
        <w:tc>
          <w:tcPr>
            <w:tcW w:w="11317" w:type="dxa"/>
            <w:gridSpan w:val="3"/>
          </w:tcPr>
          <w:p w:rsidR="00DF688C" w:rsidRDefault="00437954">
            <w:pPr>
              <w:pStyle w:val="TableParagraph"/>
              <w:spacing w:before="120"/>
              <w:rPr>
                <w:sz w:val="24"/>
              </w:rPr>
            </w:pPr>
            <w:r>
              <w:rPr>
                <w:spacing w:val="-2"/>
                <w:sz w:val="24"/>
              </w:rPr>
              <w:t>T2.027</w:t>
            </w:r>
          </w:p>
        </w:tc>
      </w:tr>
      <w:tr w:rsidR="00DF688C">
        <w:trPr>
          <w:trHeight w:val="653"/>
        </w:trPr>
        <w:tc>
          <w:tcPr>
            <w:tcW w:w="2052" w:type="dxa"/>
            <w:shd w:val="clear" w:color="auto" w:fill="E7E6E6"/>
          </w:tcPr>
          <w:p w:rsidR="00DF688C" w:rsidRDefault="00437954">
            <w:pPr>
              <w:pStyle w:val="TableParagraph"/>
              <w:spacing w:before="118"/>
              <w:rPr>
                <w:b/>
                <w:sz w:val="24"/>
              </w:rPr>
            </w:pPr>
            <w:r>
              <w:rPr>
                <w:b/>
                <w:spacing w:val="-2"/>
                <w:sz w:val="24"/>
              </w:rPr>
              <w:t>Actor</w:t>
            </w:r>
          </w:p>
        </w:tc>
        <w:tc>
          <w:tcPr>
            <w:tcW w:w="11317" w:type="dxa"/>
            <w:gridSpan w:val="3"/>
          </w:tcPr>
          <w:p w:rsidR="00DF688C" w:rsidRDefault="00437954">
            <w:pPr>
              <w:pStyle w:val="TableParagraph"/>
              <w:spacing w:before="118"/>
              <w:rPr>
                <w:sz w:val="24"/>
              </w:rPr>
            </w:pPr>
            <w:r>
              <w:rPr>
                <w:spacing w:val="-2"/>
                <w:sz w:val="24"/>
              </w:rPr>
              <w:t>Teacher</w:t>
            </w:r>
          </w:p>
        </w:tc>
      </w:tr>
      <w:tr w:rsidR="00DF688C">
        <w:trPr>
          <w:trHeight w:val="653"/>
        </w:trPr>
        <w:tc>
          <w:tcPr>
            <w:tcW w:w="2052" w:type="dxa"/>
            <w:shd w:val="clear" w:color="auto" w:fill="E7E6E6"/>
          </w:tcPr>
          <w:p w:rsidR="00DF688C" w:rsidRDefault="00437954">
            <w:pPr>
              <w:pStyle w:val="TableParagraph"/>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6190" w:type="dxa"/>
            <w:shd w:val="clear" w:color="auto" w:fill="E7E6E6"/>
          </w:tcPr>
          <w:p w:rsidR="00DF688C" w:rsidRDefault="00437954">
            <w:pPr>
              <w:pStyle w:val="TableParagraph"/>
              <w:rPr>
                <w:b/>
                <w:sz w:val="24"/>
              </w:rPr>
            </w:pPr>
            <w:r>
              <w:rPr>
                <w:b/>
                <w:sz w:val="24"/>
              </w:rPr>
              <w:t>Test</w:t>
            </w:r>
            <w:r>
              <w:rPr>
                <w:b/>
                <w:spacing w:val="-4"/>
                <w:sz w:val="24"/>
              </w:rPr>
              <w:t xml:space="preserve"> </w:t>
            </w:r>
            <w:r>
              <w:rPr>
                <w:b/>
                <w:sz w:val="24"/>
              </w:rPr>
              <w:t xml:space="preserve">Case </w:t>
            </w:r>
            <w:r>
              <w:rPr>
                <w:b/>
                <w:spacing w:val="-4"/>
                <w:sz w:val="24"/>
              </w:rPr>
              <w:t>Data</w:t>
            </w:r>
          </w:p>
        </w:tc>
        <w:tc>
          <w:tcPr>
            <w:tcW w:w="3439" w:type="dxa"/>
            <w:shd w:val="clear" w:color="auto" w:fill="E7E6E6"/>
          </w:tcPr>
          <w:p w:rsidR="00DF688C" w:rsidRDefault="00437954">
            <w:pPr>
              <w:pStyle w:val="TableParagraph"/>
              <w:rPr>
                <w:b/>
                <w:sz w:val="24"/>
              </w:rPr>
            </w:pPr>
            <w:r>
              <w:rPr>
                <w:b/>
                <w:sz w:val="24"/>
              </w:rPr>
              <w:t>Expected</w:t>
            </w:r>
            <w:r>
              <w:rPr>
                <w:b/>
                <w:spacing w:val="-4"/>
                <w:sz w:val="24"/>
              </w:rPr>
              <w:t xml:space="preserve"> </w:t>
            </w:r>
            <w:r>
              <w:rPr>
                <w:b/>
                <w:spacing w:val="-2"/>
                <w:sz w:val="24"/>
              </w:rPr>
              <w:t>Result</w:t>
            </w:r>
          </w:p>
        </w:tc>
        <w:tc>
          <w:tcPr>
            <w:tcW w:w="1688" w:type="dxa"/>
            <w:shd w:val="clear" w:color="auto" w:fill="E7E6E6"/>
          </w:tcPr>
          <w:p w:rsidR="00DF688C" w:rsidRDefault="00437954">
            <w:pPr>
              <w:pStyle w:val="TableParagraph"/>
              <w:rPr>
                <w:b/>
                <w:sz w:val="24"/>
              </w:rPr>
            </w:pPr>
            <w:r>
              <w:rPr>
                <w:b/>
                <w:spacing w:val="-2"/>
                <w:sz w:val="24"/>
              </w:rPr>
              <w:t>Status</w:t>
            </w:r>
          </w:p>
        </w:tc>
      </w:tr>
      <w:tr w:rsidR="00DF688C">
        <w:trPr>
          <w:trHeight w:val="1068"/>
        </w:trPr>
        <w:tc>
          <w:tcPr>
            <w:tcW w:w="2052" w:type="dxa"/>
          </w:tcPr>
          <w:p w:rsidR="00DF688C" w:rsidRDefault="00437954">
            <w:pPr>
              <w:pStyle w:val="TableParagraph"/>
              <w:spacing w:before="120"/>
              <w:ind w:left="542"/>
              <w:rPr>
                <w:sz w:val="24"/>
              </w:rPr>
            </w:pPr>
            <w:r>
              <w:rPr>
                <w:spacing w:val="-2"/>
                <w:sz w:val="24"/>
              </w:rPr>
              <w:t>TC27.001</w:t>
            </w:r>
          </w:p>
        </w:tc>
        <w:tc>
          <w:tcPr>
            <w:tcW w:w="6190" w:type="dxa"/>
          </w:tcPr>
          <w:p w:rsidR="00DF688C" w:rsidRDefault="00437954">
            <w:pPr>
              <w:pStyle w:val="TableParagraph"/>
              <w:spacing w:before="120"/>
              <w:rPr>
                <w:sz w:val="24"/>
              </w:rPr>
            </w:pPr>
            <w:r>
              <w:rPr>
                <w:sz w:val="24"/>
              </w:rPr>
              <w:t>Materials</w:t>
            </w:r>
            <w:r>
              <w:rPr>
                <w:spacing w:val="-2"/>
                <w:sz w:val="24"/>
              </w:rPr>
              <w:t xml:space="preserve"> </w:t>
            </w:r>
            <w:r>
              <w:rPr>
                <w:sz w:val="24"/>
              </w:rPr>
              <w:t>:</w:t>
            </w:r>
            <w:r>
              <w:rPr>
                <w:spacing w:val="-2"/>
                <w:sz w:val="24"/>
              </w:rPr>
              <w:t xml:space="preserve"> PhysicsC9P2.pdf</w:t>
            </w:r>
          </w:p>
        </w:tc>
        <w:tc>
          <w:tcPr>
            <w:tcW w:w="3439" w:type="dxa"/>
          </w:tcPr>
          <w:p w:rsidR="00DF688C" w:rsidRDefault="00437954">
            <w:pPr>
              <w:pStyle w:val="TableParagraph"/>
              <w:tabs>
                <w:tab w:val="left" w:pos="1115"/>
                <w:tab w:val="left" w:pos="2296"/>
                <w:tab w:val="left" w:pos="2876"/>
              </w:tabs>
              <w:spacing w:before="120" w:line="360" w:lineRule="auto"/>
              <w:ind w:right="98"/>
              <w:rPr>
                <w:sz w:val="24"/>
              </w:rPr>
            </w:pPr>
            <w:r>
              <w:rPr>
                <w:spacing w:val="-2"/>
                <w:sz w:val="24"/>
              </w:rPr>
              <w:t>Display</w:t>
            </w:r>
            <w:r>
              <w:rPr>
                <w:sz w:val="24"/>
              </w:rPr>
              <w:tab/>
            </w:r>
            <w:r>
              <w:rPr>
                <w:spacing w:val="-2"/>
                <w:sz w:val="24"/>
              </w:rPr>
              <w:t>“Material</w:t>
            </w:r>
            <w:r>
              <w:rPr>
                <w:sz w:val="24"/>
              </w:rPr>
              <w:tab/>
            </w:r>
            <w:r>
              <w:rPr>
                <w:spacing w:val="-4"/>
                <w:sz w:val="24"/>
              </w:rPr>
              <w:t>has</w:t>
            </w:r>
            <w:r>
              <w:rPr>
                <w:sz w:val="24"/>
              </w:rPr>
              <w:tab/>
            </w:r>
            <w:r>
              <w:rPr>
                <w:spacing w:val="-4"/>
                <w:sz w:val="24"/>
              </w:rPr>
              <w:t xml:space="preserve">been </w:t>
            </w:r>
            <w:r>
              <w:rPr>
                <w:sz w:val="24"/>
              </w:rPr>
              <w:t>updated successfully”.</w:t>
            </w:r>
          </w:p>
        </w:tc>
        <w:tc>
          <w:tcPr>
            <w:tcW w:w="1688" w:type="dxa"/>
          </w:tcPr>
          <w:p w:rsidR="00DF688C" w:rsidRDefault="00437954">
            <w:pPr>
              <w:pStyle w:val="TableParagraph"/>
              <w:spacing w:before="120"/>
              <w:rPr>
                <w:sz w:val="24"/>
              </w:rPr>
            </w:pPr>
            <w:r>
              <w:rPr>
                <w:spacing w:val="-2"/>
                <w:sz w:val="24"/>
              </w:rPr>
              <w:t>Success</w:t>
            </w:r>
          </w:p>
        </w:tc>
      </w:tr>
      <w:tr w:rsidR="00DF688C">
        <w:trPr>
          <w:trHeight w:val="653"/>
        </w:trPr>
        <w:tc>
          <w:tcPr>
            <w:tcW w:w="2052" w:type="dxa"/>
          </w:tcPr>
          <w:p w:rsidR="00DF688C" w:rsidRDefault="00437954">
            <w:pPr>
              <w:pStyle w:val="TableParagraph"/>
              <w:ind w:left="542"/>
              <w:rPr>
                <w:sz w:val="24"/>
              </w:rPr>
            </w:pPr>
            <w:r>
              <w:rPr>
                <w:spacing w:val="-2"/>
                <w:sz w:val="24"/>
              </w:rPr>
              <w:t>TC27.002</w:t>
            </w:r>
          </w:p>
        </w:tc>
        <w:tc>
          <w:tcPr>
            <w:tcW w:w="6190" w:type="dxa"/>
          </w:tcPr>
          <w:p w:rsidR="00DF688C" w:rsidRDefault="00437954">
            <w:pPr>
              <w:pStyle w:val="TableParagraph"/>
              <w:rPr>
                <w:sz w:val="24"/>
              </w:rPr>
            </w:pPr>
            <w:r>
              <w:rPr>
                <w:sz w:val="24"/>
              </w:rPr>
              <w:t>Materials</w:t>
            </w:r>
            <w:r>
              <w:rPr>
                <w:spacing w:val="-2"/>
                <w:sz w:val="24"/>
              </w:rPr>
              <w:t xml:space="preserve"> </w:t>
            </w:r>
            <w:r>
              <w:rPr>
                <w:sz w:val="24"/>
              </w:rPr>
              <w:t>:</w:t>
            </w:r>
            <w:r>
              <w:rPr>
                <w:spacing w:val="-2"/>
                <w:sz w:val="24"/>
              </w:rPr>
              <w:t xml:space="preserve"> (null)</w:t>
            </w:r>
          </w:p>
        </w:tc>
        <w:tc>
          <w:tcPr>
            <w:tcW w:w="3439" w:type="dxa"/>
          </w:tcPr>
          <w:p w:rsidR="00DF688C" w:rsidRDefault="00437954">
            <w:pPr>
              <w:pStyle w:val="TableParagraph"/>
              <w:rPr>
                <w:sz w:val="24"/>
              </w:rPr>
            </w:pPr>
            <w:r>
              <w:rPr>
                <w:sz w:val="24"/>
              </w:rPr>
              <w:t>Display</w:t>
            </w:r>
            <w:r>
              <w:rPr>
                <w:spacing w:val="-2"/>
                <w:sz w:val="24"/>
              </w:rPr>
              <w:t xml:space="preserve"> </w:t>
            </w:r>
            <w:r>
              <w:rPr>
                <w:sz w:val="24"/>
              </w:rPr>
              <w:t>“Please</w:t>
            </w:r>
            <w:r>
              <w:rPr>
                <w:spacing w:val="-1"/>
                <w:sz w:val="24"/>
              </w:rPr>
              <w:t xml:space="preserve"> </w:t>
            </w:r>
            <w:r>
              <w:rPr>
                <w:sz w:val="24"/>
              </w:rPr>
              <w:t>select</w:t>
            </w:r>
            <w:r>
              <w:rPr>
                <w:spacing w:val="-2"/>
                <w:sz w:val="24"/>
              </w:rPr>
              <w:t xml:space="preserve"> </w:t>
            </w:r>
            <w:r>
              <w:rPr>
                <w:sz w:val="24"/>
              </w:rPr>
              <w:t>a</w:t>
            </w:r>
            <w:r>
              <w:rPr>
                <w:spacing w:val="-1"/>
                <w:sz w:val="24"/>
              </w:rPr>
              <w:t xml:space="preserve"> </w:t>
            </w:r>
            <w:r>
              <w:rPr>
                <w:spacing w:val="-2"/>
                <w:sz w:val="24"/>
              </w:rPr>
              <w:t>file”.</w:t>
            </w:r>
          </w:p>
        </w:tc>
        <w:tc>
          <w:tcPr>
            <w:tcW w:w="1688" w:type="dxa"/>
          </w:tcPr>
          <w:p w:rsidR="00DF688C" w:rsidRDefault="00437954">
            <w:pPr>
              <w:pStyle w:val="TableParagraph"/>
              <w:rPr>
                <w:sz w:val="24"/>
              </w:rPr>
            </w:pPr>
            <w:r>
              <w:rPr>
                <w:spacing w:val="-2"/>
                <w:sz w:val="24"/>
              </w:rPr>
              <w:t>Success</w:t>
            </w:r>
          </w:p>
        </w:tc>
      </w:tr>
    </w:tbl>
    <w:p w:rsidR="00DF688C" w:rsidRDefault="00DF688C">
      <w:pPr>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6208"/>
        <w:gridCol w:w="3438"/>
        <w:gridCol w:w="1671"/>
      </w:tblGrid>
      <w:tr w:rsidR="00DF688C">
        <w:trPr>
          <w:trHeight w:val="653"/>
        </w:trPr>
        <w:tc>
          <w:tcPr>
            <w:tcW w:w="2052"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17" w:type="dxa"/>
            <w:gridSpan w:val="3"/>
          </w:tcPr>
          <w:p w:rsidR="00DF688C" w:rsidRDefault="00437954">
            <w:pPr>
              <w:pStyle w:val="TableParagraph"/>
              <w:rPr>
                <w:sz w:val="24"/>
              </w:rPr>
            </w:pPr>
            <w:r>
              <w:rPr>
                <w:spacing w:val="-2"/>
                <w:sz w:val="24"/>
              </w:rPr>
              <w:t>T2.028</w:t>
            </w:r>
          </w:p>
        </w:tc>
      </w:tr>
      <w:tr w:rsidR="00DF688C">
        <w:trPr>
          <w:trHeight w:val="653"/>
        </w:trPr>
        <w:tc>
          <w:tcPr>
            <w:tcW w:w="2052" w:type="dxa"/>
            <w:shd w:val="clear" w:color="auto" w:fill="E7E6E6"/>
          </w:tcPr>
          <w:p w:rsidR="00DF688C" w:rsidRDefault="00437954">
            <w:pPr>
              <w:pStyle w:val="TableParagraph"/>
              <w:rPr>
                <w:b/>
                <w:sz w:val="24"/>
              </w:rPr>
            </w:pPr>
            <w:r>
              <w:rPr>
                <w:b/>
                <w:spacing w:val="-2"/>
                <w:sz w:val="24"/>
              </w:rPr>
              <w:t>Actor</w:t>
            </w:r>
          </w:p>
        </w:tc>
        <w:tc>
          <w:tcPr>
            <w:tcW w:w="11317" w:type="dxa"/>
            <w:gridSpan w:val="3"/>
          </w:tcPr>
          <w:p w:rsidR="00DF688C" w:rsidRDefault="00437954">
            <w:pPr>
              <w:pStyle w:val="TableParagraph"/>
              <w:rPr>
                <w:sz w:val="24"/>
              </w:rPr>
            </w:pPr>
            <w:r>
              <w:rPr>
                <w:spacing w:val="-2"/>
                <w:sz w:val="24"/>
              </w:rPr>
              <w:t>Teacher</w:t>
            </w:r>
          </w:p>
        </w:tc>
      </w:tr>
      <w:tr w:rsidR="00DF688C">
        <w:trPr>
          <w:trHeight w:val="653"/>
        </w:trPr>
        <w:tc>
          <w:tcPr>
            <w:tcW w:w="2052" w:type="dxa"/>
            <w:shd w:val="clear" w:color="auto" w:fill="E7E6E6"/>
          </w:tcPr>
          <w:p w:rsidR="00DF688C" w:rsidRDefault="00437954">
            <w:pPr>
              <w:pStyle w:val="TableParagraph"/>
              <w:spacing w:before="118"/>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6208" w:type="dxa"/>
            <w:shd w:val="clear" w:color="auto" w:fill="E7E6E6"/>
          </w:tcPr>
          <w:p w:rsidR="00DF688C" w:rsidRDefault="00437954">
            <w:pPr>
              <w:pStyle w:val="TableParagraph"/>
              <w:spacing w:before="118"/>
              <w:rPr>
                <w:b/>
                <w:sz w:val="24"/>
              </w:rPr>
            </w:pPr>
            <w:r>
              <w:rPr>
                <w:b/>
                <w:sz w:val="24"/>
              </w:rPr>
              <w:t>Test</w:t>
            </w:r>
            <w:r>
              <w:rPr>
                <w:b/>
                <w:spacing w:val="-4"/>
                <w:sz w:val="24"/>
              </w:rPr>
              <w:t xml:space="preserve"> </w:t>
            </w:r>
            <w:r>
              <w:rPr>
                <w:b/>
                <w:sz w:val="24"/>
              </w:rPr>
              <w:t xml:space="preserve">Case </w:t>
            </w:r>
            <w:r>
              <w:rPr>
                <w:b/>
                <w:spacing w:val="-4"/>
                <w:sz w:val="24"/>
              </w:rPr>
              <w:t>Data</w:t>
            </w:r>
          </w:p>
        </w:tc>
        <w:tc>
          <w:tcPr>
            <w:tcW w:w="3438" w:type="dxa"/>
            <w:shd w:val="clear" w:color="auto" w:fill="E7E6E6"/>
          </w:tcPr>
          <w:p w:rsidR="00DF688C" w:rsidRDefault="00437954">
            <w:pPr>
              <w:pStyle w:val="TableParagraph"/>
              <w:spacing w:before="118"/>
              <w:ind w:left="108"/>
              <w:rPr>
                <w:b/>
                <w:sz w:val="24"/>
              </w:rPr>
            </w:pPr>
            <w:r>
              <w:rPr>
                <w:b/>
                <w:sz w:val="24"/>
              </w:rPr>
              <w:t>Expected</w:t>
            </w:r>
            <w:r>
              <w:rPr>
                <w:b/>
                <w:spacing w:val="-4"/>
                <w:sz w:val="24"/>
              </w:rPr>
              <w:t xml:space="preserve"> </w:t>
            </w:r>
            <w:r>
              <w:rPr>
                <w:b/>
                <w:spacing w:val="-2"/>
                <w:sz w:val="24"/>
              </w:rPr>
              <w:t>Result</w:t>
            </w:r>
          </w:p>
        </w:tc>
        <w:tc>
          <w:tcPr>
            <w:tcW w:w="1671" w:type="dxa"/>
            <w:shd w:val="clear" w:color="auto" w:fill="E7E6E6"/>
          </w:tcPr>
          <w:p w:rsidR="00DF688C" w:rsidRDefault="00437954">
            <w:pPr>
              <w:pStyle w:val="TableParagraph"/>
              <w:spacing w:before="118"/>
              <w:rPr>
                <w:b/>
                <w:sz w:val="24"/>
              </w:rPr>
            </w:pPr>
            <w:r>
              <w:rPr>
                <w:b/>
                <w:spacing w:val="-2"/>
                <w:sz w:val="24"/>
              </w:rPr>
              <w:t>Status</w:t>
            </w:r>
          </w:p>
        </w:tc>
      </w:tr>
      <w:tr w:rsidR="00DF688C">
        <w:trPr>
          <w:trHeight w:val="653"/>
        </w:trPr>
        <w:tc>
          <w:tcPr>
            <w:tcW w:w="2052" w:type="dxa"/>
          </w:tcPr>
          <w:p w:rsidR="00DF688C" w:rsidRDefault="00437954">
            <w:pPr>
              <w:pStyle w:val="TableParagraph"/>
              <w:ind w:left="542"/>
              <w:rPr>
                <w:sz w:val="24"/>
              </w:rPr>
            </w:pPr>
            <w:r>
              <w:rPr>
                <w:spacing w:val="-2"/>
                <w:sz w:val="24"/>
              </w:rPr>
              <w:t>TC28.001</w:t>
            </w:r>
          </w:p>
        </w:tc>
        <w:tc>
          <w:tcPr>
            <w:tcW w:w="6208" w:type="dxa"/>
          </w:tcPr>
          <w:p w:rsidR="00DF688C" w:rsidRDefault="00437954">
            <w:pPr>
              <w:pStyle w:val="TableParagraph"/>
              <w:rPr>
                <w:sz w:val="24"/>
              </w:rPr>
            </w:pPr>
            <w:r>
              <w:rPr>
                <w:sz w:val="24"/>
              </w:rPr>
              <w:t>Description</w:t>
            </w:r>
            <w:r>
              <w:rPr>
                <w:spacing w:val="-4"/>
                <w:sz w:val="24"/>
              </w:rPr>
              <w:t xml:space="preserve"> </w:t>
            </w:r>
            <w:r>
              <w:rPr>
                <w:sz w:val="24"/>
              </w:rPr>
              <w:t>:</w:t>
            </w:r>
            <w:r>
              <w:rPr>
                <w:spacing w:val="-1"/>
                <w:sz w:val="24"/>
              </w:rPr>
              <w:t xml:space="preserve"> </w:t>
            </w:r>
            <w:r>
              <w:rPr>
                <w:sz w:val="24"/>
              </w:rPr>
              <w:t>Chapter 9</w:t>
            </w:r>
            <w:r>
              <w:rPr>
                <w:spacing w:val="-1"/>
                <w:sz w:val="24"/>
              </w:rPr>
              <w:t xml:space="preserve"> </w:t>
            </w:r>
            <w:r>
              <w:rPr>
                <w:sz w:val="24"/>
              </w:rPr>
              <w:t>-</w:t>
            </w:r>
            <w:r>
              <w:rPr>
                <w:spacing w:val="-2"/>
                <w:sz w:val="24"/>
              </w:rPr>
              <w:t xml:space="preserve"> </w:t>
            </w:r>
            <w:r>
              <w:rPr>
                <w:sz w:val="24"/>
              </w:rPr>
              <w:t>Part</w:t>
            </w:r>
            <w:r>
              <w:rPr>
                <w:spacing w:val="-1"/>
                <w:sz w:val="24"/>
              </w:rPr>
              <w:t xml:space="preserve"> </w:t>
            </w:r>
            <w:r>
              <w:rPr>
                <w:spacing w:val="-10"/>
                <w:sz w:val="24"/>
              </w:rPr>
              <w:t>2</w:t>
            </w:r>
          </w:p>
        </w:tc>
        <w:tc>
          <w:tcPr>
            <w:tcW w:w="3438" w:type="dxa"/>
          </w:tcPr>
          <w:p w:rsidR="00DF688C" w:rsidRDefault="00437954">
            <w:pPr>
              <w:pStyle w:val="TableParagraph"/>
              <w:ind w:left="108"/>
              <w:rPr>
                <w:sz w:val="24"/>
              </w:rPr>
            </w:pPr>
            <w:r>
              <w:rPr>
                <w:sz w:val="24"/>
              </w:rPr>
              <w:t>Display</w:t>
            </w:r>
            <w:r>
              <w:rPr>
                <w:spacing w:val="-5"/>
                <w:sz w:val="24"/>
              </w:rPr>
              <w:t xml:space="preserve"> </w:t>
            </w:r>
            <w:r>
              <w:rPr>
                <w:sz w:val="24"/>
              </w:rPr>
              <w:t>the updated</w:t>
            </w:r>
            <w:r>
              <w:rPr>
                <w:spacing w:val="-1"/>
                <w:sz w:val="24"/>
              </w:rPr>
              <w:t xml:space="preserve"> </w:t>
            </w:r>
            <w:r>
              <w:rPr>
                <w:spacing w:val="-2"/>
                <w:sz w:val="24"/>
              </w:rPr>
              <w:t>sentence.</w:t>
            </w:r>
          </w:p>
        </w:tc>
        <w:tc>
          <w:tcPr>
            <w:tcW w:w="1671" w:type="dxa"/>
          </w:tcPr>
          <w:p w:rsidR="00DF688C" w:rsidRDefault="00437954">
            <w:pPr>
              <w:pStyle w:val="TableParagraph"/>
              <w:rPr>
                <w:sz w:val="24"/>
              </w:rPr>
            </w:pPr>
            <w:r>
              <w:rPr>
                <w:spacing w:val="-2"/>
                <w:sz w:val="24"/>
              </w:rPr>
              <w:t>Success</w:t>
            </w:r>
          </w:p>
        </w:tc>
      </w:tr>
    </w:tbl>
    <w:p w:rsidR="00DF688C" w:rsidRDefault="00DF688C">
      <w:pPr>
        <w:pStyle w:val="BodyText"/>
        <w:spacing w:before="0"/>
        <w:rPr>
          <w:b/>
          <w:sz w:val="20"/>
        </w:rPr>
      </w:pPr>
    </w:p>
    <w:p w:rsidR="00DF688C" w:rsidRDefault="00DF688C">
      <w:pPr>
        <w:pStyle w:val="BodyText"/>
        <w:spacing w:before="4"/>
        <w:rPr>
          <w:b/>
          <w:sz w:val="1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6208"/>
        <w:gridCol w:w="3456"/>
        <w:gridCol w:w="1653"/>
      </w:tblGrid>
      <w:tr w:rsidR="00DF688C">
        <w:trPr>
          <w:trHeight w:val="653"/>
        </w:trPr>
        <w:tc>
          <w:tcPr>
            <w:tcW w:w="2052" w:type="dxa"/>
            <w:shd w:val="clear" w:color="auto" w:fill="E7E6E6"/>
          </w:tcPr>
          <w:p w:rsidR="00DF688C" w:rsidRDefault="00437954">
            <w:pPr>
              <w:pStyle w:val="TableParagraph"/>
              <w:spacing w:before="118"/>
              <w:rPr>
                <w:b/>
                <w:sz w:val="24"/>
              </w:rPr>
            </w:pPr>
            <w:r>
              <w:rPr>
                <w:b/>
                <w:sz w:val="24"/>
              </w:rPr>
              <w:t>Test</w:t>
            </w:r>
            <w:r>
              <w:rPr>
                <w:b/>
                <w:spacing w:val="-2"/>
                <w:sz w:val="24"/>
              </w:rPr>
              <w:t xml:space="preserve"> </w:t>
            </w:r>
            <w:r>
              <w:rPr>
                <w:b/>
                <w:spacing w:val="-5"/>
                <w:sz w:val="24"/>
              </w:rPr>
              <w:t>ID</w:t>
            </w:r>
          </w:p>
        </w:tc>
        <w:tc>
          <w:tcPr>
            <w:tcW w:w="11317" w:type="dxa"/>
            <w:gridSpan w:val="3"/>
          </w:tcPr>
          <w:p w:rsidR="00DF688C" w:rsidRDefault="00437954">
            <w:pPr>
              <w:pStyle w:val="TableParagraph"/>
              <w:spacing w:before="118"/>
              <w:rPr>
                <w:sz w:val="24"/>
              </w:rPr>
            </w:pPr>
            <w:r>
              <w:rPr>
                <w:spacing w:val="-2"/>
                <w:sz w:val="24"/>
              </w:rPr>
              <w:t>T2.029</w:t>
            </w:r>
          </w:p>
        </w:tc>
      </w:tr>
      <w:tr w:rsidR="00DF688C">
        <w:trPr>
          <w:trHeight w:val="653"/>
        </w:trPr>
        <w:tc>
          <w:tcPr>
            <w:tcW w:w="2052" w:type="dxa"/>
            <w:shd w:val="clear" w:color="auto" w:fill="E7E6E6"/>
          </w:tcPr>
          <w:p w:rsidR="00DF688C" w:rsidRDefault="00437954">
            <w:pPr>
              <w:pStyle w:val="TableParagraph"/>
              <w:rPr>
                <w:b/>
                <w:sz w:val="24"/>
              </w:rPr>
            </w:pPr>
            <w:r>
              <w:rPr>
                <w:b/>
                <w:spacing w:val="-2"/>
                <w:sz w:val="24"/>
              </w:rPr>
              <w:t>Actor</w:t>
            </w:r>
          </w:p>
        </w:tc>
        <w:tc>
          <w:tcPr>
            <w:tcW w:w="11317" w:type="dxa"/>
            <w:gridSpan w:val="3"/>
          </w:tcPr>
          <w:p w:rsidR="00DF688C" w:rsidRDefault="00437954">
            <w:pPr>
              <w:pStyle w:val="TableParagraph"/>
              <w:rPr>
                <w:sz w:val="24"/>
              </w:rPr>
            </w:pPr>
            <w:r>
              <w:rPr>
                <w:spacing w:val="-2"/>
                <w:sz w:val="24"/>
              </w:rPr>
              <w:t>Teacher</w:t>
            </w:r>
          </w:p>
        </w:tc>
      </w:tr>
      <w:tr w:rsidR="00DF688C">
        <w:trPr>
          <w:trHeight w:val="653"/>
        </w:trPr>
        <w:tc>
          <w:tcPr>
            <w:tcW w:w="2052" w:type="dxa"/>
            <w:shd w:val="clear" w:color="auto" w:fill="E7E6E6"/>
          </w:tcPr>
          <w:p w:rsidR="00DF688C" w:rsidRDefault="00437954">
            <w:pPr>
              <w:pStyle w:val="TableParagraph"/>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6208" w:type="dxa"/>
            <w:shd w:val="clear" w:color="auto" w:fill="E7E6E6"/>
          </w:tcPr>
          <w:p w:rsidR="00DF688C" w:rsidRDefault="00437954">
            <w:pPr>
              <w:pStyle w:val="TableParagraph"/>
              <w:rPr>
                <w:b/>
                <w:sz w:val="24"/>
              </w:rPr>
            </w:pPr>
            <w:r>
              <w:rPr>
                <w:b/>
                <w:sz w:val="24"/>
              </w:rPr>
              <w:t>Test</w:t>
            </w:r>
            <w:r>
              <w:rPr>
                <w:b/>
                <w:spacing w:val="-4"/>
                <w:sz w:val="24"/>
              </w:rPr>
              <w:t xml:space="preserve"> </w:t>
            </w:r>
            <w:r>
              <w:rPr>
                <w:b/>
                <w:sz w:val="24"/>
              </w:rPr>
              <w:t xml:space="preserve">Case </w:t>
            </w:r>
            <w:r>
              <w:rPr>
                <w:b/>
                <w:spacing w:val="-4"/>
                <w:sz w:val="24"/>
              </w:rPr>
              <w:t>Data</w:t>
            </w:r>
          </w:p>
        </w:tc>
        <w:tc>
          <w:tcPr>
            <w:tcW w:w="3456" w:type="dxa"/>
            <w:shd w:val="clear" w:color="auto" w:fill="E7E6E6"/>
          </w:tcPr>
          <w:p w:rsidR="00DF688C" w:rsidRDefault="00437954">
            <w:pPr>
              <w:pStyle w:val="TableParagraph"/>
              <w:ind w:left="108"/>
              <w:rPr>
                <w:b/>
                <w:sz w:val="24"/>
              </w:rPr>
            </w:pPr>
            <w:r>
              <w:rPr>
                <w:b/>
                <w:sz w:val="24"/>
              </w:rPr>
              <w:t>Expected</w:t>
            </w:r>
            <w:r>
              <w:rPr>
                <w:b/>
                <w:spacing w:val="-4"/>
                <w:sz w:val="24"/>
              </w:rPr>
              <w:t xml:space="preserve"> </w:t>
            </w:r>
            <w:r>
              <w:rPr>
                <w:b/>
                <w:spacing w:val="-2"/>
                <w:sz w:val="24"/>
              </w:rPr>
              <w:t>Result</w:t>
            </w:r>
          </w:p>
        </w:tc>
        <w:tc>
          <w:tcPr>
            <w:tcW w:w="1653" w:type="dxa"/>
            <w:shd w:val="clear" w:color="auto" w:fill="E7E6E6"/>
          </w:tcPr>
          <w:p w:rsidR="00DF688C" w:rsidRDefault="00437954">
            <w:pPr>
              <w:pStyle w:val="TableParagraph"/>
              <w:ind w:left="108"/>
              <w:rPr>
                <w:b/>
                <w:sz w:val="24"/>
              </w:rPr>
            </w:pPr>
            <w:r>
              <w:rPr>
                <w:b/>
                <w:spacing w:val="-2"/>
                <w:sz w:val="24"/>
              </w:rPr>
              <w:t>Status</w:t>
            </w:r>
          </w:p>
        </w:tc>
      </w:tr>
      <w:tr w:rsidR="00DF688C">
        <w:trPr>
          <w:trHeight w:val="1187"/>
        </w:trPr>
        <w:tc>
          <w:tcPr>
            <w:tcW w:w="2052" w:type="dxa"/>
          </w:tcPr>
          <w:p w:rsidR="00DF688C" w:rsidRDefault="00437954">
            <w:pPr>
              <w:pStyle w:val="TableParagraph"/>
              <w:spacing w:before="118"/>
              <w:ind w:left="542"/>
              <w:rPr>
                <w:sz w:val="24"/>
              </w:rPr>
            </w:pPr>
            <w:r>
              <w:rPr>
                <w:spacing w:val="-2"/>
                <w:sz w:val="24"/>
              </w:rPr>
              <w:t>TC29.001</w:t>
            </w:r>
          </w:p>
        </w:tc>
        <w:tc>
          <w:tcPr>
            <w:tcW w:w="6208" w:type="dxa"/>
          </w:tcPr>
          <w:p w:rsidR="00DF688C" w:rsidRDefault="00437954">
            <w:pPr>
              <w:pStyle w:val="TableParagraph"/>
              <w:spacing w:before="118"/>
              <w:rPr>
                <w:sz w:val="24"/>
              </w:rPr>
            </w:pPr>
            <w:r>
              <w:rPr>
                <w:sz w:val="24"/>
              </w:rPr>
              <w:t>Month :</w:t>
            </w:r>
            <w:r>
              <w:rPr>
                <w:spacing w:val="-2"/>
                <w:sz w:val="24"/>
              </w:rPr>
              <w:t xml:space="preserve"> </w:t>
            </w:r>
            <w:r>
              <w:rPr>
                <w:sz w:val="24"/>
              </w:rPr>
              <w:t xml:space="preserve">2022 </w:t>
            </w:r>
            <w:r>
              <w:rPr>
                <w:spacing w:val="-2"/>
                <w:sz w:val="24"/>
              </w:rPr>
              <w:t>September</w:t>
            </w:r>
          </w:p>
          <w:p w:rsidR="00DF688C" w:rsidRDefault="00DF688C">
            <w:pPr>
              <w:pStyle w:val="TableParagraph"/>
              <w:spacing w:before="3"/>
              <w:ind w:left="0"/>
              <w:rPr>
                <w:b/>
              </w:rPr>
            </w:pPr>
          </w:p>
          <w:p w:rsidR="00DF688C" w:rsidRDefault="00437954">
            <w:pPr>
              <w:pStyle w:val="TableParagraph"/>
              <w:spacing w:before="1"/>
              <w:rPr>
                <w:sz w:val="24"/>
              </w:rPr>
            </w:pPr>
            <w:r>
              <w:rPr>
                <w:sz w:val="24"/>
              </w:rPr>
              <w:t>Week</w:t>
            </w:r>
            <w:r>
              <w:rPr>
                <w:spacing w:val="59"/>
                <w:sz w:val="24"/>
              </w:rPr>
              <w:t xml:space="preserve"> </w:t>
            </w:r>
            <w:r>
              <w:rPr>
                <w:sz w:val="24"/>
              </w:rPr>
              <w:t>:</w:t>
            </w:r>
            <w:r>
              <w:rPr>
                <w:spacing w:val="-1"/>
                <w:sz w:val="24"/>
              </w:rPr>
              <w:t xml:space="preserve"> </w:t>
            </w:r>
            <w:r>
              <w:rPr>
                <w:sz w:val="24"/>
              </w:rPr>
              <w:t xml:space="preserve">Week </w:t>
            </w:r>
            <w:r>
              <w:rPr>
                <w:spacing w:val="-10"/>
                <w:sz w:val="24"/>
              </w:rPr>
              <w:t>1</w:t>
            </w:r>
          </w:p>
        </w:tc>
        <w:tc>
          <w:tcPr>
            <w:tcW w:w="3456" w:type="dxa"/>
          </w:tcPr>
          <w:p w:rsidR="00DF688C" w:rsidRDefault="00437954">
            <w:pPr>
              <w:pStyle w:val="TableParagraph"/>
              <w:spacing w:before="118" w:line="360" w:lineRule="auto"/>
              <w:ind w:left="108"/>
              <w:rPr>
                <w:sz w:val="24"/>
              </w:rPr>
            </w:pPr>
            <w:r>
              <w:rPr>
                <w:sz w:val="24"/>
              </w:rPr>
              <w:t>Display</w:t>
            </w:r>
            <w:r>
              <w:rPr>
                <w:spacing w:val="40"/>
                <w:sz w:val="24"/>
              </w:rPr>
              <w:t xml:space="preserve"> </w:t>
            </w:r>
            <w:r>
              <w:rPr>
                <w:sz w:val="24"/>
              </w:rPr>
              <w:t>the</w:t>
            </w:r>
            <w:r>
              <w:rPr>
                <w:spacing w:val="40"/>
                <w:sz w:val="24"/>
              </w:rPr>
              <w:t xml:space="preserve"> </w:t>
            </w:r>
            <w:r>
              <w:rPr>
                <w:sz w:val="24"/>
              </w:rPr>
              <w:t>updated</w:t>
            </w:r>
            <w:r>
              <w:rPr>
                <w:spacing w:val="40"/>
                <w:sz w:val="24"/>
              </w:rPr>
              <w:t xml:space="preserve"> </w:t>
            </w:r>
            <w:r>
              <w:rPr>
                <w:sz w:val="24"/>
              </w:rPr>
              <w:t>month</w:t>
            </w:r>
            <w:r>
              <w:rPr>
                <w:spacing w:val="40"/>
                <w:sz w:val="24"/>
              </w:rPr>
              <w:t xml:space="preserve"> </w:t>
            </w:r>
            <w:r>
              <w:rPr>
                <w:sz w:val="24"/>
              </w:rPr>
              <w:t xml:space="preserve">and </w:t>
            </w:r>
            <w:r>
              <w:rPr>
                <w:spacing w:val="-4"/>
                <w:sz w:val="24"/>
              </w:rPr>
              <w:t>week.</w:t>
            </w:r>
          </w:p>
        </w:tc>
        <w:tc>
          <w:tcPr>
            <w:tcW w:w="1653" w:type="dxa"/>
          </w:tcPr>
          <w:p w:rsidR="00DF688C" w:rsidRDefault="00437954">
            <w:pPr>
              <w:pStyle w:val="TableParagraph"/>
              <w:spacing w:before="118"/>
              <w:ind w:left="108"/>
              <w:rPr>
                <w:sz w:val="24"/>
              </w:rPr>
            </w:pPr>
            <w:r>
              <w:rPr>
                <w:spacing w:val="-2"/>
                <w:sz w:val="24"/>
              </w:rPr>
              <w:t>Success</w:t>
            </w:r>
          </w:p>
        </w:tc>
      </w:tr>
    </w:tbl>
    <w:p w:rsidR="00DF688C" w:rsidRDefault="00DF688C">
      <w:pPr>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9"/>
        <w:gridCol w:w="6211"/>
        <w:gridCol w:w="3508"/>
        <w:gridCol w:w="1601"/>
      </w:tblGrid>
      <w:tr w:rsidR="00DF688C">
        <w:trPr>
          <w:trHeight w:val="653"/>
        </w:trPr>
        <w:tc>
          <w:tcPr>
            <w:tcW w:w="2049"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20" w:type="dxa"/>
            <w:gridSpan w:val="3"/>
          </w:tcPr>
          <w:p w:rsidR="00DF688C" w:rsidRDefault="00437954">
            <w:pPr>
              <w:pStyle w:val="TableParagraph"/>
              <w:ind w:left="108"/>
              <w:rPr>
                <w:sz w:val="24"/>
              </w:rPr>
            </w:pPr>
            <w:r>
              <w:rPr>
                <w:spacing w:val="-2"/>
                <w:sz w:val="24"/>
              </w:rPr>
              <w:t>T2.030</w:t>
            </w:r>
          </w:p>
        </w:tc>
      </w:tr>
      <w:tr w:rsidR="00DF688C">
        <w:trPr>
          <w:trHeight w:val="653"/>
        </w:trPr>
        <w:tc>
          <w:tcPr>
            <w:tcW w:w="2049" w:type="dxa"/>
            <w:shd w:val="clear" w:color="auto" w:fill="E7E6E6"/>
          </w:tcPr>
          <w:p w:rsidR="00DF688C" w:rsidRDefault="00437954">
            <w:pPr>
              <w:pStyle w:val="TableParagraph"/>
              <w:rPr>
                <w:b/>
                <w:sz w:val="24"/>
              </w:rPr>
            </w:pPr>
            <w:r>
              <w:rPr>
                <w:b/>
                <w:spacing w:val="-2"/>
                <w:sz w:val="24"/>
              </w:rPr>
              <w:t>Actor</w:t>
            </w:r>
          </w:p>
        </w:tc>
        <w:tc>
          <w:tcPr>
            <w:tcW w:w="11320" w:type="dxa"/>
            <w:gridSpan w:val="3"/>
          </w:tcPr>
          <w:p w:rsidR="00DF688C" w:rsidRDefault="00437954">
            <w:pPr>
              <w:pStyle w:val="TableParagraph"/>
              <w:ind w:left="108"/>
              <w:rPr>
                <w:sz w:val="24"/>
              </w:rPr>
            </w:pPr>
            <w:r>
              <w:rPr>
                <w:spacing w:val="-2"/>
                <w:sz w:val="24"/>
              </w:rPr>
              <w:t>Teacher</w:t>
            </w:r>
          </w:p>
        </w:tc>
      </w:tr>
      <w:tr w:rsidR="00DF688C">
        <w:trPr>
          <w:trHeight w:val="653"/>
        </w:trPr>
        <w:tc>
          <w:tcPr>
            <w:tcW w:w="2049" w:type="dxa"/>
            <w:shd w:val="clear" w:color="auto" w:fill="E7E6E6"/>
          </w:tcPr>
          <w:p w:rsidR="00DF688C" w:rsidRDefault="00437954">
            <w:pPr>
              <w:pStyle w:val="TableParagraph"/>
              <w:spacing w:before="118"/>
              <w:ind w:left="364"/>
              <w:rPr>
                <w:b/>
                <w:sz w:val="24"/>
              </w:rPr>
            </w:pPr>
            <w:r>
              <w:rPr>
                <w:b/>
                <w:sz w:val="24"/>
              </w:rPr>
              <w:t>Test</w:t>
            </w:r>
            <w:r>
              <w:rPr>
                <w:b/>
                <w:spacing w:val="-2"/>
                <w:sz w:val="24"/>
              </w:rPr>
              <w:t xml:space="preserve"> </w:t>
            </w:r>
            <w:r>
              <w:rPr>
                <w:b/>
                <w:sz w:val="24"/>
              </w:rPr>
              <w:t>Case</w:t>
            </w:r>
            <w:r>
              <w:rPr>
                <w:b/>
                <w:spacing w:val="-2"/>
                <w:sz w:val="24"/>
              </w:rPr>
              <w:t xml:space="preserve"> </w:t>
            </w:r>
            <w:r>
              <w:rPr>
                <w:b/>
                <w:spacing w:val="-5"/>
                <w:sz w:val="24"/>
              </w:rPr>
              <w:t>ID</w:t>
            </w:r>
          </w:p>
        </w:tc>
        <w:tc>
          <w:tcPr>
            <w:tcW w:w="6211" w:type="dxa"/>
            <w:shd w:val="clear" w:color="auto" w:fill="E7E6E6"/>
          </w:tcPr>
          <w:p w:rsidR="00DF688C" w:rsidRDefault="00437954">
            <w:pPr>
              <w:pStyle w:val="TableParagraph"/>
              <w:spacing w:before="118"/>
              <w:ind w:left="108"/>
              <w:rPr>
                <w:b/>
                <w:sz w:val="24"/>
              </w:rPr>
            </w:pPr>
            <w:r>
              <w:rPr>
                <w:b/>
                <w:sz w:val="24"/>
              </w:rPr>
              <w:t>Test</w:t>
            </w:r>
            <w:r>
              <w:rPr>
                <w:b/>
                <w:spacing w:val="-4"/>
                <w:sz w:val="24"/>
              </w:rPr>
              <w:t xml:space="preserve"> </w:t>
            </w:r>
            <w:r>
              <w:rPr>
                <w:b/>
                <w:sz w:val="24"/>
              </w:rPr>
              <w:t>Case</w:t>
            </w:r>
            <w:r>
              <w:rPr>
                <w:b/>
                <w:spacing w:val="-2"/>
                <w:sz w:val="24"/>
              </w:rPr>
              <w:t xml:space="preserve"> </w:t>
            </w:r>
            <w:r>
              <w:rPr>
                <w:b/>
                <w:spacing w:val="-4"/>
                <w:sz w:val="24"/>
              </w:rPr>
              <w:t>Data</w:t>
            </w:r>
          </w:p>
        </w:tc>
        <w:tc>
          <w:tcPr>
            <w:tcW w:w="3508" w:type="dxa"/>
            <w:shd w:val="clear" w:color="auto" w:fill="E7E6E6"/>
          </w:tcPr>
          <w:p w:rsidR="00DF688C" w:rsidRDefault="00437954">
            <w:pPr>
              <w:pStyle w:val="TableParagraph"/>
              <w:spacing w:before="118"/>
              <w:ind w:left="108"/>
              <w:rPr>
                <w:b/>
                <w:sz w:val="24"/>
              </w:rPr>
            </w:pPr>
            <w:r>
              <w:rPr>
                <w:b/>
                <w:sz w:val="24"/>
              </w:rPr>
              <w:t>Expected</w:t>
            </w:r>
            <w:r>
              <w:rPr>
                <w:b/>
                <w:spacing w:val="-4"/>
                <w:sz w:val="24"/>
              </w:rPr>
              <w:t xml:space="preserve"> </w:t>
            </w:r>
            <w:r>
              <w:rPr>
                <w:b/>
                <w:spacing w:val="-2"/>
                <w:sz w:val="24"/>
              </w:rPr>
              <w:t>Result</w:t>
            </w:r>
          </w:p>
        </w:tc>
        <w:tc>
          <w:tcPr>
            <w:tcW w:w="1601" w:type="dxa"/>
            <w:shd w:val="clear" w:color="auto" w:fill="E7E6E6"/>
          </w:tcPr>
          <w:p w:rsidR="00DF688C" w:rsidRDefault="00437954">
            <w:pPr>
              <w:pStyle w:val="TableParagraph"/>
              <w:spacing w:before="118"/>
              <w:ind w:left="106"/>
              <w:rPr>
                <w:b/>
                <w:sz w:val="24"/>
              </w:rPr>
            </w:pPr>
            <w:r>
              <w:rPr>
                <w:b/>
                <w:spacing w:val="-2"/>
                <w:sz w:val="24"/>
              </w:rPr>
              <w:t>Status</w:t>
            </w:r>
          </w:p>
        </w:tc>
      </w:tr>
      <w:tr w:rsidR="00DF688C">
        <w:trPr>
          <w:trHeight w:val="2844"/>
        </w:trPr>
        <w:tc>
          <w:tcPr>
            <w:tcW w:w="2049" w:type="dxa"/>
          </w:tcPr>
          <w:p w:rsidR="00DF688C" w:rsidRDefault="00437954">
            <w:pPr>
              <w:pStyle w:val="TableParagraph"/>
              <w:ind w:left="539"/>
              <w:rPr>
                <w:sz w:val="24"/>
              </w:rPr>
            </w:pPr>
            <w:r>
              <w:rPr>
                <w:spacing w:val="-2"/>
                <w:sz w:val="24"/>
              </w:rPr>
              <w:t>TC30.001</w:t>
            </w:r>
          </w:p>
        </w:tc>
        <w:tc>
          <w:tcPr>
            <w:tcW w:w="6211" w:type="dxa"/>
          </w:tcPr>
          <w:p w:rsidR="00DF688C" w:rsidRDefault="00437954">
            <w:pPr>
              <w:pStyle w:val="TableParagraph"/>
              <w:ind w:left="108"/>
              <w:rPr>
                <w:sz w:val="24"/>
              </w:rPr>
            </w:pPr>
            <w:r>
              <w:rPr>
                <w:sz w:val="24"/>
              </w:rPr>
              <w:t>Class</w:t>
            </w:r>
            <w:r>
              <w:rPr>
                <w:spacing w:val="-5"/>
                <w:sz w:val="24"/>
              </w:rPr>
              <w:t xml:space="preserve"> </w:t>
            </w:r>
            <w:r>
              <w:rPr>
                <w:sz w:val="24"/>
              </w:rPr>
              <w:t xml:space="preserve">Link </w:t>
            </w:r>
            <w:r>
              <w:rPr>
                <w:spacing w:val="-10"/>
                <w:sz w:val="24"/>
              </w:rPr>
              <w:t>:</w:t>
            </w:r>
          </w:p>
          <w:p w:rsidR="00DF688C" w:rsidRDefault="00DF688C">
            <w:pPr>
              <w:pStyle w:val="TableParagraph"/>
              <w:spacing w:before="3"/>
              <w:ind w:left="0"/>
              <w:rPr>
                <w:b/>
              </w:rPr>
            </w:pPr>
          </w:p>
          <w:p w:rsidR="00DF688C" w:rsidRDefault="00437954">
            <w:pPr>
              <w:pStyle w:val="TableParagraph"/>
              <w:spacing w:before="0" w:line="360" w:lineRule="auto"/>
              <w:ind w:left="108" w:right="117"/>
              <w:rPr>
                <w:sz w:val="24"/>
              </w:rPr>
            </w:pPr>
            <w:r>
              <w:rPr>
                <w:spacing w:val="-2"/>
                <w:sz w:val="24"/>
              </w:rPr>
              <w:t xml:space="preserve">https://teams.microsoft.com/l/channel/19%3a8dcqkbCgx_50Z ic784lGTk9uvYJevbidqTZsCc6JaoM1%40thread.tacv2/Gene </w:t>
            </w:r>
            <w:proofErr w:type="spellStart"/>
            <w:r>
              <w:rPr>
                <w:spacing w:val="-2"/>
                <w:sz w:val="24"/>
              </w:rPr>
              <w:t>ral?groupId</w:t>
            </w:r>
            <w:proofErr w:type="spellEnd"/>
            <w:r>
              <w:rPr>
                <w:spacing w:val="-2"/>
                <w:sz w:val="24"/>
              </w:rPr>
              <w:t>=ec33014b-adc6-49fb-aa94- 576b939a6227&amp;tenantId=677eeb56-f2df-4675-9e0c- ccd600a91580</w:t>
            </w:r>
          </w:p>
        </w:tc>
        <w:tc>
          <w:tcPr>
            <w:tcW w:w="3508" w:type="dxa"/>
          </w:tcPr>
          <w:p w:rsidR="00DF688C" w:rsidRDefault="00437954">
            <w:pPr>
              <w:pStyle w:val="TableParagraph"/>
              <w:spacing w:line="360" w:lineRule="auto"/>
              <w:ind w:left="108"/>
              <w:rPr>
                <w:sz w:val="24"/>
              </w:rPr>
            </w:pPr>
            <w:r>
              <w:rPr>
                <w:sz w:val="24"/>
              </w:rPr>
              <w:t>Display</w:t>
            </w:r>
            <w:r>
              <w:rPr>
                <w:spacing w:val="80"/>
                <w:sz w:val="24"/>
              </w:rPr>
              <w:t xml:space="preserve"> </w:t>
            </w:r>
            <w:r>
              <w:rPr>
                <w:sz w:val="24"/>
              </w:rPr>
              <w:t>“Class</w:t>
            </w:r>
            <w:r>
              <w:rPr>
                <w:spacing w:val="80"/>
                <w:sz w:val="24"/>
              </w:rPr>
              <w:t xml:space="preserve"> </w:t>
            </w:r>
            <w:r>
              <w:rPr>
                <w:sz w:val="24"/>
              </w:rPr>
              <w:t>link</w:t>
            </w:r>
            <w:r>
              <w:rPr>
                <w:spacing w:val="80"/>
                <w:sz w:val="24"/>
              </w:rPr>
              <w:t xml:space="preserve"> </w:t>
            </w:r>
            <w:r>
              <w:rPr>
                <w:sz w:val="24"/>
              </w:rPr>
              <w:t>has</w:t>
            </w:r>
            <w:r>
              <w:rPr>
                <w:spacing w:val="80"/>
                <w:sz w:val="24"/>
              </w:rPr>
              <w:t xml:space="preserve"> </w:t>
            </w:r>
            <w:r>
              <w:rPr>
                <w:sz w:val="24"/>
              </w:rPr>
              <w:t>been updated successfully”.</w:t>
            </w:r>
          </w:p>
        </w:tc>
        <w:tc>
          <w:tcPr>
            <w:tcW w:w="1601" w:type="dxa"/>
          </w:tcPr>
          <w:p w:rsidR="00DF688C" w:rsidRDefault="00437954">
            <w:pPr>
              <w:pStyle w:val="TableParagraph"/>
              <w:ind w:left="106"/>
              <w:rPr>
                <w:sz w:val="24"/>
              </w:rPr>
            </w:pPr>
            <w:r>
              <w:rPr>
                <w:spacing w:val="-2"/>
                <w:sz w:val="24"/>
              </w:rPr>
              <w:t>Success</w:t>
            </w:r>
          </w:p>
        </w:tc>
      </w:tr>
    </w:tbl>
    <w:p w:rsidR="00DF688C" w:rsidRDefault="00DF688C">
      <w:pPr>
        <w:pStyle w:val="BodyText"/>
        <w:spacing w:before="0"/>
        <w:rPr>
          <w:b/>
          <w:sz w:val="20"/>
        </w:rPr>
      </w:pPr>
    </w:p>
    <w:p w:rsidR="00DF688C" w:rsidRDefault="00DF688C">
      <w:pPr>
        <w:pStyle w:val="BodyText"/>
        <w:spacing w:before="3"/>
        <w:rPr>
          <w:b/>
          <w:sz w:val="1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6208"/>
        <w:gridCol w:w="3491"/>
        <w:gridCol w:w="1618"/>
      </w:tblGrid>
      <w:tr w:rsidR="00DF688C">
        <w:trPr>
          <w:trHeight w:val="654"/>
        </w:trPr>
        <w:tc>
          <w:tcPr>
            <w:tcW w:w="2052"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17" w:type="dxa"/>
            <w:gridSpan w:val="3"/>
          </w:tcPr>
          <w:p w:rsidR="00DF688C" w:rsidRDefault="00437954">
            <w:pPr>
              <w:pStyle w:val="TableParagraph"/>
              <w:rPr>
                <w:sz w:val="24"/>
              </w:rPr>
            </w:pPr>
            <w:r>
              <w:rPr>
                <w:spacing w:val="-2"/>
                <w:sz w:val="24"/>
              </w:rPr>
              <w:t>T2.031</w:t>
            </w:r>
          </w:p>
        </w:tc>
      </w:tr>
      <w:tr w:rsidR="00DF688C">
        <w:trPr>
          <w:trHeight w:val="653"/>
        </w:trPr>
        <w:tc>
          <w:tcPr>
            <w:tcW w:w="2052" w:type="dxa"/>
            <w:shd w:val="clear" w:color="auto" w:fill="E7E6E6"/>
          </w:tcPr>
          <w:p w:rsidR="00DF688C" w:rsidRDefault="00437954">
            <w:pPr>
              <w:pStyle w:val="TableParagraph"/>
              <w:spacing w:before="120"/>
              <w:rPr>
                <w:b/>
                <w:sz w:val="24"/>
              </w:rPr>
            </w:pPr>
            <w:r>
              <w:rPr>
                <w:b/>
                <w:spacing w:val="-2"/>
                <w:sz w:val="24"/>
              </w:rPr>
              <w:t>Actor</w:t>
            </w:r>
          </w:p>
        </w:tc>
        <w:tc>
          <w:tcPr>
            <w:tcW w:w="11317" w:type="dxa"/>
            <w:gridSpan w:val="3"/>
          </w:tcPr>
          <w:p w:rsidR="00DF688C" w:rsidRDefault="00437954">
            <w:pPr>
              <w:pStyle w:val="TableParagraph"/>
              <w:spacing w:before="120"/>
              <w:rPr>
                <w:sz w:val="24"/>
              </w:rPr>
            </w:pPr>
            <w:r>
              <w:rPr>
                <w:spacing w:val="-2"/>
                <w:sz w:val="24"/>
              </w:rPr>
              <w:t>Teacher</w:t>
            </w:r>
          </w:p>
        </w:tc>
      </w:tr>
      <w:tr w:rsidR="00DF688C">
        <w:trPr>
          <w:trHeight w:val="653"/>
        </w:trPr>
        <w:tc>
          <w:tcPr>
            <w:tcW w:w="2052" w:type="dxa"/>
            <w:shd w:val="clear" w:color="auto" w:fill="E7E6E6"/>
          </w:tcPr>
          <w:p w:rsidR="00DF688C" w:rsidRDefault="00437954">
            <w:pPr>
              <w:pStyle w:val="TableParagraph"/>
              <w:spacing w:before="118"/>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6208" w:type="dxa"/>
            <w:shd w:val="clear" w:color="auto" w:fill="E7E6E6"/>
          </w:tcPr>
          <w:p w:rsidR="00DF688C" w:rsidRDefault="00437954">
            <w:pPr>
              <w:pStyle w:val="TableParagraph"/>
              <w:spacing w:before="118"/>
              <w:rPr>
                <w:b/>
                <w:sz w:val="24"/>
              </w:rPr>
            </w:pPr>
            <w:r>
              <w:rPr>
                <w:b/>
                <w:sz w:val="24"/>
              </w:rPr>
              <w:t>Test</w:t>
            </w:r>
            <w:r>
              <w:rPr>
                <w:b/>
                <w:spacing w:val="-4"/>
                <w:sz w:val="24"/>
              </w:rPr>
              <w:t xml:space="preserve"> </w:t>
            </w:r>
            <w:r>
              <w:rPr>
                <w:b/>
                <w:sz w:val="24"/>
              </w:rPr>
              <w:t xml:space="preserve">Case </w:t>
            </w:r>
            <w:r>
              <w:rPr>
                <w:b/>
                <w:spacing w:val="-4"/>
                <w:sz w:val="24"/>
              </w:rPr>
              <w:t>Data</w:t>
            </w:r>
          </w:p>
        </w:tc>
        <w:tc>
          <w:tcPr>
            <w:tcW w:w="3491" w:type="dxa"/>
            <w:shd w:val="clear" w:color="auto" w:fill="E7E6E6"/>
          </w:tcPr>
          <w:p w:rsidR="00DF688C" w:rsidRDefault="00437954">
            <w:pPr>
              <w:pStyle w:val="TableParagraph"/>
              <w:spacing w:before="118"/>
              <w:ind w:left="108"/>
              <w:rPr>
                <w:b/>
                <w:sz w:val="24"/>
              </w:rPr>
            </w:pPr>
            <w:r>
              <w:rPr>
                <w:b/>
                <w:sz w:val="24"/>
              </w:rPr>
              <w:t>Expected</w:t>
            </w:r>
            <w:r>
              <w:rPr>
                <w:b/>
                <w:spacing w:val="-4"/>
                <w:sz w:val="24"/>
              </w:rPr>
              <w:t xml:space="preserve"> </w:t>
            </w:r>
            <w:r>
              <w:rPr>
                <w:b/>
                <w:spacing w:val="-2"/>
                <w:sz w:val="24"/>
              </w:rPr>
              <w:t>Result</w:t>
            </w:r>
          </w:p>
        </w:tc>
        <w:tc>
          <w:tcPr>
            <w:tcW w:w="1618" w:type="dxa"/>
            <w:shd w:val="clear" w:color="auto" w:fill="E7E6E6"/>
          </w:tcPr>
          <w:p w:rsidR="00DF688C" w:rsidRDefault="00437954">
            <w:pPr>
              <w:pStyle w:val="TableParagraph"/>
              <w:spacing w:before="118"/>
              <w:rPr>
                <w:b/>
                <w:sz w:val="24"/>
              </w:rPr>
            </w:pPr>
            <w:r>
              <w:rPr>
                <w:b/>
                <w:spacing w:val="-2"/>
                <w:sz w:val="24"/>
              </w:rPr>
              <w:t>Status</w:t>
            </w:r>
          </w:p>
        </w:tc>
      </w:tr>
      <w:tr w:rsidR="00DF688C">
        <w:trPr>
          <w:trHeight w:val="1067"/>
        </w:trPr>
        <w:tc>
          <w:tcPr>
            <w:tcW w:w="2052" w:type="dxa"/>
          </w:tcPr>
          <w:p w:rsidR="00DF688C" w:rsidRDefault="00437954">
            <w:pPr>
              <w:pStyle w:val="TableParagraph"/>
              <w:ind w:left="542"/>
              <w:rPr>
                <w:sz w:val="24"/>
              </w:rPr>
            </w:pPr>
            <w:r>
              <w:rPr>
                <w:spacing w:val="-2"/>
                <w:sz w:val="24"/>
              </w:rPr>
              <w:t>TC31.001</w:t>
            </w:r>
          </w:p>
        </w:tc>
        <w:tc>
          <w:tcPr>
            <w:tcW w:w="6208" w:type="dxa"/>
          </w:tcPr>
          <w:p w:rsidR="00DF688C" w:rsidRDefault="00437954">
            <w:pPr>
              <w:pStyle w:val="TableParagraph"/>
              <w:rPr>
                <w:sz w:val="24"/>
              </w:rPr>
            </w:pPr>
            <w:r>
              <w:rPr>
                <w:sz w:val="24"/>
              </w:rPr>
              <w:t>Action</w:t>
            </w:r>
            <w:r>
              <w:rPr>
                <w:spacing w:val="-2"/>
                <w:sz w:val="24"/>
              </w:rPr>
              <w:t xml:space="preserve"> </w:t>
            </w:r>
            <w:r>
              <w:rPr>
                <w:sz w:val="24"/>
              </w:rPr>
              <w:t>:</w:t>
            </w:r>
            <w:r>
              <w:rPr>
                <w:spacing w:val="-1"/>
                <w:sz w:val="24"/>
              </w:rPr>
              <w:t xml:space="preserve"> </w:t>
            </w:r>
            <w:r>
              <w:rPr>
                <w:sz w:val="24"/>
              </w:rPr>
              <w:t>(Click</w:t>
            </w:r>
            <w:r>
              <w:rPr>
                <w:spacing w:val="-1"/>
                <w:sz w:val="24"/>
              </w:rPr>
              <w:t xml:space="preserve"> </w:t>
            </w:r>
            <w:r>
              <w:rPr>
                <w:sz w:val="24"/>
              </w:rPr>
              <w:t>Remove</w:t>
            </w:r>
            <w:r>
              <w:rPr>
                <w:spacing w:val="-2"/>
                <w:sz w:val="24"/>
              </w:rPr>
              <w:t xml:space="preserve"> Button)</w:t>
            </w:r>
          </w:p>
        </w:tc>
        <w:tc>
          <w:tcPr>
            <w:tcW w:w="3491" w:type="dxa"/>
          </w:tcPr>
          <w:p w:rsidR="00DF688C" w:rsidRDefault="00437954">
            <w:pPr>
              <w:pStyle w:val="TableParagraph"/>
              <w:spacing w:line="360" w:lineRule="auto"/>
              <w:ind w:left="108"/>
              <w:rPr>
                <w:sz w:val="24"/>
              </w:rPr>
            </w:pPr>
            <w:r>
              <w:rPr>
                <w:sz w:val="24"/>
              </w:rPr>
              <w:t>Display</w:t>
            </w:r>
            <w:r>
              <w:rPr>
                <w:spacing w:val="24"/>
                <w:sz w:val="24"/>
              </w:rPr>
              <w:t xml:space="preserve"> </w:t>
            </w:r>
            <w:r>
              <w:rPr>
                <w:sz w:val="24"/>
              </w:rPr>
              <w:t>“Are</w:t>
            </w:r>
            <w:r>
              <w:rPr>
                <w:spacing w:val="26"/>
                <w:sz w:val="24"/>
              </w:rPr>
              <w:t xml:space="preserve"> </w:t>
            </w:r>
            <w:r>
              <w:rPr>
                <w:sz w:val="24"/>
              </w:rPr>
              <w:t>you</w:t>
            </w:r>
            <w:r>
              <w:rPr>
                <w:spacing w:val="29"/>
                <w:sz w:val="24"/>
              </w:rPr>
              <w:t xml:space="preserve"> </w:t>
            </w:r>
            <w:r>
              <w:rPr>
                <w:sz w:val="24"/>
              </w:rPr>
              <w:t>sure</w:t>
            </w:r>
            <w:r>
              <w:rPr>
                <w:spacing w:val="26"/>
                <w:sz w:val="24"/>
              </w:rPr>
              <w:t xml:space="preserve"> </w:t>
            </w:r>
            <w:r>
              <w:rPr>
                <w:sz w:val="24"/>
              </w:rPr>
              <w:t>you</w:t>
            </w:r>
            <w:r>
              <w:rPr>
                <w:spacing w:val="29"/>
                <w:sz w:val="24"/>
              </w:rPr>
              <w:t xml:space="preserve"> </w:t>
            </w:r>
            <w:r>
              <w:rPr>
                <w:sz w:val="24"/>
              </w:rPr>
              <w:t>want to delete? (OK/Cancel) ”.</w:t>
            </w:r>
          </w:p>
        </w:tc>
        <w:tc>
          <w:tcPr>
            <w:tcW w:w="1618" w:type="dxa"/>
          </w:tcPr>
          <w:p w:rsidR="00DF688C" w:rsidRDefault="00437954">
            <w:pPr>
              <w:pStyle w:val="TableParagraph"/>
              <w:rPr>
                <w:sz w:val="24"/>
              </w:rPr>
            </w:pPr>
            <w:r>
              <w:rPr>
                <w:spacing w:val="-2"/>
                <w:sz w:val="24"/>
              </w:rPr>
              <w:t>Success</w:t>
            </w:r>
          </w:p>
        </w:tc>
      </w:tr>
      <w:tr w:rsidR="00DF688C">
        <w:trPr>
          <w:trHeight w:val="651"/>
        </w:trPr>
        <w:tc>
          <w:tcPr>
            <w:tcW w:w="2052" w:type="dxa"/>
          </w:tcPr>
          <w:p w:rsidR="00DF688C" w:rsidRDefault="00437954">
            <w:pPr>
              <w:pStyle w:val="TableParagraph"/>
              <w:spacing w:before="120"/>
              <w:ind w:left="542"/>
              <w:rPr>
                <w:sz w:val="24"/>
              </w:rPr>
            </w:pPr>
            <w:r>
              <w:rPr>
                <w:spacing w:val="-2"/>
                <w:sz w:val="24"/>
              </w:rPr>
              <w:t>TC31.002</w:t>
            </w:r>
          </w:p>
        </w:tc>
        <w:tc>
          <w:tcPr>
            <w:tcW w:w="6208" w:type="dxa"/>
          </w:tcPr>
          <w:p w:rsidR="00DF688C" w:rsidRDefault="00437954">
            <w:pPr>
              <w:pStyle w:val="TableParagraph"/>
              <w:spacing w:before="120"/>
              <w:rPr>
                <w:sz w:val="24"/>
              </w:rPr>
            </w:pPr>
            <w:r>
              <w:rPr>
                <w:sz w:val="24"/>
              </w:rPr>
              <w:t>Click</w:t>
            </w:r>
            <w:r>
              <w:rPr>
                <w:spacing w:val="22"/>
                <w:sz w:val="24"/>
              </w:rPr>
              <w:t xml:space="preserve"> </w:t>
            </w:r>
            <w:r>
              <w:rPr>
                <w:sz w:val="24"/>
              </w:rPr>
              <w:t>the</w:t>
            </w:r>
            <w:r>
              <w:rPr>
                <w:spacing w:val="24"/>
                <w:sz w:val="24"/>
              </w:rPr>
              <w:t xml:space="preserve"> </w:t>
            </w:r>
            <w:r>
              <w:rPr>
                <w:sz w:val="24"/>
              </w:rPr>
              <w:t>“OK”</w:t>
            </w:r>
            <w:r>
              <w:rPr>
                <w:spacing w:val="26"/>
                <w:sz w:val="24"/>
              </w:rPr>
              <w:t xml:space="preserve"> </w:t>
            </w:r>
            <w:r>
              <w:rPr>
                <w:sz w:val="24"/>
              </w:rPr>
              <w:t>button</w:t>
            </w:r>
            <w:r>
              <w:rPr>
                <w:spacing w:val="25"/>
                <w:sz w:val="24"/>
              </w:rPr>
              <w:t xml:space="preserve"> </w:t>
            </w:r>
            <w:r>
              <w:rPr>
                <w:sz w:val="24"/>
              </w:rPr>
              <w:t>after</w:t>
            </w:r>
            <w:r>
              <w:rPr>
                <w:spacing w:val="27"/>
                <w:sz w:val="24"/>
              </w:rPr>
              <w:t xml:space="preserve"> </w:t>
            </w:r>
            <w:r>
              <w:rPr>
                <w:sz w:val="24"/>
              </w:rPr>
              <w:t>the</w:t>
            </w:r>
            <w:r>
              <w:rPr>
                <w:spacing w:val="25"/>
                <w:sz w:val="24"/>
              </w:rPr>
              <w:t xml:space="preserve"> </w:t>
            </w:r>
            <w:r>
              <w:rPr>
                <w:sz w:val="24"/>
              </w:rPr>
              <w:t>message</w:t>
            </w:r>
            <w:r>
              <w:rPr>
                <w:spacing w:val="26"/>
                <w:sz w:val="24"/>
              </w:rPr>
              <w:t xml:space="preserve"> </w:t>
            </w:r>
            <w:r>
              <w:rPr>
                <w:sz w:val="24"/>
              </w:rPr>
              <w:t>“Are</w:t>
            </w:r>
            <w:r>
              <w:rPr>
                <w:spacing w:val="26"/>
                <w:sz w:val="24"/>
              </w:rPr>
              <w:t xml:space="preserve"> </w:t>
            </w:r>
            <w:r>
              <w:rPr>
                <w:sz w:val="24"/>
              </w:rPr>
              <w:t>you</w:t>
            </w:r>
            <w:r>
              <w:rPr>
                <w:spacing w:val="27"/>
                <w:sz w:val="24"/>
              </w:rPr>
              <w:t xml:space="preserve"> </w:t>
            </w:r>
            <w:r>
              <w:rPr>
                <w:sz w:val="24"/>
              </w:rPr>
              <w:t>sure</w:t>
            </w:r>
            <w:r>
              <w:rPr>
                <w:spacing w:val="29"/>
                <w:sz w:val="24"/>
              </w:rPr>
              <w:t xml:space="preserve"> </w:t>
            </w:r>
            <w:r>
              <w:rPr>
                <w:spacing w:val="-5"/>
                <w:sz w:val="24"/>
              </w:rPr>
              <w:t>you</w:t>
            </w:r>
          </w:p>
        </w:tc>
        <w:tc>
          <w:tcPr>
            <w:tcW w:w="3491" w:type="dxa"/>
          </w:tcPr>
          <w:p w:rsidR="00DF688C" w:rsidRDefault="00437954">
            <w:pPr>
              <w:pStyle w:val="TableParagraph"/>
              <w:tabs>
                <w:tab w:val="left" w:pos="1078"/>
                <w:tab w:val="left" w:pos="2383"/>
                <w:tab w:val="left" w:pos="2928"/>
              </w:tabs>
              <w:spacing w:before="120"/>
              <w:ind w:left="108"/>
              <w:rPr>
                <w:sz w:val="24"/>
              </w:rPr>
            </w:pPr>
            <w:r>
              <w:rPr>
                <w:spacing w:val="-2"/>
                <w:sz w:val="24"/>
              </w:rPr>
              <w:t>Display</w:t>
            </w:r>
            <w:r>
              <w:rPr>
                <w:sz w:val="24"/>
              </w:rPr>
              <w:tab/>
            </w:r>
            <w:r>
              <w:rPr>
                <w:spacing w:val="-2"/>
                <w:sz w:val="24"/>
              </w:rPr>
              <w:t>“Reference</w:t>
            </w:r>
            <w:r>
              <w:rPr>
                <w:sz w:val="24"/>
              </w:rPr>
              <w:tab/>
            </w:r>
            <w:r>
              <w:rPr>
                <w:spacing w:val="-5"/>
                <w:sz w:val="24"/>
              </w:rPr>
              <w:t>has</w:t>
            </w:r>
            <w:r>
              <w:rPr>
                <w:sz w:val="24"/>
              </w:rPr>
              <w:tab/>
            </w:r>
            <w:r>
              <w:rPr>
                <w:spacing w:val="-4"/>
                <w:sz w:val="24"/>
              </w:rPr>
              <w:t>been</w:t>
            </w:r>
          </w:p>
        </w:tc>
        <w:tc>
          <w:tcPr>
            <w:tcW w:w="1618" w:type="dxa"/>
          </w:tcPr>
          <w:p w:rsidR="00DF688C" w:rsidRDefault="00437954">
            <w:pPr>
              <w:pStyle w:val="TableParagraph"/>
              <w:spacing w:before="120"/>
              <w:rPr>
                <w:sz w:val="24"/>
              </w:rPr>
            </w:pPr>
            <w:r>
              <w:rPr>
                <w:spacing w:val="-2"/>
                <w:sz w:val="24"/>
              </w:rPr>
              <w:t>Success</w:t>
            </w:r>
          </w:p>
        </w:tc>
      </w:tr>
    </w:tbl>
    <w:p w:rsidR="00DF688C" w:rsidRDefault="00DF688C">
      <w:pPr>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6208"/>
        <w:gridCol w:w="3491"/>
        <w:gridCol w:w="1618"/>
      </w:tblGrid>
      <w:tr w:rsidR="00DF688C">
        <w:trPr>
          <w:trHeight w:val="533"/>
        </w:trPr>
        <w:tc>
          <w:tcPr>
            <w:tcW w:w="2052" w:type="dxa"/>
          </w:tcPr>
          <w:p w:rsidR="00DF688C" w:rsidRDefault="00DF688C">
            <w:pPr>
              <w:pStyle w:val="TableParagraph"/>
              <w:spacing w:before="0"/>
              <w:ind w:left="0"/>
              <w:rPr>
                <w:sz w:val="24"/>
              </w:rPr>
            </w:pPr>
          </w:p>
        </w:tc>
        <w:tc>
          <w:tcPr>
            <w:tcW w:w="6208" w:type="dxa"/>
          </w:tcPr>
          <w:p w:rsidR="00DF688C" w:rsidRDefault="00437954">
            <w:pPr>
              <w:pStyle w:val="TableParagraph"/>
              <w:spacing w:before="0" w:line="275" w:lineRule="exact"/>
              <w:rPr>
                <w:sz w:val="24"/>
              </w:rPr>
            </w:pPr>
            <w:proofErr w:type="gramStart"/>
            <w:r>
              <w:rPr>
                <w:sz w:val="24"/>
              </w:rPr>
              <w:t>want</w:t>
            </w:r>
            <w:proofErr w:type="gramEnd"/>
            <w:r>
              <w:rPr>
                <w:spacing w:val="-2"/>
                <w:sz w:val="24"/>
              </w:rPr>
              <w:t xml:space="preserve"> </w:t>
            </w:r>
            <w:r>
              <w:rPr>
                <w:sz w:val="24"/>
              </w:rPr>
              <w:t>to</w:t>
            </w:r>
            <w:r>
              <w:rPr>
                <w:spacing w:val="-2"/>
                <w:sz w:val="24"/>
              </w:rPr>
              <w:t xml:space="preserve"> </w:t>
            </w:r>
            <w:r>
              <w:rPr>
                <w:sz w:val="24"/>
              </w:rPr>
              <w:t>delete? (OK/Cancel)”</w:t>
            </w:r>
            <w:r>
              <w:rPr>
                <w:spacing w:val="56"/>
                <w:sz w:val="24"/>
              </w:rPr>
              <w:t xml:space="preserve"> </w:t>
            </w:r>
            <w:r>
              <w:rPr>
                <w:spacing w:val="-2"/>
                <w:sz w:val="24"/>
              </w:rPr>
              <w:t>appeared.</w:t>
            </w:r>
          </w:p>
        </w:tc>
        <w:tc>
          <w:tcPr>
            <w:tcW w:w="3491" w:type="dxa"/>
          </w:tcPr>
          <w:p w:rsidR="00DF688C" w:rsidRDefault="00437954">
            <w:pPr>
              <w:pStyle w:val="TableParagraph"/>
              <w:spacing w:before="0" w:line="275" w:lineRule="exact"/>
              <w:ind w:left="108"/>
              <w:rPr>
                <w:sz w:val="24"/>
              </w:rPr>
            </w:pPr>
            <w:r>
              <w:rPr>
                <w:sz w:val="24"/>
              </w:rPr>
              <w:t>deleted</w:t>
            </w:r>
            <w:r>
              <w:rPr>
                <w:spacing w:val="-3"/>
                <w:sz w:val="24"/>
              </w:rPr>
              <w:t xml:space="preserve"> </w:t>
            </w:r>
            <w:r>
              <w:rPr>
                <w:spacing w:val="-2"/>
                <w:sz w:val="24"/>
              </w:rPr>
              <w:t>successfully”</w:t>
            </w:r>
          </w:p>
        </w:tc>
        <w:tc>
          <w:tcPr>
            <w:tcW w:w="1618" w:type="dxa"/>
          </w:tcPr>
          <w:p w:rsidR="00DF688C" w:rsidRDefault="00DF688C">
            <w:pPr>
              <w:pStyle w:val="TableParagraph"/>
              <w:spacing w:before="0"/>
              <w:ind w:left="0"/>
              <w:rPr>
                <w:sz w:val="24"/>
              </w:rPr>
            </w:pPr>
          </w:p>
        </w:tc>
      </w:tr>
      <w:tr w:rsidR="00DF688C">
        <w:trPr>
          <w:trHeight w:val="1067"/>
        </w:trPr>
        <w:tc>
          <w:tcPr>
            <w:tcW w:w="2052" w:type="dxa"/>
          </w:tcPr>
          <w:p w:rsidR="00DF688C" w:rsidRDefault="00437954">
            <w:pPr>
              <w:pStyle w:val="TableParagraph"/>
              <w:ind w:left="542"/>
              <w:rPr>
                <w:sz w:val="24"/>
              </w:rPr>
            </w:pPr>
            <w:r>
              <w:rPr>
                <w:spacing w:val="-2"/>
                <w:sz w:val="24"/>
              </w:rPr>
              <w:t>TC31.003</w:t>
            </w:r>
          </w:p>
        </w:tc>
        <w:tc>
          <w:tcPr>
            <w:tcW w:w="6208" w:type="dxa"/>
          </w:tcPr>
          <w:p w:rsidR="00DF688C" w:rsidRDefault="00437954">
            <w:pPr>
              <w:pStyle w:val="TableParagraph"/>
              <w:spacing w:line="360" w:lineRule="auto"/>
              <w:rPr>
                <w:sz w:val="24"/>
              </w:rPr>
            </w:pPr>
            <w:r>
              <w:rPr>
                <w:sz w:val="24"/>
              </w:rPr>
              <w:t>Click</w:t>
            </w:r>
            <w:r>
              <w:rPr>
                <w:spacing w:val="35"/>
                <w:sz w:val="24"/>
              </w:rPr>
              <w:t xml:space="preserve"> </w:t>
            </w:r>
            <w:r>
              <w:rPr>
                <w:sz w:val="24"/>
              </w:rPr>
              <w:t>the</w:t>
            </w:r>
            <w:r>
              <w:rPr>
                <w:spacing w:val="34"/>
                <w:sz w:val="24"/>
              </w:rPr>
              <w:t xml:space="preserve"> </w:t>
            </w:r>
            <w:r>
              <w:rPr>
                <w:sz w:val="24"/>
              </w:rPr>
              <w:t>“Cancel”</w:t>
            </w:r>
            <w:r>
              <w:rPr>
                <w:spacing w:val="37"/>
                <w:sz w:val="24"/>
              </w:rPr>
              <w:t xml:space="preserve"> </w:t>
            </w:r>
            <w:r>
              <w:rPr>
                <w:sz w:val="24"/>
              </w:rPr>
              <w:t>button</w:t>
            </w:r>
            <w:r>
              <w:rPr>
                <w:spacing w:val="35"/>
                <w:sz w:val="24"/>
              </w:rPr>
              <w:t xml:space="preserve"> </w:t>
            </w:r>
            <w:r>
              <w:rPr>
                <w:sz w:val="24"/>
              </w:rPr>
              <w:t>after</w:t>
            </w:r>
            <w:r>
              <w:rPr>
                <w:spacing w:val="37"/>
                <w:sz w:val="24"/>
              </w:rPr>
              <w:t xml:space="preserve"> </w:t>
            </w:r>
            <w:r>
              <w:rPr>
                <w:sz w:val="24"/>
              </w:rPr>
              <w:t>the</w:t>
            </w:r>
            <w:r>
              <w:rPr>
                <w:spacing w:val="37"/>
                <w:sz w:val="24"/>
              </w:rPr>
              <w:t xml:space="preserve"> </w:t>
            </w:r>
            <w:r>
              <w:rPr>
                <w:sz w:val="24"/>
              </w:rPr>
              <w:t>message</w:t>
            </w:r>
            <w:r>
              <w:rPr>
                <w:spacing w:val="37"/>
                <w:sz w:val="24"/>
              </w:rPr>
              <w:t xml:space="preserve"> </w:t>
            </w:r>
            <w:r>
              <w:rPr>
                <w:sz w:val="24"/>
              </w:rPr>
              <w:t>“Are</w:t>
            </w:r>
            <w:r>
              <w:rPr>
                <w:spacing w:val="37"/>
                <w:sz w:val="24"/>
              </w:rPr>
              <w:t xml:space="preserve"> </w:t>
            </w:r>
            <w:r>
              <w:rPr>
                <w:sz w:val="24"/>
              </w:rPr>
              <w:t>you</w:t>
            </w:r>
            <w:r>
              <w:rPr>
                <w:spacing w:val="40"/>
                <w:sz w:val="24"/>
              </w:rPr>
              <w:t xml:space="preserve"> </w:t>
            </w:r>
            <w:r>
              <w:rPr>
                <w:sz w:val="24"/>
              </w:rPr>
              <w:t>sure you want to delete? (OK/Cancel)”</w:t>
            </w:r>
            <w:r>
              <w:rPr>
                <w:spacing w:val="40"/>
                <w:sz w:val="24"/>
              </w:rPr>
              <w:t xml:space="preserve"> </w:t>
            </w:r>
            <w:r>
              <w:rPr>
                <w:sz w:val="24"/>
              </w:rPr>
              <w:t>appeared.</w:t>
            </w:r>
          </w:p>
        </w:tc>
        <w:tc>
          <w:tcPr>
            <w:tcW w:w="3491" w:type="dxa"/>
          </w:tcPr>
          <w:p w:rsidR="00DF688C" w:rsidRDefault="00437954">
            <w:pPr>
              <w:pStyle w:val="TableParagraph"/>
              <w:spacing w:line="360" w:lineRule="auto"/>
              <w:ind w:left="108"/>
              <w:rPr>
                <w:sz w:val="24"/>
              </w:rPr>
            </w:pPr>
            <w:r>
              <w:rPr>
                <w:sz w:val="24"/>
              </w:rPr>
              <w:t>Display</w:t>
            </w:r>
            <w:r>
              <w:rPr>
                <w:spacing w:val="40"/>
                <w:sz w:val="24"/>
              </w:rPr>
              <w:t xml:space="preserve"> </w:t>
            </w:r>
            <w:r>
              <w:rPr>
                <w:sz w:val="24"/>
              </w:rPr>
              <w:t>the</w:t>
            </w:r>
            <w:r>
              <w:rPr>
                <w:spacing w:val="40"/>
                <w:sz w:val="24"/>
              </w:rPr>
              <w:t xml:space="preserve"> </w:t>
            </w:r>
            <w:r>
              <w:rPr>
                <w:sz w:val="24"/>
              </w:rPr>
              <w:t>same</w:t>
            </w:r>
            <w:r>
              <w:rPr>
                <w:spacing w:val="40"/>
                <w:sz w:val="24"/>
              </w:rPr>
              <w:t xml:space="preserve"> </w:t>
            </w:r>
            <w:r>
              <w:rPr>
                <w:sz w:val="24"/>
              </w:rPr>
              <w:t>page</w:t>
            </w:r>
            <w:r>
              <w:rPr>
                <w:spacing w:val="40"/>
                <w:sz w:val="24"/>
              </w:rPr>
              <w:t xml:space="preserve"> </w:t>
            </w:r>
            <w:r>
              <w:rPr>
                <w:sz w:val="24"/>
              </w:rPr>
              <w:t>with</w:t>
            </w:r>
            <w:r>
              <w:rPr>
                <w:spacing w:val="40"/>
                <w:sz w:val="24"/>
              </w:rPr>
              <w:t xml:space="preserve"> </w:t>
            </w:r>
            <w:r>
              <w:rPr>
                <w:sz w:val="24"/>
              </w:rPr>
              <w:t xml:space="preserve">no </w:t>
            </w:r>
            <w:r>
              <w:rPr>
                <w:spacing w:val="-2"/>
                <w:sz w:val="24"/>
              </w:rPr>
              <w:t>changes.</w:t>
            </w:r>
          </w:p>
        </w:tc>
        <w:tc>
          <w:tcPr>
            <w:tcW w:w="1618" w:type="dxa"/>
          </w:tcPr>
          <w:p w:rsidR="00DF688C" w:rsidRDefault="00437954">
            <w:pPr>
              <w:pStyle w:val="TableParagraph"/>
              <w:rPr>
                <w:sz w:val="24"/>
              </w:rPr>
            </w:pPr>
            <w:r>
              <w:rPr>
                <w:spacing w:val="-2"/>
                <w:sz w:val="24"/>
              </w:rPr>
              <w:t>Success</w:t>
            </w:r>
          </w:p>
        </w:tc>
      </w:tr>
    </w:tbl>
    <w:p w:rsidR="00DF688C" w:rsidRDefault="00DF688C">
      <w:pPr>
        <w:pStyle w:val="BodyText"/>
        <w:spacing w:before="0"/>
        <w:rPr>
          <w:b/>
          <w:sz w:val="20"/>
        </w:rPr>
      </w:pPr>
    </w:p>
    <w:p w:rsidR="00DF688C" w:rsidRDefault="00DF688C">
      <w:pPr>
        <w:pStyle w:val="BodyText"/>
        <w:rPr>
          <w:b/>
          <w:sz w:val="1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6208"/>
        <w:gridCol w:w="3508"/>
        <w:gridCol w:w="1601"/>
      </w:tblGrid>
      <w:tr w:rsidR="00DF688C">
        <w:trPr>
          <w:trHeight w:val="654"/>
        </w:trPr>
        <w:tc>
          <w:tcPr>
            <w:tcW w:w="2052" w:type="dxa"/>
            <w:shd w:val="clear" w:color="auto" w:fill="E7E6E6"/>
          </w:tcPr>
          <w:p w:rsidR="00DF688C" w:rsidRDefault="00437954">
            <w:pPr>
              <w:pStyle w:val="TableParagraph"/>
              <w:spacing w:before="120"/>
              <w:rPr>
                <w:b/>
                <w:sz w:val="24"/>
              </w:rPr>
            </w:pPr>
            <w:r>
              <w:rPr>
                <w:b/>
                <w:sz w:val="24"/>
              </w:rPr>
              <w:t>Test</w:t>
            </w:r>
            <w:r>
              <w:rPr>
                <w:b/>
                <w:spacing w:val="-2"/>
                <w:sz w:val="24"/>
              </w:rPr>
              <w:t xml:space="preserve"> </w:t>
            </w:r>
            <w:r>
              <w:rPr>
                <w:b/>
                <w:spacing w:val="-5"/>
                <w:sz w:val="24"/>
              </w:rPr>
              <w:t>ID</w:t>
            </w:r>
          </w:p>
        </w:tc>
        <w:tc>
          <w:tcPr>
            <w:tcW w:w="11317" w:type="dxa"/>
            <w:gridSpan w:val="3"/>
          </w:tcPr>
          <w:p w:rsidR="00DF688C" w:rsidRDefault="00437954">
            <w:pPr>
              <w:pStyle w:val="TableParagraph"/>
              <w:spacing w:before="120"/>
              <w:rPr>
                <w:sz w:val="24"/>
              </w:rPr>
            </w:pPr>
            <w:r>
              <w:rPr>
                <w:spacing w:val="-2"/>
                <w:sz w:val="24"/>
              </w:rPr>
              <w:t>T2.032</w:t>
            </w:r>
          </w:p>
        </w:tc>
      </w:tr>
      <w:tr w:rsidR="00DF688C">
        <w:trPr>
          <w:trHeight w:val="653"/>
        </w:trPr>
        <w:tc>
          <w:tcPr>
            <w:tcW w:w="2052" w:type="dxa"/>
            <w:shd w:val="clear" w:color="auto" w:fill="E7E6E6"/>
          </w:tcPr>
          <w:p w:rsidR="00DF688C" w:rsidRDefault="00437954">
            <w:pPr>
              <w:pStyle w:val="TableParagraph"/>
              <w:spacing w:before="118"/>
              <w:rPr>
                <w:b/>
                <w:sz w:val="24"/>
              </w:rPr>
            </w:pPr>
            <w:r>
              <w:rPr>
                <w:b/>
                <w:spacing w:val="-2"/>
                <w:sz w:val="24"/>
              </w:rPr>
              <w:t>Actor</w:t>
            </w:r>
          </w:p>
        </w:tc>
        <w:tc>
          <w:tcPr>
            <w:tcW w:w="11317" w:type="dxa"/>
            <w:gridSpan w:val="3"/>
          </w:tcPr>
          <w:p w:rsidR="00DF688C" w:rsidRDefault="00437954">
            <w:pPr>
              <w:pStyle w:val="TableParagraph"/>
              <w:spacing w:before="118"/>
              <w:rPr>
                <w:sz w:val="24"/>
              </w:rPr>
            </w:pPr>
            <w:r>
              <w:rPr>
                <w:spacing w:val="-2"/>
                <w:sz w:val="24"/>
              </w:rPr>
              <w:t>Teacher</w:t>
            </w:r>
          </w:p>
        </w:tc>
      </w:tr>
      <w:tr w:rsidR="00DF688C">
        <w:trPr>
          <w:trHeight w:val="654"/>
        </w:trPr>
        <w:tc>
          <w:tcPr>
            <w:tcW w:w="2052" w:type="dxa"/>
            <w:shd w:val="clear" w:color="auto" w:fill="E7E6E6"/>
          </w:tcPr>
          <w:p w:rsidR="00DF688C" w:rsidRDefault="00437954">
            <w:pPr>
              <w:pStyle w:val="TableParagraph"/>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6208" w:type="dxa"/>
            <w:shd w:val="clear" w:color="auto" w:fill="E7E6E6"/>
          </w:tcPr>
          <w:p w:rsidR="00DF688C" w:rsidRDefault="00437954">
            <w:pPr>
              <w:pStyle w:val="TableParagraph"/>
              <w:rPr>
                <w:b/>
                <w:sz w:val="24"/>
              </w:rPr>
            </w:pPr>
            <w:r>
              <w:rPr>
                <w:b/>
                <w:sz w:val="24"/>
              </w:rPr>
              <w:t>Test</w:t>
            </w:r>
            <w:r>
              <w:rPr>
                <w:b/>
                <w:spacing w:val="-4"/>
                <w:sz w:val="24"/>
              </w:rPr>
              <w:t xml:space="preserve"> </w:t>
            </w:r>
            <w:r>
              <w:rPr>
                <w:b/>
                <w:sz w:val="24"/>
              </w:rPr>
              <w:t xml:space="preserve">Case </w:t>
            </w:r>
            <w:r>
              <w:rPr>
                <w:b/>
                <w:spacing w:val="-4"/>
                <w:sz w:val="24"/>
              </w:rPr>
              <w:t>Data</w:t>
            </w:r>
          </w:p>
        </w:tc>
        <w:tc>
          <w:tcPr>
            <w:tcW w:w="3508" w:type="dxa"/>
            <w:shd w:val="clear" w:color="auto" w:fill="E7E6E6"/>
          </w:tcPr>
          <w:p w:rsidR="00DF688C" w:rsidRDefault="00437954">
            <w:pPr>
              <w:pStyle w:val="TableParagraph"/>
              <w:ind w:left="108"/>
              <w:rPr>
                <w:b/>
                <w:sz w:val="24"/>
              </w:rPr>
            </w:pPr>
            <w:r>
              <w:rPr>
                <w:b/>
                <w:sz w:val="24"/>
              </w:rPr>
              <w:t>Expected</w:t>
            </w:r>
            <w:r>
              <w:rPr>
                <w:b/>
                <w:spacing w:val="-4"/>
                <w:sz w:val="24"/>
              </w:rPr>
              <w:t xml:space="preserve"> </w:t>
            </w:r>
            <w:r>
              <w:rPr>
                <w:b/>
                <w:spacing w:val="-2"/>
                <w:sz w:val="24"/>
              </w:rPr>
              <w:t>Result</w:t>
            </w:r>
          </w:p>
        </w:tc>
        <w:tc>
          <w:tcPr>
            <w:tcW w:w="1601" w:type="dxa"/>
            <w:shd w:val="clear" w:color="auto" w:fill="E7E6E6"/>
          </w:tcPr>
          <w:p w:rsidR="00DF688C" w:rsidRDefault="00437954">
            <w:pPr>
              <w:pStyle w:val="TableParagraph"/>
              <w:ind w:left="106"/>
              <w:rPr>
                <w:b/>
                <w:sz w:val="24"/>
              </w:rPr>
            </w:pPr>
            <w:r>
              <w:rPr>
                <w:b/>
                <w:spacing w:val="-2"/>
                <w:sz w:val="24"/>
              </w:rPr>
              <w:t>Status</w:t>
            </w:r>
          </w:p>
        </w:tc>
      </w:tr>
      <w:tr w:rsidR="00DF688C">
        <w:trPr>
          <w:trHeight w:val="1481"/>
        </w:trPr>
        <w:tc>
          <w:tcPr>
            <w:tcW w:w="2052" w:type="dxa"/>
          </w:tcPr>
          <w:p w:rsidR="00DF688C" w:rsidRDefault="00437954">
            <w:pPr>
              <w:pStyle w:val="TableParagraph"/>
              <w:spacing w:before="120"/>
              <w:ind w:left="542"/>
              <w:rPr>
                <w:sz w:val="24"/>
              </w:rPr>
            </w:pPr>
            <w:r>
              <w:rPr>
                <w:spacing w:val="-2"/>
                <w:sz w:val="24"/>
              </w:rPr>
              <w:t>TC32.001</w:t>
            </w:r>
          </w:p>
        </w:tc>
        <w:tc>
          <w:tcPr>
            <w:tcW w:w="6208" w:type="dxa"/>
          </w:tcPr>
          <w:p w:rsidR="00DF688C" w:rsidRDefault="00437954">
            <w:pPr>
              <w:pStyle w:val="TableParagraph"/>
              <w:spacing w:before="120"/>
              <w:rPr>
                <w:sz w:val="24"/>
              </w:rPr>
            </w:pPr>
            <w:r>
              <w:rPr>
                <w:sz w:val="24"/>
              </w:rPr>
              <w:t>Phone</w:t>
            </w:r>
            <w:r>
              <w:rPr>
                <w:spacing w:val="-2"/>
                <w:sz w:val="24"/>
              </w:rPr>
              <w:t xml:space="preserve"> </w:t>
            </w:r>
            <w:r>
              <w:rPr>
                <w:sz w:val="24"/>
              </w:rPr>
              <w:t>number</w:t>
            </w:r>
            <w:r>
              <w:rPr>
                <w:spacing w:val="-1"/>
                <w:sz w:val="24"/>
              </w:rPr>
              <w:t xml:space="preserve"> </w:t>
            </w:r>
            <w:r>
              <w:rPr>
                <w:sz w:val="24"/>
              </w:rPr>
              <w:t xml:space="preserve">: </w:t>
            </w:r>
            <w:r>
              <w:rPr>
                <w:spacing w:val="-2"/>
                <w:sz w:val="24"/>
              </w:rPr>
              <w:t>0126789122</w:t>
            </w:r>
          </w:p>
          <w:p w:rsidR="00DF688C" w:rsidRDefault="00DF688C">
            <w:pPr>
              <w:pStyle w:val="TableParagraph"/>
              <w:spacing w:before="3"/>
              <w:ind w:left="0"/>
              <w:rPr>
                <w:b/>
              </w:rPr>
            </w:pPr>
          </w:p>
          <w:p w:rsidR="00DF688C" w:rsidRDefault="00437954">
            <w:pPr>
              <w:pStyle w:val="TableParagraph"/>
              <w:tabs>
                <w:tab w:val="left" w:pos="1521"/>
              </w:tabs>
              <w:spacing w:before="1"/>
              <w:rPr>
                <w:sz w:val="24"/>
              </w:rPr>
            </w:pPr>
            <w:r>
              <w:rPr>
                <w:spacing w:val="-4"/>
                <w:sz w:val="24"/>
              </w:rPr>
              <w:t>Email</w:t>
            </w:r>
            <w:r>
              <w:rPr>
                <w:sz w:val="24"/>
              </w:rPr>
              <w:tab/>
              <w:t>:</w:t>
            </w:r>
            <w:r>
              <w:rPr>
                <w:spacing w:val="-2"/>
                <w:sz w:val="24"/>
              </w:rPr>
              <w:t xml:space="preserve"> </w:t>
            </w:r>
            <w:hyperlink r:id="rId31">
              <w:r>
                <w:rPr>
                  <w:spacing w:val="-2"/>
                  <w:sz w:val="24"/>
                </w:rPr>
                <w:t>haikal@brilliance.edu.com</w:t>
              </w:r>
            </w:hyperlink>
          </w:p>
        </w:tc>
        <w:tc>
          <w:tcPr>
            <w:tcW w:w="3508" w:type="dxa"/>
          </w:tcPr>
          <w:p w:rsidR="00DF688C" w:rsidRDefault="00437954">
            <w:pPr>
              <w:pStyle w:val="TableParagraph"/>
              <w:spacing w:before="120" w:line="360" w:lineRule="auto"/>
              <w:ind w:left="108" w:right="96"/>
              <w:jc w:val="both"/>
              <w:rPr>
                <w:sz w:val="24"/>
              </w:rPr>
            </w:pPr>
            <w:r>
              <w:rPr>
                <w:sz w:val="24"/>
              </w:rPr>
              <w:t>Display “Email has been updated successfully!</w:t>
            </w:r>
            <w:proofErr w:type="gramStart"/>
            <w:r>
              <w:rPr>
                <w:sz w:val="24"/>
              </w:rPr>
              <w:t>”.</w:t>
            </w:r>
            <w:proofErr w:type="gramEnd"/>
            <w:r>
              <w:rPr>
                <w:sz w:val="24"/>
              </w:rPr>
              <w:t xml:space="preserve"> “Phone number has been updated successfully!</w:t>
            </w:r>
            <w:proofErr w:type="gramStart"/>
            <w:r>
              <w:rPr>
                <w:sz w:val="24"/>
              </w:rPr>
              <w:t>”.</w:t>
            </w:r>
            <w:proofErr w:type="gramEnd"/>
          </w:p>
        </w:tc>
        <w:tc>
          <w:tcPr>
            <w:tcW w:w="1601" w:type="dxa"/>
          </w:tcPr>
          <w:p w:rsidR="00DF688C" w:rsidRDefault="00437954">
            <w:pPr>
              <w:pStyle w:val="TableParagraph"/>
              <w:spacing w:before="120"/>
              <w:ind w:left="106"/>
              <w:rPr>
                <w:sz w:val="24"/>
              </w:rPr>
            </w:pPr>
            <w:r>
              <w:rPr>
                <w:spacing w:val="-2"/>
                <w:sz w:val="24"/>
              </w:rPr>
              <w:t>Success</w:t>
            </w:r>
          </w:p>
        </w:tc>
      </w:tr>
      <w:tr w:rsidR="00DF688C">
        <w:trPr>
          <w:trHeight w:val="2204"/>
        </w:trPr>
        <w:tc>
          <w:tcPr>
            <w:tcW w:w="2052" w:type="dxa"/>
          </w:tcPr>
          <w:p w:rsidR="00DF688C" w:rsidRDefault="00437954">
            <w:pPr>
              <w:pStyle w:val="TableParagraph"/>
              <w:spacing w:before="118"/>
              <w:ind w:left="542"/>
              <w:rPr>
                <w:sz w:val="24"/>
              </w:rPr>
            </w:pPr>
            <w:r>
              <w:rPr>
                <w:spacing w:val="-2"/>
                <w:sz w:val="24"/>
              </w:rPr>
              <w:t>TC32.002</w:t>
            </w:r>
          </w:p>
        </w:tc>
        <w:tc>
          <w:tcPr>
            <w:tcW w:w="6208" w:type="dxa"/>
          </w:tcPr>
          <w:p w:rsidR="00DF688C" w:rsidRDefault="00437954">
            <w:pPr>
              <w:pStyle w:val="TableParagraph"/>
              <w:spacing w:before="118"/>
              <w:rPr>
                <w:sz w:val="24"/>
              </w:rPr>
            </w:pPr>
            <w:r>
              <w:rPr>
                <w:sz w:val="24"/>
              </w:rPr>
              <w:t>Phone</w:t>
            </w:r>
            <w:r>
              <w:rPr>
                <w:spacing w:val="-2"/>
                <w:sz w:val="24"/>
              </w:rPr>
              <w:t xml:space="preserve"> </w:t>
            </w:r>
            <w:r>
              <w:rPr>
                <w:sz w:val="24"/>
              </w:rPr>
              <w:t>number</w:t>
            </w:r>
            <w:r>
              <w:rPr>
                <w:spacing w:val="-1"/>
                <w:sz w:val="24"/>
              </w:rPr>
              <w:t xml:space="preserve"> </w:t>
            </w:r>
            <w:r>
              <w:rPr>
                <w:sz w:val="24"/>
              </w:rPr>
              <w:t xml:space="preserve">: </w:t>
            </w:r>
            <w:r>
              <w:rPr>
                <w:spacing w:val="-2"/>
                <w:sz w:val="24"/>
              </w:rPr>
              <w:t>0137826277</w:t>
            </w:r>
          </w:p>
          <w:p w:rsidR="00DF688C" w:rsidRDefault="00DF688C">
            <w:pPr>
              <w:pStyle w:val="TableParagraph"/>
              <w:spacing w:before="4"/>
              <w:ind w:left="0"/>
              <w:rPr>
                <w:b/>
              </w:rPr>
            </w:pPr>
          </w:p>
          <w:p w:rsidR="00DF688C" w:rsidRDefault="00437954">
            <w:pPr>
              <w:pStyle w:val="TableParagraph"/>
              <w:tabs>
                <w:tab w:val="left" w:pos="1521"/>
              </w:tabs>
              <w:spacing w:before="0"/>
              <w:rPr>
                <w:sz w:val="24"/>
              </w:rPr>
            </w:pPr>
            <w:r>
              <w:rPr>
                <w:spacing w:val="-4"/>
                <w:sz w:val="24"/>
              </w:rPr>
              <w:t>Email</w:t>
            </w:r>
            <w:r>
              <w:rPr>
                <w:sz w:val="24"/>
              </w:rPr>
              <w:tab/>
              <w:t>:</w:t>
            </w:r>
            <w:r>
              <w:rPr>
                <w:spacing w:val="-2"/>
                <w:sz w:val="24"/>
              </w:rPr>
              <w:t xml:space="preserve"> </w:t>
            </w:r>
            <w:hyperlink r:id="rId32">
              <w:r>
                <w:rPr>
                  <w:spacing w:val="-2"/>
                  <w:sz w:val="24"/>
                </w:rPr>
                <w:t>amirul@brilliance.edu.my</w:t>
              </w:r>
            </w:hyperlink>
          </w:p>
        </w:tc>
        <w:tc>
          <w:tcPr>
            <w:tcW w:w="3508" w:type="dxa"/>
          </w:tcPr>
          <w:p w:rsidR="00DF688C" w:rsidRDefault="00437954">
            <w:pPr>
              <w:pStyle w:val="TableParagraph"/>
              <w:spacing w:before="118" w:line="360" w:lineRule="auto"/>
              <w:ind w:left="108" w:right="96"/>
              <w:jc w:val="both"/>
              <w:rPr>
                <w:sz w:val="24"/>
              </w:rPr>
            </w:pPr>
            <w:r>
              <w:rPr>
                <w:sz w:val="24"/>
              </w:rPr>
              <w:t>Display “Email already exist. Please use other than that.” “Phone number already exist. Please use other than that.”</w:t>
            </w:r>
          </w:p>
        </w:tc>
        <w:tc>
          <w:tcPr>
            <w:tcW w:w="1601" w:type="dxa"/>
          </w:tcPr>
          <w:p w:rsidR="00DF688C" w:rsidRDefault="00437954">
            <w:pPr>
              <w:pStyle w:val="TableParagraph"/>
              <w:spacing w:before="118"/>
              <w:ind w:left="106"/>
              <w:rPr>
                <w:sz w:val="24"/>
              </w:rPr>
            </w:pPr>
            <w:r>
              <w:rPr>
                <w:spacing w:val="-2"/>
                <w:sz w:val="24"/>
              </w:rPr>
              <w:t>Success</w:t>
            </w:r>
          </w:p>
        </w:tc>
      </w:tr>
      <w:tr w:rsidR="00DF688C">
        <w:trPr>
          <w:trHeight w:val="1188"/>
        </w:trPr>
        <w:tc>
          <w:tcPr>
            <w:tcW w:w="2052" w:type="dxa"/>
          </w:tcPr>
          <w:p w:rsidR="00DF688C" w:rsidRDefault="00437954">
            <w:pPr>
              <w:pStyle w:val="TableParagraph"/>
              <w:ind w:left="542"/>
              <w:rPr>
                <w:sz w:val="24"/>
              </w:rPr>
            </w:pPr>
            <w:r>
              <w:rPr>
                <w:spacing w:val="-2"/>
                <w:sz w:val="24"/>
              </w:rPr>
              <w:t>TC32.003</w:t>
            </w:r>
          </w:p>
        </w:tc>
        <w:tc>
          <w:tcPr>
            <w:tcW w:w="6208" w:type="dxa"/>
          </w:tcPr>
          <w:p w:rsidR="00DF688C" w:rsidRDefault="00437954">
            <w:pPr>
              <w:pStyle w:val="TableParagraph"/>
              <w:rPr>
                <w:sz w:val="24"/>
              </w:rPr>
            </w:pPr>
            <w:r>
              <w:rPr>
                <w:sz w:val="24"/>
              </w:rPr>
              <w:t>Phone</w:t>
            </w:r>
            <w:r>
              <w:rPr>
                <w:spacing w:val="-2"/>
                <w:sz w:val="24"/>
              </w:rPr>
              <w:t xml:space="preserve"> </w:t>
            </w:r>
            <w:r>
              <w:rPr>
                <w:sz w:val="24"/>
              </w:rPr>
              <w:t>number</w:t>
            </w:r>
            <w:r>
              <w:rPr>
                <w:spacing w:val="-1"/>
                <w:sz w:val="24"/>
              </w:rPr>
              <w:t xml:space="preserve"> </w:t>
            </w:r>
            <w:r>
              <w:rPr>
                <w:sz w:val="24"/>
              </w:rPr>
              <w:t xml:space="preserve">: </w:t>
            </w:r>
            <w:r>
              <w:rPr>
                <w:spacing w:val="-2"/>
                <w:sz w:val="24"/>
              </w:rPr>
              <w:t>0137826277</w:t>
            </w:r>
          </w:p>
          <w:p w:rsidR="00DF688C" w:rsidRDefault="00DF688C">
            <w:pPr>
              <w:pStyle w:val="TableParagraph"/>
              <w:spacing w:before="4"/>
              <w:ind w:left="0"/>
              <w:rPr>
                <w:b/>
              </w:rPr>
            </w:pPr>
          </w:p>
          <w:p w:rsidR="00DF688C" w:rsidRDefault="00437954">
            <w:pPr>
              <w:pStyle w:val="TableParagraph"/>
              <w:tabs>
                <w:tab w:val="left" w:pos="1521"/>
              </w:tabs>
              <w:spacing w:before="0"/>
              <w:rPr>
                <w:sz w:val="24"/>
              </w:rPr>
            </w:pPr>
            <w:r>
              <w:rPr>
                <w:spacing w:val="-4"/>
                <w:sz w:val="24"/>
              </w:rPr>
              <w:t>Email</w:t>
            </w:r>
            <w:r>
              <w:rPr>
                <w:sz w:val="24"/>
              </w:rPr>
              <w:tab/>
              <w:t>:</w:t>
            </w:r>
            <w:r>
              <w:rPr>
                <w:spacing w:val="-2"/>
                <w:sz w:val="24"/>
              </w:rPr>
              <w:t xml:space="preserve"> amirulhaikal.com</w:t>
            </w:r>
          </w:p>
        </w:tc>
        <w:tc>
          <w:tcPr>
            <w:tcW w:w="3508" w:type="dxa"/>
          </w:tcPr>
          <w:p w:rsidR="00DF688C" w:rsidRDefault="00437954">
            <w:pPr>
              <w:pStyle w:val="TableParagraph"/>
              <w:spacing w:line="360" w:lineRule="auto"/>
              <w:ind w:left="108"/>
              <w:rPr>
                <w:sz w:val="24"/>
              </w:rPr>
            </w:pPr>
            <w:r>
              <w:rPr>
                <w:sz w:val="24"/>
              </w:rPr>
              <w:t>Display</w:t>
            </w:r>
            <w:r>
              <w:rPr>
                <w:spacing w:val="80"/>
                <w:sz w:val="24"/>
              </w:rPr>
              <w:t xml:space="preserve"> </w:t>
            </w:r>
            <w:r>
              <w:rPr>
                <w:sz w:val="24"/>
              </w:rPr>
              <w:t>“</w:t>
            </w:r>
            <w:proofErr w:type="gramStart"/>
            <w:r>
              <w:rPr>
                <w:sz w:val="24"/>
              </w:rPr>
              <w:t>Error</w:t>
            </w:r>
            <w:r>
              <w:rPr>
                <w:spacing w:val="80"/>
                <w:sz w:val="24"/>
              </w:rPr>
              <w:t xml:space="preserve"> </w:t>
            </w:r>
            <w:r>
              <w:rPr>
                <w:sz w:val="24"/>
              </w:rPr>
              <w:t>:</w:t>
            </w:r>
            <w:proofErr w:type="gramEnd"/>
            <w:r>
              <w:rPr>
                <w:spacing w:val="80"/>
                <w:sz w:val="24"/>
              </w:rPr>
              <w:t xml:space="preserve"> </w:t>
            </w:r>
            <w:r>
              <w:rPr>
                <w:sz w:val="24"/>
              </w:rPr>
              <w:t>You</w:t>
            </w:r>
            <w:r>
              <w:rPr>
                <w:spacing w:val="80"/>
                <w:sz w:val="24"/>
              </w:rPr>
              <w:t xml:space="preserve"> </w:t>
            </w:r>
            <w:r>
              <w:rPr>
                <w:sz w:val="24"/>
              </w:rPr>
              <w:t>did</w:t>
            </w:r>
            <w:r>
              <w:rPr>
                <w:spacing w:val="80"/>
                <w:sz w:val="24"/>
              </w:rPr>
              <w:t xml:space="preserve"> </w:t>
            </w:r>
            <w:r>
              <w:rPr>
                <w:sz w:val="24"/>
              </w:rPr>
              <w:t>not enter a valid email.”</w:t>
            </w:r>
          </w:p>
        </w:tc>
        <w:tc>
          <w:tcPr>
            <w:tcW w:w="1601" w:type="dxa"/>
          </w:tcPr>
          <w:p w:rsidR="00DF688C" w:rsidRDefault="00437954">
            <w:pPr>
              <w:pStyle w:val="TableParagraph"/>
              <w:ind w:left="106"/>
              <w:rPr>
                <w:sz w:val="24"/>
              </w:rPr>
            </w:pPr>
            <w:r>
              <w:rPr>
                <w:spacing w:val="-2"/>
                <w:sz w:val="24"/>
              </w:rPr>
              <w:t>Success</w:t>
            </w:r>
          </w:p>
        </w:tc>
      </w:tr>
    </w:tbl>
    <w:p w:rsidR="00DF688C" w:rsidRDefault="00DF688C">
      <w:pPr>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6208"/>
        <w:gridCol w:w="3508"/>
        <w:gridCol w:w="1601"/>
      </w:tblGrid>
      <w:tr w:rsidR="00DF688C">
        <w:trPr>
          <w:trHeight w:val="653"/>
        </w:trPr>
        <w:tc>
          <w:tcPr>
            <w:tcW w:w="2052"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17" w:type="dxa"/>
            <w:gridSpan w:val="3"/>
          </w:tcPr>
          <w:p w:rsidR="00DF688C" w:rsidRDefault="00437954">
            <w:pPr>
              <w:pStyle w:val="TableParagraph"/>
              <w:rPr>
                <w:sz w:val="24"/>
              </w:rPr>
            </w:pPr>
            <w:r>
              <w:rPr>
                <w:spacing w:val="-2"/>
                <w:sz w:val="24"/>
              </w:rPr>
              <w:t>T2.033</w:t>
            </w:r>
          </w:p>
        </w:tc>
      </w:tr>
      <w:tr w:rsidR="00DF688C">
        <w:trPr>
          <w:trHeight w:val="653"/>
        </w:trPr>
        <w:tc>
          <w:tcPr>
            <w:tcW w:w="2052" w:type="dxa"/>
            <w:shd w:val="clear" w:color="auto" w:fill="E7E6E6"/>
          </w:tcPr>
          <w:p w:rsidR="00DF688C" w:rsidRDefault="00437954">
            <w:pPr>
              <w:pStyle w:val="TableParagraph"/>
              <w:rPr>
                <w:b/>
                <w:sz w:val="24"/>
              </w:rPr>
            </w:pPr>
            <w:r>
              <w:rPr>
                <w:b/>
                <w:spacing w:val="-2"/>
                <w:sz w:val="24"/>
              </w:rPr>
              <w:t>Actor</w:t>
            </w:r>
          </w:p>
        </w:tc>
        <w:tc>
          <w:tcPr>
            <w:tcW w:w="11317" w:type="dxa"/>
            <w:gridSpan w:val="3"/>
          </w:tcPr>
          <w:p w:rsidR="00DF688C" w:rsidRDefault="00437954">
            <w:pPr>
              <w:pStyle w:val="TableParagraph"/>
              <w:rPr>
                <w:sz w:val="24"/>
              </w:rPr>
            </w:pPr>
            <w:r>
              <w:rPr>
                <w:spacing w:val="-2"/>
                <w:sz w:val="24"/>
              </w:rPr>
              <w:t>Teacher</w:t>
            </w:r>
          </w:p>
        </w:tc>
      </w:tr>
      <w:tr w:rsidR="00DF688C">
        <w:trPr>
          <w:trHeight w:val="653"/>
        </w:trPr>
        <w:tc>
          <w:tcPr>
            <w:tcW w:w="2052" w:type="dxa"/>
            <w:shd w:val="clear" w:color="auto" w:fill="E7E6E6"/>
          </w:tcPr>
          <w:p w:rsidR="00DF688C" w:rsidRDefault="00437954">
            <w:pPr>
              <w:pStyle w:val="TableParagraph"/>
              <w:spacing w:before="118"/>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6208" w:type="dxa"/>
            <w:shd w:val="clear" w:color="auto" w:fill="E7E6E6"/>
          </w:tcPr>
          <w:p w:rsidR="00DF688C" w:rsidRDefault="00437954">
            <w:pPr>
              <w:pStyle w:val="TableParagraph"/>
              <w:spacing w:before="118"/>
              <w:rPr>
                <w:b/>
                <w:sz w:val="24"/>
              </w:rPr>
            </w:pPr>
            <w:r>
              <w:rPr>
                <w:b/>
                <w:sz w:val="24"/>
              </w:rPr>
              <w:t>Test</w:t>
            </w:r>
            <w:r>
              <w:rPr>
                <w:b/>
                <w:spacing w:val="-4"/>
                <w:sz w:val="24"/>
              </w:rPr>
              <w:t xml:space="preserve"> </w:t>
            </w:r>
            <w:r>
              <w:rPr>
                <w:b/>
                <w:sz w:val="24"/>
              </w:rPr>
              <w:t xml:space="preserve">Case </w:t>
            </w:r>
            <w:r>
              <w:rPr>
                <w:b/>
                <w:spacing w:val="-4"/>
                <w:sz w:val="24"/>
              </w:rPr>
              <w:t>Data</w:t>
            </w:r>
          </w:p>
        </w:tc>
        <w:tc>
          <w:tcPr>
            <w:tcW w:w="3508" w:type="dxa"/>
            <w:shd w:val="clear" w:color="auto" w:fill="E7E6E6"/>
          </w:tcPr>
          <w:p w:rsidR="00DF688C" w:rsidRDefault="00437954">
            <w:pPr>
              <w:pStyle w:val="TableParagraph"/>
              <w:spacing w:before="118"/>
              <w:ind w:left="108"/>
              <w:rPr>
                <w:b/>
                <w:sz w:val="24"/>
              </w:rPr>
            </w:pPr>
            <w:r>
              <w:rPr>
                <w:b/>
                <w:sz w:val="24"/>
              </w:rPr>
              <w:t>Expected</w:t>
            </w:r>
            <w:r>
              <w:rPr>
                <w:b/>
                <w:spacing w:val="-4"/>
                <w:sz w:val="24"/>
              </w:rPr>
              <w:t xml:space="preserve"> </w:t>
            </w:r>
            <w:r>
              <w:rPr>
                <w:b/>
                <w:spacing w:val="-2"/>
                <w:sz w:val="24"/>
              </w:rPr>
              <w:t>Result</w:t>
            </w:r>
          </w:p>
        </w:tc>
        <w:tc>
          <w:tcPr>
            <w:tcW w:w="1601" w:type="dxa"/>
            <w:shd w:val="clear" w:color="auto" w:fill="E7E6E6"/>
          </w:tcPr>
          <w:p w:rsidR="00DF688C" w:rsidRDefault="00437954">
            <w:pPr>
              <w:pStyle w:val="TableParagraph"/>
              <w:spacing w:before="118"/>
              <w:ind w:left="106"/>
              <w:rPr>
                <w:b/>
                <w:sz w:val="24"/>
              </w:rPr>
            </w:pPr>
            <w:r>
              <w:rPr>
                <w:b/>
                <w:spacing w:val="-2"/>
                <w:sz w:val="24"/>
              </w:rPr>
              <w:t>Status</w:t>
            </w:r>
          </w:p>
        </w:tc>
      </w:tr>
      <w:tr w:rsidR="00DF688C">
        <w:trPr>
          <w:trHeight w:val="1722"/>
        </w:trPr>
        <w:tc>
          <w:tcPr>
            <w:tcW w:w="2052" w:type="dxa"/>
          </w:tcPr>
          <w:p w:rsidR="00DF688C" w:rsidRDefault="00437954">
            <w:pPr>
              <w:pStyle w:val="TableParagraph"/>
              <w:ind w:left="542"/>
              <w:rPr>
                <w:sz w:val="24"/>
              </w:rPr>
            </w:pPr>
            <w:r>
              <w:rPr>
                <w:spacing w:val="-2"/>
                <w:sz w:val="24"/>
              </w:rPr>
              <w:t>TC33.001</w:t>
            </w:r>
          </w:p>
        </w:tc>
        <w:tc>
          <w:tcPr>
            <w:tcW w:w="6208" w:type="dxa"/>
          </w:tcPr>
          <w:p w:rsidR="00DF688C" w:rsidRDefault="00437954">
            <w:pPr>
              <w:pStyle w:val="TableParagraph"/>
              <w:tabs>
                <w:tab w:val="left" w:pos="1960"/>
              </w:tabs>
              <w:spacing w:line="463" w:lineRule="auto"/>
              <w:ind w:right="2710"/>
              <w:rPr>
                <w:sz w:val="24"/>
              </w:rPr>
            </w:pPr>
            <w:r>
              <w:rPr>
                <w:sz w:val="24"/>
              </w:rPr>
              <w:t>Old Password</w:t>
            </w:r>
            <w:r>
              <w:rPr>
                <w:sz w:val="24"/>
              </w:rPr>
              <w:tab/>
            </w:r>
            <w:r>
              <w:rPr>
                <w:spacing w:val="-35"/>
                <w:sz w:val="24"/>
              </w:rPr>
              <w:t xml:space="preserve"> </w:t>
            </w:r>
            <w:r>
              <w:rPr>
                <w:sz w:val="24"/>
              </w:rPr>
              <w:t>:</w:t>
            </w:r>
            <w:r>
              <w:rPr>
                <w:spacing w:val="-15"/>
                <w:sz w:val="24"/>
              </w:rPr>
              <w:t xml:space="preserve"> </w:t>
            </w:r>
            <w:r>
              <w:rPr>
                <w:sz w:val="24"/>
              </w:rPr>
              <w:t>haikalHanaf1! New Password</w:t>
            </w:r>
            <w:r>
              <w:rPr>
                <w:sz w:val="24"/>
              </w:rPr>
              <w:tab/>
              <w:t>: haikalHan2!</w:t>
            </w:r>
          </w:p>
          <w:p w:rsidR="00DF688C" w:rsidRDefault="00437954">
            <w:pPr>
              <w:pStyle w:val="TableParagraph"/>
              <w:spacing w:before="2"/>
              <w:rPr>
                <w:sz w:val="24"/>
              </w:rPr>
            </w:pPr>
            <w:r>
              <w:rPr>
                <w:sz w:val="24"/>
              </w:rPr>
              <w:t>Confirm</w:t>
            </w:r>
            <w:r>
              <w:rPr>
                <w:spacing w:val="-4"/>
                <w:sz w:val="24"/>
              </w:rPr>
              <w:t xml:space="preserve"> </w:t>
            </w:r>
            <w:proofErr w:type="gramStart"/>
            <w:r>
              <w:rPr>
                <w:sz w:val="24"/>
              </w:rPr>
              <w:t>Password</w:t>
            </w:r>
            <w:r>
              <w:rPr>
                <w:spacing w:val="-2"/>
                <w:sz w:val="24"/>
              </w:rPr>
              <w:t xml:space="preserve"> </w:t>
            </w:r>
            <w:r>
              <w:rPr>
                <w:sz w:val="24"/>
              </w:rPr>
              <w:t>:</w:t>
            </w:r>
            <w:proofErr w:type="gramEnd"/>
            <w:r>
              <w:rPr>
                <w:spacing w:val="-1"/>
                <w:sz w:val="24"/>
              </w:rPr>
              <w:t xml:space="preserve"> </w:t>
            </w:r>
            <w:r>
              <w:rPr>
                <w:spacing w:val="-2"/>
                <w:sz w:val="24"/>
              </w:rPr>
              <w:t>haikalHan2!</w:t>
            </w:r>
          </w:p>
        </w:tc>
        <w:tc>
          <w:tcPr>
            <w:tcW w:w="3508" w:type="dxa"/>
          </w:tcPr>
          <w:p w:rsidR="00DF688C" w:rsidRDefault="00437954">
            <w:pPr>
              <w:pStyle w:val="TableParagraph"/>
              <w:tabs>
                <w:tab w:val="left" w:pos="1102"/>
                <w:tab w:val="left" w:pos="2376"/>
                <w:tab w:val="left" w:pos="2947"/>
              </w:tabs>
              <w:spacing w:line="360" w:lineRule="auto"/>
              <w:ind w:left="108" w:right="97"/>
              <w:rPr>
                <w:sz w:val="24"/>
              </w:rPr>
            </w:pPr>
            <w:r>
              <w:rPr>
                <w:spacing w:val="-2"/>
                <w:sz w:val="24"/>
              </w:rPr>
              <w:t>Display</w:t>
            </w:r>
            <w:r>
              <w:rPr>
                <w:sz w:val="24"/>
              </w:rPr>
              <w:tab/>
            </w:r>
            <w:r>
              <w:rPr>
                <w:spacing w:val="-2"/>
                <w:sz w:val="24"/>
              </w:rPr>
              <w:t>“Password</w:t>
            </w:r>
            <w:r>
              <w:rPr>
                <w:sz w:val="24"/>
              </w:rPr>
              <w:tab/>
            </w:r>
            <w:r>
              <w:rPr>
                <w:spacing w:val="-4"/>
                <w:sz w:val="24"/>
              </w:rPr>
              <w:t>has</w:t>
            </w:r>
            <w:r>
              <w:rPr>
                <w:sz w:val="24"/>
              </w:rPr>
              <w:tab/>
            </w:r>
            <w:r>
              <w:rPr>
                <w:spacing w:val="-4"/>
                <w:sz w:val="24"/>
              </w:rPr>
              <w:t xml:space="preserve">been </w:t>
            </w:r>
            <w:r>
              <w:rPr>
                <w:sz w:val="24"/>
              </w:rPr>
              <w:t>changed successfully!</w:t>
            </w:r>
            <w:proofErr w:type="gramStart"/>
            <w:r>
              <w:rPr>
                <w:sz w:val="24"/>
              </w:rPr>
              <w:t>”.</w:t>
            </w:r>
            <w:proofErr w:type="gramEnd"/>
          </w:p>
        </w:tc>
        <w:tc>
          <w:tcPr>
            <w:tcW w:w="1601" w:type="dxa"/>
          </w:tcPr>
          <w:p w:rsidR="00DF688C" w:rsidRDefault="00437954">
            <w:pPr>
              <w:pStyle w:val="TableParagraph"/>
              <w:ind w:left="106"/>
              <w:rPr>
                <w:sz w:val="24"/>
              </w:rPr>
            </w:pPr>
            <w:r>
              <w:rPr>
                <w:spacing w:val="-2"/>
                <w:sz w:val="24"/>
              </w:rPr>
              <w:t>Success</w:t>
            </w:r>
          </w:p>
        </w:tc>
      </w:tr>
      <w:tr w:rsidR="00DF688C">
        <w:trPr>
          <w:trHeight w:val="1848"/>
        </w:trPr>
        <w:tc>
          <w:tcPr>
            <w:tcW w:w="2052" w:type="dxa"/>
          </w:tcPr>
          <w:p w:rsidR="00DF688C" w:rsidRDefault="00437954">
            <w:pPr>
              <w:pStyle w:val="TableParagraph"/>
              <w:ind w:left="542"/>
              <w:rPr>
                <w:sz w:val="24"/>
              </w:rPr>
            </w:pPr>
            <w:r>
              <w:rPr>
                <w:spacing w:val="-2"/>
                <w:sz w:val="24"/>
              </w:rPr>
              <w:t>TC33.002</w:t>
            </w:r>
          </w:p>
        </w:tc>
        <w:tc>
          <w:tcPr>
            <w:tcW w:w="6208" w:type="dxa"/>
          </w:tcPr>
          <w:p w:rsidR="00DF688C" w:rsidRDefault="00437954">
            <w:pPr>
              <w:pStyle w:val="TableParagraph"/>
              <w:tabs>
                <w:tab w:val="left" w:pos="1960"/>
              </w:tabs>
              <w:spacing w:line="463" w:lineRule="auto"/>
              <w:ind w:right="2924"/>
              <w:rPr>
                <w:sz w:val="24"/>
              </w:rPr>
            </w:pPr>
            <w:r>
              <w:rPr>
                <w:sz w:val="24"/>
              </w:rPr>
              <w:t>Old Password</w:t>
            </w:r>
            <w:r>
              <w:rPr>
                <w:sz w:val="24"/>
              </w:rPr>
              <w:tab/>
            </w:r>
            <w:r>
              <w:rPr>
                <w:spacing w:val="-21"/>
                <w:sz w:val="24"/>
              </w:rPr>
              <w:t xml:space="preserve"> </w:t>
            </w:r>
            <w:r>
              <w:rPr>
                <w:sz w:val="24"/>
              </w:rPr>
              <w:t>: haikal1! New Password</w:t>
            </w:r>
            <w:r>
              <w:rPr>
                <w:sz w:val="24"/>
              </w:rPr>
              <w:tab/>
              <w:t>:</w:t>
            </w:r>
            <w:r>
              <w:rPr>
                <w:spacing w:val="-15"/>
                <w:sz w:val="24"/>
              </w:rPr>
              <w:t xml:space="preserve"> </w:t>
            </w:r>
            <w:r>
              <w:rPr>
                <w:sz w:val="24"/>
              </w:rPr>
              <w:t>haikalHan2! Confirm</w:t>
            </w:r>
            <w:r>
              <w:rPr>
                <w:spacing w:val="-2"/>
                <w:sz w:val="24"/>
              </w:rPr>
              <w:t xml:space="preserve"> </w:t>
            </w:r>
            <w:proofErr w:type="gramStart"/>
            <w:r>
              <w:rPr>
                <w:sz w:val="24"/>
              </w:rPr>
              <w:t>Password</w:t>
            </w:r>
            <w:r>
              <w:rPr>
                <w:spacing w:val="-2"/>
                <w:sz w:val="24"/>
              </w:rPr>
              <w:t xml:space="preserve"> </w:t>
            </w:r>
            <w:r>
              <w:rPr>
                <w:sz w:val="24"/>
              </w:rPr>
              <w:t>:</w:t>
            </w:r>
            <w:proofErr w:type="gramEnd"/>
            <w:r>
              <w:rPr>
                <w:spacing w:val="-1"/>
                <w:sz w:val="24"/>
              </w:rPr>
              <w:t xml:space="preserve"> </w:t>
            </w:r>
            <w:r>
              <w:rPr>
                <w:spacing w:val="-2"/>
                <w:sz w:val="24"/>
              </w:rPr>
              <w:t>haikalHan2!</w:t>
            </w:r>
          </w:p>
        </w:tc>
        <w:tc>
          <w:tcPr>
            <w:tcW w:w="3508" w:type="dxa"/>
          </w:tcPr>
          <w:p w:rsidR="00DF688C" w:rsidRDefault="00437954">
            <w:pPr>
              <w:pStyle w:val="TableParagraph"/>
              <w:spacing w:line="360" w:lineRule="auto"/>
              <w:ind w:left="108"/>
              <w:rPr>
                <w:sz w:val="24"/>
              </w:rPr>
            </w:pPr>
            <w:r>
              <w:rPr>
                <w:sz w:val="24"/>
              </w:rPr>
              <w:t>Display</w:t>
            </w:r>
            <w:r>
              <w:rPr>
                <w:spacing w:val="80"/>
                <w:sz w:val="24"/>
              </w:rPr>
              <w:t xml:space="preserve"> </w:t>
            </w:r>
            <w:r>
              <w:rPr>
                <w:sz w:val="24"/>
              </w:rPr>
              <w:t>“Uh-oh!</w:t>
            </w:r>
            <w:r>
              <w:rPr>
                <w:spacing w:val="80"/>
                <w:sz w:val="24"/>
              </w:rPr>
              <w:t xml:space="preserve"> </w:t>
            </w:r>
            <w:r>
              <w:rPr>
                <w:sz w:val="24"/>
              </w:rPr>
              <w:t>Old</w:t>
            </w:r>
            <w:r>
              <w:rPr>
                <w:spacing w:val="80"/>
                <w:sz w:val="24"/>
              </w:rPr>
              <w:t xml:space="preserve"> </w:t>
            </w:r>
            <w:r>
              <w:rPr>
                <w:sz w:val="24"/>
              </w:rPr>
              <w:t>password not match.”</w:t>
            </w:r>
          </w:p>
        </w:tc>
        <w:tc>
          <w:tcPr>
            <w:tcW w:w="1601" w:type="dxa"/>
          </w:tcPr>
          <w:p w:rsidR="00DF688C" w:rsidRDefault="00437954">
            <w:pPr>
              <w:pStyle w:val="TableParagraph"/>
              <w:ind w:left="106"/>
              <w:rPr>
                <w:sz w:val="24"/>
              </w:rPr>
            </w:pPr>
            <w:r>
              <w:rPr>
                <w:spacing w:val="-2"/>
                <w:sz w:val="24"/>
              </w:rPr>
              <w:t>Success</w:t>
            </w:r>
          </w:p>
        </w:tc>
      </w:tr>
      <w:tr w:rsidR="00DF688C">
        <w:trPr>
          <w:trHeight w:val="1721"/>
        </w:trPr>
        <w:tc>
          <w:tcPr>
            <w:tcW w:w="2052" w:type="dxa"/>
          </w:tcPr>
          <w:p w:rsidR="00DF688C" w:rsidRDefault="00437954">
            <w:pPr>
              <w:pStyle w:val="TableParagraph"/>
              <w:spacing w:before="118"/>
              <w:ind w:left="542"/>
              <w:rPr>
                <w:sz w:val="24"/>
              </w:rPr>
            </w:pPr>
            <w:r>
              <w:rPr>
                <w:spacing w:val="-2"/>
                <w:sz w:val="24"/>
              </w:rPr>
              <w:t>TC33.003</w:t>
            </w:r>
          </w:p>
        </w:tc>
        <w:tc>
          <w:tcPr>
            <w:tcW w:w="6208" w:type="dxa"/>
          </w:tcPr>
          <w:p w:rsidR="00DF688C" w:rsidRDefault="00437954">
            <w:pPr>
              <w:pStyle w:val="TableParagraph"/>
              <w:tabs>
                <w:tab w:val="left" w:pos="1960"/>
              </w:tabs>
              <w:spacing w:before="118" w:line="463" w:lineRule="auto"/>
              <w:ind w:right="2924"/>
              <w:rPr>
                <w:sz w:val="24"/>
              </w:rPr>
            </w:pPr>
            <w:r>
              <w:rPr>
                <w:sz w:val="24"/>
              </w:rPr>
              <w:t>Old Password</w:t>
            </w:r>
            <w:r>
              <w:rPr>
                <w:sz w:val="24"/>
              </w:rPr>
              <w:tab/>
            </w:r>
            <w:r>
              <w:rPr>
                <w:spacing w:val="-21"/>
                <w:sz w:val="24"/>
              </w:rPr>
              <w:t xml:space="preserve"> </w:t>
            </w:r>
            <w:r>
              <w:rPr>
                <w:sz w:val="24"/>
              </w:rPr>
              <w:t>: haikal1! New Password</w:t>
            </w:r>
            <w:r>
              <w:rPr>
                <w:sz w:val="24"/>
              </w:rPr>
              <w:tab/>
              <w:t>:</w:t>
            </w:r>
            <w:r>
              <w:rPr>
                <w:spacing w:val="-15"/>
                <w:sz w:val="24"/>
              </w:rPr>
              <w:t xml:space="preserve"> </w:t>
            </w:r>
            <w:r>
              <w:rPr>
                <w:sz w:val="24"/>
              </w:rPr>
              <w:t>haikalHan2!</w:t>
            </w:r>
          </w:p>
          <w:p w:rsidR="00DF688C" w:rsidRDefault="00437954">
            <w:pPr>
              <w:pStyle w:val="TableParagraph"/>
              <w:spacing w:before="3"/>
              <w:rPr>
                <w:sz w:val="24"/>
              </w:rPr>
            </w:pPr>
            <w:r>
              <w:rPr>
                <w:sz w:val="24"/>
              </w:rPr>
              <w:t>Confirm</w:t>
            </w:r>
            <w:r>
              <w:rPr>
                <w:spacing w:val="-2"/>
                <w:sz w:val="24"/>
              </w:rPr>
              <w:t xml:space="preserve"> </w:t>
            </w:r>
            <w:proofErr w:type="gramStart"/>
            <w:r>
              <w:rPr>
                <w:sz w:val="24"/>
              </w:rPr>
              <w:t>Password</w:t>
            </w:r>
            <w:r>
              <w:rPr>
                <w:spacing w:val="-2"/>
                <w:sz w:val="24"/>
              </w:rPr>
              <w:t xml:space="preserve"> </w:t>
            </w:r>
            <w:r>
              <w:rPr>
                <w:sz w:val="24"/>
              </w:rPr>
              <w:t>:</w:t>
            </w:r>
            <w:proofErr w:type="gramEnd"/>
            <w:r>
              <w:rPr>
                <w:spacing w:val="-1"/>
                <w:sz w:val="24"/>
              </w:rPr>
              <w:t xml:space="preserve"> </w:t>
            </w:r>
            <w:r>
              <w:rPr>
                <w:spacing w:val="-2"/>
                <w:sz w:val="24"/>
              </w:rPr>
              <w:t>haikalHan234!</w:t>
            </w:r>
          </w:p>
        </w:tc>
        <w:tc>
          <w:tcPr>
            <w:tcW w:w="3508" w:type="dxa"/>
          </w:tcPr>
          <w:p w:rsidR="00DF688C" w:rsidRDefault="00437954">
            <w:pPr>
              <w:pStyle w:val="TableParagraph"/>
              <w:spacing w:before="118" w:line="360" w:lineRule="auto"/>
              <w:ind w:left="108" w:right="97"/>
              <w:jc w:val="both"/>
              <w:rPr>
                <w:sz w:val="24"/>
              </w:rPr>
            </w:pPr>
            <w:r>
              <w:rPr>
                <w:sz w:val="24"/>
              </w:rPr>
              <w:t>Display “New Password and Confirm Password do not</w:t>
            </w:r>
            <w:r>
              <w:rPr>
                <w:spacing w:val="80"/>
                <w:sz w:val="24"/>
              </w:rPr>
              <w:t xml:space="preserve"> </w:t>
            </w:r>
            <w:r>
              <w:rPr>
                <w:spacing w:val="-2"/>
                <w:sz w:val="24"/>
              </w:rPr>
              <w:t>match!”</w:t>
            </w:r>
          </w:p>
        </w:tc>
        <w:tc>
          <w:tcPr>
            <w:tcW w:w="1601" w:type="dxa"/>
          </w:tcPr>
          <w:p w:rsidR="00DF688C" w:rsidRDefault="00437954">
            <w:pPr>
              <w:pStyle w:val="TableParagraph"/>
              <w:spacing w:before="118"/>
              <w:ind w:left="106"/>
              <w:rPr>
                <w:sz w:val="24"/>
              </w:rPr>
            </w:pPr>
            <w:r>
              <w:rPr>
                <w:spacing w:val="-2"/>
                <w:sz w:val="24"/>
              </w:rPr>
              <w:t>Success</w:t>
            </w:r>
          </w:p>
        </w:tc>
      </w:tr>
      <w:tr w:rsidR="00DF688C">
        <w:trPr>
          <w:trHeight w:val="1722"/>
        </w:trPr>
        <w:tc>
          <w:tcPr>
            <w:tcW w:w="2052" w:type="dxa"/>
          </w:tcPr>
          <w:p w:rsidR="00DF688C" w:rsidRDefault="00437954">
            <w:pPr>
              <w:pStyle w:val="TableParagraph"/>
              <w:ind w:left="542"/>
              <w:rPr>
                <w:sz w:val="24"/>
              </w:rPr>
            </w:pPr>
            <w:r>
              <w:rPr>
                <w:spacing w:val="-2"/>
                <w:sz w:val="24"/>
              </w:rPr>
              <w:t>TC33.004</w:t>
            </w:r>
          </w:p>
        </w:tc>
        <w:tc>
          <w:tcPr>
            <w:tcW w:w="6208" w:type="dxa"/>
          </w:tcPr>
          <w:p w:rsidR="00DF688C" w:rsidRDefault="00437954">
            <w:pPr>
              <w:pStyle w:val="TableParagraph"/>
              <w:tabs>
                <w:tab w:val="left" w:pos="1960"/>
              </w:tabs>
              <w:spacing w:line="463" w:lineRule="auto"/>
              <w:ind w:right="2710"/>
              <w:rPr>
                <w:sz w:val="24"/>
              </w:rPr>
            </w:pPr>
            <w:r>
              <w:rPr>
                <w:sz w:val="24"/>
              </w:rPr>
              <w:t>Old Password</w:t>
            </w:r>
            <w:r>
              <w:rPr>
                <w:sz w:val="24"/>
              </w:rPr>
              <w:tab/>
            </w:r>
            <w:r>
              <w:rPr>
                <w:spacing w:val="-35"/>
                <w:sz w:val="24"/>
              </w:rPr>
              <w:t xml:space="preserve"> </w:t>
            </w:r>
            <w:r>
              <w:rPr>
                <w:sz w:val="24"/>
              </w:rPr>
              <w:t>:</w:t>
            </w:r>
            <w:r>
              <w:rPr>
                <w:spacing w:val="-15"/>
                <w:sz w:val="24"/>
              </w:rPr>
              <w:t xml:space="preserve"> </w:t>
            </w:r>
            <w:r>
              <w:rPr>
                <w:sz w:val="24"/>
              </w:rPr>
              <w:t>haikalHanaf1! New Password</w:t>
            </w:r>
            <w:r>
              <w:rPr>
                <w:sz w:val="24"/>
              </w:rPr>
              <w:tab/>
              <w:t xml:space="preserve">: </w:t>
            </w:r>
            <w:proofErr w:type="spellStart"/>
            <w:r>
              <w:rPr>
                <w:sz w:val="24"/>
              </w:rPr>
              <w:t>haiHan</w:t>
            </w:r>
            <w:proofErr w:type="spellEnd"/>
          </w:p>
          <w:p w:rsidR="00DF688C" w:rsidRDefault="00437954">
            <w:pPr>
              <w:pStyle w:val="TableParagraph"/>
              <w:spacing w:before="3"/>
              <w:rPr>
                <w:sz w:val="24"/>
              </w:rPr>
            </w:pPr>
            <w:r>
              <w:rPr>
                <w:sz w:val="24"/>
              </w:rPr>
              <w:t>Confirm</w:t>
            </w:r>
            <w:r>
              <w:rPr>
                <w:spacing w:val="-2"/>
                <w:sz w:val="24"/>
              </w:rPr>
              <w:t xml:space="preserve"> </w:t>
            </w:r>
            <w:r>
              <w:rPr>
                <w:sz w:val="24"/>
              </w:rPr>
              <w:t>Password</w:t>
            </w:r>
            <w:r>
              <w:rPr>
                <w:spacing w:val="-2"/>
                <w:sz w:val="24"/>
              </w:rPr>
              <w:t xml:space="preserve"> </w:t>
            </w:r>
            <w:r>
              <w:rPr>
                <w:sz w:val="24"/>
              </w:rPr>
              <w:t>:</w:t>
            </w:r>
            <w:r>
              <w:rPr>
                <w:spacing w:val="-1"/>
                <w:sz w:val="24"/>
              </w:rPr>
              <w:t xml:space="preserve"> </w:t>
            </w:r>
            <w:proofErr w:type="spellStart"/>
            <w:r>
              <w:rPr>
                <w:spacing w:val="-2"/>
                <w:sz w:val="24"/>
              </w:rPr>
              <w:t>haiHan</w:t>
            </w:r>
            <w:proofErr w:type="spellEnd"/>
          </w:p>
        </w:tc>
        <w:tc>
          <w:tcPr>
            <w:tcW w:w="3508" w:type="dxa"/>
          </w:tcPr>
          <w:p w:rsidR="00DF688C" w:rsidRDefault="00437954">
            <w:pPr>
              <w:pStyle w:val="TableParagraph"/>
              <w:tabs>
                <w:tab w:val="left" w:pos="1169"/>
                <w:tab w:val="left" w:pos="2203"/>
                <w:tab w:val="left" w:pos="3106"/>
              </w:tabs>
              <w:spacing w:line="360" w:lineRule="auto"/>
              <w:ind w:left="108" w:right="96"/>
              <w:rPr>
                <w:sz w:val="24"/>
              </w:rPr>
            </w:pPr>
            <w:r>
              <w:rPr>
                <w:spacing w:val="-2"/>
                <w:sz w:val="24"/>
              </w:rPr>
              <w:t>Display</w:t>
            </w:r>
            <w:r>
              <w:rPr>
                <w:sz w:val="24"/>
              </w:rPr>
              <w:tab/>
            </w:r>
            <w:r>
              <w:rPr>
                <w:spacing w:val="-2"/>
                <w:sz w:val="24"/>
              </w:rPr>
              <w:t>“Please</w:t>
            </w:r>
            <w:r>
              <w:rPr>
                <w:sz w:val="24"/>
              </w:rPr>
              <w:tab/>
            </w:r>
            <w:r>
              <w:rPr>
                <w:spacing w:val="-4"/>
                <w:sz w:val="24"/>
              </w:rPr>
              <w:t>match</w:t>
            </w:r>
            <w:r>
              <w:rPr>
                <w:sz w:val="24"/>
              </w:rPr>
              <w:tab/>
            </w:r>
            <w:r>
              <w:rPr>
                <w:spacing w:val="-4"/>
                <w:sz w:val="24"/>
              </w:rPr>
              <w:t xml:space="preserve">the </w:t>
            </w:r>
            <w:r>
              <w:rPr>
                <w:sz w:val="24"/>
              </w:rPr>
              <w:t>requested format.”</w:t>
            </w:r>
          </w:p>
        </w:tc>
        <w:tc>
          <w:tcPr>
            <w:tcW w:w="1601" w:type="dxa"/>
          </w:tcPr>
          <w:p w:rsidR="00DF688C" w:rsidRDefault="00437954">
            <w:pPr>
              <w:pStyle w:val="TableParagraph"/>
              <w:ind w:left="106"/>
              <w:rPr>
                <w:sz w:val="24"/>
              </w:rPr>
            </w:pPr>
            <w:r>
              <w:rPr>
                <w:spacing w:val="-2"/>
                <w:sz w:val="24"/>
              </w:rPr>
              <w:t>Success</w:t>
            </w:r>
          </w:p>
        </w:tc>
      </w:tr>
    </w:tbl>
    <w:p w:rsidR="00DF688C" w:rsidRDefault="00DF688C">
      <w:pPr>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1"/>
        <w:gridCol w:w="6209"/>
        <w:gridCol w:w="3508"/>
        <w:gridCol w:w="1601"/>
      </w:tblGrid>
      <w:tr w:rsidR="00DF688C">
        <w:trPr>
          <w:trHeight w:val="653"/>
        </w:trPr>
        <w:tc>
          <w:tcPr>
            <w:tcW w:w="2051"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18" w:type="dxa"/>
            <w:gridSpan w:val="3"/>
          </w:tcPr>
          <w:p w:rsidR="00DF688C" w:rsidRDefault="00437954">
            <w:pPr>
              <w:pStyle w:val="TableParagraph"/>
              <w:ind w:left="108"/>
              <w:rPr>
                <w:sz w:val="24"/>
              </w:rPr>
            </w:pPr>
            <w:r>
              <w:rPr>
                <w:spacing w:val="-2"/>
                <w:sz w:val="24"/>
              </w:rPr>
              <w:t>T3.035</w:t>
            </w:r>
          </w:p>
        </w:tc>
      </w:tr>
      <w:tr w:rsidR="00DF688C">
        <w:trPr>
          <w:trHeight w:val="653"/>
        </w:trPr>
        <w:tc>
          <w:tcPr>
            <w:tcW w:w="2051" w:type="dxa"/>
            <w:shd w:val="clear" w:color="auto" w:fill="E7E6E6"/>
          </w:tcPr>
          <w:p w:rsidR="00DF688C" w:rsidRDefault="00437954">
            <w:pPr>
              <w:pStyle w:val="TableParagraph"/>
              <w:rPr>
                <w:b/>
                <w:sz w:val="24"/>
              </w:rPr>
            </w:pPr>
            <w:r>
              <w:rPr>
                <w:b/>
                <w:spacing w:val="-2"/>
                <w:sz w:val="24"/>
              </w:rPr>
              <w:t>Actor</w:t>
            </w:r>
          </w:p>
        </w:tc>
        <w:tc>
          <w:tcPr>
            <w:tcW w:w="11318" w:type="dxa"/>
            <w:gridSpan w:val="3"/>
          </w:tcPr>
          <w:p w:rsidR="00DF688C" w:rsidRDefault="00437954">
            <w:pPr>
              <w:pStyle w:val="TableParagraph"/>
              <w:ind w:left="108"/>
              <w:rPr>
                <w:sz w:val="24"/>
              </w:rPr>
            </w:pPr>
            <w:r>
              <w:rPr>
                <w:sz w:val="24"/>
              </w:rPr>
              <w:t>Student</w:t>
            </w:r>
            <w:r>
              <w:rPr>
                <w:spacing w:val="-3"/>
                <w:sz w:val="24"/>
              </w:rPr>
              <w:t xml:space="preserve"> </w:t>
            </w:r>
            <w:r>
              <w:rPr>
                <w:spacing w:val="-2"/>
                <w:sz w:val="24"/>
              </w:rPr>
              <w:t>(Public)</w:t>
            </w:r>
          </w:p>
        </w:tc>
      </w:tr>
      <w:tr w:rsidR="00DF688C">
        <w:trPr>
          <w:trHeight w:val="653"/>
        </w:trPr>
        <w:tc>
          <w:tcPr>
            <w:tcW w:w="2051" w:type="dxa"/>
            <w:shd w:val="clear" w:color="auto" w:fill="E7E6E6"/>
          </w:tcPr>
          <w:p w:rsidR="00DF688C" w:rsidRDefault="00437954">
            <w:pPr>
              <w:pStyle w:val="TableParagraph"/>
              <w:spacing w:before="118"/>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6209" w:type="dxa"/>
            <w:shd w:val="clear" w:color="auto" w:fill="E7E6E6"/>
          </w:tcPr>
          <w:p w:rsidR="00DF688C" w:rsidRDefault="00437954">
            <w:pPr>
              <w:pStyle w:val="TableParagraph"/>
              <w:spacing w:before="118"/>
              <w:ind w:left="108"/>
              <w:rPr>
                <w:b/>
                <w:sz w:val="24"/>
              </w:rPr>
            </w:pPr>
            <w:r>
              <w:rPr>
                <w:b/>
                <w:sz w:val="24"/>
              </w:rPr>
              <w:t>Test</w:t>
            </w:r>
            <w:r>
              <w:rPr>
                <w:b/>
                <w:spacing w:val="-7"/>
                <w:sz w:val="24"/>
              </w:rPr>
              <w:t xml:space="preserve"> </w:t>
            </w:r>
            <w:r>
              <w:rPr>
                <w:b/>
                <w:sz w:val="24"/>
              </w:rPr>
              <w:t xml:space="preserve">Case </w:t>
            </w:r>
            <w:r>
              <w:rPr>
                <w:b/>
                <w:spacing w:val="-4"/>
                <w:sz w:val="24"/>
              </w:rPr>
              <w:t>Data</w:t>
            </w:r>
          </w:p>
        </w:tc>
        <w:tc>
          <w:tcPr>
            <w:tcW w:w="3508" w:type="dxa"/>
            <w:shd w:val="clear" w:color="auto" w:fill="E7E6E6"/>
          </w:tcPr>
          <w:p w:rsidR="00DF688C" w:rsidRDefault="00437954">
            <w:pPr>
              <w:pStyle w:val="TableParagraph"/>
              <w:spacing w:before="118"/>
              <w:ind w:left="108"/>
              <w:rPr>
                <w:b/>
                <w:sz w:val="24"/>
              </w:rPr>
            </w:pPr>
            <w:r>
              <w:rPr>
                <w:b/>
                <w:sz w:val="24"/>
              </w:rPr>
              <w:t>Expected</w:t>
            </w:r>
            <w:r>
              <w:rPr>
                <w:b/>
                <w:spacing w:val="-4"/>
                <w:sz w:val="24"/>
              </w:rPr>
              <w:t xml:space="preserve"> </w:t>
            </w:r>
            <w:r>
              <w:rPr>
                <w:b/>
                <w:spacing w:val="-2"/>
                <w:sz w:val="24"/>
              </w:rPr>
              <w:t>Result</w:t>
            </w:r>
          </w:p>
        </w:tc>
        <w:tc>
          <w:tcPr>
            <w:tcW w:w="1601" w:type="dxa"/>
            <w:shd w:val="clear" w:color="auto" w:fill="E7E6E6"/>
          </w:tcPr>
          <w:p w:rsidR="00DF688C" w:rsidRDefault="00437954">
            <w:pPr>
              <w:pStyle w:val="TableParagraph"/>
              <w:spacing w:before="118"/>
              <w:ind w:left="106"/>
              <w:rPr>
                <w:b/>
                <w:sz w:val="24"/>
              </w:rPr>
            </w:pPr>
            <w:r>
              <w:rPr>
                <w:b/>
                <w:spacing w:val="-2"/>
                <w:sz w:val="24"/>
              </w:rPr>
              <w:t>Status</w:t>
            </w:r>
          </w:p>
        </w:tc>
      </w:tr>
      <w:tr w:rsidR="00DF688C">
        <w:trPr>
          <w:trHeight w:val="2790"/>
        </w:trPr>
        <w:tc>
          <w:tcPr>
            <w:tcW w:w="2051" w:type="dxa"/>
          </w:tcPr>
          <w:p w:rsidR="00DF688C" w:rsidRDefault="00437954">
            <w:pPr>
              <w:pStyle w:val="TableParagraph"/>
              <w:ind w:left="542"/>
              <w:rPr>
                <w:sz w:val="24"/>
              </w:rPr>
            </w:pPr>
            <w:r>
              <w:rPr>
                <w:spacing w:val="-2"/>
                <w:sz w:val="24"/>
              </w:rPr>
              <w:t>TC35.001</w:t>
            </w:r>
          </w:p>
        </w:tc>
        <w:tc>
          <w:tcPr>
            <w:tcW w:w="6209" w:type="dxa"/>
          </w:tcPr>
          <w:p w:rsidR="00DF688C" w:rsidRDefault="00437954">
            <w:pPr>
              <w:pStyle w:val="TableParagraph"/>
              <w:tabs>
                <w:tab w:val="left" w:pos="1193"/>
              </w:tabs>
              <w:ind w:left="108"/>
              <w:rPr>
                <w:sz w:val="24"/>
              </w:rPr>
            </w:pPr>
            <w:r>
              <w:rPr>
                <w:spacing w:val="-5"/>
                <w:sz w:val="24"/>
              </w:rPr>
              <w:t>IC</w:t>
            </w:r>
            <w:r>
              <w:rPr>
                <w:sz w:val="24"/>
              </w:rPr>
              <w:tab/>
            </w:r>
            <w:r>
              <w:rPr>
                <w:spacing w:val="-2"/>
                <w:sz w:val="24"/>
              </w:rPr>
              <w:t>070203011050</w:t>
            </w:r>
          </w:p>
          <w:p w:rsidR="00DF688C" w:rsidRDefault="00DF688C">
            <w:pPr>
              <w:pStyle w:val="TableParagraph"/>
              <w:spacing w:before="3"/>
              <w:ind w:left="0"/>
              <w:rPr>
                <w:b/>
              </w:rPr>
            </w:pPr>
          </w:p>
          <w:p w:rsidR="00DF688C" w:rsidRDefault="00437954">
            <w:pPr>
              <w:pStyle w:val="TableParagraph"/>
              <w:spacing w:before="0"/>
              <w:ind w:left="108"/>
              <w:rPr>
                <w:sz w:val="24"/>
              </w:rPr>
            </w:pPr>
            <w:proofErr w:type="gramStart"/>
            <w:r>
              <w:rPr>
                <w:sz w:val="24"/>
              </w:rPr>
              <w:t>Password</w:t>
            </w:r>
            <w:r>
              <w:rPr>
                <w:spacing w:val="-2"/>
                <w:sz w:val="24"/>
              </w:rPr>
              <w:t xml:space="preserve"> </w:t>
            </w:r>
            <w:r>
              <w:rPr>
                <w:sz w:val="24"/>
              </w:rPr>
              <w:t>:</w:t>
            </w:r>
            <w:proofErr w:type="gramEnd"/>
            <w:r>
              <w:rPr>
                <w:spacing w:val="-3"/>
                <w:sz w:val="24"/>
              </w:rPr>
              <w:t xml:space="preserve"> </w:t>
            </w:r>
            <w:r>
              <w:rPr>
                <w:spacing w:val="-2"/>
                <w:sz w:val="24"/>
              </w:rPr>
              <w:t>miraAbu07!</w:t>
            </w:r>
          </w:p>
          <w:p w:rsidR="00DF688C" w:rsidRDefault="00DF688C">
            <w:pPr>
              <w:pStyle w:val="TableParagraph"/>
              <w:spacing w:before="7"/>
              <w:ind w:left="0"/>
              <w:rPr>
                <w:b/>
              </w:rPr>
            </w:pPr>
          </w:p>
          <w:p w:rsidR="00DF688C" w:rsidRDefault="00437954">
            <w:pPr>
              <w:pStyle w:val="TableParagraph"/>
              <w:spacing w:before="0"/>
              <w:ind w:left="108"/>
              <w:rPr>
                <w:b/>
                <w:sz w:val="24"/>
              </w:rPr>
            </w:pPr>
            <w:r>
              <w:rPr>
                <w:b/>
                <w:spacing w:val="-5"/>
                <w:sz w:val="24"/>
              </w:rPr>
              <w:t>Or</w:t>
            </w:r>
          </w:p>
          <w:p w:rsidR="00DF688C" w:rsidRDefault="00437954">
            <w:pPr>
              <w:pStyle w:val="TableParagraph"/>
              <w:tabs>
                <w:tab w:val="left" w:pos="1099"/>
              </w:tabs>
              <w:spacing w:before="52" w:line="536" w:lineRule="exact"/>
              <w:ind w:left="108" w:right="3290"/>
              <w:rPr>
                <w:sz w:val="24"/>
              </w:rPr>
            </w:pPr>
            <w:r>
              <w:rPr>
                <w:spacing w:val="-4"/>
                <w:sz w:val="24"/>
              </w:rPr>
              <w:t>Email</w:t>
            </w:r>
            <w:r>
              <w:rPr>
                <w:sz w:val="24"/>
              </w:rPr>
              <w:tab/>
              <w:t>:</w:t>
            </w:r>
            <w:r>
              <w:rPr>
                <w:spacing w:val="-15"/>
                <w:sz w:val="24"/>
              </w:rPr>
              <w:t xml:space="preserve"> </w:t>
            </w:r>
            <w:hyperlink r:id="rId33">
              <w:r>
                <w:rPr>
                  <w:sz w:val="24"/>
                </w:rPr>
                <w:t>mira@gmail.com</w:t>
              </w:r>
            </w:hyperlink>
            <w:r>
              <w:rPr>
                <w:sz w:val="24"/>
              </w:rPr>
              <w:t xml:space="preserve"> </w:t>
            </w:r>
            <w:proofErr w:type="gramStart"/>
            <w:r>
              <w:rPr>
                <w:sz w:val="24"/>
              </w:rPr>
              <w:t>Password :</w:t>
            </w:r>
            <w:proofErr w:type="gramEnd"/>
            <w:r>
              <w:rPr>
                <w:sz w:val="24"/>
              </w:rPr>
              <w:t xml:space="preserve"> miraAbu07!</w:t>
            </w:r>
          </w:p>
        </w:tc>
        <w:tc>
          <w:tcPr>
            <w:tcW w:w="3508" w:type="dxa"/>
          </w:tcPr>
          <w:p w:rsidR="00DF688C" w:rsidRDefault="00437954">
            <w:pPr>
              <w:pStyle w:val="TableParagraph"/>
              <w:spacing w:line="360" w:lineRule="auto"/>
              <w:ind w:left="108"/>
              <w:rPr>
                <w:sz w:val="24"/>
              </w:rPr>
            </w:pPr>
            <w:r>
              <w:rPr>
                <w:sz w:val="24"/>
              </w:rPr>
              <w:t>Redirect</w:t>
            </w:r>
            <w:r>
              <w:rPr>
                <w:spacing w:val="40"/>
                <w:sz w:val="24"/>
              </w:rPr>
              <w:t xml:space="preserve"> </w:t>
            </w:r>
            <w:r>
              <w:rPr>
                <w:sz w:val="24"/>
              </w:rPr>
              <w:t>to</w:t>
            </w:r>
            <w:r>
              <w:rPr>
                <w:spacing w:val="40"/>
                <w:sz w:val="24"/>
              </w:rPr>
              <w:t xml:space="preserve"> </w:t>
            </w:r>
            <w:r>
              <w:rPr>
                <w:sz w:val="24"/>
              </w:rPr>
              <w:t>administration</w:t>
            </w:r>
            <w:r>
              <w:rPr>
                <w:spacing w:val="40"/>
                <w:sz w:val="24"/>
              </w:rPr>
              <w:t xml:space="preserve"> </w:t>
            </w:r>
            <w:r>
              <w:rPr>
                <w:sz w:val="24"/>
              </w:rPr>
              <w:t>main page (All Subject Details).</w:t>
            </w:r>
          </w:p>
        </w:tc>
        <w:tc>
          <w:tcPr>
            <w:tcW w:w="1601" w:type="dxa"/>
          </w:tcPr>
          <w:p w:rsidR="00DF688C" w:rsidRDefault="00437954">
            <w:pPr>
              <w:pStyle w:val="TableParagraph"/>
              <w:ind w:left="106"/>
              <w:rPr>
                <w:sz w:val="24"/>
              </w:rPr>
            </w:pPr>
            <w:r>
              <w:rPr>
                <w:spacing w:val="-2"/>
                <w:sz w:val="24"/>
              </w:rPr>
              <w:t>Success</w:t>
            </w:r>
          </w:p>
        </w:tc>
      </w:tr>
      <w:tr w:rsidR="00DF688C">
        <w:trPr>
          <w:trHeight w:val="2790"/>
        </w:trPr>
        <w:tc>
          <w:tcPr>
            <w:tcW w:w="2051" w:type="dxa"/>
          </w:tcPr>
          <w:p w:rsidR="00DF688C" w:rsidRDefault="00437954">
            <w:pPr>
              <w:pStyle w:val="TableParagraph"/>
              <w:ind w:left="542"/>
              <w:rPr>
                <w:sz w:val="24"/>
              </w:rPr>
            </w:pPr>
            <w:r>
              <w:rPr>
                <w:spacing w:val="-2"/>
                <w:sz w:val="24"/>
              </w:rPr>
              <w:t>TC35.002</w:t>
            </w:r>
          </w:p>
        </w:tc>
        <w:tc>
          <w:tcPr>
            <w:tcW w:w="6209" w:type="dxa"/>
          </w:tcPr>
          <w:p w:rsidR="00DF688C" w:rsidRDefault="00437954">
            <w:pPr>
              <w:pStyle w:val="TableParagraph"/>
              <w:tabs>
                <w:tab w:val="left" w:pos="1193"/>
              </w:tabs>
              <w:ind w:left="108"/>
              <w:rPr>
                <w:sz w:val="24"/>
              </w:rPr>
            </w:pPr>
            <w:r>
              <w:rPr>
                <w:spacing w:val="-5"/>
                <w:sz w:val="24"/>
              </w:rPr>
              <w:t>IC</w:t>
            </w:r>
            <w:r>
              <w:rPr>
                <w:sz w:val="24"/>
              </w:rPr>
              <w:tab/>
            </w:r>
            <w:r>
              <w:rPr>
                <w:spacing w:val="-2"/>
                <w:sz w:val="24"/>
              </w:rPr>
              <w:t>070203011050</w:t>
            </w:r>
          </w:p>
          <w:p w:rsidR="00DF688C" w:rsidRDefault="00DF688C">
            <w:pPr>
              <w:pStyle w:val="TableParagraph"/>
              <w:spacing w:before="4"/>
              <w:ind w:left="0"/>
              <w:rPr>
                <w:b/>
              </w:rPr>
            </w:pPr>
          </w:p>
          <w:p w:rsidR="00DF688C" w:rsidRDefault="00437954">
            <w:pPr>
              <w:pStyle w:val="TableParagraph"/>
              <w:spacing w:before="0"/>
              <w:ind w:left="108"/>
              <w:rPr>
                <w:sz w:val="24"/>
              </w:rPr>
            </w:pPr>
            <w:proofErr w:type="gramStart"/>
            <w:r>
              <w:rPr>
                <w:sz w:val="24"/>
              </w:rPr>
              <w:t>Password</w:t>
            </w:r>
            <w:r>
              <w:rPr>
                <w:spacing w:val="-2"/>
                <w:sz w:val="24"/>
              </w:rPr>
              <w:t xml:space="preserve"> </w:t>
            </w:r>
            <w:r>
              <w:rPr>
                <w:sz w:val="24"/>
              </w:rPr>
              <w:t>:</w:t>
            </w:r>
            <w:proofErr w:type="gramEnd"/>
            <w:r>
              <w:rPr>
                <w:spacing w:val="-3"/>
                <w:sz w:val="24"/>
              </w:rPr>
              <w:t xml:space="preserve"> </w:t>
            </w:r>
            <w:r>
              <w:rPr>
                <w:spacing w:val="-2"/>
                <w:sz w:val="24"/>
              </w:rPr>
              <w:t>miraAbu0750!</w:t>
            </w:r>
          </w:p>
          <w:p w:rsidR="00DF688C" w:rsidRDefault="00DF688C">
            <w:pPr>
              <w:pStyle w:val="TableParagraph"/>
              <w:spacing w:before="4"/>
              <w:ind w:left="0"/>
              <w:rPr>
                <w:b/>
              </w:rPr>
            </w:pPr>
          </w:p>
          <w:p w:rsidR="00DF688C" w:rsidRDefault="00437954">
            <w:pPr>
              <w:pStyle w:val="TableParagraph"/>
              <w:spacing w:before="0"/>
              <w:ind w:left="108"/>
              <w:rPr>
                <w:b/>
                <w:sz w:val="24"/>
              </w:rPr>
            </w:pPr>
            <w:r>
              <w:rPr>
                <w:b/>
                <w:spacing w:val="-5"/>
                <w:sz w:val="24"/>
              </w:rPr>
              <w:t>Or</w:t>
            </w:r>
          </w:p>
          <w:p w:rsidR="00DF688C" w:rsidRDefault="00437954">
            <w:pPr>
              <w:pStyle w:val="TableParagraph"/>
              <w:tabs>
                <w:tab w:val="left" w:pos="1099"/>
              </w:tabs>
              <w:spacing w:before="5" w:line="530" w:lineRule="atLeast"/>
              <w:ind w:left="108" w:right="3290"/>
              <w:rPr>
                <w:sz w:val="24"/>
              </w:rPr>
            </w:pPr>
            <w:r>
              <w:rPr>
                <w:spacing w:val="-4"/>
                <w:sz w:val="24"/>
              </w:rPr>
              <w:t>Email</w:t>
            </w:r>
            <w:r>
              <w:rPr>
                <w:sz w:val="24"/>
              </w:rPr>
              <w:tab/>
              <w:t>:</w:t>
            </w:r>
            <w:r>
              <w:rPr>
                <w:spacing w:val="-15"/>
                <w:sz w:val="24"/>
              </w:rPr>
              <w:t xml:space="preserve"> </w:t>
            </w:r>
            <w:hyperlink r:id="rId34">
              <w:r>
                <w:rPr>
                  <w:sz w:val="24"/>
                </w:rPr>
                <w:t>mira@gmail.com</w:t>
              </w:r>
            </w:hyperlink>
            <w:r>
              <w:rPr>
                <w:sz w:val="24"/>
              </w:rPr>
              <w:t xml:space="preserve"> </w:t>
            </w:r>
            <w:proofErr w:type="gramStart"/>
            <w:r>
              <w:rPr>
                <w:sz w:val="24"/>
              </w:rPr>
              <w:t>Password :</w:t>
            </w:r>
            <w:proofErr w:type="gramEnd"/>
            <w:r>
              <w:rPr>
                <w:sz w:val="24"/>
              </w:rPr>
              <w:t xml:space="preserve"> miraAbu0750!</w:t>
            </w:r>
          </w:p>
        </w:tc>
        <w:tc>
          <w:tcPr>
            <w:tcW w:w="3508" w:type="dxa"/>
          </w:tcPr>
          <w:p w:rsidR="00DF688C" w:rsidRDefault="00437954">
            <w:pPr>
              <w:pStyle w:val="TableParagraph"/>
              <w:tabs>
                <w:tab w:val="left" w:pos="1080"/>
                <w:tab w:val="left" w:pos="2093"/>
                <w:tab w:val="left" w:pos="3199"/>
              </w:tabs>
              <w:spacing w:line="360" w:lineRule="auto"/>
              <w:ind w:left="108" w:right="96"/>
              <w:rPr>
                <w:sz w:val="24"/>
              </w:rPr>
            </w:pPr>
            <w:r>
              <w:rPr>
                <w:spacing w:val="-2"/>
                <w:sz w:val="24"/>
              </w:rPr>
              <w:t>Display</w:t>
            </w:r>
            <w:r>
              <w:rPr>
                <w:sz w:val="24"/>
              </w:rPr>
              <w:tab/>
            </w:r>
            <w:r>
              <w:rPr>
                <w:spacing w:val="-2"/>
                <w:sz w:val="24"/>
              </w:rPr>
              <w:t>“Invalid</w:t>
            </w:r>
            <w:r>
              <w:rPr>
                <w:sz w:val="24"/>
              </w:rPr>
              <w:tab/>
            </w:r>
            <w:r>
              <w:rPr>
                <w:spacing w:val="-2"/>
                <w:sz w:val="24"/>
              </w:rPr>
              <w:t>IC/Email</w:t>
            </w:r>
            <w:r>
              <w:rPr>
                <w:sz w:val="24"/>
              </w:rPr>
              <w:tab/>
            </w:r>
            <w:r>
              <w:rPr>
                <w:spacing w:val="-6"/>
                <w:sz w:val="24"/>
              </w:rPr>
              <w:t xml:space="preserve">or </w:t>
            </w:r>
            <w:r>
              <w:rPr>
                <w:spacing w:val="-2"/>
                <w:sz w:val="24"/>
              </w:rPr>
              <w:t>Password”.</w:t>
            </w:r>
          </w:p>
        </w:tc>
        <w:tc>
          <w:tcPr>
            <w:tcW w:w="1601" w:type="dxa"/>
          </w:tcPr>
          <w:p w:rsidR="00DF688C" w:rsidRDefault="00437954">
            <w:pPr>
              <w:pStyle w:val="TableParagraph"/>
              <w:ind w:left="106"/>
              <w:rPr>
                <w:sz w:val="24"/>
              </w:rPr>
            </w:pPr>
            <w:r>
              <w:rPr>
                <w:spacing w:val="-2"/>
                <w:sz w:val="24"/>
              </w:rPr>
              <w:t>Success</w:t>
            </w:r>
          </w:p>
        </w:tc>
      </w:tr>
      <w:tr w:rsidR="00DF688C">
        <w:trPr>
          <w:trHeight w:val="1185"/>
        </w:trPr>
        <w:tc>
          <w:tcPr>
            <w:tcW w:w="2051" w:type="dxa"/>
          </w:tcPr>
          <w:p w:rsidR="00DF688C" w:rsidRDefault="00437954">
            <w:pPr>
              <w:pStyle w:val="TableParagraph"/>
              <w:spacing w:before="118"/>
              <w:ind w:left="542"/>
              <w:rPr>
                <w:sz w:val="24"/>
              </w:rPr>
            </w:pPr>
            <w:r>
              <w:rPr>
                <w:spacing w:val="-2"/>
                <w:sz w:val="24"/>
              </w:rPr>
              <w:t>TC35.003</w:t>
            </w:r>
          </w:p>
        </w:tc>
        <w:tc>
          <w:tcPr>
            <w:tcW w:w="6209" w:type="dxa"/>
          </w:tcPr>
          <w:p w:rsidR="00DF688C" w:rsidRDefault="00437954">
            <w:pPr>
              <w:pStyle w:val="TableParagraph"/>
              <w:tabs>
                <w:tab w:val="left" w:pos="1193"/>
              </w:tabs>
              <w:spacing w:before="118"/>
              <w:ind w:left="108"/>
              <w:rPr>
                <w:sz w:val="24"/>
              </w:rPr>
            </w:pPr>
            <w:r>
              <w:rPr>
                <w:spacing w:val="-5"/>
                <w:sz w:val="24"/>
              </w:rPr>
              <w:t>IC</w:t>
            </w:r>
            <w:r>
              <w:rPr>
                <w:sz w:val="24"/>
              </w:rPr>
              <w:tab/>
            </w:r>
            <w:r>
              <w:rPr>
                <w:spacing w:val="-2"/>
                <w:sz w:val="24"/>
              </w:rPr>
              <w:t>070203011018</w:t>
            </w:r>
          </w:p>
          <w:p w:rsidR="00DF688C" w:rsidRDefault="00DF688C">
            <w:pPr>
              <w:pStyle w:val="TableParagraph"/>
              <w:spacing w:before="3"/>
              <w:ind w:left="0"/>
              <w:rPr>
                <w:b/>
              </w:rPr>
            </w:pPr>
          </w:p>
          <w:p w:rsidR="00DF688C" w:rsidRDefault="00437954">
            <w:pPr>
              <w:pStyle w:val="TableParagraph"/>
              <w:spacing w:before="1"/>
              <w:ind w:left="108"/>
              <w:rPr>
                <w:sz w:val="24"/>
              </w:rPr>
            </w:pPr>
            <w:proofErr w:type="gramStart"/>
            <w:r>
              <w:rPr>
                <w:sz w:val="24"/>
              </w:rPr>
              <w:t>Password</w:t>
            </w:r>
            <w:r>
              <w:rPr>
                <w:spacing w:val="-2"/>
                <w:sz w:val="24"/>
              </w:rPr>
              <w:t xml:space="preserve"> </w:t>
            </w:r>
            <w:r>
              <w:rPr>
                <w:sz w:val="24"/>
              </w:rPr>
              <w:t>:</w:t>
            </w:r>
            <w:proofErr w:type="gramEnd"/>
            <w:r>
              <w:rPr>
                <w:spacing w:val="-3"/>
                <w:sz w:val="24"/>
              </w:rPr>
              <w:t xml:space="preserve"> </w:t>
            </w:r>
            <w:r>
              <w:rPr>
                <w:spacing w:val="-2"/>
                <w:sz w:val="24"/>
              </w:rPr>
              <w:t>miraAbu07!</w:t>
            </w:r>
          </w:p>
        </w:tc>
        <w:tc>
          <w:tcPr>
            <w:tcW w:w="3508" w:type="dxa"/>
          </w:tcPr>
          <w:p w:rsidR="00DF688C" w:rsidRDefault="00437954">
            <w:pPr>
              <w:pStyle w:val="TableParagraph"/>
              <w:tabs>
                <w:tab w:val="left" w:pos="1080"/>
                <w:tab w:val="left" w:pos="2093"/>
                <w:tab w:val="left" w:pos="3199"/>
              </w:tabs>
              <w:spacing w:before="118" w:line="360" w:lineRule="auto"/>
              <w:ind w:left="108" w:right="96"/>
              <w:rPr>
                <w:sz w:val="24"/>
              </w:rPr>
            </w:pPr>
            <w:r>
              <w:rPr>
                <w:spacing w:val="-2"/>
                <w:sz w:val="24"/>
              </w:rPr>
              <w:t>Display</w:t>
            </w:r>
            <w:r>
              <w:rPr>
                <w:sz w:val="24"/>
              </w:rPr>
              <w:tab/>
            </w:r>
            <w:r>
              <w:rPr>
                <w:spacing w:val="-2"/>
                <w:sz w:val="24"/>
              </w:rPr>
              <w:t>“Invalid</w:t>
            </w:r>
            <w:r>
              <w:rPr>
                <w:sz w:val="24"/>
              </w:rPr>
              <w:tab/>
            </w:r>
            <w:r>
              <w:rPr>
                <w:spacing w:val="-2"/>
                <w:sz w:val="24"/>
              </w:rPr>
              <w:t>IC/Email</w:t>
            </w:r>
            <w:r>
              <w:rPr>
                <w:sz w:val="24"/>
              </w:rPr>
              <w:tab/>
            </w:r>
            <w:r>
              <w:rPr>
                <w:spacing w:val="-6"/>
                <w:sz w:val="24"/>
              </w:rPr>
              <w:t xml:space="preserve">or </w:t>
            </w:r>
            <w:r>
              <w:rPr>
                <w:spacing w:val="-2"/>
                <w:sz w:val="24"/>
              </w:rPr>
              <w:t>Password”.</w:t>
            </w:r>
          </w:p>
        </w:tc>
        <w:tc>
          <w:tcPr>
            <w:tcW w:w="1601" w:type="dxa"/>
          </w:tcPr>
          <w:p w:rsidR="00DF688C" w:rsidRDefault="00437954">
            <w:pPr>
              <w:pStyle w:val="TableParagraph"/>
              <w:spacing w:before="118"/>
              <w:ind w:left="106"/>
              <w:rPr>
                <w:sz w:val="24"/>
              </w:rPr>
            </w:pPr>
            <w:r>
              <w:rPr>
                <w:spacing w:val="-2"/>
                <w:sz w:val="24"/>
              </w:rPr>
              <w:t>Success</w:t>
            </w:r>
          </w:p>
        </w:tc>
      </w:tr>
    </w:tbl>
    <w:p w:rsidR="00DF688C" w:rsidRDefault="00DF688C">
      <w:pPr>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1"/>
        <w:gridCol w:w="6209"/>
        <w:gridCol w:w="3508"/>
        <w:gridCol w:w="1601"/>
      </w:tblGrid>
      <w:tr w:rsidR="00DF688C">
        <w:trPr>
          <w:trHeight w:val="1601"/>
        </w:trPr>
        <w:tc>
          <w:tcPr>
            <w:tcW w:w="2051" w:type="dxa"/>
          </w:tcPr>
          <w:p w:rsidR="00DF688C" w:rsidRDefault="00DF688C">
            <w:pPr>
              <w:pStyle w:val="TableParagraph"/>
              <w:spacing w:before="0"/>
              <w:ind w:left="0"/>
              <w:rPr>
                <w:sz w:val="24"/>
              </w:rPr>
            </w:pPr>
          </w:p>
        </w:tc>
        <w:tc>
          <w:tcPr>
            <w:tcW w:w="6209" w:type="dxa"/>
          </w:tcPr>
          <w:p w:rsidR="00DF688C" w:rsidRDefault="00437954">
            <w:pPr>
              <w:pStyle w:val="TableParagraph"/>
              <w:spacing w:before="0" w:line="275" w:lineRule="exact"/>
              <w:ind w:left="108"/>
              <w:rPr>
                <w:b/>
                <w:sz w:val="24"/>
              </w:rPr>
            </w:pPr>
            <w:r>
              <w:rPr>
                <w:b/>
                <w:spacing w:val="-5"/>
                <w:sz w:val="24"/>
              </w:rPr>
              <w:t>Or</w:t>
            </w:r>
          </w:p>
          <w:p w:rsidR="00DF688C" w:rsidRDefault="00437954">
            <w:pPr>
              <w:pStyle w:val="TableParagraph"/>
              <w:tabs>
                <w:tab w:val="left" w:pos="1099"/>
              </w:tabs>
              <w:spacing w:before="5" w:line="530" w:lineRule="atLeast"/>
              <w:ind w:left="108" w:right="2884"/>
              <w:rPr>
                <w:sz w:val="24"/>
              </w:rPr>
            </w:pPr>
            <w:r>
              <w:rPr>
                <w:spacing w:val="-4"/>
                <w:sz w:val="24"/>
              </w:rPr>
              <w:t>Email</w:t>
            </w:r>
            <w:r>
              <w:rPr>
                <w:sz w:val="24"/>
              </w:rPr>
              <w:tab/>
              <w:t>:</w:t>
            </w:r>
            <w:r>
              <w:rPr>
                <w:spacing w:val="-15"/>
                <w:sz w:val="24"/>
              </w:rPr>
              <w:t xml:space="preserve"> </w:t>
            </w:r>
            <w:hyperlink r:id="rId35">
              <w:r>
                <w:rPr>
                  <w:sz w:val="24"/>
                </w:rPr>
                <w:t>mira.abu@gmail.com</w:t>
              </w:r>
            </w:hyperlink>
            <w:r>
              <w:rPr>
                <w:sz w:val="24"/>
              </w:rPr>
              <w:t xml:space="preserve"> </w:t>
            </w:r>
            <w:proofErr w:type="gramStart"/>
            <w:r>
              <w:rPr>
                <w:sz w:val="24"/>
              </w:rPr>
              <w:t>Password :</w:t>
            </w:r>
            <w:proofErr w:type="gramEnd"/>
            <w:r>
              <w:rPr>
                <w:sz w:val="24"/>
              </w:rPr>
              <w:t xml:space="preserve"> miraAbu07!</w:t>
            </w:r>
          </w:p>
        </w:tc>
        <w:tc>
          <w:tcPr>
            <w:tcW w:w="3508" w:type="dxa"/>
          </w:tcPr>
          <w:p w:rsidR="00DF688C" w:rsidRDefault="00DF688C">
            <w:pPr>
              <w:pStyle w:val="TableParagraph"/>
              <w:spacing w:before="0"/>
              <w:ind w:left="0"/>
              <w:rPr>
                <w:sz w:val="24"/>
              </w:rPr>
            </w:pPr>
          </w:p>
        </w:tc>
        <w:tc>
          <w:tcPr>
            <w:tcW w:w="1601" w:type="dxa"/>
          </w:tcPr>
          <w:p w:rsidR="00DF688C" w:rsidRDefault="00DF688C">
            <w:pPr>
              <w:pStyle w:val="TableParagraph"/>
              <w:spacing w:before="0"/>
              <w:ind w:left="0"/>
              <w:rPr>
                <w:sz w:val="24"/>
              </w:rPr>
            </w:pPr>
          </w:p>
        </w:tc>
      </w:tr>
      <w:tr w:rsidR="00DF688C">
        <w:trPr>
          <w:trHeight w:val="2790"/>
        </w:trPr>
        <w:tc>
          <w:tcPr>
            <w:tcW w:w="2051" w:type="dxa"/>
          </w:tcPr>
          <w:p w:rsidR="00DF688C" w:rsidRDefault="00437954">
            <w:pPr>
              <w:pStyle w:val="TableParagraph"/>
              <w:ind w:left="542"/>
              <w:rPr>
                <w:sz w:val="24"/>
              </w:rPr>
            </w:pPr>
            <w:r>
              <w:rPr>
                <w:spacing w:val="-2"/>
                <w:sz w:val="24"/>
              </w:rPr>
              <w:t>TC35.004</w:t>
            </w:r>
          </w:p>
        </w:tc>
        <w:tc>
          <w:tcPr>
            <w:tcW w:w="6209" w:type="dxa"/>
          </w:tcPr>
          <w:p w:rsidR="00DF688C" w:rsidRDefault="00437954">
            <w:pPr>
              <w:pStyle w:val="TableParagraph"/>
              <w:tabs>
                <w:tab w:val="left" w:pos="1193"/>
              </w:tabs>
              <w:ind w:left="108"/>
              <w:rPr>
                <w:sz w:val="24"/>
              </w:rPr>
            </w:pPr>
            <w:r>
              <w:rPr>
                <w:spacing w:val="-5"/>
                <w:sz w:val="24"/>
              </w:rPr>
              <w:t>IC</w:t>
            </w:r>
            <w:r>
              <w:rPr>
                <w:sz w:val="24"/>
              </w:rPr>
              <w:tab/>
            </w:r>
            <w:r>
              <w:rPr>
                <w:spacing w:val="-2"/>
                <w:sz w:val="24"/>
              </w:rPr>
              <w:t>070203011018</w:t>
            </w:r>
          </w:p>
          <w:p w:rsidR="00DF688C" w:rsidRDefault="00DF688C">
            <w:pPr>
              <w:pStyle w:val="TableParagraph"/>
              <w:spacing w:before="4"/>
              <w:ind w:left="0"/>
              <w:rPr>
                <w:b/>
              </w:rPr>
            </w:pPr>
          </w:p>
          <w:p w:rsidR="00DF688C" w:rsidRDefault="00437954">
            <w:pPr>
              <w:pStyle w:val="TableParagraph"/>
              <w:spacing w:before="0"/>
              <w:ind w:left="108"/>
              <w:rPr>
                <w:sz w:val="24"/>
              </w:rPr>
            </w:pPr>
            <w:proofErr w:type="gramStart"/>
            <w:r>
              <w:rPr>
                <w:sz w:val="24"/>
              </w:rPr>
              <w:t>Password</w:t>
            </w:r>
            <w:r>
              <w:rPr>
                <w:spacing w:val="-2"/>
                <w:sz w:val="24"/>
              </w:rPr>
              <w:t xml:space="preserve"> </w:t>
            </w:r>
            <w:r>
              <w:rPr>
                <w:sz w:val="24"/>
              </w:rPr>
              <w:t>:</w:t>
            </w:r>
            <w:proofErr w:type="gramEnd"/>
            <w:r>
              <w:rPr>
                <w:spacing w:val="-3"/>
                <w:sz w:val="24"/>
              </w:rPr>
              <w:t xml:space="preserve"> </w:t>
            </w:r>
            <w:r>
              <w:rPr>
                <w:spacing w:val="-2"/>
                <w:sz w:val="24"/>
              </w:rPr>
              <w:t>miraAbu0750!</w:t>
            </w:r>
          </w:p>
          <w:p w:rsidR="00DF688C" w:rsidRDefault="00DF688C">
            <w:pPr>
              <w:pStyle w:val="TableParagraph"/>
              <w:spacing w:before="4"/>
              <w:ind w:left="0"/>
              <w:rPr>
                <w:b/>
              </w:rPr>
            </w:pPr>
          </w:p>
          <w:p w:rsidR="00DF688C" w:rsidRDefault="00437954">
            <w:pPr>
              <w:pStyle w:val="TableParagraph"/>
              <w:spacing w:before="0"/>
              <w:ind w:left="108"/>
              <w:rPr>
                <w:b/>
                <w:sz w:val="24"/>
              </w:rPr>
            </w:pPr>
            <w:r>
              <w:rPr>
                <w:b/>
                <w:spacing w:val="-5"/>
                <w:sz w:val="24"/>
              </w:rPr>
              <w:t>Or</w:t>
            </w:r>
          </w:p>
          <w:p w:rsidR="00DF688C" w:rsidRDefault="00437954">
            <w:pPr>
              <w:pStyle w:val="TableParagraph"/>
              <w:tabs>
                <w:tab w:val="left" w:pos="1099"/>
              </w:tabs>
              <w:spacing w:before="5" w:line="530" w:lineRule="atLeast"/>
              <w:ind w:left="108" w:right="2884"/>
              <w:rPr>
                <w:sz w:val="24"/>
              </w:rPr>
            </w:pPr>
            <w:r>
              <w:rPr>
                <w:spacing w:val="-4"/>
                <w:sz w:val="24"/>
              </w:rPr>
              <w:t>Email</w:t>
            </w:r>
            <w:r>
              <w:rPr>
                <w:sz w:val="24"/>
              </w:rPr>
              <w:tab/>
              <w:t>:</w:t>
            </w:r>
            <w:r>
              <w:rPr>
                <w:spacing w:val="-15"/>
                <w:sz w:val="24"/>
              </w:rPr>
              <w:t xml:space="preserve"> </w:t>
            </w:r>
            <w:hyperlink r:id="rId36">
              <w:r>
                <w:rPr>
                  <w:sz w:val="24"/>
                </w:rPr>
                <w:t>mira.abu@gmail.com</w:t>
              </w:r>
            </w:hyperlink>
            <w:r>
              <w:rPr>
                <w:sz w:val="24"/>
              </w:rPr>
              <w:t xml:space="preserve"> </w:t>
            </w:r>
            <w:proofErr w:type="gramStart"/>
            <w:r>
              <w:rPr>
                <w:sz w:val="24"/>
              </w:rPr>
              <w:t>Password :</w:t>
            </w:r>
            <w:proofErr w:type="gramEnd"/>
            <w:r>
              <w:rPr>
                <w:sz w:val="24"/>
              </w:rPr>
              <w:t xml:space="preserve"> miraAbu0750!</w:t>
            </w:r>
          </w:p>
        </w:tc>
        <w:tc>
          <w:tcPr>
            <w:tcW w:w="3508" w:type="dxa"/>
          </w:tcPr>
          <w:p w:rsidR="00DF688C" w:rsidRDefault="00437954">
            <w:pPr>
              <w:pStyle w:val="TableParagraph"/>
              <w:tabs>
                <w:tab w:val="left" w:pos="1080"/>
                <w:tab w:val="left" w:pos="2093"/>
                <w:tab w:val="left" w:pos="3199"/>
              </w:tabs>
              <w:spacing w:line="360" w:lineRule="auto"/>
              <w:ind w:left="108" w:right="96"/>
              <w:rPr>
                <w:sz w:val="24"/>
              </w:rPr>
            </w:pPr>
            <w:r>
              <w:rPr>
                <w:spacing w:val="-2"/>
                <w:sz w:val="24"/>
              </w:rPr>
              <w:t>Display</w:t>
            </w:r>
            <w:r>
              <w:rPr>
                <w:sz w:val="24"/>
              </w:rPr>
              <w:tab/>
            </w:r>
            <w:r>
              <w:rPr>
                <w:spacing w:val="-2"/>
                <w:sz w:val="24"/>
              </w:rPr>
              <w:t>“Invalid</w:t>
            </w:r>
            <w:r>
              <w:rPr>
                <w:sz w:val="24"/>
              </w:rPr>
              <w:tab/>
            </w:r>
            <w:r>
              <w:rPr>
                <w:spacing w:val="-2"/>
                <w:sz w:val="24"/>
              </w:rPr>
              <w:t>IC/Email</w:t>
            </w:r>
            <w:r>
              <w:rPr>
                <w:sz w:val="24"/>
              </w:rPr>
              <w:tab/>
            </w:r>
            <w:r>
              <w:rPr>
                <w:spacing w:val="-6"/>
                <w:sz w:val="24"/>
              </w:rPr>
              <w:t xml:space="preserve">or </w:t>
            </w:r>
            <w:r>
              <w:rPr>
                <w:spacing w:val="-2"/>
                <w:sz w:val="24"/>
              </w:rPr>
              <w:t>Password”.</w:t>
            </w:r>
          </w:p>
        </w:tc>
        <w:tc>
          <w:tcPr>
            <w:tcW w:w="1601" w:type="dxa"/>
          </w:tcPr>
          <w:p w:rsidR="00DF688C" w:rsidRDefault="00437954">
            <w:pPr>
              <w:pStyle w:val="TableParagraph"/>
              <w:ind w:left="106"/>
              <w:rPr>
                <w:sz w:val="24"/>
              </w:rPr>
            </w:pPr>
            <w:r>
              <w:rPr>
                <w:spacing w:val="-2"/>
                <w:sz w:val="24"/>
              </w:rPr>
              <w:t>Success</w:t>
            </w:r>
          </w:p>
        </w:tc>
      </w:tr>
    </w:tbl>
    <w:p w:rsidR="00DF688C" w:rsidRDefault="00DF688C">
      <w:pPr>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1"/>
        <w:gridCol w:w="6209"/>
        <w:gridCol w:w="3508"/>
        <w:gridCol w:w="1601"/>
      </w:tblGrid>
      <w:tr w:rsidR="00DF688C">
        <w:trPr>
          <w:trHeight w:val="653"/>
        </w:trPr>
        <w:tc>
          <w:tcPr>
            <w:tcW w:w="2051"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18" w:type="dxa"/>
            <w:gridSpan w:val="3"/>
          </w:tcPr>
          <w:p w:rsidR="00DF688C" w:rsidRDefault="00437954">
            <w:pPr>
              <w:pStyle w:val="TableParagraph"/>
              <w:ind w:left="108"/>
              <w:rPr>
                <w:sz w:val="24"/>
              </w:rPr>
            </w:pPr>
            <w:r>
              <w:rPr>
                <w:spacing w:val="-2"/>
                <w:sz w:val="24"/>
              </w:rPr>
              <w:t>T3.036</w:t>
            </w:r>
          </w:p>
        </w:tc>
      </w:tr>
      <w:tr w:rsidR="00DF688C">
        <w:trPr>
          <w:trHeight w:val="653"/>
        </w:trPr>
        <w:tc>
          <w:tcPr>
            <w:tcW w:w="2051" w:type="dxa"/>
            <w:shd w:val="clear" w:color="auto" w:fill="E7E6E6"/>
          </w:tcPr>
          <w:p w:rsidR="00DF688C" w:rsidRDefault="00437954">
            <w:pPr>
              <w:pStyle w:val="TableParagraph"/>
              <w:rPr>
                <w:b/>
                <w:sz w:val="24"/>
              </w:rPr>
            </w:pPr>
            <w:r>
              <w:rPr>
                <w:b/>
                <w:spacing w:val="-2"/>
                <w:sz w:val="24"/>
              </w:rPr>
              <w:t>Actor</w:t>
            </w:r>
          </w:p>
        </w:tc>
        <w:tc>
          <w:tcPr>
            <w:tcW w:w="11318" w:type="dxa"/>
            <w:gridSpan w:val="3"/>
          </w:tcPr>
          <w:p w:rsidR="00DF688C" w:rsidRDefault="00437954">
            <w:pPr>
              <w:pStyle w:val="TableParagraph"/>
              <w:ind w:left="108"/>
              <w:rPr>
                <w:sz w:val="24"/>
              </w:rPr>
            </w:pPr>
            <w:r>
              <w:rPr>
                <w:sz w:val="24"/>
              </w:rPr>
              <w:t>Student</w:t>
            </w:r>
            <w:r>
              <w:rPr>
                <w:spacing w:val="-3"/>
                <w:sz w:val="24"/>
              </w:rPr>
              <w:t xml:space="preserve"> </w:t>
            </w:r>
            <w:r>
              <w:rPr>
                <w:spacing w:val="-2"/>
                <w:sz w:val="24"/>
              </w:rPr>
              <w:t>(Public)</w:t>
            </w:r>
          </w:p>
        </w:tc>
      </w:tr>
      <w:tr w:rsidR="00DF688C">
        <w:trPr>
          <w:trHeight w:val="653"/>
        </w:trPr>
        <w:tc>
          <w:tcPr>
            <w:tcW w:w="2051" w:type="dxa"/>
            <w:shd w:val="clear" w:color="auto" w:fill="E7E6E6"/>
          </w:tcPr>
          <w:p w:rsidR="00DF688C" w:rsidRDefault="00437954">
            <w:pPr>
              <w:pStyle w:val="TableParagraph"/>
              <w:spacing w:before="118"/>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6209" w:type="dxa"/>
            <w:shd w:val="clear" w:color="auto" w:fill="E7E6E6"/>
          </w:tcPr>
          <w:p w:rsidR="00DF688C" w:rsidRDefault="00437954">
            <w:pPr>
              <w:pStyle w:val="TableParagraph"/>
              <w:spacing w:before="118"/>
              <w:ind w:left="108"/>
              <w:rPr>
                <w:b/>
                <w:sz w:val="24"/>
              </w:rPr>
            </w:pPr>
            <w:r>
              <w:rPr>
                <w:b/>
                <w:sz w:val="24"/>
              </w:rPr>
              <w:t>Test</w:t>
            </w:r>
            <w:r>
              <w:rPr>
                <w:b/>
                <w:spacing w:val="-7"/>
                <w:sz w:val="24"/>
              </w:rPr>
              <w:t xml:space="preserve"> </w:t>
            </w:r>
            <w:r>
              <w:rPr>
                <w:b/>
                <w:sz w:val="24"/>
              </w:rPr>
              <w:t xml:space="preserve">Case </w:t>
            </w:r>
            <w:r>
              <w:rPr>
                <w:b/>
                <w:spacing w:val="-4"/>
                <w:sz w:val="24"/>
              </w:rPr>
              <w:t>Data</w:t>
            </w:r>
          </w:p>
        </w:tc>
        <w:tc>
          <w:tcPr>
            <w:tcW w:w="3508" w:type="dxa"/>
            <w:shd w:val="clear" w:color="auto" w:fill="E7E6E6"/>
          </w:tcPr>
          <w:p w:rsidR="00DF688C" w:rsidRDefault="00437954">
            <w:pPr>
              <w:pStyle w:val="TableParagraph"/>
              <w:spacing w:before="118"/>
              <w:ind w:left="108"/>
              <w:rPr>
                <w:b/>
                <w:sz w:val="24"/>
              </w:rPr>
            </w:pPr>
            <w:r>
              <w:rPr>
                <w:b/>
                <w:sz w:val="24"/>
              </w:rPr>
              <w:t>Expected</w:t>
            </w:r>
            <w:r>
              <w:rPr>
                <w:b/>
                <w:spacing w:val="-4"/>
                <w:sz w:val="24"/>
              </w:rPr>
              <w:t xml:space="preserve"> </w:t>
            </w:r>
            <w:r>
              <w:rPr>
                <w:b/>
                <w:spacing w:val="-2"/>
                <w:sz w:val="24"/>
              </w:rPr>
              <w:t>Result</w:t>
            </w:r>
          </w:p>
        </w:tc>
        <w:tc>
          <w:tcPr>
            <w:tcW w:w="1601" w:type="dxa"/>
            <w:shd w:val="clear" w:color="auto" w:fill="E7E6E6"/>
          </w:tcPr>
          <w:p w:rsidR="00DF688C" w:rsidRDefault="00437954">
            <w:pPr>
              <w:pStyle w:val="TableParagraph"/>
              <w:spacing w:before="118"/>
              <w:ind w:left="106"/>
              <w:rPr>
                <w:b/>
                <w:sz w:val="24"/>
              </w:rPr>
            </w:pPr>
            <w:r>
              <w:rPr>
                <w:b/>
                <w:spacing w:val="-2"/>
                <w:sz w:val="24"/>
              </w:rPr>
              <w:t>Status</w:t>
            </w:r>
          </w:p>
        </w:tc>
      </w:tr>
      <w:tr w:rsidR="00DF688C">
        <w:trPr>
          <w:trHeight w:val="2790"/>
        </w:trPr>
        <w:tc>
          <w:tcPr>
            <w:tcW w:w="2051" w:type="dxa"/>
          </w:tcPr>
          <w:p w:rsidR="00DF688C" w:rsidRDefault="00437954">
            <w:pPr>
              <w:pStyle w:val="TableParagraph"/>
              <w:ind w:left="542"/>
              <w:rPr>
                <w:sz w:val="24"/>
              </w:rPr>
            </w:pPr>
            <w:r>
              <w:rPr>
                <w:spacing w:val="-2"/>
                <w:sz w:val="24"/>
              </w:rPr>
              <w:t>TC36.001</w:t>
            </w:r>
          </w:p>
        </w:tc>
        <w:tc>
          <w:tcPr>
            <w:tcW w:w="6209" w:type="dxa"/>
          </w:tcPr>
          <w:p w:rsidR="00DF688C" w:rsidRDefault="00437954">
            <w:pPr>
              <w:pStyle w:val="TableParagraph"/>
              <w:tabs>
                <w:tab w:val="left" w:pos="2093"/>
              </w:tabs>
              <w:ind w:left="108"/>
              <w:rPr>
                <w:sz w:val="24"/>
              </w:rPr>
            </w:pPr>
            <w:r>
              <w:rPr>
                <w:spacing w:val="-5"/>
                <w:sz w:val="24"/>
              </w:rPr>
              <w:t>IC</w:t>
            </w:r>
            <w:r>
              <w:rPr>
                <w:sz w:val="24"/>
              </w:rPr>
              <w:tab/>
            </w:r>
            <w:r>
              <w:rPr>
                <w:spacing w:val="-2"/>
                <w:sz w:val="24"/>
              </w:rPr>
              <w:t>070203011050</w:t>
            </w:r>
          </w:p>
          <w:p w:rsidR="00DF688C" w:rsidRDefault="00DF688C">
            <w:pPr>
              <w:pStyle w:val="TableParagraph"/>
              <w:spacing w:before="3"/>
              <w:ind w:left="0"/>
              <w:rPr>
                <w:b/>
              </w:rPr>
            </w:pPr>
          </w:p>
          <w:p w:rsidR="00DF688C" w:rsidRDefault="00437954">
            <w:pPr>
              <w:pStyle w:val="TableParagraph"/>
              <w:tabs>
                <w:tab w:val="left" w:pos="1939"/>
                <w:tab w:val="left" w:pos="2105"/>
              </w:tabs>
              <w:spacing w:before="0" w:line="463" w:lineRule="auto"/>
              <w:ind w:left="108" w:right="2450"/>
              <w:rPr>
                <w:sz w:val="24"/>
              </w:rPr>
            </w:pPr>
            <w:r>
              <w:rPr>
                <w:spacing w:val="-4"/>
                <w:sz w:val="24"/>
              </w:rPr>
              <w:t>Email</w:t>
            </w:r>
            <w:r>
              <w:rPr>
                <w:sz w:val="24"/>
              </w:rPr>
              <w:tab/>
              <w:t>:</w:t>
            </w:r>
            <w:r>
              <w:rPr>
                <w:spacing w:val="-15"/>
                <w:sz w:val="24"/>
              </w:rPr>
              <w:t xml:space="preserve"> </w:t>
            </w:r>
            <w:hyperlink r:id="rId37">
              <w:r>
                <w:rPr>
                  <w:sz w:val="24"/>
                </w:rPr>
                <w:t>mira@gmail.com</w:t>
              </w:r>
            </w:hyperlink>
            <w:r>
              <w:rPr>
                <w:sz w:val="24"/>
              </w:rPr>
              <w:t xml:space="preserve"> Phone number</w:t>
            </w:r>
            <w:r>
              <w:rPr>
                <w:sz w:val="24"/>
              </w:rPr>
              <w:tab/>
            </w:r>
            <w:r>
              <w:rPr>
                <w:sz w:val="24"/>
              </w:rPr>
              <w:tab/>
            </w:r>
            <w:r>
              <w:rPr>
                <w:spacing w:val="-2"/>
                <w:sz w:val="24"/>
              </w:rPr>
              <w:t xml:space="preserve">01111482769 </w:t>
            </w:r>
            <w:r>
              <w:rPr>
                <w:sz w:val="24"/>
              </w:rPr>
              <w:t>New Password</w:t>
            </w:r>
            <w:r>
              <w:rPr>
                <w:sz w:val="24"/>
              </w:rPr>
              <w:tab/>
            </w:r>
            <w:r>
              <w:rPr>
                <w:spacing w:val="-28"/>
                <w:sz w:val="24"/>
              </w:rPr>
              <w:t xml:space="preserve"> </w:t>
            </w:r>
            <w:r>
              <w:rPr>
                <w:sz w:val="24"/>
              </w:rPr>
              <w:t>: miraAbu32!</w:t>
            </w:r>
          </w:p>
          <w:p w:rsidR="00DF688C" w:rsidRDefault="00437954">
            <w:pPr>
              <w:pStyle w:val="TableParagraph"/>
              <w:spacing w:before="6"/>
              <w:ind w:left="108"/>
              <w:rPr>
                <w:sz w:val="24"/>
              </w:rPr>
            </w:pPr>
            <w:r>
              <w:rPr>
                <w:sz w:val="24"/>
              </w:rPr>
              <w:t>Confirm</w:t>
            </w:r>
            <w:r>
              <w:rPr>
                <w:spacing w:val="-4"/>
                <w:sz w:val="24"/>
              </w:rPr>
              <w:t xml:space="preserve"> </w:t>
            </w:r>
            <w:proofErr w:type="gramStart"/>
            <w:r>
              <w:rPr>
                <w:sz w:val="24"/>
              </w:rPr>
              <w:t>Password :</w:t>
            </w:r>
            <w:proofErr w:type="gramEnd"/>
            <w:r>
              <w:rPr>
                <w:spacing w:val="-1"/>
                <w:sz w:val="24"/>
              </w:rPr>
              <w:t xml:space="preserve"> </w:t>
            </w:r>
            <w:r>
              <w:rPr>
                <w:spacing w:val="-2"/>
                <w:sz w:val="24"/>
              </w:rPr>
              <w:t>miraAbu32!</w:t>
            </w:r>
          </w:p>
        </w:tc>
        <w:tc>
          <w:tcPr>
            <w:tcW w:w="3508" w:type="dxa"/>
          </w:tcPr>
          <w:p w:rsidR="00DF688C" w:rsidRDefault="00437954">
            <w:pPr>
              <w:pStyle w:val="TableParagraph"/>
              <w:spacing w:line="360" w:lineRule="auto"/>
              <w:ind w:left="108" w:right="97"/>
              <w:jc w:val="both"/>
              <w:rPr>
                <w:sz w:val="24"/>
              </w:rPr>
            </w:pPr>
            <w:r>
              <w:rPr>
                <w:sz w:val="24"/>
              </w:rPr>
              <w:t>Display “Password has been changed successfully! Please Login First.”</w:t>
            </w:r>
          </w:p>
        </w:tc>
        <w:tc>
          <w:tcPr>
            <w:tcW w:w="1601" w:type="dxa"/>
          </w:tcPr>
          <w:p w:rsidR="00DF688C" w:rsidRDefault="00437954">
            <w:pPr>
              <w:pStyle w:val="TableParagraph"/>
              <w:ind w:left="106"/>
              <w:rPr>
                <w:sz w:val="24"/>
              </w:rPr>
            </w:pPr>
            <w:r>
              <w:rPr>
                <w:spacing w:val="-2"/>
                <w:sz w:val="24"/>
              </w:rPr>
              <w:t>Success</w:t>
            </w:r>
          </w:p>
        </w:tc>
      </w:tr>
      <w:tr w:rsidR="00DF688C">
        <w:trPr>
          <w:trHeight w:val="2790"/>
        </w:trPr>
        <w:tc>
          <w:tcPr>
            <w:tcW w:w="2051" w:type="dxa"/>
          </w:tcPr>
          <w:p w:rsidR="00DF688C" w:rsidRDefault="00437954">
            <w:pPr>
              <w:pStyle w:val="TableParagraph"/>
              <w:ind w:left="542"/>
              <w:rPr>
                <w:sz w:val="24"/>
              </w:rPr>
            </w:pPr>
            <w:r>
              <w:rPr>
                <w:spacing w:val="-2"/>
                <w:sz w:val="24"/>
              </w:rPr>
              <w:t>TC36.002</w:t>
            </w:r>
          </w:p>
        </w:tc>
        <w:tc>
          <w:tcPr>
            <w:tcW w:w="6209" w:type="dxa"/>
          </w:tcPr>
          <w:p w:rsidR="00DF688C" w:rsidRDefault="00437954">
            <w:pPr>
              <w:pStyle w:val="TableParagraph"/>
              <w:tabs>
                <w:tab w:val="left" w:pos="2093"/>
              </w:tabs>
              <w:ind w:left="108"/>
              <w:rPr>
                <w:sz w:val="24"/>
              </w:rPr>
            </w:pPr>
            <w:r>
              <w:rPr>
                <w:spacing w:val="-5"/>
                <w:sz w:val="24"/>
              </w:rPr>
              <w:t>IC</w:t>
            </w:r>
            <w:r>
              <w:rPr>
                <w:sz w:val="24"/>
              </w:rPr>
              <w:tab/>
            </w:r>
            <w:r>
              <w:rPr>
                <w:spacing w:val="-2"/>
                <w:sz w:val="24"/>
              </w:rPr>
              <w:t>070203011018</w:t>
            </w:r>
          </w:p>
          <w:p w:rsidR="00DF688C" w:rsidRDefault="00DF688C">
            <w:pPr>
              <w:pStyle w:val="TableParagraph"/>
              <w:spacing w:before="4"/>
              <w:ind w:left="0"/>
              <w:rPr>
                <w:b/>
              </w:rPr>
            </w:pPr>
          </w:p>
          <w:p w:rsidR="00DF688C" w:rsidRDefault="00437954">
            <w:pPr>
              <w:pStyle w:val="TableParagraph"/>
              <w:tabs>
                <w:tab w:val="left" w:pos="1939"/>
                <w:tab w:val="left" w:pos="2105"/>
              </w:tabs>
              <w:spacing w:before="0" w:line="463" w:lineRule="auto"/>
              <w:ind w:left="108" w:right="2450"/>
              <w:rPr>
                <w:sz w:val="24"/>
              </w:rPr>
            </w:pPr>
            <w:r>
              <w:rPr>
                <w:spacing w:val="-4"/>
                <w:sz w:val="24"/>
              </w:rPr>
              <w:t>Email</w:t>
            </w:r>
            <w:r>
              <w:rPr>
                <w:sz w:val="24"/>
              </w:rPr>
              <w:tab/>
              <w:t>:</w:t>
            </w:r>
            <w:r>
              <w:rPr>
                <w:spacing w:val="-15"/>
                <w:sz w:val="24"/>
              </w:rPr>
              <w:t xml:space="preserve"> </w:t>
            </w:r>
            <w:hyperlink r:id="rId38">
              <w:r>
                <w:rPr>
                  <w:sz w:val="24"/>
                </w:rPr>
                <w:t>mira@gmail.com</w:t>
              </w:r>
            </w:hyperlink>
            <w:r>
              <w:rPr>
                <w:sz w:val="24"/>
              </w:rPr>
              <w:t xml:space="preserve"> Phone number</w:t>
            </w:r>
            <w:r>
              <w:rPr>
                <w:sz w:val="24"/>
              </w:rPr>
              <w:tab/>
            </w:r>
            <w:r>
              <w:rPr>
                <w:sz w:val="24"/>
              </w:rPr>
              <w:tab/>
            </w:r>
            <w:r>
              <w:rPr>
                <w:spacing w:val="-2"/>
                <w:sz w:val="24"/>
              </w:rPr>
              <w:t xml:space="preserve">01111482769 </w:t>
            </w:r>
            <w:r>
              <w:rPr>
                <w:sz w:val="24"/>
              </w:rPr>
              <w:t>New Password</w:t>
            </w:r>
            <w:r>
              <w:rPr>
                <w:sz w:val="24"/>
              </w:rPr>
              <w:tab/>
            </w:r>
            <w:r>
              <w:rPr>
                <w:spacing w:val="-28"/>
                <w:sz w:val="24"/>
              </w:rPr>
              <w:t xml:space="preserve"> </w:t>
            </w:r>
            <w:r>
              <w:rPr>
                <w:sz w:val="24"/>
              </w:rPr>
              <w:t>: miraAbu32!</w:t>
            </w:r>
          </w:p>
          <w:p w:rsidR="00DF688C" w:rsidRDefault="00437954">
            <w:pPr>
              <w:pStyle w:val="TableParagraph"/>
              <w:spacing w:before="3"/>
              <w:ind w:left="108"/>
              <w:rPr>
                <w:sz w:val="24"/>
              </w:rPr>
            </w:pPr>
            <w:r>
              <w:rPr>
                <w:sz w:val="24"/>
              </w:rPr>
              <w:t>Confirm</w:t>
            </w:r>
            <w:r>
              <w:rPr>
                <w:spacing w:val="-4"/>
                <w:sz w:val="24"/>
              </w:rPr>
              <w:t xml:space="preserve"> </w:t>
            </w:r>
            <w:proofErr w:type="gramStart"/>
            <w:r>
              <w:rPr>
                <w:sz w:val="24"/>
              </w:rPr>
              <w:t>Password :</w:t>
            </w:r>
            <w:proofErr w:type="gramEnd"/>
            <w:r>
              <w:rPr>
                <w:spacing w:val="-1"/>
                <w:sz w:val="24"/>
              </w:rPr>
              <w:t xml:space="preserve"> </w:t>
            </w:r>
            <w:r>
              <w:rPr>
                <w:spacing w:val="-2"/>
                <w:sz w:val="24"/>
              </w:rPr>
              <w:t>miraAbu32!</w:t>
            </w:r>
          </w:p>
        </w:tc>
        <w:tc>
          <w:tcPr>
            <w:tcW w:w="3508" w:type="dxa"/>
          </w:tcPr>
          <w:p w:rsidR="00DF688C" w:rsidRDefault="00437954">
            <w:pPr>
              <w:pStyle w:val="TableParagraph"/>
              <w:tabs>
                <w:tab w:val="left" w:pos="1070"/>
                <w:tab w:val="left" w:pos="2141"/>
                <w:tab w:val="left" w:pos="2652"/>
              </w:tabs>
              <w:spacing w:line="360" w:lineRule="auto"/>
              <w:ind w:left="108" w:right="97"/>
              <w:rPr>
                <w:sz w:val="24"/>
              </w:rPr>
            </w:pPr>
            <w:r>
              <w:rPr>
                <w:spacing w:val="-2"/>
                <w:sz w:val="24"/>
              </w:rPr>
              <w:t>Display</w:t>
            </w:r>
            <w:r>
              <w:rPr>
                <w:sz w:val="24"/>
              </w:rPr>
              <w:tab/>
            </w:r>
            <w:r>
              <w:rPr>
                <w:spacing w:val="-2"/>
                <w:sz w:val="24"/>
              </w:rPr>
              <w:t>“Uh-Oh!</w:t>
            </w:r>
            <w:r>
              <w:rPr>
                <w:sz w:val="24"/>
              </w:rPr>
              <w:tab/>
            </w:r>
            <w:r>
              <w:rPr>
                <w:spacing w:val="-6"/>
                <w:sz w:val="24"/>
              </w:rPr>
              <w:t>No</w:t>
            </w:r>
            <w:r>
              <w:rPr>
                <w:sz w:val="24"/>
              </w:rPr>
              <w:tab/>
            </w:r>
            <w:r>
              <w:rPr>
                <w:spacing w:val="-2"/>
                <w:sz w:val="24"/>
              </w:rPr>
              <w:t>account found.”</w:t>
            </w:r>
          </w:p>
        </w:tc>
        <w:tc>
          <w:tcPr>
            <w:tcW w:w="1601" w:type="dxa"/>
          </w:tcPr>
          <w:p w:rsidR="00DF688C" w:rsidRDefault="00437954">
            <w:pPr>
              <w:pStyle w:val="TableParagraph"/>
              <w:ind w:left="106"/>
              <w:rPr>
                <w:sz w:val="24"/>
              </w:rPr>
            </w:pPr>
            <w:r>
              <w:rPr>
                <w:spacing w:val="-2"/>
                <w:sz w:val="24"/>
              </w:rPr>
              <w:t>Success</w:t>
            </w:r>
          </w:p>
        </w:tc>
      </w:tr>
      <w:tr w:rsidR="00DF688C">
        <w:trPr>
          <w:trHeight w:val="1185"/>
        </w:trPr>
        <w:tc>
          <w:tcPr>
            <w:tcW w:w="2051" w:type="dxa"/>
          </w:tcPr>
          <w:p w:rsidR="00DF688C" w:rsidRDefault="00437954">
            <w:pPr>
              <w:pStyle w:val="TableParagraph"/>
              <w:spacing w:before="118"/>
              <w:ind w:left="542"/>
              <w:rPr>
                <w:sz w:val="24"/>
              </w:rPr>
            </w:pPr>
            <w:r>
              <w:rPr>
                <w:spacing w:val="-2"/>
                <w:sz w:val="24"/>
              </w:rPr>
              <w:t>TC36.003</w:t>
            </w:r>
          </w:p>
        </w:tc>
        <w:tc>
          <w:tcPr>
            <w:tcW w:w="6209" w:type="dxa"/>
          </w:tcPr>
          <w:p w:rsidR="00DF688C" w:rsidRDefault="00437954">
            <w:pPr>
              <w:pStyle w:val="TableParagraph"/>
              <w:tabs>
                <w:tab w:val="left" w:pos="2093"/>
              </w:tabs>
              <w:spacing w:before="118"/>
              <w:ind w:left="108"/>
              <w:rPr>
                <w:sz w:val="24"/>
              </w:rPr>
            </w:pPr>
            <w:r>
              <w:rPr>
                <w:spacing w:val="-5"/>
                <w:sz w:val="24"/>
              </w:rPr>
              <w:t>IC</w:t>
            </w:r>
            <w:r>
              <w:rPr>
                <w:sz w:val="24"/>
              </w:rPr>
              <w:tab/>
            </w:r>
            <w:r>
              <w:rPr>
                <w:spacing w:val="-2"/>
                <w:sz w:val="24"/>
              </w:rPr>
              <w:t>070203011050</w:t>
            </w:r>
          </w:p>
          <w:p w:rsidR="00DF688C" w:rsidRDefault="00DF688C">
            <w:pPr>
              <w:pStyle w:val="TableParagraph"/>
              <w:spacing w:before="3"/>
              <w:ind w:left="0"/>
              <w:rPr>
                <w:b/>
              </w:rPr>
            </w:pPr>
          </w:p>
          <w:p w:rsidR="00DF688C" w:rsidRDefault="00437954">
            <w:pPr>
              <w:pStyle w:val="TableParagraph"/>
              <w:tabs>
                <w:tab w:val="left" w:pos="1939"/>
              </w:tabs>
              <w:spacing w:before="1"/>
              <w:ind w:left="108"/>
              <w:rPr>
                <w:sz w:val="24"/>
              </w:rPr>
            </w:pPr>
            <w:r>
              <w:rPr>
                <w:spacing w:val="-4"/>
                <w:sz w:val="24"/>
              </w:rPr>
              <w:t>Email</w:t>
            </w:r>
            <w:r>
              <w:rPr>
                <w:sz w:val="24"/>
              </w:rPr>
              <w:tab/>
              <w:t xml:space="preserve">: </w:t>
            </w:r>
            <w:hyperlink r:id="rId39">
              <w:r>
                <w:rPr>
                  <w:spacing w:val="-2"/>
                  <w:sz w:val="24"/>
                </w:rPr>
                <w:t>mira.abu@gmail.com</w:t>
              </w:r>
            </w:hyperlink>
          </w:p>
        </w:tc>
        <w:tc>
          <w:tcPr>
            <w:tcW w:w="3508" w:type="dxa"/>
          </w:tcPr>
          <w:p w:rsidR="00DF688C" w:rsidRDefault="00437954">
            <w:pPr>
              <w:pStyle w:val="TableParagraph"/>
              <w:tabs>
                <w:tab w:val="left" w:pos="1070"/>
                <w:tab w:val="left" w:pos="2141"/>
                <w:tab w:val="left" w:pos="2652"/>
              </w:tabs>
              <w:spacing w:before="118" w:line="360" w:lineRule="auto"/>
              <w:ind w:left="108" w:right="97"/>
              <w:rPr>
                <w:sz w:val="24"/>
              </w:rPr>
            </w:pPr>
            <w:r>
              <w:rPr>
                <w:spacing w:val="-2"/>
                <w:sz w:val="24"/>
              </w:rPr>
              <w:t>Display</w:t>
            </w:r>
            <w:r>
              <w:rPr>
                <w:sz w:val="24"/>
              </w:rPr>
              <w:tab/>
            </w:r>
            <w:r>
              <w:rPr>
                <w:spacing w:val="-2"/>
                <w:sz w:val="24"/>
              </w:rPr>
              <w:t>“Uh-Oh!</w:t>
            </w:r>
            <w:r>
              <w:rPr>
                <w:sz w:val="24"/>
              </w:rPr>
              <w:tab/>
            </w:r>
            <w:r>
              <w:rPr>
                <w:spacing w:val="-6"/>
                <w:sz w:val="24"/>
              </w:rPr>
              <w:t>No</w:t>
            </w:r>
            <w:r>
              <w:rPr>
                <w:sz w:val="24"/>
              </w:rPr>
              <w:tab/>
            </w:r>
            <w:r>
              <w:rPr>
                <w:spacing w:val="-2"/>
                <w:sz w:val="24"/>
              </w:rPr>
              <w:t>account found.”</w:t>
            </w:r>
          </w:p>
        </w:tc>
        <w:tc>
          <w:tcPr>
            <w:tcW w:w="1601" w:type="dxa"/>
          </w:tcPr>
          <w:p w:rsidR="00DF688C" w:rsidRDefault="00437954">
            <w:pPr>
              <w:pStyle w:val="TableParagraph"/>
              <w:spacing w:before="118"/>
              <w:ind w:left="106"/>
              <w:rPr>
                <w:sz w:val="24"/>
              </w:rPr>
            </w:pPr>
            <w:r>
              <w:rPr>
                <w:spacing w:val="-2"/>
                <w:sz w:val="24"/>
              </w:rPr>
              <w:t>Success</w:t>
            </w:r>
          </w:p>
        </w:tc>
      </w:tr>
    </w:tbl>
    <w:p w:rsidR="00DF688C" w:rsidRDefault="00DF688C">
      <w:pPr>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1"/>
        <w:gridCol w:w="6209"/>
        <w:gridCol w:w="3508"/>
        <w:gridCol w:w="1601"/>
      </w:tblGrid>
      <w:tr w:rsidR="00DF688C">
        <w:trPr>
          <w:trHeight w:val="1601"/>
        </w:trPr>
        <w:tc>
          <w:tcPr>
            <w:tcW w:w="2051" w:type="dxa"/>
          </w:tcPr>
          <w:p w:rsidR="00DF688C" w:rsidRDefault="00DF688C">
            <w:pPr>
              <w:pStyle w:val="TableParagraph"/>
              <w:spacing w:before="0"/>
              <w:ind w:left="0"/>
              <w:rPr>
                <w:sz w:val="24"/>
              </w:rPr>
            </w:pPr>
          </w:p>
        </w:tc>
        <w:tc>
          <w:tcPr>
            <w:tcW w:w="6209" w:type="dxa"/>
          </w:tcPr>
          <w:p w:rsidR="00DF688C" w:rsidRDefault="00437954">
            <w:pPr>
              <w:pStyle w:val="TableParagraph"/>
              <w:tabs>
                <w:tab w:val="left" w:pos="2105"/>
              </w:tabs>
              <w:spacing w:before="0" w:line="275" w:lineRule="exact"/>
              <w:ind w:left="108"/>
              <w:rPr>
                <w:sz w:val="24"/>
              </w:rPr>
            </w:pPr>
            <w:r>
              <w:rPr>
                <w:sz w:val="24"/>
              </w:rPr>
              <w:t>Phone</w:t>
            </w:r>
            <w:r>
              <w:rPr>
                <w:spacing w:val="-1"/>
                <w:sz w:val="24"/>
              </w:rPr>
              <w:t xml:space="preserve"> </w:t>
            </w:r>
            <w:r>
              <w:rPr>
                <w:spacing w:val="-2"/>
                <w:sz w:val="24"/>
              </w:rPr>
              <w:t>number</w:t>
            </w:r>
            <w:r>
              <w:rPr>
                <w:sz w:val="24"/>
              </w:rPr>
              <w:tab/>
            </w:r>
            <w:r>
              <w:rPr>
                <w:spacing w:val="-2"/>
                <w:sz w:val="24"/>
              </w:rPr>
              <w:t>01111482718</w:t>
            </w:r>
          </w:p>
          <w:p w:rsidR="00DF688C" w:rsidRDefault="00437954">
            <w:pPr>
              <w:pStyle w:val="TableParagraph"/>
              <w:tabs>
                <w:tab w:val="left" w:pos="1961"/>
              </w:tabs>
              <w:spacing w:before="5" w:line="530" w:lineRule="atLeast"/>
              <w:ind w:left="108" w:right="2936"/>
              <w:rPr>
                <w:sz w:val="24"/>
              </w:rPr>
            </w:pPr>
            <w:r>
              <w:rPr>
                <w:sz w:val="24"/>
              </w:rPr>
              <w:t>New Password</w:t>
            </w:r>
            <w:r>
              <w:rPr>
                <w:sz w:val="24"/>
              </w:rPr>
              <w:tab/>
              <w:t>:</w:t>
            </w:r>
            <w:r>
              <w:rPr>
                <w:spacing w:val="-17"/>
                <w:sz w:val="24"/>
              </w:rPr>
              <w:t xml:space="preserve"> </w:t>
            </w:r>
            <w:r>
              <w:rPr>
                <w:sz w:val="24"/>
              </w:rPr>
              <w:t>miraAbu32! Confirm</w:t>
            </w:r>
            <w:r>
              <w:rPr>
                <w:spacing w:val="-4"/>
                <w:sz w:val="24"/>
              </w:rPr>
              <w:t xml:space="preserve"> </w:t>
            </w:r>
            <w:proofErr w:type="gramStart"/>
            <w:r>
              <w:rPr>
                <w:sz w:val="24"/>
              </w:rPr>
              <w:t>Password :</w:t>
            </w:r>
            <w:proofErr w:type="gramEnd"/>
            <w:r>
              <w:rPr>
                <w:spacing w:val="-1"/>
                <w:sz w:val="24"/>
              </w:rPr>
              <w:t xml:space="preserve"> </w:t>
            </w:r>
            <w:r>
              <w:rPr>
                <w:spacing w:val="-2"/>
                <w:sz w:val="24"/>
              </w:rPr>
              <w:t>miraAbu32!</w:t>
            </w:r>
          </w:p>
        </w:tc>
        <w:tc>
          <w:tcPr>
            <w:tcW w:w="3508" w:type="dxa"/>
          </w:tcPr>
          <w:p w:rsidR="00DF688C" w:rsidRDefault="00DF688C">
            <w:pPr>
              <w:pStyle w:val="TableParagraph"/>
              <w:spacing w:before="0"/>
              <w:ind w:left="0"/>
              <w:rPr>
                <w:sz w:val="24"/>
              </w:rPr>
            </w:pPr>
          </w:p>
        </w:tc>
        <w:tc>
          <w:tcPr>
            <w:tcW w:w="1601" w:type="dxa"/>
          </w:tcPr>
          <w:p w:rsidR="00DF688C" w:rsidRDefault="00DF688C">
            <w:pPr>
              <w:pStyle w:val="TableParagraph"/>
              <w:spacing w:before="0"/>
              <w:ind w:left="0"/>
              <w:rPr>
                <w:sz w:val="24"/>
              </w:rPr>
            </w:pPr>
          </w:p>
        </w:tc>
      </w:tr>
      <w:tr w:rsidR="00DF688C">
        <w:trPr>
          <w:trHeight w:val="2790"/>
        </w:trPr>
        <w:tc>
          <w:tcPr>
            <w:tcW w:w="2051" w:type="dxa"/>
          </w:tcPr>
          <w:p w:rsidR="00DF688C" w:rsidRDefault="00437954">
            <w:pPr>
              <w:pStyle w:val="TableParagraph"/>
              <w:ind w:left="530" w:right="520"/>
              <w:jc w:val="center"/>
              <w:rPr>
                <w:sz w:val="24"/>
              </w:rPr>
            </w:pPr>
            <w:r>
              <w:rPr>
                <w:spacing w:val="-2"/>
                <w:sz w:val="24"/>
              </w:rPr>
              <w:t>TC36.004</w:t>
            </w:r>
          </w:p>
        </w:tc>
        <w:tc>
          <w:tcPr>
            <w:tcW w:w="6209" w:type="dxa"/>
          </w:tcPr>
          <w:p w:rsidR="00DF688C" w:rsidRDefault="00437954">
            <w:pPr>
              <w:pStyle w:val="TableParagraph"/>
              <w:tabs>
                <w:tab w:val="left" w:pos="2093"/>
              </w:tabs>
              <w:ind w:left="108"/>
              <w:rPr>
                <w:sz w:val="24"/>
              </w:rPr>
            </w:pPr>
            <w:r>
              <w:rPr>
                <w:spacing w:val="-5"/>
                <w:sz w:val="24"/>
              </w:rPr>
              <w:t>IC</w:t>
            </w:r>
            <w:r>
              <w:rPr>
                <w:sz w:val="24"/>
              </w:rPr>
              <w:tab/>
            </w:r>
            <w:r>
              <w:rPr>
                <w:spacing w:val="-2"/>
                <w:sz w:val="24"/>
              </w:rPr>
              <w:t>070203011018</w:t>
            </w:r>
          </w:p>
          <w:p w:rsidR="00DF688C" w:rsidRDefault="00DF688C">
            <w:pPr>
              <w:pStyle w:val="TableParagraph"/>
              <w:spacing w:before="4"/>
              <w:ind w:left="0"/>
              <w:rPr>
                <w:b/>
              </w:rPr>
            </w:pPr>
          </w:p>
          <w:p w:rsidR="00DF688C" w:rsidRDefault="00437954">
            <w:pPr>
              <w:pStyle w:val="TableParagraph"/>
              <w:tabs>
                <w:tab w:val="left" w:pos="1939"/>
                <w:tab w:val="left" w:pos="2105"/>
              </w:tabs>
              <w:spacing w:before="0" w:line="463" w:lineRule="auto"/>
              <w:ind w:left="108" w:right="2044"/>
              <w:rPr>
                <w:sz w:val="24"/>
              </w:rPr>
            </w:pPr>
            <w:r>
              <w:rPr>
                <w:spacing w:val="-4"/>
                <w:sz w:val="24"/>
              </w:rPr>
              <w:t>Email</w:t>
            </w:r>
            <w:r>
              <w:rPr>
                <w:sz w:val="24"/>
              </w:rPr>
              <w:tab/>
              <w:t>:</w:t>
            </w:r>
            <w:r>
              <w:rPr>
                <w:spacing w:val="-15"/>
                <w:sz w:val="24"/>
              </w:rPr>
              <w:t xml:space="preserve"> </w:t>
            </w:r>
            <w:hyperlink r:id="rId40">
              <w:r>
                <w:rPr>
                  <w:sz w:val="24"/>
                </w:rPr>
                <w:t>mira.abu@gmail.com</w:t>
              </w:r>
            </w:hyperlink>
            <w:r>
              <w:rPr>
                <w:sz w:val="24"/>
              </w:rPr>
              <w:t xml:space="preserve"> Phone number</w:t>
            </w:r>
            <w:r>
              <w:rPr>
                <w:sz w:val="24"/>
              </w:rPr>
              <w:tab/>
            </w:r>
            <w:r>
              <w:rPr>
                <w:sz w:val="24"/>
              </w:rPr>
              <w:tab/>
            </w:r>
            <w:r>
              <w:rPr>
                <w:spacing w:val="-2"/>
                <w:sz w:val="24"/>
              </w:rPr>
              <w:t>01111482718</w:t>
            </w:r>
          </w:p>
          <w:p w:rsidR="00DF688C" w:rsidRDefault="00437954">
            <w:pPr>
              <w:pStyle w:val="TableParagraph"/>
              <w:tabs>
                <w:tab w:val="left" w:pos="1961"/>
              </w:tabs>
              <w:spacing w:before="3"/>
              <w:ind w:left="108"/>
              <w:rPr>
                <w:sz w:val="24"/>
              </w:rPr>
            </w:pPr>
            <w:r>
              <w:rPr>
                <w:sz w:val="24"/>
              </w:rPr>
              <w:t>New</w:t>
            </w:r>
            <w:r>
              <w:rPr>
                <w:spacing w:val="-3"/>
                <w:sz w:val="24"/>
              </w:rPr>
              <w:t xml:space="preserve"> </w:t>
            </w:r>
            <w:r>
              <w:rPr>
                <w:spacing w:val="-2"/>
                <w:sz w:val="24"/>
              </w:rPr>
              <w:t>Password</w:t>
            </w:r>
            <w:r>
              <w:rPr>
                <w:sz w:val="24"/>
              </w:rPr>
              <w:tab/>
              <w:t>:</w:t>
            </w:r>
            <w:r>
              <w:rPr>
                <w:spacing w:val="-4"/>
                <w:sz w:val="24"/>
              </w:rPr>
              <w:t xml:space="preserve"> </w:t>
            </w:r>
            <w:r>
              <w:rPr>
                <w:spacing w:val="-2"/>
                <w:sz w:val="24"/>
              </w:rPr>
              <w:t>miraAbu32!</w:t>
            </w:r>
          </w:p>
          <w:p w:rsidR="00DF688C" w:rsidRDefault="00DF688C">
            <w:pPr>
              <w:pStyle w:val="TableParagraph"/>
              <w:spacing w:before="4"/>
              <w:ind w:left="0"/>
              <w:rPr>
                <w:b/>
              </w:rPr>
            </w:pPr>
          </w:p>
          <w:p w:rsidR="00DF688C" w:rsidRDefault="00437954">
            <w:pPr>
              <w:pStyle w:val="TableParagraph"/>
              <w:spacing w:before="0"/>
              <w:ind w:left="108"/>
              <w:rPr>
                <w:sz w:val="24"/>
              </w:rPr>
            </w:pPr>
            <w:r>
              <w:rPr>
                <w:sz w:val="24"/>
              </w:rPr>
              <w:t>Confirm</w:t>
            </w:r>
            <w:r>
              <w:rPr>
                <w:spacing w:val="-4"/>
                <w:sz w:val="24"/>
              </w:rPr>
              <w:t xml:space="preserve"> </w:t>
            </w:r>
            <w:proofErr w:type="gramStart"/>
            <w:r>
              <w:rPr>
                <w:sz w:val="24"/>
              </w:rPr>
              <w:t>Password :</w:t>
            </w:r>
            <w:proofErr w:type="gramEnd"/>
            <w:r>
              <w:rPr>
                <w:spacing w:val="-1"/>
                <w:sz w:val="24"/>
              </w:rPr>
              <w:t xml:space="preserve"> </w:t>
            </w:r>
            <w:r>
              <w:rPr>
                <w:spacing w:val="-2"/>
                <w:sz w:val="24"/>
              </w:rPr>
              <w:t>miraAbu32!</w:t>
            </w:r>
          </w:p>
        </w:tc>
        <w:tc>
          <w:tcPr>
            <w:tcW w:w="3508" w:type="dxa"/>
          </w:tcPr>
          <w:p w:rsidR="00DF688C" w:rsidRDefault="00437954">
            <w:pPr>
              <w:pStyle w:val="TableParagraph"/>
              <w:tabs>
                <w:tab w:val="left" w:pos="1070"/>
                <w:tab w:val="left" w:pos="2141"/>
                <w:tab w:val="left" w:pos="2652"/>
              </w:tabs>
              <w:spacing w:line="360" w:lineRule="auto"/>
              <w:ind w:left="108" w:right="97"/>
              <w:rPr>
                <w:sz w:val="24"/>
              </w:rPr>
            </w:pPr>
            <w:r>
              <w:rPr>
                <w:spacing w:val="-2"/>
                <w:sz w:val="24"/>
              </w:rPr>
              <w:t>Display</w:t>
            </w:r>
            <w:r>
              <w:rPr>
                <w:sz w:val="24"/>
              </w:rPr>
              <w:tab/>
            </w:r>
            <w:r>
              <w:rPr>
                <w:spacing w:val="-2"/>
                <w:sz w:val="24"/>
              </w:rPr>
              <w:t>“Uh-Oh!</w:t>
            </w:r>
            <w:r>
              <w:rPr>
                <w:sz w:val="24"/>
              </w:rPr>
              <w:tab/>
            </w:r>
            <w:r>
              <w:rPr>
                <w:spacing w:val="-6"/>
                <w:sz w:val="24"/>
              </w:rPr>
              <w:t>No</w:t>
            </w:r>
            <w:r>
              <w:rPr>
                <w:sz w:val="24"/>
              </w:rPr>
              <w:tab/>
            </w:r>
            <w:r>
              <w:rPr>
                <w:spacing w:val="-2"/>
                <w:sz w:val="24"/>
              </w:rPr>
              <w:t>account found.”</w:t>
            </w:r>
          </w:p>
        </w:tc>
        <w:tc>
          <w:tcPr>
            <w:tcW w:w="1601" w:type="dxa"/>
          </w:tcPr>
          <w:p w:rsidR="00DF688C" w:rsidRDefault="00437954">
            <w:pPr>
              <w:pStyle w:val="TableParagraph"/>
              <w:ind w:left="106"/>
              <w:rPr>
                <w:sz w:val="24"/>
              </w:rPr>
            </w:pPr>
            <w:r>
              <w:rPr>
                <w:spacing w:val="-2"/>
                <w:sz w:val="24"/>
              </w:rPr>
              <w:t>Success</w:t>
            </w:r>
          </w:p>
        </w:tc>
      </w:tr>
      <w:tr w:rsidR="00DF688C">
        <w:trPr>
          <w:trHeight w:val="2790"/>
        </w:trPr>
        <w:tc>
          <w:tcPr>
            <w:tcW w:w="2051" w:type="dxa"/>
          </w:tcPr>
          <w:p w:rsidR="00DF688C" w:rsidRDefault="00437954">
            <w:pPr>
              <w:pStyle w:val="TableParagraph"/>
              <w:spacing w:before="118"/>
              <w:ind w:left="530" w:right="520"/>
              <w:jc w:val="center"/>
              <w:rPr>
                <w:sz w:val="24"/>
              </w:rPr>
            </w:pPr>
            <w:r>
              <w:rPr>
                <w:spacing w:val="-2"/>
                <w:sz w:val="24"/>
              </w:rPr>
              <w:t>TC36.005</w:t>
            </w:r>
          </w:p>
        </w:tc>
        <w:tc>
          <w:tcPr>
            <w:tcW w:w="6209" w:type="dxa"/>
          </w:tcPr>
          <w:p w:rsidR="00DF688C" w:rsidRDefault="00437954">
            <w:pPr>
              <w:pStyle w:val="TableParagraph"/>
              <w:tabs>
                <w:tab w:val="left" w:pos="2093"/>
              </w:tabs>
              <w:spacing w:before="118"/>
              <w:ind w:left="108"/>
              <w:rPr>
                <w:sz w:val="24"/>
              </w:rPr>
            </w:pPr>
            <w:r>
              <w:rPr>
                <w:spacing w:val="-5"/>
                <w:sz w:val="24"/>
              </w:rPr>
              <w:t>IC</w:t>
            </w:r>
            <w:r>
              <w:rPr>
                <w:sz w:val="24"/>
              </w:rPr>
              <w:tab/>
            </w:r>
            <w:r>
              <w:rPr>
                <w:spacing w:val="-2"/>
                <w:sz w:val="24"/>
              </w:rPr>
              <w:t>070203011018</w:t>
            </w:r>
          </w:p>
          <w:p w:rsidR="00DF688C" w:rsidRDefault="00DF688C">
            <w:pPr>
              <w:pStyle w:val="TableParagraph"/>
              <w:spacing w:before="3"/>
              <w:ind w:left="0"/>
              <w:rPr>
                <w:b/>
              </w:rPr>
            </w:pPr>
          </w:p>
          <w:p w:rsidR="00DF688C" w:rsidRDefault="00437954">
            <w:pPr>
              <w:pStyle w:val="TableParagraph"/>
              <w:tabs>
                <w:tab w:val="left" w:pos="1939"/>
                <w:tab w:val="left" w:pos="2105"/>
              </w:tabs>
              <w:spacing w:before="1" w:line="465" w:lineRule="auto"/>
              <w:ind w:left="108" w:right="2044"/>
              <w:rPr>
                <w:sz w:val="24"/>
              </w:rPr>
            </w:pPr>
            <w:r>
              <w:rPr>
                <w:spacing w:val="-4"/>
                <w:sz w:val="24"/>
              </w:rPr>
              <w:t>Email</w:t>
            </w:r>
            <w:r>
              <w:rPr>
                <w:sz w:val="24"/>
              </w:rPr>
              <w:tab/>
              <w:t>:</w:t>
            </w:r>
            <w:r>
              <w:rPr>
                <w:spacing w:val="-15"/>
                <w:sz w:val="24"/>
              </w:rPr>
              <w:t xml:space="preserve"> </w:t>
            </w:r>
            <w:hyperlink r:id="rId41">
              <w:r>
                <w:rPr>
                  <w:sz w:val="24"/>
                </w:rPr>
                <w:t>mira.abu@gmail.com</w:t>
              </w:r>
            </w:hyperlink>
            <w:r>
              <w:rPr>
                <w:sz w:val="24"/>
              </w:rPr>
              <w:t xml:space="preserve"> Phone number</w:t>
            </w:r>
            <w:r>
              <w:rPr>
                <w:sz w:val="24"/>
              </w:rPr>
              <w:tab/>
            </w:r>
            <w:r>
              <w:rPr>
                <w:sz w:val="24"/>
              </w:rPr>
              <w:tab/>
            </w:r>
            <w:r>
              <w:rPr>
                <w:spacing w:val="-2"/>
                <w:sz w:val="24"/>
              </w:rPr>
              <w:t>01111482718</w:t>
            </w:r>
          </w:p>
          <w:p w:rsidR="00DF688C" w:rsidRDefault="00437954">
            <w:pPr>
              <w:pStyle w:val="TableParagraph"/>
              <w:tabs>
                <w:tab w:val="left" w:pos="1961"/>
              </w:tabs>
              <w:spacing w:before="0" w:line="273" w:lineRule="exact"/>
              <w:ind w:left="108"/>
              <w:rPr>
                <w:sz w:val="24"/>
              </w:rPr>
            </w:pPr>
            <w:r>
              <w:rPr>
                <w:sz w:val="24"/>
              </w:rPr>
              <w:t>New</w:t>
            </w:r>
            <w:r>
              <w:rPr>
                <w:spacing w:val="-3"/>
                <w:sz w:val="24"/>
              </w:rPr>
              <w:t xml:space="preserve"> </w:t>
            </w:r>
            <w:r>
              <w:rPr>
                <w:spacing w:val="-2"/>
                <w:sz w:val="24"/>
              </w:rPr>
              <w:t>Password</w:t>
            </w:r>
            <w:r>
              <w:rPr>
                <w:sz w:val="24"/>
              </w:rPr>
              <w:tab/>
              <w:t>:</w:t>
            </w:r>
            <w:r>
              <w:rPr>
                <w:spacing w:val="-2"/>
                <w:sz w:val="24"/>
              </w:rPr>
              <w:t xml:space="preserve"> </w:t>
            </w:r>
            <w:proofErr w:type="spellStart"/>
            <w:r>
              <w:rPr>
                <w:spacing w:val="-2"/>
                <w:sz w:val="24"/>
              </w:rPr>
              <w:t>miraAbu</w:t>
            </w:r>
            <w:proofErr w:type="spellEnd"/>
          </w:p>
          <w:p w:rsidR="00DF688C" w:rsidRDefault="00DF688C">
            <w:pPr>
              <w:pStyle w:val="TableParagraph"/>
              <w:spacing w:before="6"/>
              <w:ind w:left="0"/>
              <w:rPr>
                <w:b/>
              </w:rPr>
            </w:pPr>
          </w:p>
          <w:p w:rsidR="00DF688C" w:rsidRDefault="00437954">
            <w:pPr>
              <w:pStyle w:val="TableParagraph"/>
              <w:spacing w:before="0"/>
              <w:ind w:left="108"/>
              <w:rPr>
                <w:sz w:val="24"/>
              </w:rPr>
            </w:pPr>
            <w:r>
              <w:rPr>
                <w:sz w:val="24"/>
              </w:rPr>
              <w:t>Confirm</w:t>
            </w:r>
            <w:r>
              <w:rPr>
                <w:spacing w:val="-4"/>
                <w:sz w:val="24"/>
              </w:rPr>
              <w:t xml:space="preserve"> </w:t>
            </w:r>
            <w:r>
              <w:rPr>
                <w:sz w:val="24"/>
              </w:rPr>
              <w:t>Password :</w:t>
            </w:r>
            <w:r>
              <w:rPr>
                <w:spacing w:val="-1"/>
                <w:sz w:val="24"/>
              </w:rPr>
              <w:t xml:space="preserve"> </w:t>
            </w:r>
            <w:proofErr w:type="spellStart"/>
            <w:r>
              <w:rPr>
                <w:spacing w:val="-2"/>
                <w:sz w:val="24"/>
              </w:rPr>
              <w:t>miraAbuBakar</w:t>
            </w:r>
            <w:proofErr w:type="spellEnd"/>
          </w:p>
        </w:tc>
        <w:tc>
          <w:tcPr>
            <w:tcW w:w="3508" w:type="dxa"/>
          </w:tcPr>
          <w:p w:rsidR="00DF688C" w:rsidRDefault="00437954">
            <w:pPr>
              <w:pStyle w:val="TableParagraph"/>
              <w:tabs>
                <w:tab w:val="left" w:pos="1169"/>
                <w:tab w:val="left" w:pos="2203"/>
                <w:tab w:val="left" w:pos="3106"/>
              </w:tabs>
              <w:spacing w:before="118" w:line="360" w:lineRule="auto"/>
              <w:ind w:left="108" w:right="96"/>
              <w:rPr>
                <w:sz w:val="24"/>
              </w:rPr>
            </w:pPr>
            <w:r>
              <w:rPr>
                <w:spacing w:val="-2"/>
                <w:sz w:val="24"/>
              </w:rPr>
              <w:t>Display</w:t>
            </w:r>
            <w:r>
              <w:rPr>
                <w:sz w:val="24"/>
              </w:rPr>
              <w:tab/>
            </w:r>
            <w:r>
              <w:rPr>
                <w:spacing w:val="-2"/>
                <w:sz w:val="24"/>
              </w:rPr>
              <w:t>“Please</w:t>
            </w:r>
            <w:r>
              <w:rPr>
                <w:sz w:val="24"/>
              </w:rPr>
              <w:tab/>
            </w:r>
            <w:r>
              <w:rPr>
                <w:spacing w:val="-4"/>
                <w:sz w:val="24"/>
              </w:rPr>
              <w:t>match</w:t>
            </w:r>
            <w:r>
              <w:rPr>
                <w:sz w:val="24"/>
              </w:rPr>
              <w:tab/>
            </w:r>
            <w:r>
              <w:rPr>
                <w:spacing w:val="-4"/>
                <w:sz w:val="24"/>
              </w:rPr>
              <w:t xml:space="preserve">the </w:t>
            </w:r>
            <w:r>
              <w:rPr>
                <w:sz w:val="24"/>
              </w:rPr>
              <w:t>requested format.”</w:t>
            </w:r>
          </w:p>
        </w:tc>
        <w:tc>
          <w:tcPr>
            <w:tcW w:w="1601" w:type="dxa"/>
          </w:tcPr>
          <w:p w:rsidR="00DF688C" w:rsidRDefault="00437954">
            <w:pPr>
              <w:pStyle w:val="TableParagraph"/>
              <w:spacing w:before="118"/>
              <w:ind w:left="106"/>
              <w:rPr>
                <w:sz w:val="24"/>
              </w:rPr>
            </w:pPr>
            <w:r>
              <w:rPr>
                <w:spacing w:val="-2"/>
                <w:sz w:val="24"/>
              </w:rPr>
              <w:t>Success</w:t>
            </w:r>
          </w:p>
        </w:tc>
      </w:tr>
      <w:tr w:rsidR="00DF688C">
        <w:trPr>
          <w:trHeight w:val="1728"/>
        </w:trPr>
        <w:tc>
          <w:tcPr>
            <w:tcW w:w="2051" w:type="dxa"/>
          </w:tcPr>
          <w:p w:rsidR="00DF688C" w:rsidRDefault="00437954">
            <w:pPr>
              <w:pStyle w:val="TableParagraph"/>
              <w:ind w:left="530" w:right="520"/>
              <w:jc w:val="center"/>
              <w:rPr>
                <w:sz w:val="24"/>
              </w:rPr>
            </w:pPr>
            <w:r>
              <w:rPr>
                <w:spacing w:val="-2"/>
                <w:sz w:val="24"/>
              </w:rPr>
              <w:t>TC36.006</w:t>
            </w:r>
          </w:p>
        </w:tc>
        <w:tc>
          <w:tcPr>
            <w:tcW w:w="6209" w:type="dxa"/>
          </w:tcPr>
          <w:p w:rsidR="00DF688C" w:rsidRDefault="00437954">
            <w:pPr>
              <w:pStyle w:val="TableParagraph"/>
              <w:tabs>
                <w:tab w:val="left" w:pos="2093"/>
              </w:tabs>
              <w:ind w:left="108"/>
              <w:rPr>
                <w:sz w:val="24"/>
              </w:rPr>
            </w:pPr>
            <w:r>
              <w:rPr>
                <w:spacing w:val="-5"/>
                <w:sz w:val="24"/>
              </w:rPr>
              <w:t>IC</w:t>
            </w:r>
            <w:r>
              <w:rPr>
                <w:sz w:val="24"/>
              </w:rPr>
              <w:tab/>
            </w:r>
            <w:r>
              <w:rPr>
                <w:spacing w:val="-2"/>
                <w:sz w:val="24"/>
              </w:rPr>
              <w:t>070203011050</w:t>
            </w:r>
          </w:p>
          <w:p w:rsidR="00DF688C" w:rsidRDefault="00437954">
            <w:pPr>
              <w:pStyle w:val="TableParagraph"/>
              <w:tabs>
                <w:tab w:val="left" w:pos="1939"/>
                <w:tab w:val="left" w:pos="2105"/>
              </w:tabs>
              <w:spacing w:before="52" w:line="536" w:lineRule="exact"/>
              <w:ind w:left="108" w:right="2450"/>
              <w:rPr>
                <w:sz w:val="24"/>
              </w:rPr>
            </w:pPr>
            <w:r>
              <w:rPr>
                <w:spacing w:val="-4"/>
                <w:sz w:val="24"/>
              </w:rPr>
              <w:t>Email</w:t>
            </w:r>
            <w:r>
              <w:rPr>
                <w:sz w:val="24"/>
              </w:rPr>
              <w:tab/>
              <w:t>:</w:t>
            </w:r>
            <w:r>
              <w:rPr>
                <w:spacing w:val="-15"/>
                <w:sz w:val="24"/>
              </w:rPr>
              <w:t xml:space="preserve"> </w:t>
            </w:r>
            <w:hyperlink r:id="rId42">
              <w:r>
                <w:rPr>
                  <w:sz w:val="24"/>
                </w:rPr>
                <w:t>mira@gmail.com</w:t>
              </w:r>
            </w:hyperlink>
            <w:r>
              <w:rPr>
                <w:sz w:val="24"/>
              </w:rPr>
              <w:t xml:space="preserve"> Phone number</w:t>
            </w:r>
            <w:r>
              <w:rPr>
                <w:sz w:val="24"/>
              </w:rPr>
              <w:tab/>
            </w:r>
            <w:r>
              <w:rPr>
                <w:sz w:val="24"/>
              </w:rPr>
              <w:tab/>
            </w:r>
            <w:r>
              <w:rPr>
                <w:spacing w:val="-2"/>
                <w:sz w:val="24"/>
              </w:rPr>
              <w:t>01111482769</w:t>
            </w:r>
          </w:p>
        </w:tc>
        <w:tc>
          <w:tcPr>
            <w:tcW w:w="3508" w:type="dxa"/>
          </w:tcPr>
          <w:p w:rsidR="00DF688C" w:rsidRDefault="00437954">
            <w:pPr>
              <w:pStyle w:val="TableParagraph"/>
              <w:spacing w:line="360" w:lineRule="auto"/>
              <w:ind w:left="108" w:right="97"/>
              <w:jc w:val="both"/>
              <w:rPr>
                <w:sz w:val="24"/>
              </w:rPr>
            </w:pPr>
            <w:r>
              <w:rPr>
                <w:sz w:val="24"/>
              </w:rPr>
              <w:t xml:space="preserve">Display “Uh-Oh! Password and Re-Type Password Field Do Not </w:t>
            </w:r>
            <w:r>
              <w:rPr>
                <w:spacing w:val="-2"/>
                <w:sz w:val="24"/>
              </w:rPr>
              <w:t>Match.”</w:t>
            </w:r>
          </w:p>
        </w:tc>
        <w:tc>
          <w:tcPr>
            <w:tcW w:w="1601" w:type="dxa"/>
          </w:tcPr>
          <w:p w:rsidR="00DF688C" w:rsidRDefault="00437954">
            <w:pPr>
              <w:pStyle w:val="TableParagraph"/>
              <w:ind w:left="106"/>
              <w:rPr>
                <w:sz w:val="24"/>
              </w:rPr>
            </w:pPr>
            <w:r>
              <w:rPr>
                <w:spacing w:val="-2"/>
                <w:sz w:val="24"/>
              </w:rPr>
              <w:t>Success</w:t>
            </w:r>
          </w:p>
        </w:tc>
      </w:tr>
    </w:tbl>
    <w:p w:rsidR="00DF688C" w:rsidRDefault="00DF688C">
      <w:pPr>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1"/>
        <w:gridCol w:w="6209"/>
        <w:gridCol w:w="3508"/>
        <w:gridCol w:w="1601"/>
      </w:tblGrid>
      <w:tr w:rsidR="00DF688C">
        <w:trPr>
          <w:trHeight w:val="1067"/>
        </w:trPr>
        <w:tc>
          <w:tcPr>
            <w:tcW w:w="2051" w:type="dxa"/>
          </w:tcPr>
          <w:p w:rsidR="00DF688C" w:rsidRDefault="00DF688C">
            <w:pPr>
              <w:pStyle w:val="TableParagraph"/>
              <w:spacing w:before="0"/>
              <w:ind w:left="0"/>
              <w:rPr>
                <w:sz w:val="24"/>
              </w:rPr>
            </w:pPr>
          </w:p>
        </w:tc>
        <w:tc>
          <w:tcPr>
            <w:tcW w:w="6209" w:type="dxa"/>
          </w:tcPr>
          <w:p w:rsidR="00DF688C" w:rsidRDefault="00437954">
            <w:pPr>
              <w:pStyle w:val="TableParagraph"/>
              <w:tabs>
                <w:tab w:val="left" w:pos="1961"/>
              </w:tabs>
              <w:spacing w:before="0" w:line="275" w:lineRule="exact"/>
              <w:ind w:left="108"/>
              <w:rPr>
                <w:sz w:val="24"/>
              </w:rPr>
            </w:pPr>
            <w:r>
              <w:rPr>
                <w:sz w:val="24"/>
              </w:rPr>
              <w:t>New</w:t>
            </w:r>
            <w:r>
              <w:rPr>
                <w:spacing w:val="-3"/>
                <w:sz w:val="24"/>
              </w:rPr>
              <w:t xml:space="preserve"> </w:t>
            </w:r>
            <w:r>
              <w:rPr>
                <w:spacing w:val="-2"/>
                <w:sz w:val="24"/>
              </w:rPr>
              <w:t>Password</w:t>
            </w:r>
            <w:r>
              <w:rPr>
                <w:sz w:val="24"/>
              </w:rPr>
              <w:tab/>
              <w:t>:</w:t>
            </w:r>
            <w:r>
              <w:rPr>
                <w:spacing w:val="-4"/>
                <w:sz w:val="24"/>
              </w:rPr>
              <w:t xml:space="preserve"> </w:t>
            </w:r>
            <w:r>
              <w:rPr>
                <w:spacing w:val="-2"/>
                <w:sz w:val="24"/>
              </w:rPr>
              <w:t>miraAbu32!</w:t>
            </w:r>
          </w:p>
          <w:p w:rsidR="00DF688C" w:rsidRDefault="00DF688C">
            <w:pPr>
              <w:pStyle w:val="TableParagraph"/>
              <w:spacing w:before="6"/>
              <w:ind w:left="0"/>
              <w:rPr>
                <w:b/>
              </w:rPr>
            </w:pPr>
          </w:p>
          <w:p w:rsidR="00DF688C" w:rsidRDefault="00437954">
            <w:pPr>
              <w:pStyle w:val="TableParagraph"/>
              <w:spacing w:before="0"/>
              <w:ind w:left="108"/>
              <w:rPr>
                <w:sz w:val="24"/>
              </w:rPr>
            </w:pPr>
            <w:r>
              <w:rPr>
                <w:sz w:val="24"/>
              </w:rPr>
              <w:t>Confirm</w:t>
            </w:r>
            <w:r>
              <w:rPr>
                <w:spacing w:val="-4"/>
                <w:sz w:val="24"/>
              </w:rPr>
              <w:t xml:space="preserve"> </w:t>
            </w:r>
            <w:proofErr w:type="gramStart"/>
            <w:r>
              <w:rPr>
                <w:sz w:val="24"/>
              </w:rPr>
              <w:t>Password :</w:t>
            </w:r>
            <w:proofErr w:type="gramEnd"/>
            <w:r>
              <w:rPr>
                <w:spacing w:val="-1"/>
                <w:sz w:val="24"/>
              </w:rPr>
              <w:t xml:space="preserve"> </w:t>
            </w:r>
            <w:r>
              <w:rPr>
                <w:spacing w:val="-2"/>
                <w:sz w:val="24"/>
              </w:rPr>
              <w:t>miraAbuBakar32!</w:t>
            </w:r>
          </w:p>
        </w:tc>
        <w:tc>
          <w:tcPr>
            <w:tcW w:w="3508" w:type="dxa"/>
          </w:tcPr>
          <w:p w:rsidR="00DF688C" w:rsidRDefault="00DF688C">
            <w:pPr>
              <w:pStyle w:val="TableParagraph"/>
              <w:spacing w:before="0"/>
              <w:ind w:left="0"/>
              <w:rPr>
                <w:sz w:val="24"/>
              </w:rPr>
            </w:pPr>
          </w:p>
        </w:tc>
        <w:tc>
          <w:tcPr>
            <w:tcW w:w="1601" w:type="dxa"/>
          </w:tcPr>
          <w:p w:rsidR="00DF688C" w:rsidRDefault="00DF688C">
            <w:pPr>
              <w:pStyle w:val="TableParagraph"/>
              <w:spacing w:before="0"/>
              <w:ind w:left="0"/>
              <w:rPr>
                <w:sz w:val="24"/>
              </w:rPr>
            </w:pPr>
          </w:p>
        </w:tc>
      </w:tr>
    </w:tbl>
    <w:p w:rsidR="00DF688C" w:rsidRDefault="00DF688C">
      <w:pPr>
        <w:pStyle w:val="BodyText"/>
        <w:spacing w:before="0"/>
        <w:rPr>
          <w:b/>
          <w:sz w:val="20"/>
        </w:rPr>
      </w:pPr>
    </w:p>
    <w:p w:rsidR="00DF688C" w:rsidRDefault="00DF688C">
      <w:pPr>
        <w:pStyle w:val="BodyText"/>
        <w:spacing w:before="1"/>
        <w:rPr>
          <w:b/>
          <w:sz w:val="1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6190"/>
        <w:gridCol w:w="3544"/>
        <w:gridCol w:w="1583"/>
      </w:tblGrid>
      <w:tr w:rsidR="00DF688C">
        <w:trPr>
          <w:trHeight w:val="653"/>
        </w:trPr>
        <w:tc>
          <w:tcPr>
            <w:tcW w:w="2052"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17" w:type="dxa"/>
            <w:gridSpan w:val="3"/>
          </w:tcPr>
          <w:p w:rsidR="00DF688C" w:rsidRDefault="00437954">
            <w:pPr>
              <w:pStyle w:val="TableParagraph"/>
              <w:rPr>
                <w:sz w:val="24"/>
              </w:rPr>
            </w:pPr>
            <w:r>
              <w:rPr>
                <w:spacing w:val="-2"/>
                <w:sz w:val="24"/>
              </w:rPr>
              <w:t>T3.037</w:t>
            </w:r>
          </w:p>
        </w:tc>
      </w:tr>
      <w:tr w:rsidR="00DF688C">
        <w:trPr>
          <w:trHeight w:val="654"/>
        </w:trPr>
        <w:tc>
          <w:tcPr>
            <w:tcW w:w="2052" w:type="dxa"/>
            <w:shd w:val="clear" w:color="auto" w:fill="E7E6E6"/>
          </w:tcPr>
          <w:p w:rsidR="00DF688C" w:rsidRDefault="00437954">
            <w:pPr>
              <w:pStyle w:val="TableParagraph"/>
              <w:spacing w:before="120"/>
              <w:rPr>
                <w:b/>
                <w:sz w:val="24"/>
              </w:rPr>
            </w:pPr>
            <w:r>
              <w:rPr>
                <w:b/>
                <w:spacing w:val="-2"/>
                <w:sz w:val="24"/>
              </w:rPr>
              <w:t>Actor</w:t>
            </w:r>
          </w:p>
        </w:tc>
        <w:tc>
          <w:tcPr>
            <w:tcW w:w="11317" w:type="dxa"/>
            <w:gridSpan w:val="3"/>
          </w:tcPr>
          <w:p w:rsidR="00DF688C" w:rsidRDefault="00437954">
            <w:pPr>
              <w:pStyle w:val="TableParagraph"/>
              <w:spacing w:before="120"/>
              <w:rPr>
                <w:sz w:val="24"/>
              </w:rPr>
            </w:pPr>
            <w:r>
              <w:rPr>
                <w:sz w:val="24"/>
              </w:rPr>
              <w:t>Student</w:t>
            </w:r>
            <w:r>
              <w:rPr>
                <w:spacing w:val="-3"/>
                <w:sz w:val="24"/>
              </w:rPr>
              <w:t xml:space="preserve"> </w:t>
            </w:r>
            <w:r>
              <w:rPr>
                <w:spacing w:val="-2"/>
                <w:sz w:val="24"/>
              </w:rPr>
              <w:t>(Public)</w:t>
            </w:r>
          </w:p>
        </w:tc>
      </w:tr>
      <w:tr w:rsidR="00DF688C">
        <w:trPr>
          <w:trHeight w:val="653"/>
        </w:trPr>
        <w:tc>
          <w:tcPr>
            <w:tcW w:w="2052" w:type="dxa"/>
            <w:shd w:val="clear" w:color="auto" w:fill="E7E6E6"/>
          </w:tcPr>
          <w:p w:rsidR="00DF688C" w:rsidRDefault="00437954">
            <w:pPr>
              <w:pStyle w:val="TableParagraph"/>
              <w:spacing w:before="118"/>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6190" w:type="dxa"/>
            <w:shd w:val="clear" w:color="auto" w:fill="E7E6E6"/>
          </w:tcPr>
          <w:p w:rsidR="00DF688C" w:rsidRDefault="00437954">
            <w:pPr>
              <w:pStyle w:val="TableParagraph"/>
              <w:spacing w:before="118"/>
              <w:rPr>
                <w:b/>
                <w:sz w:val="24"/>
              </w:rPr>
            </w:pPr>
            <w:r>
              <w:rPr>
                <w:b/>
                <w:sz w:val="24"/>
              </w:rPr>
              <w:t>Test</w:t>
            </w:r>
            <w:r>
              <w:rPr>
                <w:b/>
                <w:spacing w:val="-4"/>
                <w:sz w:val="24"/>
              </w:rPr>
              <w:t xml:space="preserve"> </w:t>
            </w:r>
            <w:r>
              <w:rPr>
                <w:b/>
                <w:sz w:val="24"/>
              </w:rPr>
              <w:t xml:space="preserve">Case </w:t>
            </w:r>
            <w:r>
              <w:rPr>
                <w:b/>
                <w:spacing w:val="-4"/>
                <w:sz w:val="24"/>
              </w:rPr>
              <w:t>Data</w:t>
            </w:r>
          </w:p>
        </w:tc>
        <w:tc>
          <w:tcPr>
            <w:tcW w:w="3544" w:type="dxa"/>
            <w:shd w:val="clear" w:color="auto" w:fill="E7E6E6"/>
          </w:tcPr>
          <w:p w:rsidR="00DF688C" w:rsidRDefault="00437954">
            <w:pPr>
              <w:pStyle w:val="TableParagraph"/>
              <w:spacing w:before="118"/>
              <w:rPr>
                <w:b/>
                <w:sz w:val="24"/>
              </w:rPr>
            </w:pPr>
            <w:r>
              <w:rPr>
                <w:b/>
                <w:sz w:val="24"/>
              </w:rPr>
              <w:t>Expected</w:t>
            </w:r>
            <w:r>
              <w:rPr>
                <w:b/>
                <w:spacing w:val="-4"/>
                <w:sz w:val="24"/>
              </w:rPr>
              <w:t xml:space="preserve"> </w:t>
            </w:r>
            <w:r>
              <w:rPr>
                <w:b/>
                <w:spacing w:val="-2"/>
                <w:sz w:val="24"/>
              </w:rPr>
              <w:t>Result</w:t>
            </w:r>
          </w:p>
        </w:tc>
        <w:tc>
          <w:tcPr>
            <w:tcW w:w="1583" w:type="dxa"/>
            <w:shd w:val="clear" w:color="auto" w:fill="E7E6E6"/>
          </w:tcPr>
          <w:p w:rsidR="00DF688C" w:rsidRDefault="00437954">
            <w:pPr>
              <w:pStyle w:val="TableParagraph"/>
              <w:spacing w:before="118"/>
              <w:ind w:left="108"/>
              <w:rPr>
                <w:b/>
                <w:sz w:val="24"/>
              </w:rPr>
            </w:pPr>
            <w:r>
              <w:rPr>
                <w:b/>
                <w:spacing w:val="-2"/>
                <w:sz w:val="24"/>
              </w:rPr>
              <w:t>Status</w:t>
            </w:r>
          </w:p>
        </w:tc>
      </w:tr>
      <w:tr w:rsidR="00DF688C">
        <w:trPr>
          <w:trHeight w:val="1068"/>
        </w:trPr>
        <w:tc>
          <w:tcPr>
            <w:tcW w:w="2052" w:type="dxa"/>
          </w:tcPr>
          <w:p w:rsidR="00DF688C" w:rsidRDefault="00437954">
            <w:pPr>
              <w:pStyle w:val="TableParagraph"/>
              <w:ind w:left="542"/>
              <w:rPr>
                <w:sz w:val="24"/>
              </w:rPr>
            </w:pPr>
            <w:r>
              <w:rPr>
                <w:spacing w:val="-2"/>
                <w:sz w:val="24"/>
              </w:rPr>
              <w:t>TC37.001</w:t>
            </w:r>
          </w:p>
        </w:tc>
        <w:tc>
          <w:tcPr>
            <w:tcW w:w="6190" w:type="dxa"/>
          </w:tcPr>
          <w:p w:rsidR="00DF688C" w:rsidRDefault="00437954">
            <w:pPr>
              <w:pStyle w:val="TableParagraph"/>
              <w:rPr>
                <w:sz w:val="24"/>
              </w:rPr>
            </w:pPr>
            <w:r>
              <w:rPr>
                <w:sz w:val="24"/>
              </w:rPr>
              <w:t>Tick</w:t>
            </w:r>
            <w:r>
              <w:rPr>
                <w:spacing w:val="-5"/>
                <w:sz w:val="24"/>
              </w:rPr>
              <w:t xml:space="preserve"> </w:t>
            </w:r>
            <w:r>
              <w:rPr>
                <w:sz w:val="24"/>
              </w:rPr>
              <w:t>:</w:t>
            </w:r>
            <w:r>
              <w:rPr>
                <w:spacing w:val="-2"/>
                <w:sz w:val="24"/>
              </w:rPr>
              <w:t xml:space="preserve"> </w:t>
            </w:r>
            <w:r>
              <w:rPr>
                <w:sz w:val="24"/>
              </w:rPr>
              <w:t>16</w:t>
            </w:r>
            <w:r>
              <w:rPr>
                <w:spacing w:val="-2"/>
                <w:sz w:val="24"/>
              </w:rPr>
              <w:t xml:space="preserve"> </w:t>
            </w:r>
            <w:r>
              <w:rPr>
                <w:sz w:val="24"/>
              </w:rPr>
              <w:t>Years</w:t>
            </w:r>
            <w:r>
              <w:rPr>
                <w:spacing w:val="-2"/>
                <w:sz w:val="24"/>
              </w:rPr>
              <w:t xml:space="preserve"> </w:t>
            </w:r>
            <w:r>
              <w:rPr>
                <w:sz w:val="24"/>
              </w:rPr>
              <w:t>Old</w:t>
            </w:r>
            <w:r>
              <w:rPr>
                <w:spacing w:val="-3"/>
                <w:sz w:val="24"/>
              </w:rPr>
              <w:t xml:space="preserve"> </w:t>
            </w:r>
            <w:r>
              <w:rPr>
                <w:sz w:val="24"/>
              </w:rPr>
              <w:t>-</w:t>
            </w:r>
            <w:r>
              <w:rPr>
                <w:spacing w:val="-3"/>
                <w:sz w:val="24"/>
              </w:rPr>
              <w:t xml:space="preserve"> </w:t>
            </w:r>
            <w:r>
              <w:rPr>
                <w:sz w:val="24"/>
              </w:rPr>
              <w:t>Physics (Saturday:</w:t>
            </w:r>
            <w:r>
              <w:rPr>
                <w:spacing w:val="3"/>
                <w:sz w:val="24"/>
              </w:rPr>
              <w:t xml:space="preserve"> </w:t>
            </w:r>
            <w:r>
              <w:rPr>
                <w:sz w:val="24"/>
              </w:rPr>
              <w:t>8am-</w:t>
            </w:r>
            <w:r>
              <w:rPr>
                <w:spacing w:val="-2"/>
                <w:sz w:val="24"/>
              </w:rPr>
              <w:t>10am)</w:t>
            </w:r>
          </w:p>
        </w:tc>
        <w:tc>
          <w:tcPr>
            <w:tcW w:w="3544" w:type="dxa"/>
          </w:tcPr>
          <w:p w:rsidR="00DF688C" w:rsidRDefault="00437954">
            <w:pPr>
              <w:pStyle w:val="TableParagraph"/>
              <w:tabs>
                <w:tab w:val="left" w:pos="1177"/>
                <w:tab w:val="left" w:pos="2339"/>
                <w:tab w:val="left" w:pos="2982"/>
              </w:tabs>
              <w:spacing w:line="360" w:lineRule="auto"/>
              <w:ind w:right="98"/>
              <w:rPr>
                <w:sz w:val="24"/>
              </w:rPr>
            </w:pPr>
            <w:r>
              <w:rPr>
                <w:spacing w:val="-2"/>
                <w:sz w:val="24"/>
              </w:rPr>
              <w:t>Display</w:t>
            </w:r>
            <w:r>
              <w:rPr>
                <w:sz w:val="24"/>
              </w:rPr>
              <w:tab/>
            </w:r>
            <w:r>
              <w:rPr>
                <w:spacing w:val="-2"/>
                <w:sz w:val="24"/>
              </w:rPr>
              <w:t>“Physics</w:t>
            </w:r>
            <w:r>
              <w:rPr>
                <w:sz w:val="24"/>
              </w:rPr>
              <w:tab/>
            </w:r>
            <w:r>
              <w:rPr>
                <w:spacing w:val="-4"/>
                <w:sz w:val="24"/>
              </w:rPr>
              <w:t>has</w:t>
            </w:r>
            <w:r>
              <w:rPr>
                <w:sz w:val="24"/>
              </w:rPr>
              <w:tab/>
            </w:r>
            <w:r>
              <w:rPr>
                <w:spacing w:val="-4"/>
                <w:sz w:val="24"/>
              </w:rPr>
              <w:t xml:space="preserve">been </w:t>
            </w:r>
            <w:r>
              <w:rPr>
                <w:sz w:val="24"/>
              </w:rPr>
              <w:t>enrolled successfully.”</w:t>
            </w:r>
          </w:p>
        </w:tc>
        <w:tc>
          <w:tcPr>
            <w:tcW w:w="1583" w:type="dxa"/>
          </w:tcPr>
          <w:p w:rsidR="00DF688C" w:rsidRDefault="00437954">
            <w:pPr>
              <w:pStyle w:val="TableParagraph"/>
              <w:ind w:left="108"/>
              <w:rPr>
                <w:sz w:val="24"/>
              </w:rPr>
            </w:pPr>
            <w:r>
              <w:rPr>
                <w:spacing w:val="-2"/>
                <w:sz w:val="24"/>
              </w:rPr>
              <w:t>Success</w:t>
            </w:r>
          </w:p>
        </w:tc>
      </w:tr>
      <w:tr w:rsidR="00DF688C">
        <w:trPr>
          <w:trHeight w:val="1067"/>
        </w:trPr>
        <w:tc>
          <w:tcPr>
            <w:tcW w:w="2052" w:type="dxa"/>
          </w:tcPr>
          <w:p w:rsidR="00DF688C" w:rsidRDefault="00437954">
            <w:pPr>
              <w:pStyle w:val="TableParagraph"/>
              <w:ind w:left="542"/>
              <w:rPr>
                <w:sz w:val="24"/>
              </w:rPr>
            </w:pPr>
            <w:r>
              <w:rPr>
                <w:spacing w:val="-2"/>
                <w:sz w:val="24"/>
              </w:rPr>
              <w:t>TC37.002</w:t>
            </w:r>
          </w:p>
        </w:tc>
        <w:tc>
          <w:tcPr>
            <w:tcW w:w="6190" w:type="dxa"/>
          </w:tcPr>
          <w:p w:rsidR="00DF688C" w:rsidRDefault="00437954">
            <w:pPr>
              <w:pStyle w:val="TableParagraph"/>
              <w:spacing w:line="360" w:lineRule="auto"/>
              <w:ind w:right="99"/>
              <w:rPr>
                <w:sz w:val="24"/>
              </w:rPr>
            </w:pPr>
            <w:r>
              <w:rPr>
                <w:sz w:val="24"/>
              </w:rPr>
              <w:t>Tick</w:t>
            </w:r>
            <w:r>
              <w:rPr>
                <w:spacing w:val="40"/>
                <w:sz w:val="24"/>
              </w:rPr>
              <w:t xml:space="preserve"> </w:t>
            </w:r>
            <w:r>
              <w:rPr>
                <w:sz w:val="24"/>
              </w:rPr>
              <w:t>:</w:t>
            </w:r>
            <w:r>
              <w:rPr>
                <w:spacing w:val="40"/>
                <w:sz w:val="24"/>
              </w:rPr>
              <w:t xml:space="preserve"> </w:t>
            </w:r>
            <w:r>
              <w:rPr>
                <w:sz w:val="24"/>
              </w:rPr>
              <w:t>16</w:t>
            </w:r>
            <w:r>
              <w:rPr>
                <w:spacing w:val="40"/>
                <w:sz w:val="24"/>
              </w:rPr>
              <w:t xml:space="preserve"> </w:t>
            </w:r>
            <w:r>
              <w:rPr>
                <w:sz w:val="24"/>
              </w:rPr>
              <w:t>Years</w:t>
            </w:r>
            <w:r>
              <w:rPr>
                <w:spacing w:val="40"/>
                <w:sz w:val="24"/>
              </w:rPr>
              <w:t xml:space="preserve"> </w:t>
            </w:r>
            <w:r>
              <w:rPr>
                <w:sz w:val="24"/>
              </w:rPr>
              <w:t>Old</w:t>
            </w:r>
            <w:r>
              <w:rPr>
                <w:spacing w:val="40"/>
                <w:sz w:val="24"/>
              </w:rPr>
              <w:t xml:space="preserve"> </w:t>
            </w:r>
            <w:r>
              <w:rPr>
                <w:sz w:val="24"/>
              </w:rPr>
              <w:t>-</w:t>
            </w:r>
            <w:r>
              <w:rPr>
                <w:spacing w:val="40"/>
                <w:sz w:val="24"/>
              </w:rPr>
              <w:t xml:space="preserve"> </w:t>
            </w:r>
            <w:r>
              <w:rPr>
                <w:sz w:val="24"/>
              </w:rPr>
              <w:t>Additional</w:t>
            </w:r>
            <w:r>
              <w:rPr>
                <w:spacing w:val="40"/>
                <w:sz w:val="24"/>
              </w:rPr>
              <w:t xml:space="preserve"> </w:t>
            </w:r>
            <w:r>
              <w:rPr>
                <w:sz w:val="24"/>
              </w:rPr>
              <w:t>Mathematics</w:t>
            </w:r>
            <w:r>
              <w:rPr>
                <w:spacing w:val="40"/>
                <w:sz w:val="24"/>
              </w:rPr>
              <w:t xml:space="preserve"> </w:t>
            </w:r>
            <w:r>
              <w:rPr>
                <w:sz w:val="24"/>
              </w:rPr>
              <w:t xml:space="preserve">(Monday: </w:t>
            </w:r>
            <w:r>
              <w:rPr>
                <w:spacing w:val="-2"/>
                <w:sz w:val="24"/>
              </w:rPr>
              <w:t>8pm-10pm)</w:t>
            </w:r>
          </w:p>
        </w:tc>
        <w:tc>
          <w:tcPr>
            <w:tcW w:w="3544" w:type="dxa"/>
          </w:tcPr>
          <w:p w:rsidR="00DF688C" w:rsidRDefault="00437954">
            <w:pPr>
              <w:pStyle w:val="TableParagraph"/>
              <w:spacing w:line="360" w:lineRule="auto"/>
              <w:rPr>
                <w:sz w:val="24"/>
              </w:rPr>
            </w:pPr>
            <w:r>
              <w:rPr>
                <w:sz w:val="24"/>
              </w:rPr>
              <w:t>Display</w:t>
            </w:r>
            <w:r>
              <w:rPr>
                <w:spacing w:val="25"/>
                <w:sz w:val="24"/>
              </w:rPr>
              <w:t xml:space="preserve"> </w:t>
            </w:r>
            <w:r>
              <w:rPr>
                <w:sz w:val="24"/>
              </w:rPr>
              <w:t>“Additional</w:t>
            </w:r>
            <w:r>
              <w:rPr>
                <w:spacing w:val="23"/>
                <w:sz w:val="24"/>
              </w:rPr>
              <w:t xml:space="preserve"> </w:t>
            </w:r>
            <w:r>
              <w:rPr>
                <w:sz w:val="24"/>
              </w:rPr>
              <w:t>Mathematics has already enrolled previously.”</w:t>
            </w:r>
          </w:p>
        </w:tc>
        <w:tc>
          <w:tcPr>
            <w:tcW w:w="1583" w:type="dxa"/>
          </w:tcPr>
          <w:p w:rsidR="00DF688C" w:rsidRDefault="00437954">
            <w:pPr>
              <w:pStyle w:val="TableParagraph"/>
              <w:ind w:left="108"/>
              <w:rPr>
                <w:sz w:val="24"/>
              </w:rPr>
            </w:pPr>
            <w:r>
              <w:rPr>
                <w:spacing w:val="-2"/>
                <w:sz w:val="24"/>
              </w:rPr>
              <w:t>Success</w:t>
            </w:r>
          </w:p>
        </w:tc>
      </w:tr>
      <w:tr w:rsidR="00DF688C">
        <w:trPr>
          <w:trHeight w:val="1068"/>
        </w:trPr>
        <w:tc>
          <w:tcPr>
            <w:tcW w:w="2052" w:type="dxa"/>
          </w:tcPr>
          <w:p w:rsidR="00DF688C" w:rsidRDefault="00437954">
            <w:pPr>
              <w:pStyle w:val="TableParagraph"/>
              <w:spacing w:before="118"/>
              <w:ind w:left="542"/>
              <w:rPr>
                <w:sz w:val="24"/>
              </w:rPr>
            </w:pPr>
            <w:r>
              <w:rPr>
                <w:spacing w:val="-2"/>
                <w:sz w:val="24"/>
              </w:rPr>
              <w:t>TC37.003</w:t>
            </w:r>
          </w:p>
        </w:tc>
        <w:tc>
          <w:tcPr>
            <w:tcW w:w="6190" w:type="dxa"/>
          </w:tcPr>
          <w:p w:rsidR="00DF688C" w:rsidRDefault="00437954">
            <w:pPr>
              <w:pStyle w:val="TableParagraph"/>
              <w:spacing w:before="118"/>
              <w:rPr>
                <w:sz w:val="24"/>
              </w:rPr>
            </w:pPr>
            <w:r>
              <w:rPr>
                <w:sz w:val="24"/>
              </w:rPr>
              <w:t>Tick</w:t>
            </w:r>
            <w:r>
              <w:rPr>
                <w:spacing w:val="-1"/>
                <w:sz w:val="24"/>
              </w:rPr>
              <w:t xml:space="preserve"> </w:t>
            </w:r>
            <w:r>
              <w:rPr>
                <w:sz w:val="24"/>
              </w:rPr>
              <w:t>:</w:t>
            </w:r>
            <w:r>
              <w:rPr>
                <w:spacing w:val="-1"/>
                <w:sz w:val="24"/>
              </w:rPr>
              <w:t xml:space="preserve"> </w:t>
            </w:r>
            <w:r>
              <w:rPr>
                <w:spacing w:val="-2"/>
                <w:sz w:val="24"/>
              </w:rPr>
              <w:t>(null)</w:t>
            </w:r>
          </w:p>
        </w:tc>
        <w:tc>
          <w:tcPr>
            <w:tcW w:w="3544" w:type="dxa"/>
          </w:tcPr>
          <w:p w:rsidR="00DF688C" w:rsidRDefault="00437954">
            <w:pPr>
              <w:pStyle w:val="TableParagraph"/>
              <w:spacing w:before="118" w:line="360" w:lineRule="auto"/>
              <w:rPr>
                <w:sz w:val="24"/>
              </w:rPr>
            </w:pPr>
            <w:r>
              <w:rPr>
                <w:sz w:val="24"/>
              </w:rPr>
              <w:t>Display “Please check this box if you want to proceed.”</w:t>
            </w:r>
          </w:p>
        </w:tc>
        <w:tc>
          <w:tcPr>
            <w:tcW w:w="1583" w:type="dxa"/>
          </w:tcPr>
          <w:p w:rsidR="00DF688C" w:rsidRDefault="00437954">
            <w:pPr>
              <w:pStyle w:val="TableParagraph"/>
              <w:spacing w:before="118"/>
              <w:ind w:left="108"/>
              <w:rPr>
                <w:sz w:val="24"/>
              </w:rPr>
            </w:pPr>
            <w:r>
              <w:rPr>
                <w:spacing w:val="-2"/>
                <w:sz w:val="24"/>
              </w:rPr>
              <w:t>Success</w:t>
            </w:r>
          </w:p>
        </w:tc>
      </w:tr>
    </w:tbl>
    <w:p w:rsidR="00DF688C" w:rsidRDefault="00DF688C">
      <w:pPr>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6190"/>
        <w:gridCol w:w="3544"/>
        <w:gridCol w:w="1583"/>
      </w:tblGrid>
      <w:tr w:rsidR="00DF688C">
        <w:trPr>
          <w:trHeight w:val="653"/>
        </w:trPr>
        <w:tc>
          <w:tcPr>
            <w:tcW w:w="2052"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17" w:type="dxa"/>
            <w:gridSpan w:val="3"/>
          </w:tcPr>
          <w:p w:rsidR="00DF688C" w:rsidRDefault="00437954">
            <w:pPr>
              <w:pStyle w:val="TableParagraph"/>
              <w:rPr>
                <w:sz w:val="24"/>
              </w:rPr>
            </w:pPr>
            <w:r>
              <w:rPr>
                <w:spacing w:val="-2"/>
                <w:sz w:val="24"/>
              </w:rPr>
              <w:t>T3.038</w:t>
            </w:r>
          </w:p>
        </w:tc>
      </w:tr>
      <w:tr w:rsidR="00DF688C">
        <w:trPr>
          <w:trHeight w:val="653"/>
        </w:trPr>
        <w:tc>
          <w:tcPr>
            <w:tcW w:w="2052" w:type="dxa"/>
            <w:shd w:val="clear" w:color="auto" w:fill="E7E6E6"/>
          </w:tcPr>
          <w:p w:rsidR="00DF688C" w:rsidRDefault="00437954">
            <w:pPr>
              <w:pStyle w:val="TableParagraph"/>
              <w:rPr>
                <w:b/>
                <w:sz w:val="24"/>
              </w:rPr>
            </w:pPr>
            <w:r>
              <w:rPr>
                <w:b/>
                <w:spacing w:val="-2"/>
                <w:sz w:val="24"/>
              </w:rPr>
              <w:t>Actor</w:t>
            </w:r>
          </w:p>
        </w:tc>
        <w:tc>
          <w:tcPr>
            <w:tcW w:w="11317" w:type="dxa"/>
            <w:gridSpan w:val="3"/>
          </w:tcPr>
          <w:p w:rsidR="00DF688C" w:rsidRDefault="00437954">
            <w:pPr>
              <w:pStyle w:val="TableParagraph"/>
              <w:rPr>
                <w:sz w:val="24"/>
              </w:rPr>
            </w:pPr>
            <w:r>
              <w:rPr>
                <w:sz w:val="24"/>
              </w:rPr>
              <w:t>Student</w:t>
            </w:r>
            <w:r>
              <w:rPr>
                <w:spacing w:val="-3"/>
                <w:sz w:val="24"/>
              </w:rPr>
              <w:t xml:space="preserve"> </w:t>
            </w:r>
            <w:r>
              <w:rPr>
                <w:spacing w:val="-2"/>
                <w:sz w:val="24"/>
              </w:rPr>
              <w:t>(Public)</w:t>
            </w:r>
          </w:p>
        </w:tc>
      </w:tr>
      <w:tr w:rsidR="00DF688C">
        <w:trPr>
          <w:trHeight w:val="653"/>
        </w:trPr>
        <w:tc>
          <w:tcPr>
            <w:tcW w:w="2052" w:type="dxa"/>
            <w:shd w:val="clear" w:color="auto" w:fill="E7E6E6"/>
          </w:tcPr>
          <w:p w:rsidR="00DF688C" w:rsidRDefault="00437954">
            <w:pPr>
              <w:pStyle w:val="TableParagraph"/>
              <w:spacing w:before="118"/>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6190" w:type="dxa"/>
            <w:shd w:val="clear" w:color="auto" w:fill="E7E6E6"/>
          </w:tcPr>
          <w:p w:rsidR="00DF688C" w:rsidRDefault="00437954">
            <w:pPr>
              <w:pStyle w:val="TableParagraph"/>
              <w:spacing w:before="118"/>
              <w:rPr>
                <w:b/>
                <w:sz w:val="24"/>
              </w:rPr>
            </w:pPr>
            <w:r>
              <w:rPr>
                <w:b/>
                <w:sz w:val="24"/>
              </w:rPr>
              <w:t>Test</w:t>
            </w:r>
            <w:r>
              <w:rPr>
                <w:b/>
                <w:spacing w:val="-4"/>
                <w:sz w:val="24"/>
              </w:rPr>
              <w:t xml:space="preserve"> </w:t>
            </w:r>
            <w:r>
              <w:rPr>
                <w:b/>
                <w:sz w:val="24"/>
              </w:rPr>
              <w:t xml:space="preserve">Case </w:t>
            </w:r>
            <w:r>
              <w:rPr>
                <w:b/>
                <w:spacing w:val="-4"/>
                <w:sz w:val="24"/>
              </w:rPr>
              <w:t>Data</w:t>
            </w:r>
          </w:p>
        </w:tc>
        <w:tc>
          <w:tcPr>
            <w:tcW w:w="3544" w:type="dxa"/>
            <w:shd w:val="clear" w:color="auto" w:fill="E7E6E6"/>
          </w:tcPr>
          <w:p w:rsidR="00DF688C" w:rsidRDefault="00437954">
            <w:pPr>
              <w:pStyle w:val="TableParagraph"/>
              <w:spacing w:before="118"/>
              <w:rPr>
                <w:b/>
                <w:sz w:val="24"/>
              </w:rPr>
            </w:pPr>
            <w:r>
              <w:rPr>
                <w:b/>
                <w:sz w:val="24"/>
              </w:rPr>
              <w:t>Expected</w:t>
            </w:r>
            <w:r>
              <w:rPr>
                <w:b/>
                <w:spacing w:val="-4"/>
                <w:sz w:val="24"/>
              </w:rPr>
              <w:t xml:space="preserve"> </w:t>
            </w:r>
            <w:r>
              <w:rPr>
                <w:b/>
                <w:spacing w:val="-2"/>
                <w:sz w:val="24"/>
              </w:rPr>
              <w:t>Result</w:t>
            </w:r>
          </w:p>
        </w:tc>
        <w:tc>
          <w:tcPr>
            <w:tcW w:w="1583" w:type="dxa"/>
            <w:shd w:val="clear" w:color="auto" w:fill="E7E6E6"/>
          </w:tcPr>
          <w:p w:rsidR="00DF688C" w:rsidRDefault="00437954">
            <w:pPr>
              <w:pStyle w:val="TableParagraph"/>
              <w:spacing w:before="118"/>
              <w:ind w:left="108"/>
              <w:rPr>
                <w:b/>
                <w:sz w:val="24"/>
              </w:rPr>
            </w:pPr>
            <w:r>
              <w:rPr>
                <w:b/>
                <w:spacing w:val="-2"/>
                <w:sz w:val="24"/>
              </w:rPr>
              <w:t>Status</w:t>
            </w:r>
          </w:p>
        </w:tc>
      </w:tr>
      <w:tr w:rsidR="00DF688C">
        <w:trPr>
          <w:trHeight w:val="2016"/>
        </w:trPr>
        <w:tc>
          <w:tcPr>
            <w:tcW w:w="2052" w:type="dxa"/>
          </w:tcPr>
          <w:p w:rsidR="00DF688C" w:rsidRDefault="00437954">
            <w:pPr>
              <w:pStyle w:val="TableParagraph"/>
              <w:ind w:left="542"/>
              <w:rPr>
                <w:sz w:val="24"/>
              </w:rPr>
            </w:pPr>
            <w:r>
              <w:rPr>
                <w:spacing w:val="-2"/>
                <w:sz w:val="24"/>
              </w:rPr>
              <w:t>TC38.001</w:t>
            </w:r>
          </w:p>
        </w:tc>
        <w:tc>
          <w:tcPr>
            <w:tcW w:w="6190" w:type="dxa"/>
          </w:tcPr>
          <w:p w:rsidR="00DF688C" w:rsidRDefault="00437954">
            <w:pPr>
              <w:pStyle w:val="TableParagraph"/>
              <w:tabs>
                <w:tab w:val="left" w:pos="1828"/>
              </w:tabs>
              <w:spacing w:line="463" w:lineRule="auto"/>
              <w:ind w:right="1005"/>
              <w:rPr>
                <w:sz w:val="24"/>
              </w:rPr>
            </w:pPr>
            <w:r>
              <w:rPr>
                <w:sz w:val="24"/>
              </w:rPr>
              <w:t>Tick</w:t>
            </w:r>
            <w:r>
              <w:rPr>
                <w:spacing w:val="-6"/>
                <w:sz w:val="24"/>
              </w:rPr>
              <w:t xml:space="preserve"> </w:t>
            </w:r>
            <w:r>
              <w:rPr>
                <w:sz w:val="24"/>
              </w:rPr>
              <w:t>:</w:t>
            </w:r>
            <w:r>
              <w:rPr>
                <w:spacing w:val="-6"/>
                <w:sz w:val="24"/>
              </w:rPr>
              <w:t xml:space="preserve"> </w:t>
            </w:r>
            <w:r>
              <w:rPr>
                <w:sz w:val="24"/>
              </w:rPr>
              <w:t>16</w:t>
            </w:r>
            <w:r>
              <w:rPr>
                <w:spacing w:val="-6"/>
                <w:sz w:val="24"/>
              </w:rPr>
              <w:t xml:space="preserve"> </w:t>
            </w:r>
            <w:r>
              <w:rPr>
                <w:sz w:val="24"/>
              </w:rPr>
              <w:t>Years</w:t>
            </w:r>
            <w:r>
              <w:rPr>
                <w:spacing w:val="-6"/>
                <w:sz w:val="24"/>
              </w:rPr>
              <w:t xml:space="preserve"> </w:t>
            </w:r>
            <w:r>
              <w:rPr>
                <w:sz w:val="24"/>
              </w:rPr>
              <w:t>Old</w:t>
            </w:r>
            <w:r>
              <w:rPr>
                <w:spacing w:val="-6"/>
                <w:sz w:val="24"/>
              </w:rPr>
              <w:t xml:space="preserve"> </w:t>
            </w:r>
            <w:r>
              <w:rPr>
                <w:sz w:val="24"/>
              </w:rPr>
              <w:t>-</w:t>
            </w:r>
            <w:r>
              <w:rPr>
                <w:spacing w:val="-7"/>
                <w:sz w:val="24"/>
              </w:rPr>
              <w:t xml:space="preserve"> </w:t>
            </w:r>
            <w:r>
              <w:rPr>
                <w:sz w:val="24"/>
              </w:rPr>
              <w:t>Physics</w:t>
            </w:r>
            <w:r>
              <w:rPr>
                <w:spacing w:val="-4"/>
                <w:sz w:val="24"/>
              </w:rPr>
              <w:t xml:space="preserve"> </w:t>
            </w:r>
            <w:r>
              <w:rPr>
                <w:sz w:val="24"/>
              </w:rPr>
              <w:t>(Saturday:</w:t>
            </w:r>
            <w:r>
              <w:rPr>
                <w:spacing w:val="-1"/>
                <w:sz w:val="24"/>
              </w:rPr>
              <w:t xml:space="preserve"> </w:t>
            </w:r>
            <w:r>
              <w:rPr>
                <w:sz w:val="24"/>
              </w:rPr>
              <w:t xml:space="preserve">8am-10am) </w:t>
            </w:r>
            <w:r>
              <w:rPr>
                <w:spacing w:val="-2"/>
                <w:sz w:val="24"/>
              </w:rPr>
              <w:t>Month</w:t>
            </w:r>
            <w:r>
              <w:rPr>
                <w:sz w:val="24"/>
              </w:rPr>
              <w:tab/>
              <w:t>: 2022 September</w:t>
            </w:r>
          </w:p>
          <w:p w:rsidR="00DF688C" w:rsidRDefault="00437954">
            <w:pPr>
              <w:pStyle w:val="TableParagraph"/>
              <w:spacing w:before="2"/>
              <w:rPr>
                <w:sz w:val="24"/>
              </w:rPr>
            </w:pPr>
            <w:r>
              <w:rPr>
                <w:sz w:val="24"/>
              </w:rPr>
              <w:t>Payment</w:t>
            </w:r>
            <w:r>
              <w:rPr>
                <w:spacing w:val="-2"/>
                <w:sz w:val="24"/>
              </w:rPr>
              <w:t xml:space="preserve"> </w:t>
            </w:r>
            <w:r>
              <w:rPr>
                <w:sz w:val="24"/>
              </w:rPr>
              <w:t>Method</w:t>
            </w:r>
            <w:r>
              <w:rPr>
                <w:spacing w:val="-1"/>
                <w:sz w:val="24"/>
              </w:rPr>
              <w:t xml:space="preserve"> </w:t>
            </w:r>
            <w:r>
              <w:rPr>
                <w:sz w:val="24"/>
              </w:rPr>
              <w:t>:</w:t>
            </w:r>
            <w:r>
              <w:rPr>
                <w:spacing w:val="-1"/>
                <w:sz w:val="24"/>
              </w:rPr>
              <w:t xml:space="preserve"> </w:t>
            </w:r>
            <w:r>
              <w:rPr>
                <w:sz w:val="24"/>
              </w:rPr>
              <w:t>Online</w:t>
            </w:r>
            <w:r>
              <w:rPr>
                <w:spacing w:val="-2"/>
                <w:sz w:val="24"/>
              </w:rPr>
              <w:t xml:space="preserve"> Banking</w:t>
            </w:r>
          </w:p>
        </w:tc>
        <w:tc>
          <w:tcPr>
            <w:tcW w:w="3544" w:type="dxa"/>
          </w:tcPr>
          <w:p w:rsidR="00DF688C" w:rsidRDefault="00437954">
            <w:pPr>
              <w:pStyle w:val="TableParagraph"/>
              <w:jc w:val="both"/>
              <w:rPr>
                <w:sz w:val="24"/>
              </w:rPr>
            </w:pPr>
            <w:r>
              <w:rPr>
                <w:sz w:val="24"/>
              </w:rPr>
              <w:t>Available</w:t>
            </w:r>
            <w:r>
              <w:rPr>
                <w:spacing w:val="-6"/>
                <w:sz w:val="24"/>
              </w:rPr>
              <w:t xml:space="preserve"> </w:t>
            </w:r>
            <w:r>
              <w:rPr>
                <w:sz w:val="24"/>
              </w:rPr>
              <w:t>Intake</w:t>
            </w:r>
            <w:r>
              <w:rPr>
                <w:spacing w:val="-2"/>
                <w:sz w:val="24"/>
              </w:rPr>
              <w:t xml:space="preserve"> </w:t>
            </w:r>
            <w:r>
              <w:rPr>
                <w:spacing w:val="-4"/>
                <w:sz w:val="24"/>
              </w:rPr>
              <w:t>(25)</w:t>
            </w:r>
          </w:p>
          <w:p w:rsidR="00DF688C" w:rsidRDefault="00DF688C">
            <w:pPr>
              <w:pStyle w:val="TableParagraph"/>
              <w:spacing w:before="3"/>
              <w:ind w:left="0"/>
              <w:rPr>
                <w:b/>
              </w:rPr>
            </w:pPr>
          </w:p>
          <w:p w:rsidR="00DF688C" w:rsidRDefault="00437954">
            <w:pPr>
              <w:pStyle w:val="TableParagraph"/>
              <w:spacing w:before="0" w:line="360" w:lineRule="auto"/>
              <w:ind w:right="95"/>
              <w:jc w:val="both"/>
              <w:rPr>
                <w:sz w:val="24"/>
              </w:rPr>
            </w:pPr>
            <w:r>
              <w:rPr>
                <w:sz w:val="24"/>
              </w:rPr>
              <w:t>Display “Payment for Physics in 2022 September has been</w:t>
            </w:r>
            <w:r>
              <w:rPr>
                <w:spacing w:val="80"/>
                <w:sz w:val="24"/>
              </w:rPr>
              <w:t xml:space="preserve"> </w:t>
            </w:r>
            <w:r>
              <w:rPr>
                <w:sz w:val="24"/>
              </w:rPr>
              <w:t>received successfully.”</w:t>
            </w:r>
          </w:p>
        </w:tc>
        <w:tc>
          <w:tcPr>
            <w:tcW w:w="1583" w:type="dxa"/>
          </w:tcPr>
          <w:p w:rsidR="00DF688C" w:rsidRDefault="00437954">
            <w:pPr>
              <w:pStyle w:val="TableParagraph"/>
              <w:ind w:left="108"/>
              <w:rPr>
                <w:sz w:val="24"/>
              </w:rPr>
            </w:pPr>
            <w:r>
              <w:rPr>
                <w:spacing w:val="-2"/>
                <w:sz w:val="24"/>
              </w:rPr>
              <w:t>Success</w:t>
            </w:r>
          </w:p>
        </w:tc>
      </w:tr>
      <w:tr w:rsidR="00DF688C">
        <w:trPr>
          <w:trHeight w:val="2430"/>
        </w:trPr>
        <w:tc>
          <w:tcPr>
            <w:tcW w:w="2052" w:type="dxa"/>
          </w:tcPr>
          <w:p w:rsidR="00DF688C" w:rsidRDefault="00437954">
            <w:pPr>
              <w:pStyle w:val="TableParagraph"/>
              <w:spacing w:before="118"/>
              <w:ind w:left="542"/>
              <w:rPr>
                <w:sz w:val="24"/>
              </w:rPr>
            </w:pPr>
            <w:r>
              <w:rPr>
                <w:spacing w:val="-2"/>
                <w:sz w:val="24"/>
              </w:rPr>
              <w:t>TC38.002</w:t>
            </w:r>
          </w:p>
        </w:tc>
        <w:tc>
          <w:tcPr>
            <w:tcW w:w="6190" w:type="dxa"/>
          </w:tcPr>
          <w:p w:rsidR="00DF688C" w:rsidRDefault="00437954">
            <w:pPr>
              <w:pStyle w:val="TableParagraph"/>
              <w:spacing w:before="118" w:line="360" w:lineRule="auto"/>
              <w:ind w:right="99"/>
              <w:rPr>
                <w:sz w:val="24"/>
              </w:rPr>
            </w:pPr>
            <w:r>
              <w:rPr>
                <w:sz w:val="24"/>
              </w:rPr>
              <w:t>Tick</w:t>
            </w:r>
            <w:r>
              <w:rPr>
                <w:spacing w:val="40"/>
                <w:sz w:val="24"/>
              </w:rPr>
              <w:t xml:space="preserve"> </w:t>
            </w:r>
            <w:r>
              <w:rPr>
                <w:sz w:val="24"/>
              </w:rPr>
              <w:t>:</w:t>
            </w:r>
            <w:r>
              <w:rPr>
                <w:spacing w:val="40"/>
                <w:sz w:val="24"/>
              </w:rPr>
              <w:t xml:space="preserve"> </w:t>
            </w:r>
            <w:r>
              <w:rPr>
                <w:sz w:val="24"/>
              </w:rPr>
              <w:t>16</w:t>
            </w:r>
            <w:r>
              <w:rPr>
                <w:spacing w:val="40"/>
                <w:sz w:val="24"/>
              </w:rPr>
              <w:t xml:space="preserve"> </w:t>
            </w:r>
            <w:r>
              <w:rPr>
                <w:sz w:val="24"/>
              </w:rPr>
              <w:t>Years</w:t>
            </w:r>
            <w:r>
              <w:rPr>
                <w:spacing w:val="40"/>
                <w:sz w:val="24"/>
              </w:rPr>
              <w:t xml:space="preserve"> </w:t>
            </w:r>
            <w:r>
              <w:rPr>
                <w:sz w:val="24"/>
              </w:rPr>
              <w:t>Old</w:t>
            </w:r>
            <w:r>
              <w:rPr>
                <w:spacing w:val="40"/>
                <w:sz w:val="24"/>
              </w:rPr>
              <w:t xml:space="preserve"> </w:t>
            </w:r>
            <w:r>
              <w:rPr>
                <w:sz w:val="24"/>
              </w:rPr>
              <w:t>-</w:t>
            </w:r>
            <w:r>
              <w:rPr>
                <w:spacing w:val="40"/>
                <w:sz w:val="24"/>
              </w:rPr>
              <w:t xml:space="preserve"> </w:t>
            </w:r>
            <w:r>
              <w:rPr>
                <w:sz w:val="24"/>
              </w:rPr>
              <w:t>Additional</w:t>
            </w:r>
            <w:r>
              <w:rPr>
                <w:spacing w:val="40"/>
                <w:sz w:val="24"/>
              </w:rPr>
              <w:t xml:space="preserve"> </w:t>
            </w:r>
            <w:r>
              <w:rPr>
                <w:sz w:val="24"/>
              </w:rPr>
              <w:t>Mathematics</w:t>
            </w:r>
            <w:r>
              <w:rPr>
                <w:spacing w:val="40"/>
                <w:sz w:val="24"/>
              </w:rPr>
              <w:t xml:space="preserve"> </w:t>
            </w:r>
            <w:r>
              <w:rPr>
                <w:sz w:val="24"/>
              </w:rPr>
              <w:t xml:space="preserve">(Monday: </w:t>
            </w:r>
            <w:r>
              <w:rPr>
                <w:spacing w:val="-2"/>
                <w:sz w:val="24"/>
              </w:rPr>
              <w:t>8pm-10pm)</w:t>
            </w:r>
          </w:p>
          <w:p w:rsidR="00DF688C" w:rsidRDefault="00437954">
            <w:pPr>
              <w:pStyle w:val="TableParagraph"/>
              <w:tabs>
                <w:tab w:val="left" w:pos="1828"/>
              </w:tabs>
              <w:spacing w:before="120" w:line="463" w:lineRule="auto"/>
              <w:ind w:right="2659"/>
              <w:rPr>
                <w:sz w:val="24"/>
              </w:rPr>
            </w:pPr>
            <w:r>
              <w:rPr>
                <w:spacing w:val="-2"/>
                <w:sz w:val="24"/>
              </w:rPr>
              <w:t>Month</w:t>
            </w:r>
            <w:r>
              <w:rPr>
                <w:sz w:val="24"/>
              </w:rPr>
              <w:tab/>
              <w:t>:</w:t>
            </w:r>
            <w:r>
              <w:rPr>
                <w:spacing w:val="-15"/>
                <w:sz w:val="24"/>
              </w:rPr>
              <w:t xml:space="preserve"> </w:t>
            </w:r>
            <w:r>
              <w:rPr>
                <w:sz w:val="24"/>
              </w:rPr>
              <w:t>2022</w:t>
            </w:r>
            <w:r>
              <w:rPr>
                <w:spacing w:val="-15"/>
                <w:sz w:val="24"/>
              </w:rPr>
              <w:t xml:space="preserve"> </w:t>
            </w:r>
            <w:r>
              <w:rPr>
                <w:sz w:val="24"/>
              </w:rPr>
              <w:t>September Payment Method : Online Banking</w:t>
            </w:r>
          </w:p>
        </w:tc>
        <w:tc>
          <w:tcPr>
            <w:tcW w:w="3544" w:type="dxa"/>
          </w:tcPr>
          <w:p w:rsidR="00DF688C" w:rsidRDefault="00437954">
            <w:pPr>
              <w:pStyle w:val="TableParagraph"/>
              <w:spacing w:before="118"/>
              <w:jc w:val="both"/>
              <w:rPr>
                <w:sz w:val="24"/>
              </w:rPr>
            </w:pPr>
            <w:r>
              <w:rPr>
                <w:sz w:val="24"/>
              </w:rPr>
              <w:t>Available</w:t>
            </w:r>
            <w:r>
              <w:rPr>
                <w:spacing w:val="-6"/>
                <w:sz w:val="24"/>
              </w:rPr>
              <w:t xml:space="preserve"> </w:t>
            </w:r>
            <w:r>
              <w:rPr>
                <w:sz w:val="24"/>
              </w:rPr>
              <w:t>Intake</w:t>
            </w:r>
            <w:r>
              <w:rPr>
                <w:spacing w:val="-2"/>
                <w:sz w:val="24"/>
              </w:rPr>
              <w:t xml:space="preserve"> </w:t>
            </w:r>
            <w:r>
              <w:rPr>
                <w:spacing w:val="-5"/>
                <w:sz w:val="24"/>
              </w:rPr>
              <w:t>(0)</w:t>
            </w:r>
          </w:p>
          <w:p w:rsidR="00DF688C" w:rsidRDefault="00DF688C">
            <w:pPr>
              <w:pStyle w:val="TableParagraph"/>
              <w:spacing w:before="4"/>
              <w:ind w:left="0"/>
              <w:rPr>
                <w:b/>
              </w:rPr>
            </w:pPr>
          </w:p>
          <w:p w:rsidR="00DF688C" w:rsidRDefault="00437954">
            <w:pPr>
              <w:pStyle w:val="TableParagraph"/>
              <w:spacing w:before="0" w:line="360" w:lineRule="auto"/>
              <w:ind w:right="95"/>
              <w:jc w:val="both"/>
              <w:rPr>
                <w:sz w:val="24"/>
              </w:rPr>
            </w:pPr>
            <w:r>
              <w:rPr>
                <w:sz w:val="24"/>
              </w:rPr>
              <w:t>Display “Insufficient seat. We do not accept any student admission for Additional Mathematics in 2022 September.”</w:t>
            </w:r>
          </w:p>
        </w:tc>
        <w:tc>
          <w:tcPr>
            <w:tcW w:w="1583" w:type="dxa"/>
          </w:tcPr>
          <w:p w:rsidR="00DF688C" w:rsidRDefault="00437954">
            <w:pPr>
              <w:pStyle w:val="TableParagraph"/>
              <w:spacing w:before="118"/>
              <w:ind w:left="108"/>
              <w:rPr>
                <w:sz w:val="24"/>
              </w:rPr>
            </w:pPr>
            <w:r>
              <w:rPr>
                <w:spacing w:val="-2"/>
                <w:sz w:val="24"/>
              </w:rPr>
              <w:t>Success</w:t>
            </w:r>
          </w:p>
        </w:tc>
      </w:tr>
      <w:tr w:rsidR="00DF688C">
        <w:trPr>
          <w:trHeight w:val="1721"/>
        </w:trPr>
        <w:tc>
          <w:tcPr>
            <w:tcW w:w="2052" w:type="dxa"/>
          </w:tcPr>
          <w:p w:rsidR="00DF688C" w:rsidRDefault="00437954">
            <w:pPr>
              <w:pStyle w:val="TableParagraph"/>
              <w:ind w:left="542"/>
              <w:rPr>
                <w:sz w:val="24"/>
              </w:rPr>
            </w:pPr>
            <w:r>
              <w:rPr>
                <w:spacing w:val="-2"/>
                <w:sz w:val="24"/>
              </w:rPr>
              <w:t>TC38.003</w:t>
            </w:r>
          </w:p>
        </w:tc>
        <w:tc>
          <w:tcPr>
            <w:tcW w:w="6190" w:type="dxa"/>
          </w:tcPr>
          <w:p w:rsidR="00DF688C" w:rsidRDefault="00437954">
            <w:pPr>
              <w:pStyle w:val="TableParagraph"/>
              <w:tabs>
                <w:tab w:val="left" w:pos="1828"/>
              </w:tabs>
              <w:spacing w:line="463" w:lineRule="auto"/>
              <w:ind w:right="1005"/>
              <w:rPr>
                <w:sz w:val="24"/>
              </w:rPr>
            </w:pPr>
            <w:r>
              <w:rPr>
                <w:sz w:val="24"/>
              </w:rPr>
              <w:t>Tick</w:t>
            </w:r>
            <w:r>
              <w:rPr>
                <w:spacing w:val="-6"/>
                <w:sz w:val="24"/>
              </w:rPr>
              <w:t xml:space="preserve"> </w:t>
            </w:r>
            <w:r>
              <w:rPr>
                <w:sz w:val="24"/>
              </w:rPr>
              <w:t>:</w:t>
            </w:r>
            <w:r>
              <w:rPr>
                <w:spacing w:val="-6"/>
                <w:sz w:val="24"/>
              </w:rPr>
              <w:t xml:space="preserve"> </w:t>
            </w:r>
            <w:r>
              <w:rPr>
                <w:sz w:val="24"/>
              </w:rPr>
              <w:t>16</w:t>
            </w:r>
            <w:r>
              <w:rPr>
                <w:spacing w:val="-6"/>
                <w:sz w:val="24"/>
              </w:rPr>
              <w:t xml:space="preserve"> </w:t>
            </w:r>
            <w:r>
              <w:rPr>
                <w:sz w:val="24"/>
              </w:rPr>
              <w:t>Years</w:t>
            </w:r>
            <w:r>
              <w:rPr>
                <w:spacing w:val="-6"/>
                <w:sz w:val="24"/>
              </w:rPr>
              <w:t xml:space="preserve"> </w:t>
            </w:r>
            <w:r>
              <w:rPr>
                <w:sz w:val="24"/>
              </w:rPr>
              <w:t>Old</w:t>
            </w:r>
            <w:r>
              <w:rPr>
                <w:spacing w:val="-6"/>
                <w:sz w:val="24"/>
              </w:rPr>
              <w:t xml:space="preserve"> </w:t>
            </w:r>
            <w:r>
              <w:rPr>
                <w:sz w:val="24"/>
              </w:rPr>
              <w:t>-</w:t>
            </w:r>
            <w:r>
              <w:rPr>
                <w:spacing w:val="-7"/>
                <w:sz w:val="24"/>
              </w:rPr>
              <w:t xml:space="preserve"> </w:t>
            </w:r>
            <w:r>
              <w:rPr>
                <w:sz w:val="24"/>
              </w:rPr>
              <w:t>Physics</w:t>
            </w:r>
            <w:r>
              <w:rPr>
                <w:spacing w:val="-4"/>
                <w:sz w:val="24"/>
              </w:rPr>
              <w:t xml:space="preserve"> </w:t>
            </w:r>
            <w:r>
              <w:rPr>
                <w:sz w:val="24"/>
              </w:rPr>
              <w:t>(Saturday:</w:t>
            </w:r>
            <w:r>
              <w:rPr>
                <w:spacing w:val="-1"/>
                <w:sz w:val="24"/>
              </w:rPr>
              <w:t xml:space="preserve"> </w:t>
            </w:r>
            <w:r>
              <w:rPr>
                <w:sz w:val="24"/>
              </w:rPr>
              <w:t xml:space="preserve">8am-10am) </w:t>
            </w:r>
            <w:r>
              <w:rPr>
                <w:spacing w:val="-2"/>
                <w:sz w:val="24"/>
              </w:rPr>
              <w:t>Month</w:t>
            </w:r>
            <w:r>
              <w:rPr>
                <w:sz w:val="24"/>
              </w:rPr>
              <w:tab/>
              <w:t>: 2022 August</w:t>
            </w:r>
          </w:p>
          <w:p w:rsidR="00DF688C" w:rsidRDefault="00437954">
            <w:pPr>
              <w:pStyle w:val="TableParagraph"/>
              <w:spacing w:before="0"/>
              <w:rPr>
                <w:sz w:val="24"/>
              </w:rPr>
            </w:pPr>
            <w:r>
              <w:rPr>
                <w:sz w:val="24"/>
              </w:rPr>
              <w:t>Payment</w:t>
            </w:r>
            <w:r>
              <w:rPr>
                <w:spacing w:val="-2"/>
                <w:sz w:val="24"/>
              </w:rPr>
              <w:t xml:space="preserve"> </w:t>
            </w:r>
            <w:r>
              <w:rPr>
                <w:sz w:val="24"/>
              </w:rPr>
              <w:t>Method</w:t>
            </w:r>
            <w:r>
              <w:rPr>
                <w:spacing w:val="-2"/>
                <w:sz w:val="24"/>
              </w:rPr>
              <w:t xml:space="preserve"> </w:t>
            </w:r>
            <w:r>
              <w:rPr>
                <w:sz w:val="24"/>
              </w:rPr>
              <w:t>:</w:t>
            </w:r>
            <w:r>
              <w:rPr>
                <w:spacing w:val="-2"/>
                <w:sz w:val="24"/>
              </w:rPr>
              <w:t xml:space="preserve"> </w:t>
            </w:r>
            <w:r>
              <w:rPr>
                <w:sz w:val="24"/>
              </w:rPr>
              <w:t>E-</w:t>
            </w:r>
            <w:r>
              <w:rPr>
                <w:spacing w:val="-2"/>
                <w:sz w:val="24"/>
              </w:rPr>
              <w:t>wallet</w:t>
            </w:r>
          </w:p>
        </w:tc>
        <w:tc>
          <w:tcPr>
            <w:tcW w:w="3544" w:type="dxa"/>
          </w:tcPr>
          <w:p w:rsidR="00DF688C" w:rsidRDefault="00437954">
            <w:pPr>
              <w:pStyle w:val="TableParagraph"/>
              <w:rPr>
                <w:sz w:val="24"/>
              </w:rPr>
            </w:pPr>
            <w:r>
              <w:rPr>
                <w:sz w:val="24"/>
              </w:rPr>
              <w:t>Available</w:t>
            </w:r>
            <w:r>
              <w:rPr>
                <w:spacing w:val="-6"/>
                <w:sz w:val="24"/>
              </w:rPr>
              <w:t xml:space="preserve"> </w:t>
            </w:r>
            <w:r>
              <w:rPr>
                <w:sz w:val="24"/>
              </w:rPr>
              <w:t>Intake</w:t>
            </w:r>
            <w:r>
              <w:rPr>
                <w:spacing w:val="-2"/>
                <w:sz w:val="24"/>
              </w:rPr>
              <w:t xml:space="preserve"> </w:t>
            </w:r>
            <w:r>
              <w:rPr>
                <w:spacing w:val="-5"/>
                <w:sz w:val="24"/>
              </w:rPr>
              <w:t>(5)</w:t>
            </w:r>
          </w:p>
          <w:p w:rsidR="00DF688C" w:rsidRDefault="00DF688C">
            <w:pPr>
              <w:pStyle w:val="TableParagraph"/>
              <w:spacing w:before="4"/>
              <w:ind w:left="0"/>
              <w:rPr>
                <w:b/>
              </w:rPr>
            </w:pPr>
          </w:p>
          <w:p w:rsidR="00DF688C" w:rsidRDefault="00437954">
            <w:pPr>
              <w:pStyle w:val="TableParagraph"/>
              <w:spacing w:before="0" w:line="360" w:lineRule="auto"/>
              <w:rPr>
                <w:sz w:val="24"/>
              </w:rPr>
            </w:pPr>
            <w:r>
              <w:rPr>
                <w:sz w:val="24"/>
              </w:rPr>
              <w:t>Display</w:t>
            </w:r>
            <w:r>
              <w:rPr>
                <w:spacing w:val="38"/>
                <w:sz w:val="24"/>
              </w:rPr>
              <w:t xml:space="preserve"> </w:t>
            </w:r>
            <w:r>
              <w:rPr>
                <w:sz w:val="24"/>
              </w:rPr>
              <w:t>“Payment</w:t>
            </w:r>
            <w:r>
              <w:rPr>
                <w:spacing w:val="40"/>
                <w:sz w:val="24"/>
              </w:rPr>
              <w:t xml:space="preserve"> </w:t>
            </w:r>
            <w:r>
              <w:rPr>
                <w:sz w:val="24"/>
              </w:rPr>
              <w:t>for</w:t>
            </w:r>
            <w:r>
              <w:rPr>
                <w:spacing w:val="39"/>
                <w:sz w:val="24"/>
              </w:rPr>
              <w:t xml:space="preserve"> </w:t>
            </w:r>
            <w:r>
              <w:rPr>
                <w:sz w:val="24"/>
              </w:rPr>
              <w:t>Physics</w:t>
            </w:r>
            <w:r>
              <w:rPr>
                <w:spacing w:val="40"/>
                <w:sz w:val="24"/>
              </w:rPr>
              <w:t xml:space="preserve"> </w:t>
            </w:r>
            <w:r>
              <w:rPr>
                <w:sz w:val="24"/>
              </w:rPr>
              <w:t>in 2022 August already made.”</w:t>
            </w:r>
          </w:p>
        </w:tc>
        <w:tc>
          <w:tcPr>
            <w:tcW w:w="1583" w:type="dxa"/>
          </w:tcPr>
          <w:p w:rsidR="00DF688C" w:rsidRDefault="00437954">
            <w:pPr>
              <w:pStyle w:val="TableParagraph"/>
              <w:ind w:left="108"/>
              <w:rPr>
                <w:sz w:val="24"/>
              </w:rPr>
            </w:pPr>
            <w:r>
              <w:rPr>
                <w:spacing w:val="-2"/>
                <w:sz w:val="24"/>
              </w:rPr>
              <w:t>Success</w:t>
            </w:r>
          </w:p>
        </w:tc>
      </w:tr>
      <w:tr w:rsidR="00DF688C">
        <w:trPr>
          <w:trHeight w:val="651"/>
        </w:trPr>
        <w:tc>
          <w:tcPr>
            <w:tcW w:w="2052" w:type="dxa"/>
          </w:tcPr>
          <w:p w:rsidR="00DF688C" w:rsidRDefault="00437954">
            <w:pPr>
              <w:pStyle w:val="TableParagraph"/>
              <w:spacing w:before="121"/>
              <w:ind w:left="542"/>
              <w:rPr>
                <w:sz w:val="24"/>
              </w:rPr>
            </w:pPr>
            <w:r>
              <w:rPr>
                <w:spacing w:val="-2"/>
                <w:sz w:val="24"/>
              </w:rPr>
              <w:t>TC38.004</w:t>
            </w:r>
          </w:p>
        </w:tc>
        <w:tc>
          <w:tcPr>
            <w:tcW w:w="6190" w:type="dxa"/>
          </w:tcPr>
          <w:p w:rsidR="00DF688C" w:rsidRDefault="00437954">
            <w:pPr>
              <w:pStyle w:val="TableParagraph"/>
              <w:spacing w:before="121"/>
              <w:rPr>
                <w:sz w:val="24"/>
              </w:rPr>
            </w:pPr>
            <w:r>
              <w:rPr>
                <w:sz w:val="24"/>
              </w:rPr>
              <w:t>Tick</w:t>
            </w:r>
            <w:r>
              <w:rPr>
                <w:spacing w:val="-1"/>
                <w:sz w:val="24"/>
              </w:rPr>
              <w:t xml:space="preserve"> </w:t>
            </w:r>
            <w:r>
              <w:rPr>
                <w:sz w:val="24"/>
              </w:rPr>
              <w:t>:</w:t>
            </w:r>
            <w:r>
              <w:rPr>
                <w:spacing w:val="-1"/>
                <w:sz w:val="24"/>
              </w:rPr>
              <w:t xml:space="preserve"> </w:t>
            </w:r>
            <w:r>
              <w:rPr>
                <w:spacing w:val="-2"/>
                <w:sz w:val="24"/>
              </w:rPr>
              <w:t>(null)</w:t>
            </w:r>
          </w:p>
        </w:tc>
        <w:tc>
          <w:tcPr>
            <w:tcW w:w="3544" w:type="dxa"/>
          </w:tcPr>
          <w:p w:rsidR="00DF688C" w:rsidRDefault="00437954">
            <w:pPr>
              <w:pStyle w:val="TableParagraph"/>
              <w:spacing w:before="121"/>
              <w:rPr>
                <w:sz w:val="24"/>
              </w:rPr>
            </w:pPr>
            <w:r>
              <w:rPr>
                <w:sz w:val="24"/>
              </w:rPr>
              <w:t>Display</w:t>
            </w:r>
            <w:r>
              <w:rPr>
                <w:spacing w:val="26"/>
                <w:sz w:val="24"/>
              </w:rPr>
              <w:t xml:space="preserve"> </w:t>
            </w:r>
            <w:r>
              <w:rPr>
                <w:sz w:val="24"/>
              </w:rPr>
              <w:t>“Please</w:t>
            </w:r>
            <w:r>
              <w:rPr>
                <w:spacing w:val="29"/>
                <w:sz w:val="24"/>
              </w:rPr>
              <w:t xml:space="preserve"> </w:t>
            </w:r>
            <w:r>
              <w:rPr>
                <w:sz w:val="24"/>
              </w:rPr>
              <w:t>check</w:t>
            </w:r>
            <w:r>
              <w:rPr>
                <w:spacing w:val="30"/>
                <w:sz w:val="24"/>
              </w:rPr>
              <w:t xml:space="preserve"> </w:t>
            </w:r>
            <w:r>
              <w:rPr>
                <w:sz w:val="24"/>
              </w:rPr>
              <w:t>this</w:t>
            </w:r>
            <w:r>
              <w:rPr>
                <w:spacing w:val="28"/>
                <w:sz w:val="24"/>
              </w:rPr>
              <w:t xml:space="preserve"> </w:t>
            </w:r>
            <w:r>
              <w:rPr>
                <w:sz w:val="24"/>
              </w:rPr>
              <w:t>box</w:t>
            </w:r>
            <w:r>
              <w:rPr>
                <w:spacing w:val="30"/>
                <w:sz w:val="24"/>
              </w:rPr>
              <w:t xml:space="preserve"> </w:t>
            </w:r>
            <w:r>
              <w:rPr>
                <w:spacing w:val="-5"/>
                <w:sz w:val="24"/>
              </w:rPr>
              <w:t>if</w:t>
            </w:r>
          </w:p>
        </w:tc>
        <w:tc>
          <w:tcPr>
            <w:tcW w:w="1583" w:type="dxa"/>
          </w:tcPr>
          <w:p w:rsidR="00DF688C" w:rsidRDefault="00437954">
            <w:pPr>
              <w:pStyle w:val="TableParagraph"/>
              <w:spacing w:before="121"/>
              <w:ind w:left="108"/>
              <w:rPr>
                <w:sz w:val="24"/>
              </w:rPr>
            </w:pPr>
            <w:r>
              <w:rPr>
                <w:spacing w:val="-2"/>
                <w:sz w:val="24"/>
              </w:rPr>
              <w:t>Success</w:t>
            </w:r>
          </w:p>
        </w:tc>
      </w:tr>
    </w:tbl>
    <w:p w:rsidR="00DF688C" w:rsidRDefault="00DF688C">
      <w:pPr>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6190"/>
        <w:gridCol w:w="3544"/>
        <w:gridCol w:w="1583"/>
      </w:tblGrid>
      <w:tr w:rsidR="00DF688C">
        <w:trPr>
          <w:trHeight w:val="533"/>
        </w:trPr>
        <w:tc>
          <w:tcPr>
            <w:tcW w:w="2052" w:type="dxa"/>
          </w:tcPr>
          <w:p w:rsidR="00DF688C" w:rsidRDefault="00DF688C">
            <w:pPr>
              <w:pStyle w:val="TableParagraph"/>
              <w:spacing w:before="0"/>
              <w:ind w:left="0"/>
              <w:rPr>
                <w:sz w:val="24"/>
              </w:rPr>
            </w:pPr>
          </w:p>
        </w:tc>
        <w:tc>
          <w:tcPr>
            <w:tcW w:w="6190" w:type="dxa"/>
          </w:tcPr>
          <w:p w:rsidR="00DF688C" w:rsidRDefault="00DF688C">
            <w:pPr>
              <w:pStyle w:val="TableParagraph"/>
              <w:spacing w:before="0"/>
              <w:ind w:left="0"/>
              <w:rPr>
                <w:sz w:val="24"/>
              </w:rPr>
            </w:pPr>
          </w:p>
        </w:tc>
        <w:tc>
          <w:tcPr>
            <w:tcW w:w="3544" w:type="dxa"/>
          </w:tcPr>
          <w:p w:rsidR="00DF688C" w:rsidRDefault="00437954">
            <w:pPr>
              <w:pStyle w:val="TableParagraph"/>
              <w:spacing w:before="0" w:line="275" w:lineRule="exact"/>
              <w:rPr>
                <w:sz w:val="24"/>
              </w:rPr>
            </w:pPr>
            <w:proofErr w:type="gramStart"/>
            <w:r>
              <w:rPr>
                <w:sz w:val="24"/>
              </w:rPr>
              <w:t>you</w:t>
            </w:r>
            <w:proofErr w:type="gramEnd"/>
            <w:r>
              <w:rPr>
                <w:sz w:val="24"/>
              </w:rPr>
              <w:t xml:space="preserve"> want</w:t>
            </w:r>
            <w:r>
              <w:rPr>
                <w:spacing w:val="-2"/>
                <w:sz w:val="24"/>
              </w:rPr>
              <w:t xml:space="preserve"> </w:t>
            </w:r>
            <w:r>
              <w:rPr>
                <w:sz w:val="24"/>
              </w:rPr>
              <w:t>to</w:t>
            </w:r>
            <w:r>
              <w:rPr>
                <w:spacing w:val="-1"/>
                <w:sz w:val="24"/>
              </w:rPr>
              <w:t xml:space="preserve"> </w:t>
            </w:r>
            <w:r>
              <w:rPr>
                <w:spacing w:val="-2"/>
                <w:sz w:val="24"/>
              </w:rPr>
              <w:t>proceed.”</w:t>
            </w:r>
          </w:p>
        </w:tc>
        <w:tc>
          <w:tcPr>
            <w:tcW w:w="1583" w:type="dxa"/>
          </w:tcPr>
          <w:p w:rsidR="00DF688C" w:rsidRDefault="00DF688C">
            <w:pPr>
              <w:pStyle w:val="TableParagraph"/>
              <w:spacing w:before="0"/>
              <w:ind w:left="0"/>
              <w:rPr>
                <w:sz w:val="24"/>
              </w:rPr>
            </w:pPr>
          </w:p>
        </w:tc>
      </w:tr>
      <w:tr w:rsidR="00DF688C">
        <w:trPr>
          <w:trHeight w:val="1721"/>
        </w:trPr>
        <w:tc>
          <w:tcPr>
            <w:tcW w:w="2052" w:type="dxa"/>
          </w:tcPr>
          <w:p w:rsidR="00DF688C" w:rsidRDefault="00437954">
            <w:pPr>
              <w:pStyle w:val="TableParagraph"/>
              <w:ind w:left="542"/>
              <w:rPr>
                <w:sz w:val="24"/>
              </w:rPr>
            </w:pPr>
            <w:r>
              <w:rPr>
                <w:spacing w:val="-2"/>
                <w:sz w:val="24"/>
              </w:rPr>
              <w:t>TC38.005</w:t>
            </w:r>
          </w:p>
        </w:tc>
        <w:tc>
          <w:tcPr>
            <w:tcW w:w="6190" w:type="dxa"/>
          </w:tcPr>
          <w:p w:rsidR="00DF688C" w:rsidRDefault="00437954">
            <w:pPr>
              <w:pStyle w:val="TableParagraph"/>
              <w:tabs>
                <w:tab w:val="left" w:pos="1828"/>
              </w:tabs>
              <w:spacing w:line="463" w:lineRule="auto"/>
              <w:ind w:right="1005"/>
              <w:rPr>
                <w:sz w:val="24"/>
              </w:rPr>
            </w:pPr>
            <w:r>
              <w:rPr>
                <w:sz w:val="24"/>
              </w:rPr>
              <w:t>Tick</w:t>
            </w:r>
            <w:r>
              <w:rPr>
                <w:spacing w:val="-6"/>
                <w:sz w:val="24"/>
              </w:rPr>
              <w:t xml:space="preserve"> </w:t>
            </w:r>
            <w:r>
              <w:rPr>
                <w:sz w:val="24"/>
              </w:rPr>
              <w:t>:</w:t>
            </w:r>
            <w:r>
              <w:rPr>
                <w:spacing w:val="-6"/>
                <w:sz w:val="24"/>
              </w:rPr>
              <w:t xml:space="preserve"> </w:t>
            </w:r>
            <w:r>
              <w:rPr>
                <w:sz w:val="24"/>
              </w:rPr>
              <w:t>16</w:t>
            </w:r>
            <w:r>
              <w:rPr>
                <w:spacing w:val="-6"/>
                <w:sz w:val="24"/>
              </w:rPr>
              <w:t xml:space="preserve"> </w:t>
            </w:r>
            <w:r>
              <w:rPr>
                <w:sz w:val="24"/>
              </w:rPr>
              <w:t>Years</w:t>
            </w:r>
            <w:r>
              <w:rPr>
                <w:spacing w:val="-6"/>
                <w:sz w:val="24"/>
              </w:rPr>
              <w:t xml:space="preserve"> </w:t>
            </w:r>
            <w:r>
              <w:rPr>
                <w:sz w:val="24"/>
              </w:rPr>
              <w:t>Old</w:t>
            </w:r>
            <w:r>
              <w:rPr>
                <w:spacing w:val="-6"/>
                <w:sz w:val="24"/>
              </w:rPr>
              <w:t xml:space="preserve"> </w:t>
            </w:r>
            <w:r>
              <w:rPr>
                <w:sz w:val="24"/>
              </w:rPr>
              <w:t>-</w:t>
            </w:r>
            <w:r>
              <w:rPr>
                <w:spacing w:val="-7"/>
                <w:sz w:val="24"/>
              </w:rPr>
              <w:t xml:space="preserve"> </w:t>
            </w:r>
            <w:r>
              <w:rPr>
                <w:sz w:val="24"/>
              </w:rPr>
              <w:t>Physics</w:t>
            </w:r>
            <w:r>
              <w:rPr>
                <w:spacing w:val="-4"/>
                <w:sz w:val="24"/>
              </w:rPr>
              <w:t xml:space="preserve"> </w:t>
            </w:r>
            <w:r>
              <w:rPr>
                <w:sz w:val="24"/>
              </w:rPr>
              <w:t>(Saturday:</w:t>
            </w:r>
            <w:r>
              <w:rPr>
                <w:spacing w:val="-1"/>
                <w:sz w:val="24"/>
              </w:rPr>
              <w:t xml:space="preserve"> </w:t>
            </w:r>
            <w:r>
              <w:rPr>
                <w:sz w:val="24"/>
              </w:rPr>
              <w:t xml:space="preserve">8am-10am) </w:t>
            </w:r>
            <w:r>
              <w:rPr>
                <w:spacing w:val="-2"/>
                <w:sz w:val="24"/>
              </w:rPr>
              <w:t>Month</w:t>
            </w:r>
            <w:r>
              <w:rPr>
                <w:sz w:val="24"/>
              </w:rPr>
              <w:tab/>
              <w:t>: (null)</w:t>
            </w:r>
          </w:p>
          <w:p w:rsidR="00DF688C" w:rsidRDefault="00437954">
            <w:pPr>
              <w:pStyle w:val="TableParagraph"/>
              <w:spacing w:before="1"/>
              <w:rPr>
                <w:sz w:val="24"/>
              </w:rPr>
            </w:pPr>
            <w:r>
              <w:rPr>
                <w:sz w:val="24"/>
              </w:rPr>
              <w:t>Payment</w:t>
            </w:r>
            <w:r>
              <w:rPr>
                <w:spacing w:val="-4"/>
                <w:sz w:val="24"/>
              </w:rPr>
              <w:t xml:space="preserve"> </w:t>
            </w:r>
            <w:r>
              <w:rPr>
                <w:sz w:val="24"/>
              </w:rPr>
              <w:t>Method</w:t>
            </w:r>
            <w:r>
              <w:rPr>
                <w:spacing w:val="-1"/>
                <w:sz w:val="24"/>
              </w:rPr>
              <w:t xml:space="preserve"> </w:t>
            </w:r>
            <w:r>
              <w:rPr>
                <w:sz w:val="24"/>
              </w:rPr>
              <w:t>:</w:t>
            </w:r>
            <w:r>
              <w:rPr>
                <w:spacing w:val="-1"/>
                <w:sz w:val="24"/>
              </w:rPr>
              <w:t xml:space="preserve"> </w:t>
            </w:r>
            <w:r>
              <w:rPr>
                <w:spacing w:val="-2"/>
                <w:sz w:val="24"/>
              </w:rPr>
              <w:t>(null)</w:t>
            </w:r>
          </w:p>
        </w:tc>
        <w:tc>
          <w:tcPr>
            <w:tcW w:w="3544" w:type="dxa"/>
          </w:tcPr>
          <w:p w:rsidR="00DF688C" w:rsidRDefault="00437954">
            <w:pPr>
              <w:pStyle w:val="TableParagraph"/>
              <w:spacing w:line="360" w:lineRule="auto"/>
              <w:rPr>
                <w:sz w:val="24"/>
              </w:rPr>
            </w:pPr>
            <w:r>
              <w:rPr>
                <w:sz w:val="24"/>
              </w:rPr>
              <w:t>Display</w:t>
            </w:r>
            <w:r>
              <w:rPr>
                <w:spacing w:val="28"/>
                <w:sz w:val="24"/>
              </w:rPr>
              <w:t xml:space="preserve"> </w:t>
            </w:r>
            <w:r>
              <w:rPr>
                <w:sz w:val="24"/>
              </w:rPr>
              <w:t>“Please</w:t>
            </w:r>
            <w:r>
              <w:rPr>
                <w:spacing w:val="27"/>
                <w:sz w:val="24"/>
              </w:rPr>
              <w:t xml:space="preserve"> </w:t>
            </w:r>
            <w:r>
              <w:rPr>
                <w:sz w:val="24"/>
              </w:rPr>
              <w:t>select</w:t>
            </w:r>
            <w:r>
              <w:rPr>
                <w:spacing w:val="30"/>
                <w:sz w:val="24"/>
              </w:rPr>
              <w:t xml:space="preserve"> </w:t>
            </w:r>
            <w:r>
              <w:rPr>
                <w:sz w:val="24"/>
              </w:rPr>
              <w:t>an</w:t>
            </w:r>
            <w:r>
              <w:rPr>
                <w:spacing w:val="25"/>
                <w:sz w:val="24"/>
              </w:rPr>
              <w:t xml:space="preserve"> </w:t>
            </w:r>
            <w:r>
              <w:rPr>
                <w:sz w:val="24"/>
              </w:rPr>
              <w:t>item</w:t>
            </w:r>
            <w:r>
              <w:rPr>
                <w:spacing w:val="28"/>
                <w:sz w:val="24"/>
              </w:rPr>
              <w:t xml:space="preserve"> </w:t>
            </w:r>
            <w:r>
              <w:rPr>
                <w:sz w:val="24"/>
              </w:rPr>
              <w:t>in the list.”</w:t>
            </w:r>
          </w:p>
        </w:tc>
        <w:tc>
          <w:tcPr>
            <w:tcW w:w="1583" w:type="dxa"/>
          </w:tcPr>
          <w:p w:rsidR="00DF688C" w:rsidRDefault="00437954">
            <w:pPr>
              <w:pStyle w:val="TableParagraph"/>
              <w:ind w:left="108"/>
              <w:rPr>
                <w:sz w:val="24"/>
              </w:rPr>
            </w:pPr>
            <w:r>
              <w:rPr>
                <w:spacing w:val="-2"/>
                <w:sz w:val="24"/>
              </w:rPr>
              <w:t>Success</w:t>
            </w:r>
          </w:p>
        </w:tc>
      </w:tr>
    </w:tbl>
    <w:p w:rsidR="00DF688C" w:rsidRDefault="00DF688C">
      <w:pPr>
        <w:pStyle w:val="BodyText"/>
        <w:spacing w:before="0"/>
        <w:rPr>
          <w:b/>
          <w:sz w:val="20"/>
        </w:rPr>
      </w:pPr>
    </w:p>
    <w:p w:rsidR="00DF688C" w:rsidRDefault="00DF688C">
      <w:pPr>
        <w:pStyle w:val="BodyText"/>
        <w:rPr>
          <w:b/>
          <w:sz w:val="1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6190"/>
        <w:gridCol w:w="3526"/>
        <w:gridCol w:w="1601"/>
      </w:tblGrid>
      <w:tr w:rsidR="00DF688C">
        <w:trPr>
          <w:trHeight w:val="653"/>
        </w:trPr>
        <w:tc>
          <w:tcPr>
            <w:tcW w:w="2052"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17" w:type="dxa"/>
            <w:gridSpan w:val="3"/>
          </w:tcPr>
          <w:p w:rsidR="00DF688C" w:rsidRDefault="00437954">
            <w:pPr>
              <w:pStyle w:val="TableParagraph"/>
              <w:rPr>
                <w:sz w:val="24"/>
              </w:rPr>
            </w:pPr>
            <w:r>
              <w:rPr>
                <w:spacing w:val="-2"/>
                <w:sz w:val="24"/>
              </w:rPr>
              <w:t>T3.039</w:t>
            </w:r>
          </w:p>
        </w:tc>
      </w:tr>
      <w:tr w:rsidR="00DF688C">
        <w:trPr>
          <w:trHeight w:val="654"/>
        </w:trPr>
        <w:tc>
          <w:tcPr>
            <w:tcW w:w="2052" w:type="dxa"/>
            <w:shd w:val="clear" w:color="auto" w:fill="E7E6E6"/>
          </w:tcPr>
          <w:p w:rsidR="00DF688C" w:rsidRDefault="00437954">
            <w:pPr>
              <w:pStyle w:val="TableParagraph"/>
              <w:rPr>
                <w:b/>
                <w:sz w:val="24"/>
              </w:rPr>
            </w:pPr>
            <w:r>
              <w:rPr>
                <w:b/>
                <w:spacing w:val="-2"/>
                <w:sz w:val="24"/>
              </w:rPr>
              <w:t>Actor</w:t>
            </w:r>
          </w:p>
        </w:tc>
        <w:tc>
          <w:tcPr>
            <w:tcW w:w="11317" w:type="dxa"/>
            <w:gridSpan w:val="3"/>
          </w:tcPr>
          <w:p w:rsidR="00DF688C" w:rsidRDefault="00437954">
            <w:pPr>
              <w:pStyle w:val="TableParagraph"/>
              <w:rPr>
                <w:sz w:val="24"/>
              </w:rPr>
            </w:pPr>
            <w:r>
              <w:rPr>
                <w:sz w:val="24"/>
              </w:rPr>
              <w:t>Student</w:t>
            </w:r>
            <w:r>
              <w:rPr>
                <w:spacing w:val="-3"/>
                <w:sz w:val="24"/>
              </w:rPr>
              <w:t xml:space="preserve"> </w:t>
            </w:r>
            <w:r>
              <w:rPr>
                <w:spacing w:val="-2"/>
                <w:sz w:val="24"/>
              </w:rPr>
              <w:t>(Public)</w:t>
            </w:r>
          </w:p>
        </w:tc>
      </w:tr>
      <w:tr w:rsidR="00DF688C">
        <w:trPr>
          <w:trHeight w:val="653"/>
        </w:trPr>
        <w:tc>
          <w:tcPr>
            <w:tcW w:w="2052" w:type="dxa"/>
            <w:shd w:val="clear" w:color="auto" w:fill="E7E6E6"/>
          </w:tcPr>
          <w:p w:rsidR="00DF688C" w:rsidRDefault="00437954">
            <w:pPr>
              <w:pStyle w:val="TableParagraph"/>
              <w:spacing w:before="118"/>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6190" w:type="dxa"/>
            <w:shd w:val="clear" w:color="auto" w:fill="E7E6E6"/>
          </w:tcPr>
          <w:p w:rsidR="00DF688C" w:rsidRDefault="00437954">
            <w:pPr>
              <w:pStyle w:val="TableParagraph"/>
              <w:spacing w:before="118"/>
              <w:rPr>
                <w:b/>
                <w:sz w:val="24"/>
              </w:rPr>
            </w:pPr>
            <w:r>
              <w:rPr>
                <w:b/>
                <w:sz w:val="24"/>
              </w:rPr>
              <w:t>Test</w:t>
            </w:r>
            <w:r>
              <w:rPr>
                <w:b/>
                <w:spacing w:val="-4"/>
                <w:sz w:val="24"/>
              </w:rPr>
              <w:t xml:space="preserve"> </w:t>
            </w:r>
            <w:r>
              <w:rPr>
                <w:b/>
                <w:sz w:val="24"/>
              </w:rPr>
              <w:t xml:space="preserve">Case </w:t>
            </w:r>
            <w:r>
              <w:rPr>
                <w:b/>
                <w:spacing w:val="-4"/>
                <w:sz w:val="24"/>
              </w:rPr>
              <w:t>Data</w:t>
            </w:r>
          </w:p>
        </w:tc>
        <w:tc>
          <w:tcPr>
            <w:tcW w:w="3526" w:type="dxa"/>
            <w:shd w:val="clear" w:color="auto" w:fill="E7E6E6"/>
          </w:tcPr>
          <w:p w:rsidR="00DF688C" w:rsidRDefault="00437954">
            <w:pPr>
              <w:pStyle w:val="TableParagraph"/>
              <w:spacing w:before="118"/>
              <w:rPr>
                <w:b/>
                <w:sz w:val="24"/>
              </w:rPr>
            </w:pPr>
            <w:r>
              <w:rPr>
                <w:b/>
                <w:sz w:val="24"/>
              </w:rPr>
              <w:t>Expected</w:t>
            </w:r>
            <w:r>
              <w:rPr>
                <w:b/>
                <w:spacing w:val="-4"/>
                <w:sz w:val="24"/>
              </w:rPr>
              <w:t xml:space="preserve"> </w:t>
            </w:r>
            <w:r>
              <w:rPr>
                <w:b/>
                <w:spacing w:val="-2"/>
                <w:sz w:val="24"/>
              </w:rPr>
              <w:t>Result</w:t>
            </w:r>
          </w:p>
        </w:tc>
        <w:tc>
          <w:tcPr>
            <w:tcW w:w="1601" w:type="dxa"/>
            <w:shd w:val="clear" w:color="auto" w:fill="E7E6E6"/>
          </w:tcPr>
          <w:p w:rsidR="00DF688C" w:rsidRDefault="00437954">
            <w:pPr>
              <w:pStyle w:val="TableParagraph"/>
              <w:spacing w:before="118"/>
              <w:ind w:left="106"/>
              <w:rPr>
                <w:b/>
                <w:sz w:val="24"/>
              </w:rPr>
            </w:pPr>
            <w:r>
              <w:rPr>
                <w:b/>
                <w:spacing w:val="-2"/>
                <w:sz w:val="24"/>
              </w:rPr>
              <w:t>Status</w:t>
            </w:r>
          </w:p>
        </w:tc>
      </w:tr>
      <w:tr w:rsidR="00DF688C">
        <w:trPr>
          <w:trHeight w:val="2790"/>
        </w:trPr>
        <w:tc>
          <w:tcPr>
            <w:tcW w:w="2052" w:type="dxa"/>
          </w:tcPr>
          <w:p w:rsidR="00DF688C" w:rsidRDefault="00437954">
            <w:pPr>
              <w:pStyle w:val="TableParagraph"/>
              <w:ind w:left="542"/>
              <w:rPr>
                <w:sz w:val="24"/>
              </w:rPr>
            </w:pPr>
            <w:r>
              <w:rPr>
                <w:spacing w:val="-2"/>
                <w:sz w:val="24"/>
              </w:rPr>
              <w:t>TC39.001</w:t>
            </w:r>
          </w:p>
        </w:tc>
        <w:tc>
          <w:tcPr>
            <w:tcW w:w="6190" w:type="dxa"/>
          </w:tcPr>
          <w:p w:rsidR="00DF688C" w:rsidRDefault="00437954">
            <w:pPr>
              <w:pStyle w:val="TableParagraph"/>
              <w:spacing w:line="463" w:lineRule="auto"/>
              <w:ind w:right="2396"/>
              <w:jc w:val="both"/>
              <w:rPr>
                <w:sz w:val="24"/>
              </w:rPr>
            </w:pPr>
            <w:r>
              <w:rPr>
                <w:sz w:val="24"/>
              </w:rPr>
              <w:t>Subject</w:t>
            </w:r>
            <w:r>
              <w:rPr>
                <w:spacing w:val="40"/>
                <w:sz w:val="24"/>
              </w:rPr>
              <w:t xml:space="preserve">  </w:t>
            </w:r>
            <w:r>
              <w:rPr>
                <w:sz w:val="24"/>
              </w:rPr>
              <w:t>:</w:t>
            </w:r>
            <w:r>
              <w:rPr>
                <w:spacing w:val="-3"/>
                <w:sz w:val="24"/>
              </w:rPr>
              <w:t xml:space="preserve"> </w:t>
            </w:r>
            <w:r>
              <w:rPr>
                <w:sz w:val="24"/>
              </w:rPr>
              <w:t>16</w:t>
            </w:r>
            <w:r>
              <w:rPr>
                <w:spacing w:val="-3"/>
                <w:sz w:val="24"/>
              </w:rPr>
              <w:t xml:space="preserve"> </w:t>
            </w:r>
            <w:r>
              <w:rPr>
                <w:sz w:val="24"/>
              </w:rPr>
              <w:t>Years</w:t>
            </w:r>
            <w:r>
              <w:rPr>
                <w:spacing w:val="-3"/>
                <w:sz w:val="24"/>
              </w:rPr>
              <w:t xml:space="preserve"> </w:t>
            </w:r>
            <w:r>
              <w:rPr>
                <w:sz w:val="24"/>
              </w:rPr>
              <w:t>Old</w:t>
            </w:r>
            <w:r>
              <w:rPr>
                <w:spacing w:val="-3"/>
                <w:sz w:val="24"/>
              </w:rPr>
              <w:t xml:space="preserve"> </w:t>
            </w:r>
            <w:r>
              <w:rPr>
                <w:sz w:val="24"/>
              </w:rPr>
              <w:t>-</w:t>
            </w:r>
            <w:r>
              <w:rPr>
                <w:spacing w:val="-2"/>
                <w:sz w:val="24"/>
              </w:rPr>
              <w:t xml:space="preserve"> </w:t>
            </w:r>
            <w:r>
              <w:rPr>
                <w:sz w:val="24"/>
              </w:rPr>
              <w:t>Physics Examination</w:t>
            </w:r>
            <w:r>
              <w:rPr>
                <w:spacing w:val="40"/>
                <w:sz w:val="24"/>
              </w:rPr>
              <w:t xml:space="preserve"> </w:t>
            </w:r>
            <w:r>
              <w:rPr>
                <w:sz w:val="24"/>
              </w:rPr>
              <w:t>:</w:t>
            </w:r>
            <w:r>
              <w:rPr>
                <w:spacing w:val="-3"/>
                <w:sz w:val="24"/>
              </w:rPr>
              <w:t xml:space="preserve"> </w:t>
            </w:r>
            <w:proofErr w:type="spellStart"/>
            <w:r>
              <w:rPr>
                <w:sz w:val="24"/>
              </w:rPr>
              <w:t>Peperiksaan</w:t>
            </w:r>
            <w:proofErr w:type="spellEnd"/>
            <w:r>
              <w:rPr>
                <w:spacing w:val="-1"/>
                <w:sz w:val="24"/>
              </w:rPr>
              <w:t xml:space="preserve"> </w:t>
            </w:r>
            <w:proofErr w:type="spellStart"/>
            <w:r>
              <w:rPr>
                <w:sz w:val="24"/>
              </w:rPr>
              <w:t>Penggal</w:t>
            </w:r>
            <w:proofErr w:type="spellEnd"/>
            <w:r>
              <w:rPr>
                <w:spacing w:val="-3"/>
                <w:sz w:val="24"/>
              </w:rPr>
              <w:t xml:space="preserve"> </w:t>
            </w:r>
            <w:r>
              <w:rPr>
                <w:sz w:val="24"/>
              </w:rPr>
              <w:t>2 Exam Year</w:t>
            </w:r>
            <w:r>
              <w:rPr>
                <w:spacing w:val="80"/>
                <w:w w:val="150"/>
                <w:sz w:val="24"/>
              </w:rPr>
              <w:t xml:space="preserve"> </w:t>
            </w:r>
            <w:r>
              <w:rPr>
                <w:sz w:val="24"/>
              </w:rPr>
              <w:t>: 2022</w:t>
            </w:r>
          </w:p>
          <w:p w:rsidR="00DF688C" w:rsidRDefault="00437954">
            <w:pPr>
              <w:pStyle w:val="TableParagraph"/>
              <w:tabs>
                <w:tab w:val="left" w:pos="1473"/>
              </w:tabs>
              <w:spacing w:before="3"/>
              <w:jc w:val="both"/>
              <w:rPr>
                <w:sz w:val="24"/>
              </w:rPr>
            </w:pPr>
            <w:r>
              <w:rPr>
                <w:spacing w:val="-4"/>
                <w:sz w:val="24"/>
              </w:rPr>
              <w:t>Grade</w:t>
            </w:r>
            <w:r>
              <w:rPr>
                <w:sz w:val="24"/>
              </w:rPr>
              <w:tab/>
              <w:t xml:space="preserve">: </w:t>
            </w:r>
            <w:r>
              <w:rPr>
                <w:spacing w:val="-10"/>
                <w:sz w:val="24"/>
              </w:rPr>
              <w:t>B</w:t>
            </w:r>
          </w:p>
        </w:tc>
        <w:tc>
          <w:tcPr>
            <w:tcW w:w="3526" w:type="dxa"/>
          </w:tcPr>
          <w:p w:rsidR="00DF688C" w:rsidRDefault="00437954">
            <w:pPr>
              <w:pStyle w:val="TableParagraph"/>
              <w:spacing w:line="360" w:lineRule="auto"/>
              <w:rPr>
                <w:sz w:val="24"/>
              </w:rPr>
            </w:pPr>
            <w:r>
              <w:rPr>
                <w:sz w:val="24"/>
              </w:rPr>
              <w:t>Display</w:t>
            </w:r>
            <w:r>
              <w:rPr>
                <w:spacing w:val="40"/>
                <w:sz w:val="24"/>
              </w:rPr>
              <w:t xml:space="preserve"> </w:t>
            </w:r>
            <w:r>
              <w:rPr>
                <w:sz w:val="24"/>
              </w:rPr>
              <w:t>“Grade</w:t>
            </w:r>
            <w:r>
              <w:rPr>
                <w:spacing w:val="40"/>
                <w:sz w:val="24"/>
              </w:rPr>
              <w:t xml:space="preserve"> </w:t>
            </w:r>
            <w:r>
              <w:rPr>
                <w:sz w:val="24"/>
              </w:rPr>
              <w:t>has</w:t>
            </w:r>
            <w:r>
              <w:rPr>
                <w:spacing w:val="40"/>
                <w:sz w:val="24"/>
              </w:rPr>
              <w:t xml:space="preserve"> </w:t>
            </w:r>
            <w:r>
              <w:rPr>
                <w:sz w:val="24"/>
              </w:rPr>
              <w:t>been</w:t>
            </w:r>
            <w:r>
              <w:rPr>
                <w:spacing w:val="40"/>
                <w:sz w:val="24"/>
              </w:rPr>
              <w:t xml:space="preserve"> </w:t>
            </w:r>
            <w:r>
              <w:rPr>
                <w:sz w:val="24"/>
              </w:rPr>
              <w:t xml:space="preserve">added </w:t>
            </w:r>
            <w:r>
              <w:rPr>
                <w:spacing w:val="-2"/>
                <w:sz w:val="24"/>
              </w:rPr>
              <w:t>successfully.”</w:t>
            </w:r>
          </w:p>
        </w:tc>
        <w:tc>
          <w:tcPr>
            <w:tcW w:w="1601" w:type="dxa"/>
          </w:tcPr>
          <w:p w:rsidR="00DF688C" w:rsidRDefault="00437954">
            <w:pPr>
              <w:pStyle w:val="TableParagraph"/>
              <w:ind w:left="106"/>
              <w:rPr>
                <w:sz w:val="24"/>
              </w:rPr>
            </w:pPr>
            <w:r>
              <w:rPr>
                <w:spacing w:val="-2"/>
                <w:sz w:val="24"/>
              </w:rPr>
              <w:t>Success</w:t>
            </w:r>
          </w:p>
        </w:tc>
      </w:tr>
      <w:tr w:rsidR="00DF688C">
        <w:trPr>
          <w:trHeight w:val="1185"/>
        </w:trPr>
        <w:tc>
          <w:tcPr>
            <w:tcW w:w="2052" w:type="dxa"/>
          </w:tcPr>
          <w:p w:rsidR="00DF688C" w:rsidRDefault="00437954">
            <w:pPr>
              <w:pStyle w:val="TableParagraph"/>
              <w:ind w:left="542"/>
              <w:rPr>
                <w:sz w:val="24"/>
              </w:rPr>
            </w:pPr>
            <w:r>
              <w:rPr>
                <w:spacing w:val="-2"/>
                <w:sz w:val="24"/>
              </w:rPr>
              <w:t>TC39.002</w:t>
            </w:r>
          </w:p>
        </w:tc>
        <w:tc>
          <w:tcPr>
            <w:tcW w:w="6190" w:type="dxa"/>
          </w:tcPr>
          <w:p w:rsidR="00DF688C" w:rsidRDefault="00437954">
            <w:pPr>
              <w:pStyle w:val="TableParagraph"/>
              <w:tabs>
                <w:tab w:val="left" w:pos="1427"/>
              </w:tabs>
              <w:rPr>
                <w:sz w:val="24"/>
              </w:rPr>
            </w:pPr>
            <w:r>
              <w:rPr>
                <w:spacing w:val="-2"/>
                <w:sz w:val="24"/>
              </w:rPr>
              <w:t>Subject</w:t>
            </w:r>
            <w:r>
              <w:rPr>
                <w:sz w:val="24"/>
              </w:rPr>
              <w:tab/>
              <w:t>:</w:t>
            </w:r>
            <w:r>
              <w:rPr>
                <w:spacing w:val="-3"/>
                <w:sz w:val="24"/>
              </w:rPr>
              <w:t xml:space="preserve"> </w:t>
            </w:r>
            <w:r>
              <w:rPr>
                <w:sz w:val="24"/>
              </w:rPr>
              <w:t>16</w:t>
            </w:r>
            <w:r>
              <w:rPr>
                <w:spacing w:val="-1"/>
                <w:sz w:val="24"/>
              </w:rPr>
              <w:t xml:space="preserve"> </w:t>
            </w:r>
            <w:r>
              <w:rPr>
                <w:sz w:val="24"/>
              </w:rPr>
              <w:t>Years</w:t>
            </w:r>
            <w:r>
              <w:rPr>
                <w:spacing w:val="2"/>
                <w:sz w:val="24"/>
              </w:rPr>
              <w:t xml:space="preserve"> </w:t>
            </w:r>
            <w:r>
              <w:rPr>
                <w:sz w:val="24"/>
              </w:rPr>
              <w:t>Old</w:t>
            </w:r>
            <w:r>
              <w:rPr>
                <w:spacing w:val="-1"/>
                <w:sz w:val="24"/>
              </w:rPr>
              <w:t xml:space="preserve"> </w:t>
            </w:r>
            <w:r>
              <w:rPr>
                <w:sz w:val="24"/>
              </w:rPr>
              <w:t>-</w:t>
            </w:r>
            <w:r>
              <w:rPr>
                <w:spacing w:val="-1"/>
                <w:sz w:val="24"/>
              </w:rPr>
              <w:t xml:space="preserve"> </w:t>
            </w:r>
            <w:r>
              <w:rPr>
                <w:spacing w:val="-2"/>
                <w:sz w:val="24"/>
              </w:rPr>
              <w:t>Physics</w:t>
            </w:r>
          </w:p>
          <w:p w:rsidR="00DF688C" w:rsidRDefault="00DF688C">
            <w:pPr>
              <w:pStyle w:val="TableParagraph"/>
              <w:spacing w:before="4"/>
              <w:ind w:left="0"/>
              <w:rPr>
                <w:b/>
              </w:rPr>
            </w:pPr>
          </w:p>
          <w:p w:rsidR="00DF688C" w:rsidRDefault="00437954">
            <w:pPr>
              <w:pStyle w:val="TableParagraph"/>
              <w:spacing w:before="0"/>
              <w:rPr>
                <w:sz w:val="24"/>
              </w:rPr>
            </w:pPr>
            <w:r>
              <w:rPr>
                <w:sz w:val="24"/>
              </w:rPr>
              <w:t>Examination</w:t>
            </w:r>
            <w:r>
              <w:rPr>
                <w:spacing w:val="55"/>
                <w:sz w:val="24"/>
              </w:rPr>
              <w:t xml:space="preserve"> </w:t>
            </w:r>
            <w:r>
              <w:rPr>
                <w:sz w:val="24"/>
              </w:rPr>
              <w:t>:</w:t>
            </w:r>
            <w:r>
              <w:rPr>
                <w:spacing w:val="-2"/>
                <w:sz w:val="24"/>
              </w:rPr>
              <w:t xml:space="preserve"> </w:t>
            </w:r>
            <w:proofErr w:type="spellStart"/>
            <w:r>
              <w:rPr>
                <w:sz w:val="24"/>
              </w:rPr>
              <w:t>Peperiksaan</w:t>
            </w:r>
            <w:proofErr w:type="spellEnd"/>
            <w:r>
              <w:rPr>
                <w:sz w:val="24"/>
              </w:rPr>
              <w:t xml:space="preserve"> </w:t>
            </w:r>
            <w:proofErr w:type="spellStart"/>
            <w:r>
              <w:rPr>
                <w:sz w:val="24"/>
              </w:rPr>
              <w:t>Penggal</w:t>
            </w:r>
            <w:proofErr w:type="spellEnd"/>
            <w:r>
              <w:rPr>
                <w:spacing w:val="-2"/>
                <w:sz w:val="24"/>
              </w:rPr>
              <w:t xml:space="preserve"> </w:t>
            </w:r>
            <w:r>
              <w:rPr>
                <w:spacing w:val="-10"/>
                <w:sz w:val="24"/>
              </w:rPr>
              <w:t>1</w:t>
            </w:r>
          </w:p>
        </w:tc>
        <w:tc>
          <w:tcPr>
            <w:tcW w:w="3526" w:type="dxa"/>
          </w:tcPr>
          <w:p w:rsidR="00DF688C" w:rsidRDefault="00437954">
            <w:pPr>
              <w:pStyle w:val="TableParagraph"/>
              <w:spacing w:line="360" w:lineRule="auto"/>
              <w:rPr>
                <w:sz w:val="24"/>
              </w:rPr>
            </w:pPr>
            <w:r>
              <w:rPr>
                <w:sz w:val="24"/>
              </w:rPr>
              <w:t xml:space="preserve">Display “Grade has been updated </w:t>
            </w:r>
            <w:r>
              <w:rPr>
                <w:spacing w:val="-2"/>
                <w:sz w:val="24"/>
              </w:rPr>
              <w:t>successfully.”</w:t>
            </w:r>
          </w:p>
        </w:tc>
        <w:tc>
          <w:tcPr>
            <w:tcW w:w="1601" w:type="dxa"/>
          </w:tcPr>
          <w:p w:rsidR="00DF688C" w:rsidRDefault="00437954">
            <w:pPr>
              <w:pStyle w:val="TableParagraph"/>
              <w:ind w:left="106"/>
              <w:rPr>
                <w:sz w:val="24"/>
              </w:rPr>
            </w:pPr>
            <w:r>
              <w:rPr>
                <w:spacing w:val="-2"/>
                <w:sz w:val="24"/>
              </w:rPr>
              <w:t>Success</w:t>
            </w:r>
          </w:p>
        </w:tc>
      </w:tr>
    </w:tbl>
    <w:p w:rsidR="00DF688C" w:rsidRDefault="00DF688C">
      <w:pPr>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6190"/>
        <w:gridCol w:w="3526"/>
        <w:gridCol w:w="1601"/>
      </w:tblGrid>
      <w:tr w:rsidR="00DF688C">
        <w:trPr>
          <w:trHeight w:val="1067"/>
        </w:trPr>
        <w:tc>
          <w:tcPr>
            <w:tcW w:w="2052" w:type="dxa"/>
          </w:tcPr>
          <w:p w:rsidR="00DF688C" w:rsidRDefault="00DF688C">
            <w:pPr>
              <w:pStyle w:val="TableParagraph"/>
              <w:spacing w:before="0"/>
              <w:ind w:left="0"/>
              <w:rPr>
                <w:sz w:val="24"/>
              </w:rPr>
            </w:pPr>
          </w:p>
        </w:tc>
        <w:tc>
          <w:tcPr>
            <w:tcW w:w="6190" w:type="dxa"/>
          </w:tcPr>
          <w:p w:rsidR="00DF688C" w:rsidRDefault="00437954">
            <w:pPr>
              <w:pStyle w:val="TableParagraph"/>
              <w:tabs>
                <w:tab w:val="left" w:pos="1432"/>
              </w:tabs>
              <w:spacing w:before="0" w:line="275" w:lineRule="exact"/>
              <w:rPr>
                <w:sz w:val="24"/>
              </w:rPr>
            </w:pPr>
            <w:r>
              <w:rPr>
                <w:sz w:val="24"/>
              </w:rPr>
              <w:t>Exam</w:t>
            </w:r>
            <w:r>
              <w:rPr>
                <w:spacing w:val="-2"/>
                <w:sz w:val="24"/>
              </w:rPr>
              <w:t xml:space="preserve"> </w:t>
            </w:r>
            <w:r>
              <w:rPr>
                <w:spacing w:val="-4"/>
                <w:sz w:val="24"/>
              </w:rPr>
              <w:t>Year</w:t>
            </w:r>
            <w:r>
              <w:rPr>
                <w:sz w:val="24"/>
              </w:rPr>
              <w:tab/>
              <w:t xml:space="preserve">: </w:t>
            </w:r>
            <w:r>
              <w:rPr>
                <w:spacing w:val="-4"/>
                <w:sz w:val="24"/>
              </w:rPr>
              <w:t>2022</w:t>
            </w:r>
          </w:p>
          <w:p w:rsidR="00DF688C" w:rsidRDefault="00DF688C">
            <w:pPr>
              <w:pStyle w:val="TableParagraph"/>
              <w:spacing w:before="6"/>
              <w:ind w:left="0"/>
              <w:rPr>
                <w:b/>
              </w:rPr>
            </w:pPr>
          </w:p>
          <w:p w:rsidR="00DF688C" w:rsidRDefault="00437954">
            <w:pPr>
              <w:pStyle w:val="TableParagraph"/>
              <w:tabs>
                <w:tab w:val="left" w:pos="1473"/>
              </w:tabs>
              <w:spacing w:before="0"/>
              <w:rPr>
                <w:sz w:val="24"/>
              </w:rPr>
            </w:pPr>
            <w:r>
              <w:rPr>
                <w:spacing w:val="-4"/>
                <w:sz w:val="24"/>
              </w:rPr>
              <w:t>Grade</w:t>
            </w:r>
            <w:r>
              <w:rPr>
                <w:sz w:val="24"/>
              </w:rPr>
              <w:tab/>
              <w:t xml:space="preserve">: </w:t>
            </w:r>
            <w:r>
              <w:rPr>
                <w:spacing w:val="-10"/>
                <w:sz w:val="24"/>
              </w:rPr>
              <w:t>C</w:t>
            </w:r>
          </w:p>
        </w:tc>
        <w:tc>
          <w:tcPr>
            <w:tcW w:w="3526" w:type="dxa"/>
          </w:tcPr>
          <w:p w:rsidR="00DF688C" w:rsidRDefault="00DF688C">
            <w:pPr>
              <w:pStyle w:val="TableParagraph"/>
              <w:spacing w:before="0"/>
              <w:ind w:left="0"/>
              <w:rPr>
                <w:sz w:val="24"/>
              </w:rPr>
            </w:pPr>
          </w:p>
        </w:tc>
        <w:tc>
          <w:tcPr>
            <w:tcW w:w="1601" w:type="dxa"/>
          </w:tcPr>
          <w:p w:rsidR="00DF688C" w:rsidRDefault="00DF688C">
            <w:pPr>
              <w:pStyle w:val="TableParagraph"/>
              <w:spacing w:before="0"/>
              <w:ind w:left="0"/>
              <w:rPr>
                <w:sz w:val="24"/>
              </w:rPr>
            </w:pPr>
          </w:p>
        </w:tc>
      </w:tr>
      <w:tr w:rsidR="00DF688C">
        <w:trPr>
          <w:trHeight w:val="2255"/>
        </w:trPr>
        <w:tc>
          <w:tcPr>
            <w:tcW w:w="2052" w:type="dxa"/>
          </w:tcPr>
          <w:p w:rsidR="00DF688C" w:rsidRDefault="00437954">
            <w:pPr>
              <w:pStyle w:val="TableParagraph"/>
              <w:spacing w:before="118"/>
              <w:ind w:left="542"/>
              <w:rPr>
                <w:sz w:val="24"/>
              </w:rPr>
            </w:pPr>
            <w:r>
              <w:rPr>
                <w:spacing w:val="-2"/>
                <w:sz w:val="24"/>
              </w:rPr>
              <w:t>TC39.003</w:t>
            </w:r>
          </w:p>
        </w:tc>
        <w:tc>
          <w:tcPr>
            <w:tcW w:w="6190" w:type="dxa"/>
          </w:tcPr>
          <w:p w:rsidR="00DF688C" w:rsidRDefault="00437954">
            <w:pPr>
              <w:pStyle w:val="TableParagraph"/>
              <w:spacing w:before="118" w:line="463" w:lineRule="auto"/>
              <w:ind w:right="4063"/>
              <w:jc w:val="both"/>
              <w:rPr>
                <w:sz w:val="24"/>
              </w:rPr>
            </w:pPr>
            <w:r>
              <w:rPr>
                <w:sz w:val="24"/>
              </w:rPr>
              <w:t>Subject</w:t>
            </w:r>
            <w:r>
              <w:rPr>
                <w:spacing w:val="40"/>
                <w:sz w:val="24"/>
              </w:rPr>
              <w:t xml:space="preserve"> </w:t>
            </w:r>
            <w:r>
              <w:rPr>
                <w:sz w:val="24"/>
              </w:rPr>
              <w:t>:</w:t>
            </w:r>
            <w:r>
              <w:rPr>
                <w:spacing w:val="-3"/>
                <w:sz w:val="24"/>
              </w:rPr>
              <w:t xml:space="preserve"> </w:t>
            </w:r>
            <w:r>
              <w:rPr>
                <w:sz w:val="24"/>
              </w:rPr>
              <w:t>(null) Examination :</w:t>
            </w:r>
            <w:r>
              <w:rPr>
                <w:spacing w:val="-13"/>
                <w:sz w:val="24"/>
              </w:rPr>
              <w:t xml:space="preserve"> </w:t>
            </w:r>
            <w:r>
              <w:rPr>
                <w:sz w:val="24"/>
              </w:rPr>
              <w:t>(null) Exam</w:t>
            </w:r>
            <w:r>
              <w:rPr>
                <w:spacing w:val="-3"/>
                <w:sz w:val="24"/>
              </w:rPr>
              <w:t xml:space="preserve"> </w:t>
            </w:r>
            <w:r>
              <w:rPr>
                <w:sz w:val="24"/>
              </w:rPr>
              <w:t>Year</w:t>
            </w:r>
            <w:r>
              <w:rPr>
                <w:spacing w:val="59"/>
                <w:sz w:val="24"/>
              </w:rPr>
              <w:t xml:space="preserve">  </w:t>
            </w:r>
            <w:r>
              <w:rPr>
                <w:sz w:val="24"/>
              </w:rPr>
              <w:t>:</w:t>
            </w:r>
            <w:r>
              <w:rPr>
                <w:spacing w:val="1"/>
                <w:sz w:val="24"/>
              </w:rPr>
              <w:t xml:space="preserve"> </w:t>
            </w:r>
            <w:r>
              <w:rPr>
                <w:spacing w:val="-2"/>
                <w:sz w:val="24"/>
              </w:rPr>
              <w:t>(null)</w:t>
            </w:r>
          </w:p>
          <w:p w:rsidR="00DF688C" w:rsidRDefault="00437954">
            <w:pPr>
              <w:pStyle w:val="TableParagraph"/>
              <w:tabs>
                <w:tab w:val="left" w:pos="1473"/>
              </w:tabs>
              <w:spacing w:before="3"/>
              <w:jc w:val="both"/>
              <w:rPr>
                <w:sz w:val="24"/>
              </w:rPr>
            </w:pPr>
            <w:r>
              <w:rPr>
                <w:spacing w:val="-4"/>
                <w:sz w:val="24"/>
              </w:rPr>
              <w:t>Grade</w:t>
            </w:r>
            <w:r>
              <w:rPr>
                <w:sz w:val="24"/>
              </w:rPr>
              <w:tab/>
              <w:t xml:space="preserve">: </w:t>
            </w:r>
            <w:r>
              <w:rPr>
                <w:spacing w:val="-2"/>
                <w:sz w:val="24"/>
              </w:rPr>
              <w:t>(null)</w:t>
            </w:r>
          </w:p>
        </w:tc>
        <w:tc>
          <w:tcPr>
            <w:tcW w:w="3526" w:type="dxa"/>
          </w:tcPr>
          <w:p w:rsidR="00DF688C" w:rsidRDefault="00437954">
            <w:pPr>
              <w:pStyle w:val="TableParagraph"/>
              <w:spacing w:before="118" w:line="360" w:lineRule="auto"/>
              <w:rPr>
                <w:sz w:val="24"/>
              </w:rPr>
            </w:pPr>
            <w:r>
              <w:rPr>
                <w:sz w:val="24"/>
              </w:rPr>
              <w:t>Display “Please select</w:t>
            </w:r>
            <w:r>
              <w:rPr>
                <w:spacing w:val="25"/>
                <w:sz w:val="24"/>
              </w:rPr>
              <w:t xml:space="preserve"> </w:t>
            </w:r>
            <w:r>
              <w:rPr>
                <w:sz w:val="24"/>
              </w:rPr>
              <w:t>an</w:t>
            </w:r>
            <w:r>
              <w:rPr>
                <w:spacing w:val="24"/>
                <w:sz w:val="24"/>
              </w:rPr>
              <w:t xml:space="preserve"> </w:t>
            </w:r>
            <w:r>
              <w:rPr>
                <w:sz w:val="24"/>
              </w:rPr>
              <w:t>item in the list.”</w:t>
            </w:r>
          </w:p>
        </w:tc>
        <w:tc>
          <w:tcPr>
            <w:tcW w:w="1601" w:type="dxa"/>
          </w:tcPr>
          <w:p w:rsidR="00DF688C" w:rsidRDefault="00437954">
            <w:pPr>
              <w:pStyle w:val="TableParagraph"/>
              <w:spacing w:before="118"/>
              <w:ind w:left="106"/>
              <w:rPr>
                <w:sz w:val="24"/>
              </w:rPr>
            </w:pPr>
            <w:r>
              <w:rPr>
                <w:spacing w:val="-2"/>
                <w:sz w:val="24"/>
              </w:rPr>
              <w:t>Success</w:t>
            </w:r>
          </w:p>
        </w:tc>
      </w:tr>
    </w:tbl>
    <w:p w:rsidR="00DF688C" w:rsidRDefault="00DF688C">
      <w:pPr>
        <w:pStyle w:val="BodyText"/>
        <w:spacing w:before="0"/>
        <w:rPr>
          <w:b/>
          <w:sz w:val="20"/>
        </w:rPr>
      </w:pPr>
    </w:p>
    <w:p w:rsidR="00DF688C" w:rsidRDefault="00DF688C">
      <w:pPr>
        <w:pStyle w:val="BodyText"/>
        <w:rPr>
          <w:b/>
          <w:sz w:val="1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6190"/>
        <w:gridCol w:w="3526"/>
        <w:gridCol w:w="1601"/>
      </w:tblGrid>
      <w:tr w:rsidR="00DF688C">
        <w:trPr>
          <w:trHeight w:val="653"/>
        </w:trPr>
        <w:tc>
          <w:tcPr>
            <w:tcW w:w="2052"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17" w:type="dxa"/>
            <w:gridSpan w:val="3"/>
          </w:tcPr>
          <w:p w:rsidR="00DF688C" w:rsidRDefault="00437954">
            <w:pPr>
              <w:pStyle w:val="TableParagraph"/>
              <w:rPr>
                <w:sz w:val="24"/>
              </w:rPr>
            </w:pPr>
            <w:r>
              <w:rPr>
                <w:spacing w:val="-2"/>
                <w:sz w:val="24"/>
              </w:rPr>
              <w:t>T3.040</w:t>
            </w:r>
          </w:p>
        </w:tc>
      </w:tr>
      <w:tr w:rsidR="00DF688C">
        <w:trPr>
          <w:trHeight w:val="653"/>
        </w:trPr>
        <w:tc>
          <w:tcPr>
            <w:tcW w:w="2052" w:type="dxa"/>
            <w:shd w:val="clear" w:color="auto" w:fill="E7E6E6"/>
          </w:tcPr>
          <w:p w:rsidR="00DF688C" w:rsidRDefault="00437954">
            <w:pPr>
              <w:pStyle w:val="TableParagraph"/>
              <w:rPr>
                <w:b/>
                <w:sz w:val="24"/>
              </w:rPr>
            </w:pPr>
            <w:r>
              <w:rPr>
                <w:b/>
                <w:spacing w:val="-2"/>
                <w:sz w:val="24"/>
              </w:rPr>
              <w:t>Actor</w:t>
            </w:r>
          </w:p>
        </w:tc>
        <w:tc>
          <w:tcPr>
            <w:tcW w:w="11317" w:type="dxa"/>
            <w:gridSpan w:val="3"/>
          </w:tcPr>
          <w:p w:rsidR="00DF688C" w:rsidRDefault="00437954">
            <w:pPr>
              <w:pStyle w:val="TableParagraph"/>
              <w:rPr>
                <w:sz w:val="24"/>
              </w:rPr>
            </w:pPr>
            <w:r>
              <w:rPr>
                <w:sz w:val="24"/>
              </w:rPr>
              <w:t>Student</w:t>
            </w:r>
            <w:r>
              <w:rPr>
                <w:spacing w:val="-3"/>
                <w:sz w:val="24"/>
              </w:rPr>
              <w:t xml:space="preserve"> </w:t>
            </w:r>
            <w:r>
              <w:rPr>
                <w:spacing w:val="-2"/>
                <w:sz w:val="24"/>
              </w:rPr>
              <w:t>(Public)</w:t>
            </w:r>
          </w:p>
        </w:tc>
      </w:tr>
      <w:tr w:rsidR="00DF688C">
        <w:trPr>
          <w:trHeight w:val="653"/>
        </w:trPr>
        <w:tc>
          <w:tcPr>
            <w:tcW w:w="2052" w:type="dxa"/>
            <w:shd w:val="clear" w:color="auto" w:fill="E7E6E6"/>
          </w:tcPr>
          <w:p w:rsidR="00DF688C" w:rsidRDefault="00437954">
            <w:pPr>
              <w:pStyle w:val="TableParagraph"/>
              <w:spacing w:before="118"/>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6190" w:type="dxa"/>
            <w:shd w:val="clear" w:color="auto" w:fill="E7E6E6"/>
          </w:tcPr>
          <w:p w:rsidR="00DF688C" w:rsidRDefault="00437954">
            <w:pPr>
              <w:pStyle w:val="TableParagraph"/>
              <w:spacing w:before="118"/>
              <w:rPr>
                <w:b/>
                <w:sz w:val="24"/>
              </w:rPr>
            </w:pPr>
            <w:r>
              <w:rPr>
                <w:b/>
                <w:sz w:val="24"/>
              </w:rPr>
              <w:t>Test</w:t>
            </w:r>
            <w:r>
              <w:rPr>
                <w:b/>
                <w:spacing w:val="-4"/>
                <w:sz w:val="24"/>
              </w:rPr>
              <w:t xml:space="preserve"> </w:t>
            </w:r>
            <w:r>
              <w:rPr>
                <w:b/>
                <w:sz w:val="24"/>
              </w:rPr>
              <w:t xml:space="preserve">Case </w:t>
            </w:r>
            <w:r>
              <w:rPr>
                <w:b/>
                <w:spacing w:val="-4"/>
                <w:sz w:val="24"/>
              </w:rPr>
              <w:t>Data</w:t>
            </w:r>
          </w:p>
        </w:tc>
        <w:tc>
          <w:tcPr>
            <w:tcW w:w="3526" w:type="dxa"/>
            <w:shd w:val="clear" w:color="auto" w:fill="E7E6E6"/>
          </w:tcPr>
          <w:p w:rsidR="00DF688C" w:rsidRDefault="00437954">
            <w:pPr>
              <w:pStyle w:val="TableParagraph"/>
              <w:spacing w:before="118"/>
              <w:rPr>
                <w:b/>
                <w:sz w:val="24"/>
              </w:rPr>
            </w:pPr>
            <w:r>
              <w:rPr>
                <w:b/>
                <w:sz w:val="24"/>
              </w:rPr>
              <w:t>Expected</w:t>
            </w:r>
            <w:r>
              <w:rPr>
                <w:b/>
                <w:spacing w:val="-4"/>
                <w:sz w:val="24"/>
              </w:rPr>
              <w:t xml:space="preserve"> </w:t>
            </w:r>
            <w:r>
              <w:rPr>
                <w:b/>
                <w:spacing w:val="-2"/>
                <w:sz w:val="24"/>
              </w:rPr>
              <w:t>Result</w:t>
            </w:r>
          </w:p>
        </w:tc>
        <w:tc>
          <w:tcPr>
            <w:tcW w:w="1601" w:type="dxa"/>
            <w:shd w:val="clear" w:color="auto" w:fill="E7E6E6"/>
          </w:tcPr>
          <w:p w:rsidR="00DF688C" w:rsidRDefault="00437954">
            <w:pPr>
              <w:pStyle w:val="TableParagraph"/>
              <w:spacing w:before="118"/>
              <w:ind w:left="106"/>
              <w:rPr>
                <w:b/>
                <w:sz w:val="24"/>
              </w:rPr>
            </w:pPr>
            <w:r>
              <w:rPr>
                <w:b/>
                <w:spacing w:val="-2"/>
                <w:sz w:val="24"/>
              </w:rPr>
              <w:t>Status</w:t>
            </w:r>
          </w:p>
        </w:tc>
      </w:tr>
      <w:tr w:rsidR="00DF688C">
        <w:trPr>
          <w:trHeight w:val="2787"/>
        </w:trPr>
        <w:tc>
          <w:tcPr>
            <w:tcW w:w="2052" w:type="dxa"/>
          </w:tcPr>
          <w:p w:rsidR="00DF688C" w:rsidRDefault="00437954">
            <w:pPr>
              <w:pStyle w:val="TableParagraph"/>
              <w:ind w:left="542"/>
              <w:rPr>
                <w:sz w:val="24"/>
              </w:rPr>
            </w:pPr>
            <w:r>
              <w:rPr>
                <w:spacing w:val="-2"/>
                <w:sz w:val="24"/>
              </w:rPr>
              <w:t>TC40.001</w:t>
            </w:r>
          </w:p>
        </w:tc>
        <w:tc>
          <w:tcPr>
            <w:tcW w:w="6190" w:type="dxa"/>
          </w:tcPr>
          <w:p w:rsidR="00DF688C" w:rsidRDefault="00437954">
            <w:pPr>
              <w:pStyle w:val="TableParagraph"/>
              <w:rPr>
                <w:sz w:val="24"/>
              </w:rPr>
            </w:pPr>
            <w:r>
              <w:rPr>
                <w:sz w:val="24"/>
              </w:rPr>
              <w:t>Phone</w:t>
            </w:r>
            <w:r>
              <w:rPr>
                <w:spacing w:val="-2"/>
                <w:sz w:val="24"/>
              </w:rPr>
              <w:t xml:space="preserve"> </w:t>
            </w:r>
            <w:r>
              <w:rPr>
                <w:sz w:val="24"/>
              </w:rPr>
              <w:t>No</w:t>
            </w:r>
            <w:r>
              <w:rPr>
                <w:spacing w:val="60"/>
                <w:sz w:val="24"/>
              </w:rPr>
              <w:t xml:space="preserve"> </w:t>
            </w:r>
            <w:r>
              <w:rPr>
                <w:sz w:val="24"/>
              </w:rPr>
              <w:t xml:space="preserve">: </w:t>
            </w:r>
            <w:r>
              <w:rPr>
                <w:spacing w:val="-2"/>
                <w:sz w:val="24"/>
              </w:rPr>
              <w:t>01111482711</w:t>
            </w:r>
          </w:p>
          <w:p w:rsidR="00DF688C" w:rsidRDefault="00DF688C">
            <w:pPr>
              <w:pStyle w:val="TableParagraph"/>
              <w:spacing w:before="3"/>
              <w:ind w:left="0"/>
              <w:rPr>
                <w:b/>
              </w:rPr>
            </w:pPr>
          </w:p>
          <w:p w:rsidR="00DF688C" w:rsidRDefault="00437954">
            <w:pPr>
              <w:pStyle w:val="TableParagraph"/>
              <w:tabs>
                <w:tab w:val="left" w:pos="1192"/>
              </w:tabs>
              <w:spacing w:before="0" w:line="465" w:lineRule="auto"/>
              <w:ind w:right="547"/>
              <w:rPr>
                <w:sz w:val="24"/>
              </w:rPr>
            </w:pPr>
            <w:r>
              <w:rPr>
                <w:spacing w:val="-2"/>
                <w:sz w:val="24"/>
              </w:rPr>
              <w:t>Address</w:t>
            </w:r>
            <w:r>
              <w:rPr>
                <w:sz w:val="24"/>
              </w:rPr>
              <w:tab/>
              <w:t>:</w:t>
            </w:r>
            <w:r>
              <w:rPr>
                <w:spacing w:val="-7"/>
                <w:sz w:val="24"/>
              </w:rPr>
              <w:t xml:space="preserve"> </w:t>
            </w:r>
            <w:r>
              <w:rPr>
                <w:sz w:val="24"/>
              </w:rPr>
              <w:t>SU3-3-2,</w:t>
            </w:r>
            <w:r>
              <w:rPr>
                <w:spacing w:val="-6"/>
                <w:sz w:val="24"/>
              </w:rPr>
              <w:t xml:space="preserve"> </w:t>
            </w:r>
            <w:proofErr w:type="spellStart"/>
            <w:r>
              <w:rPr>
                <w:sz w:val="24"/>
              </w:rPr>
              <w:t>Pangsapuri</w:t>
            </w:r>
            <w:proofErr w:type="spellEnd"/>
            <w:r>
              <w:rPr>
                <w:spacing w:val="-7"/>
                <w:sz w:val="24"/>
              </w:rPr>
              <w:t xml:space="preserve"> </w:t>
            </w:r>
            <w:r>
              <w:rPr>
                <w:sz w:val="24"/>
              </w:rPr>
              <w:t>Sri</w:t>
            </w:r>
            <w:r>
              <w:rPr>
                <w:spacing w:val="-7"/>
                <w:sz w:val="24"/>
              </w:rPr>
              <w:t xml:space="preserve"> </w:t>
            </w:r>
            <w:proofErr w:type="spellStart"/>
            <w:r>
              <w:rPr>
                <w:sz w:val="24"/>
              </w:rPr>
              <w:t>Utama</w:t>
            </w:r>
            <w:proofErr w:type="spellEnd"/>
            <w:r>
              <w:rPr>
                <w:sz w:val="24"/>
              </w:rPr>
              <w:t>,</w:t>
            </w:r>
            <w:r>
              <w:rPr>
                <w:spacing w:val="-7"/>
                <w:sz w:val="24"/>
              </w:rPr>
              <w:t xml:space="preserve"> </w:t>
            </w:r>
            <w:r>
              <w:rPr>
                <w:sz w:val="24"/>
              </w:rPr>
              <w:t>Ayer</w:t>
            </w:r>
            <w:r>
              <w:rPr>
                <w:spacing w:val="-6"/>
                <w:sz w:val="24"/>
              </w:rPr>
              <w:t xml:space="preserve"> </w:t>
            </w:r>
            <w:proofErr w:type="spellStart"/>
            <w:r>
              <w:rPr>
                <w:sz w:val="24"/>
              </w:rPr>
              <w:t>Keroh</w:t>
            </w:r>
            <w:proofErr w:type="spellEnd"/>
            <w:r>
              <w:rPr>
                <w:sz w:val="24"/>
              </w:rPr>
              <w:t xml:space="preserve"> </w:t>
            </w:r>
            <w:r>
              <w:rPr>
                <w:spacing w:val="-2"/>
                <w:sz w:val="24"/>
              </w:rPr>
              <w:t>Postcode</w:t>
            </w:r>
            <w:r>
              <w:rPr>
                <w:sz w:val="24"/>
              </w:rPr>
              <w:tab/>
            </w:r>
            <w:r>
              <w:rPr>
                <w:spacing w:val="-28"/>
                <w:sz w:val="24"/>
              </w:rPr>
              <w:t xml:space="preserve"> </w:t>
            </w:r>
            <w:r>
              <w:rPr>
                <w:sz w:val="24"/>
              </w:rPr>
              <w:t>: 75450</w:t>
            </w:r>
          </w:p>
          <w:p w:rsidR="00DF688C" w:rsidRDefault="00437954">
            <w:pPr>
              <w:pStyle w:val="TableParagraph"/>
              <w:tabs>
                <w:tab w:val="left" w:pos="1187"/>
              </w:tabs>
              <w:spacing w:before="0" w:line="273" w:lineRule="exact"/>
              <w:rPr>
                <w:sz w:val="24"/>
              </w:rPr>
            </w:pPr>
            <w:r>
              <w:rPr>
                <w:spacing w:val="-2"/>
                <w:sz w:val="24"/>
              </w:rPr>
              <w:t>State</w:t>
            </w:r>
            <w:r>
              <w:rPr>
                <w:sz w:val="24"/>
              </w:rPr>
              <w:tab/>
              <w:t>:</w:t>
            </w:r>
            <w:r>
              <w:rPr>
                <w:spacing w:val="-2"/>
                <w:sz w:val="24"/>
              </w:rPr>
              <w:t xml:space="preserve"> Melaka</w:t>
            </w:r>
          </w:p>
          <w:p w:rsidR="00DF688C" w:rsidRDefault="00DF688C">
            <w:pPr>
              <w:pStyle w:val="TableParagraph"/>
              <w:spacing w:before="7"/>
              <w:ind w:left="0"/>
              <w:rPr>
                <w:b/>
              </w:rPr>
            </w:pPr>
          </w:p>
          <w:p w:rsidR="00DF688C" w:rsidRDefault="00437954">
            <w:pPr>
              <w:pStyle w:val="TableParagraph"/>
              <w:tabs>
                <w:tab w:val="left" w:pos="1221"/>
              </w:tabs>
              <w:spacing w:before="0"/>
              <w:rPr>
                <w:sz w:val="24"/>
              </w:rPr>
            </w:pPr>
            <w:r>
              <w:rPr>
                <w:spacing w:val="-4"/>
                <w:sz w:val="24"/>
              </w:rPr>
              <w:t>Email</w:t>
            </w:r>
            <w:r>
              <w:rPr>
                <w:sz w:val="24"/>
              </w:rPr>
              <w:tab/>
              <w:t>:</w:t>
            </w:r>
            <w:r>
              <w:rPr>
                <w:spacing w:val="-2"/>
                <w:sz w:val="24"/>
              </w:rPr>
              <w:t xml:space="preserve"> </w:t>
            </w:r>
            <w:hyperlink r:id="rId43">
              <w:r>
                <w:rPr>
                  <w:spacing w:val="-2"/>
                  <w:sz w:val="24"/>
                </w:rPr>
                <w:t>mira.abubakar@gmail.com</w:t>
              </w:r>
            </w:hyperlink>
          </w:p>
        </w:tc>
        <w:tc>
          <w:tcPr>
            <w:tcW w:w="3526" w:type="dxa"/>
          </w:tcPr>
          <w:p w:rsidR="00DF688C" w:rsidRDefault="00437954">
            <w:pPr>
              <w:pStyle w:val="TableParagraph"/>
              <w:spacing w:line="360" w:lineRule="auto"/>
              <w:ind w:right="96"/>
              <w:jc w:val="both"/>
              <w:rPr>
                <w:sz w:val="24"/>
              </w:rPr>
            </w:pPr>
            <w:r>
              <w:rPr>
                <w:sz w:val="24"/>
              </w:rPr>
              <w:t>Display “Email has been updated successfully!</w:t>
            </w:r>
            <w:proofErr w:type="gramStart"/>
            <w:r>
              <w:rPr>
                <w:sz w:val="24"/>
              </w:rPr>
              <w:t>”.</w:t>
            </w:r>
            <w:proofErr w:type="gramEnd"/>
            <w:r>
              <w:rPr>
                <w:sz w:val="24"/>
              </w:rPr>
              <w:t xml:space="preserve"> “Phone number has been updated successfully!” Address, Postcode &amp; State has been updated successfully</w:t>
            </w:r>
            <w:proofErr w:type="gramStart"/>
            <w:r>
              <w:rPr>
                <w:sz w:val="24"/>
              </w:rPr>
              <w:t>!.</w:t>
            </w:r>
            <w:proofErr w:type="gramEnd"/>
          </w:p>
        </w:tc>
        <w:tc>
          <w:tcPr>
            <w:tcW w:w="1601" w:type="dxa"/>
          </w:tcPr>
          <w:p w:rsidR="00DF688C" w:rsidRDefault="00437954">
            <w:pPr>
              <w:pStyle w:val="TableParagraph"/>
              <w:ind w:left="106"/>
              <w:rPr>
                <w:sz w:val="24"/>
              </w:rPr>
            </w:pPr>
            <w:r>
              <w:rPr>
                <w:spacing w:val="-2"/>
                <w:sz w:val="24"/>
              </w:rPr>
              <w:t>Success</w:t>
            </w:r>
          </w:p>
        </w:tc>
      </w:tr>
    </w:tbl>
    <w:p w:rsidR="00DF688C" w:rsidRDefault="00DF688C">
      <w:pPr>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6190"/>
        <w:gridCol w:w="3526"/>
        <w:gridCol w:w="1601"/>
      </w:tblGrid>
      <w:tr w:rsidR="00DF688C">
        <w:trPr>
          <w:trHeight w:val="2790"/>
        </w:trPr>
        <w:tc>
          <w:tcPr>
            <w:tcW w:w="2052" w:type="dxa"/>
          </w:tcPr>
          <w:p w:rsidR="00DF688C" w:rsidRDefault="00437954">
            <w:pPr>
              <w:pStyle w:val="TableParagraph"/>
              <w:ind w:left="530" w:right="521"/>
              <w:jc w:val="center"/>
              <w:rPr>
                <w:sz w:val="24"/>
              </w:rPr>
            </w:pPr>
            <w:r>
              <w:rPr>
                <w:spacing w:val="-2"/>
                <w:sz w:val="24"/>
              </w:rPr>
              <w:t>TC40.002</w:t>
            </w:r>
          </w:p>
        </w:tc>
        <w:tc>
          <w:tcPr>
            <w:tcW w:w="6190" w:type="dxa"/>
          </w:tcPr>
          <w:p w:rsidR="00DF688C" w:rsidRDefault="00437954">
            <w:pPr>
              <w:pStyle w:val="TableParagraph"/>
              <w:rPr>
                <w:sz w:val="24"/>
              </w:rPr>
            </w:pPr>
            <w:r>
              <w:rPr>
                <w:sz w:val="24"/>
              </w:rPr>
              <w:t>Phone</w:t>
            </w:r>
            <w:r>
              <w:rPr>
                <w:spacing w:val="-2"/>
                <w:sz w:val="24"/>
              </w:rPr>
              <w:t xml:space="preserve"> </w:t>
            </w:r>
            <w:r>
              <w:rPr>
                <w:sz w:val="24"/>
              </w:rPr>
              <w:t>No</w:t>
            </w:r>
            <w:r>
              <w:rPr>
                <w:spacing w:val="60"/>
                <w:sz w:val="24"/>
              </w:rPr>
              <w:t xml:space="preserve"> </w:t>
            </w:r>
            <w:r>
              <w:rPr>
                <w:sz w:val="24"/>
              </w:rPr>
              <w:t xml:space="preserve">: </w:t>
            </w:r>
            <w:r>
              <w:rPr>
                <w:spacing w:val="-2"/>
                <w:sz w:val="24"/>
              </w:rPr>
              <w:t>0127251719</w:t>
            </w:r>
          </w:p>
          <w:p w:rsidR="00DF688C" w:rsidRDefault="00DF688C">
            <w:pPr>
              <w:pStyle w:val="TableParagraph"/>
              <w:spacing w:before="6"/>
              <w:ind w:left="0"/>
              <w:rPr>
                <w:b/>
              </w:rPr>
            </w:pPr>
          </w:p>
          <w:p w:rsidR="00DF688C" w:rsidRDefault="00437954">
            <w:pPr>
              <w:pStyle w:val="TableParagraph"/>
              <w:tabs>
                <w:tab w:val="left" w:pos="1192"/>
              </w:tabs>
              <w:spacing w:before="0" w:line="463" w:lineRule="auto"/>
              <w:ind w:right="547"/>
              <w:rPr>
                <w:sz w:val="24"/>
              </w:rPr>
            </w:pPr>
            <w:r>
              <w:rPr>
                <w:spacing w:val="-2"/>
                <w:sz w:val="24"/>
              </w:rPr>
              <w:t>Address</w:t>
            </w:r>
            <w:r>
              <w:rPr>
                <w:sz w:val="24"/>
              </w:rPr>
              <w:tab/>
              <w:t>:</w:t>
            </w:r>
            <w:r>
              <w:rPr>
                <w:spacing w:val="-7"/>
                <w:sz w:val="24"/>
              </w:rPr>
              <w:t xml:space="preserve"> </w:t>
            </w:r>
            <w:r>
              <w:rPr>
                <w:sz w:val="24"/>
              </w:rPr>
              <w:t>SU3-3-2,</w:t>
            </w:r>
            <w:r>
              <w:rPr>
                <w:spacing w:val="-6"/>
                <w:sz w:val="24"/>
              </w:rPr>
              <w:t xml:space="preserve"> </w:t>
            </w:r>
            <w:proofErr w:type="spellStart"/>
            <w:r>
              <w:rPr>
                <w:sz w:val="24"/>
              </w:rPr>
              <w:t>Pangsapuri</w:t>
            </w:r>
            <w:proofErr w:type="spellEnd"/>
            <w:r>
              <w:rPr>
                <w:spacing w:val="-7"/>
                <w:sz w:val="24"/>
              </w:rPr>
              <w:t xml:space="preserve"> </w:t>
            </w:r>
            <w:r>
              <w:rPr>
                <w:sz w:val="24"/>
              </w:rPr>
              <w:t>Sri</w:t>
            </w:r>
            <w:r>
              <w:rPr>
                <w:spacing w:val="-7"/>
                <w:sz w:val="24"/>
              </w:rPr>
              <w:t xml:space="preserve"> </w:t>
            </w:r>
            <w:proofErr w:type="spellStart"/>
            <w:r>
              <w:rPr>
                <w:sz w:val="24"/>
              </w:rPr>
              <w:t>Utama</w:t>
            </w:r>
            <w:proofErr w:type="spellEnd"/>
            <w:r>
              <w:rPr>
                <w:sz w:val="24"/>
              </w:rPr>
              <w:t>,</w:t>
            </w:r>
            <w:r>
              <w:rPr>
                <w:spacing w:val="-7"/>
                <w:sz w:val="24"/>
              </w:rPr>
              <w:t xml:space="preserve"> </w:t>
            </w:r>
            <w:r>
              <w:rPr>
                <w:sz w:val="24"/>
              </w:rPr>
              <w:t>Ayer</w:t>
            </w:r>
            <w:r>
              <w:rPr>
                <w:spacing w:val="-6"/>
                <w:sz w:val="24"/>
              </w:rPr>
              <w:t xml:space="preserve"> </w:t>
            </w:r>
            <w:proofErr w:type="spellStart"/>
            <w:r>
              <w:rPr>
                <w:sz w:val="24"/>
              </w:rPr>
              <w:t>Keroh</w:t>
            </w:r>
            <w:proofErr w:type="spellEnd"/>
            <w:r>
              <w:rPr>
                <w:sz w:val="24"/>
              </w:rPr>
              <w:t xml:space="preserve"> </w:t>
            </w:r>
            <w:r>
              <w:rPr>
                <w:spacing w:val="-2"/>
                <w:sz w:val="24"/>
              </w:rPr>
              <w:t>Postcode</w:t>
            </w:r>
            <w:r>
              <w:rPr>
                <w:sz w:val="24"/>
              </w:rPr>
              <w:tab/>
            </w:r>
            <w:r>
              <w:rPr>
                <w:spacing w:val="-28"/>
                <w:sz w:val="24"/>
              </w:rPr>
              <w:t xml:space="preserve"> </w:t>
            </w:r>
            <w:r>
              <w:rPr>
                <w:sz w:val="24"/>
              </w:rPr>
              <w:t>: 75450</w:t>
            </w:r>
          </w:p>
          <w:p w:rsidR="00DF688C" w:rsidRDefault="00437954">
            <w:pPr>
              <w:pStyle w:val="TableParagraph"/>
              <w:tabs>
                <w:tab w:val="left" w:pos="1187"/>
              </w:tabs>
              <w:spacing w:before="3"/>
              <w:rPr>
                <w:sz w:val="24"/>
              </w:rPr>
            </w:pPr>
            <w:r>
              <w:rPr>
                <w:spacing w:val="-2"/>
                <w:sz w:val="24"/>
              </w:rPr>
              <w:t>State</w:t>
            </w:r>
            <w:r>
              <w:rPr>
                <w:sz w:val="24"/>
              </w:rPr>
              <w:tab/>
              <w:t>:</w:t>
            </w:r>
            <w:r>
              <w:rPr>
                <w:spacing w:val="-2"/>
                <w:sz w:val="24"/>
              </w:rPr>
              <w:t xml:space="preserve"> Melaka</w:t>
            </w:r>
          </w:p>
          <w:p w:rsidR="00DF688C" w:rsidRDefault="00DF688C">
            <w:pPr>
              <w:pStyle w:val="TableParagraph"/>
              <w:spacing w:before="3"/>
              <w:ind w:left="0"/>
              <w:rPr>
                <w:b/>
              </w:rPr>
            </w:pPr>
          </w:p>
          <w:p w:rsidR="00DF688C" w:rsidRDefault="00437954">
            <w:pPr>
              <w:pStyle w:val="TableParagraph"/>
              <w:tabs>
                <w:tab w:val="left" w:pos="1221"/>
              </w:tabs>
              <w:spacing w:before="0"/>
              <w:rPr>
                <w:sz w:val="24"/>
              </w:rPr>
            </w:pPr>
            <w:r>
              <w:rPr>
                <w:spacing w:val="-4"/>
                <w:sz w:val="24"/>
              </w:rPr>
              <w:t>Email</w:t>
            </w:r>
            <w:r>
              <w:rPr>
                <w:sz w:val="24"/>
              </w:rPr>
              <w:tab/>
              <w:t>:</w:t>
            </w:r>
            <w:r>
              <w:rPr>
                <w:spacing w:val="-2"/>
                <w:sz w:val="24"/>
              </w:rPr>
              <w:t xml:space="preserve"> </w:t>
            </w:r>
            <w:hyperlink r:id="rId44">
              <w:r>
                <w:rPr>
                  <w:spacing w:val="-2"/>
                  <w:sz w:val="24"/>
                </w:rPr>
                <w:t>ameena.ameen@gmail.com</w:t>
              </w:r>
            </w:hyperlink>
          </w:p>
        </w:tc>
        <w:tc>
          <w:tcPr>
            <w:tcW w:w="3526" w:type="dxa"/>
          </w:tcPr>
          <w:p w:rsidR="00DF688C" w:rsidRDefault="00437954">
            <w:pPr>
              <w:pStyle w:val="TableParagraph"/>
              <w:spacing w:line="360" w:lineRule="auto"/>
              <w:ind w:right="96"/>
              <w:jc w:val="both"/>
              <w:rPr>
                <w:sz w:val="24"/>
              </w:rPr>
            </w:pPr>
            <w:r>
              <w:rPr>
                <w:sz w:val="24"/>
              </w:rPr>
              <w:t>Display “Email already exist. Please use other than that.” “Phone number already exist. Please use other than that.”</w:t>
            </w:r>
          </w:p>
        </w:tc>
        <w:tc>
          <w:tcPr>
            <w:tcW w:w="1601" w:type="dxa"/>
          </w:tcPr>
          <w:p w:rsidR="00DF688C" w:rsidRDefault="00437954">
            <w:pPr>
              <w:pStyle w:val="TableParagraph"/>
              <w:ind w:left="106"/>
              <w:rPr>
                <w:sz w:val="24"/>
              </w:rPr>
            </w:pPr>
            <w:r>
              <w:rPr>
                <w:spacing w:val="-2"/>
                <w:sz w:val="24"/>
              </w:rPr>
              <w:t>Success</w:t>
            </w:r>
          </w:p>
        </w:tc>
      </w:tr>
      <w:tr w:rsidR="00DF688C">
        <w:trPr>
          <w:trHeight w:val="2789"/>
        </w:trPr>
        <w:tc>
          <w:tcPr>
            <w:tcW w:w="2052" w:type="dxa"/>
          </w:tcPr>
          <w:p w:rsidR="00DF688C" w:rsidRDefault="00437954">
            <w:pPr>
              <w:pStyle w:val="TableParagraph"/>
              <w:ind w:left="530" w:right="521"/>
              <w:jc w:val="center"/>
              <w:rPr>
                <w:sz w:val="24"/>
              </w:rPr>
            </w:pPr>
            <w:r>
              <w:rPr>
                <w:spacing w:val="-2"/>
                <w:sz w:val="24"/>
              </w:rPr>
              <w:t>TC40.003</w:t>
            </w:r>
          </w:p>
        </w:tc>
        <w:tc>
          <w:tcPr>
            <w:tcW w:w="6190" w:type="dxa"/>
          </w:tcPr>
          <w:p w:rsidR="00DF688C" w:rsidRDefault="00437954">
            <w:pPr>
              <w:pStyle w:val="TableParagraph"/>
              <w:rPr>
                <w:sz w:val="24"/>
              </w:rPr>
            </w:pPr>
            <w:r>
              <w:rPr>
                <w:sz w:val="24"/>
              </w:rPr>
              <w:t>Phone</w:t>
            </w:r>
            <w:r>
              <w:rPr>
                <w:spacing w:val="-2"/>
                <w:sz w:val="24"/>
              </w:rPr>
              <w:t xml:space="preserve"> </w:t>
            </w:r>
            <w:r>
              <w:rPr>
                <w:sz w:val="24"/>
              </w:rPr>
              <w:t>No</w:t>
            </w:r>
            <w:r>
              <w:rPr>
                <w:spacing w:val="60"/>
                <w:sz w:val="24"/>
              </w:rPr>
              <w:t xml:space="preserve"> </w:t>
            </w:r>
            <w:r>
              <w:rPr>
                <w:sz w:val="24"/>
              </w:rPr>
              <w:t xml:space="preserve">: </w:t>
            </w:r>
            <w:r>
              <w:rPr>
                <w:spacing w:val="-2"/>
                <w:sz w:val="24"/>
              </w:rPr>
              <w:t>0127251719</w:t>
            </w:r>
          </w:p>
          <w:p w:rsidR="00DF688C" w:rsidRDefault="00DF688C">
            <w:pPr>
              <w:pStyle w:val="TableParagraph"/>
              <w:spacing w:before="4"/>
              <w:ind w:left="0"/>
              <w:rPr>
                <w:b/>
              </w:rPr>
            </w:pPr>
          </w:p>
          <w:p w:rsidR="00DF688C" w:rsidRDefault="00437954">
            <w:pPr>
              <w:pStyle w:val="TableParagraph"/>
              <w:tabs>
                <w:tab w:val="left" w:pos="1192"/>
              </w:tabs>
              <w:spacing w:before="0" w:line="463" w:lineRule="auto"/>
              <w:ind w:right="547"/>
              <w:rPr>
                <w:sz w:val="24"/>
              </w:rPr>
            </w:pPr>
            <w:r>
              <w:rPr>
                <w:spacing w:val="-2"/>
                <w:sz w:val="24"/>
              </w:rPr>
              <w:t>Address</w:t>
            </w:r>
            <w:r>
              <w:rPr>
                <w:sz w:val="24"/>
              </w:rPr>
              <w:tab/>
              <w:t>:</w:t>
            </w:r>
            <w:r>
              <w:rPr>
                <w:spacing w:val="-7"/>
                <w:sz w:val="24"/>
              </w:rPr>
              <w:t xml:space="preserve"> </w:t>
            </w:r>
            <w:r>
              <w:rPr>
                <w:sz w:val="24"/>
              </w:rPr>
              <w:t>SU3-3-2,</w:t>
            </w:r>
            <w:r>
              <w:rPr>
                <w:spacing w:val="-6"/>
                <w:sz w:val="24"/>
              </w:rPr>
              <w:t xml:space="preserve"> </w:t>
            </w:r>
            <w:proofErr w:type="spellStart"/>
            <w:r>
              <w:rPr>
                <w:sz w:val="24"/>
              </w:rPr>
              <w:t>Pangsapuri</w:t>
            </w:r>
            <w:proofErr w:type="spellEnd"/>
            <w:r>
              <w:rPr>
                <w:spacing w:val="-7"/>
                <w:sz w:val="24"/>
              </w:rPr>
              <w:t xml:space="preserve"> </w:t>
            </w:r>
            <w:r>
              <w:rPr>
                <w:sz w:val="24"/>
              </w:rPr>
              <w:t>Sri</w:t>
            </w:r>
            <w:r>
              <w:rPr>
                <w:spacing w:val="-7"/>
                <w:sz w:val="24"/>
              </w:rPr>
              <w:t xml:space="preserve"> </w:t>
            </w:r>
            <w:proofErr w:type="spellStart"/>
            <w:r>
              <w:rPr>
                <w:sz w:val="24"/>
              </w:rPr>
              <w:t>Utama</w:t>
            </w:r>
            <w:proofErr w:type="spellEnd"/>
            <w:r>
              <w:rPr>
                <w:sz w:val="24"/>
              </w:rPr>
              <w:t>,</w:t>
            </w:r>
            <w:r>
              <w:rPr>
                <w:spacing w:val="-7"/>
                <w:sz w:val="24"/>
              </w:rPr>
              <w:t xml:space="preserve"> </w:t>
            </w:r>
            <w:r>
              <w:rPr>
                <w:sz w:val="24"/>
              </w:rPr>
              <w:t>Ayer</w:t>
            </w:r>
            <w:r>
              <w:rPr>
                <w:spacing w:val="-6"/>
                <w:sz w:val="24"/>
              </w:rPr>
              <w:t xml:space="preserve"> </w:t>
            </w:r>
            <w:proofErr w:type="spellStart"/>
            <w:r>
              <w:rPr>
                <w:sz w:val="24"/>
              </w:rPr>
              <w:t>Keroh</w:t>
            </w:r>
            <w:proofErr w:type="spellEnd"/>
            <w:r>
              <w:rPr>
                <w:sz w:val="24"/>
              </w:rPr>
              <w:t xml:space="preserve"> </w:t>
            </w:r>
            <w:r>
              <w:rPr>
                <w:spacing w:val="-2"/>
                <w:sz w:val="24"/>
              </w:rPr>
              <w:t>Postcode</w:t>
            </w:r>
            <w:r>
              <w:rPr>
                <w:sz w:val="24"/>
              </w:rPr>
              <w:tab/>
            </w:r>
            <w:r>
              <w:rPr>
                <w:spacing w:val="-28"/>
                <w:sz w:val="24"/>
              </w:rPr>
              <w:t xml:space="preserve"> </w:t>
            </w:r>
            <w:r>
              <w:rPr>
                <w:sz w:val="24"/>
              </w:rPr>
              <w:t>: 75450</w:t>
            </w:r>
          </w:p>
          <w:p w:rsidR="00DF688C" w:rsidRDefault="00437954">
            <w:pPr>
              <w:pStyle w:val="TableParagraph"/>
              <w:tabs>
                <w:tab w:val="left" w:pos="1187"/>
              </w:tabs>
              <w:spacing w:before="3"/>
              <w:rPr>
                <w:sz w:val="24"/>
              </w:rPr>
            </w:pPr>
            <w:r>
              <w:rPr>
                <w:spacing w:val="-2"/>
                <w:sz w:val="24"/>
              </w:rPr>
              <w:t>State</w:t>
            </w:r>
            <w:r>
              <w:rPr>
                <w:sz w:val="24"/>
              </w:rPr>
              <w:tab/>
              <w:t>:</w:t>
            </w:r>
            <w:r>
              <w:rPr>
                <w:spacing w:val="-2"/>
                <w:sz w:val="24"/>
              </w:rPr>
              <w:t xml:space="preserve"> Melaka</w:t>
            </w:r>
          </w:p>
          <w:p w:rsidR="00DF688C" w:rsidRDefault="00DF688C">
            <w:pPr>
              <w:pStyle w:val="TableParagraph"/>
              <w:spacing w:before="4"/>
              <w:ind w:left="0"/>
              <w:rPr>
                <w:b/>
              </w:rPr>
            </w:pPr>
          </w:p>
          <w:p w:rsidR="00DF688C" w:rsidRDefault="00437954">
            <w:pPr>
              <w:pStyle w:val="TableParagraph"/>
              <w:tabs>
                <w:tab w:val="left" w:pos="1221"/>
              </w:tabs>
              <w:spacing w:before="0"/>
              <w:rPr>
                <w:sz w:val="24"/>
              </w:rPr>
            </w:pPr>
            <w:r>
              <w:rPr>
                <w:spacing w:val="-4"/>
                <w:sz w:val="24"/>
              </w:rPr>
              <w:t>Email</w:t>
            </w:r>
            <w:r>
              <w:rPr>
                <w:sz w:val="24"/>
              </w:rPr>
              <w:tab/>
              <w:t>:</w:t>
            </w:r>
            <w:r>
              <w:rPr>
                <w:spacing w:val="-2"/>
                <w:sz w:val="24"/>
              </w:rPr>
              <w:t xml:space="preserve"> </w:t>
            </w:r>
            <w:proofErr w:type="spellStart"/>
            <w:r>
              <w:rPr>
                <w:spacing w:val="-2"/>
                <w:sz w:val="24"/>
              </w:rPr>
              <w:t>mira.abubakar</w:t>
            </w:r>
            <w:proofErr w:type="spellEnd"/>
          </w:p>
        </w:tc>
        <w:tc>
          <w:tcPr>
            <w:tcW w:w="3526" w:type="dxa"/>
          </w:tcPr>
          <w:p w:rsidR="00DF688C" w:rsidRDefault="00437954">
            <w:pPr>
              <w:pStyle w:val="TableParagraph"/>
              <w:spacing w:line="360" w:lineRule="auto"/>
              <w:ind w:right="55"/>
              <w:rPr>
                <w:sz w:val="24"/>
              </w:rPr>
            </w:pPr>
            <w:r>
              <w:rPr>
                <w:sz w:val="24"/>
              </w:rPr>
              <w:t>Display</w:t>
            </w:r>
            <w:r>
              <w:rPr>
                <w:spacing w:val="-5"/>
                <w:sz w:val="24"/>
              </w:rPr>
              <w:t xml:space="preserve"> </w:t>
            </w:r>
            <w:r>
              <w:rPr>
                <w:sz w:val="24"/>
              </w:rPr>
              <w:t>“</w:t>
            </w:r>
            <w:proofErr w:type="gramStart"/>
            <w:r>
              <w:rPr>
                <w:sz w:val="24"/>
              </w:rPr>
              <w:t>Error</w:t>
            </w:r>
            <w:r>
              <w:rPr>
                <w:spacing w:val="-1"/>
                <w:sz w:val="24"/>
              </w:rPr>
              <w:t xml:space="preserve"> </w:t>
            </w:r>
            <w:r>
              <w:rPr>
                <w:sz w:val="24"/>
              </w:rPr>
              <w:t>:</w:t>
            </w:r>
            <w:proofErr w:type="gramEnd"/>
            <w:r>
              <w:rPr>
                <w:spacing w:val="-5"/>
                <w:sz w:val="24"/>
              </w:rPr>
              <w:t xml:space="preserve"> </w:t>
            </w:r>
            <w:r>
              <w:rPr>
                <w:sz w:val="24"/>
              </w:rPr>
              <w:t>You</w:t>
            </w:r>
            <w:r>
              <w:rPr>
                <w:spacing w:val="-5"/>
                <w:sz w:val="24"/>
              </w:rPr>
              <w:t xml:space="preserve"> </w:t>
            </w:r>
            <w:r>
              <w:rPr>
                <w:sz w:val="24"/>
              </w:rPr>
              <w:t>did</w:t>
            </w:r>
            <w:r>
              <w:rPr>
                <w:spacing w:val="-5"/>
                <w:sz w:val="24"/>
              </w:rPr>
              <w:t xml:space="preserve"> </w:t>
            </w:r>
            <w:r>
              <w:rPr>
                <w:sz w:val="24"/>
              </w:rPr>
              <w:t>not</w:t>
            </w:r>
            <w:r>
              <w:rPr>
                <w:spacing w:val="-5"/>
                <w:sz w:val="24"/>
              </w:rPr>
              <w:t xml:space="preserve"> </w:t>
            </w:r>
            <w:r>
              <w:rPr>
                <w:sz w:val="24"/>
              </w:rPr>
              <w:t>enter a valid email.”</w:t>
            </w:r>
          </w:p>
        </w:tc>
        <w:tc>
          <w:tcPr>
            <w:tcW w:w="1601" w:type="dxa"/>
          </w:tcPr>
          <w:p w:rsidR="00DF688C" w:rsidRDefault="00437954">
            <w:pPr>
              <w:pStyle w:val="TableParagraph"/>
              <w:ind w:left="106"/>
              <w:rPr>
                <w:sz w:val="24"/>
              </w:rPr>
            </w:pPr>
            <w:r>
              <w:rPr>
                <w:spacing w:val="-2"/>
                <w:sz w:val="24"/>
              </w:rPr>
              <w:t>Success</w:t>
            </w:r>
          </w:p>
        </w:tc>
      </w:tr>
    </w:tbl>
    <w:p w:rsidR="00DF688C" w:rsidRDefault="00DF688C">
      <w:pPr>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6100"/>
        <w:gridCol w:w="3378"/>
        <w:gridCol w:w="1839"/>
      </w:tblGrid>
      <w:tr w:rsidR="00DF688C">
        <w:trPr>
          <w:trHeight w:val="653"/>
        </w:trPr>
        <w:tc>
          <w:tcPr>
            <w:tcW w:w="2052" w:type="dxa"/>
            <w:shd w:val="clear" w:color="auto" w:fill="E7E6E6"/>
          </w:tcPr>
          <w:p w:rsidR="00DF688C" w:rsidRDefault="00437954">
            <w:pPr>
              <w:pStyle w:val="TableParagraph"/>
              <w:rPr>
                <w:b/>
                <w:sz w:val="24"/>
              </w:rPr>
            </w:pPr>
            <w:r>
              <w:rPr>
                <w:b/>
                <w:sz w:val="24"/>
              </w:rPr>
              <w:t>Test</w:t>
            </w:r>
            <w:r>
              <w:rPr>
                <w:b/>
                <w:spacing w:val="-2"/>
                <w:sz w:val="24"/>
              </w:rPr>
              <w:t xml:space="preserve"> </w:t>
            </w:r>
            <w:r>
              <w:rPr>
                <w:b/>
                <w:spacing w:val="-5"/>
                <w:sz w:val="24"/>
              </w:rPr>
              <w:t>ID</w:t>
            </w:r>
          </w:p>
        </w:tc>
        <w:tc>
          <w:tcPr>
            <w:tcW w:w="11317" w:type="dxa"/>
            <w:gridSpan w:val="3"/>
          </w:tcPr>
          <w:p w:rsidR="00DF688C" w:rsidRDefault="00437954">
            <w:pPr>
              <w:pStyle w:val="TableParagraph"/>
              <w:rPr>
                <w:sz w:val="24"/>
              </w:rPr>
            </w:pPr>
            <w:r>
              <w:rPr>
                <w:spacing w:val="-2"/>
                <w:sz w:val="24"/>
              </w:rPr>
              <w:t>T3.041</w:t>
            </w:r>
          </w:p>
        </w:tc>
      </w:tr>
      <w:tr w:rsidR="00DF688C">
        <w:trPr>
          <w:trHeight w:val="653"/>
        </w:trPr>
        <w:tc>
          <w:tcPr>
            <w:tcW w:w="2052" w:type="dxa"/>
            <w:shd w:val="clear" w:color="auto" w:fill="E7E6E6"/>
          </w:tcPr>
          <w:p w:rsidR="00DF688C" w:rsidRDefault="00437954">
            <w:pPr>
              <w:pStyle w:val="TableParagraph"/>
              <w:rPr>
                <w:b/>
                <w:sz w:val="24"/>
              </w:rPr>
            </w:pPr>
            <w:r>
              <w:rPr>
                <w:b/>
                <w:spacing w:val="-2"/>
                <w:sz w:val="24"/>
              </w:rPr>
              <w:t>Actor</w:t>
            </w:r>
          </w:p>
        </w:tc>
        <w:tc>
          <w:tcPr>
            <w:tcW w:w="11317" w:type="dxa"/>
            <w:gridSpan w:val="3"/>
          </w:tcPr>
          <w:p w:rsidR="00DF688C" w:rsidRDefault="00437954">
            <w:pPr>
              <w:pStyle w:val="TableParagraph"/>
              <w:rPr>
                <w:sz w:val="24"/>
              </w:rPr>
            </w:pPr>
            <w:r>
              <w:rPr>
                <w:sz w:val="24"/>
              </w:rPr>
              <w:t>Student</w:t>
            </w:r>
            <w:r>
              <w:rPr>
                <w:spacing w:val="-3"/>
                <w:sz w:val="24"/>
              </w:rPr>
              <w:t xml:space="preserve"> </w:t>
            </w:r>
            <w:r>
              <w:rPr>
                <w:spacing w:val="-2"/>
                <w:sz w:val="24"/>
              </w:rPr>
              <w:t>(Public)</w:t>
            </w:r>
          </w:p>
        </w:tc>
      </w:tr>
      <w:tr w:rsidR="00DF688C">
        <w:trPr>
          <w:trHeight w:val="653"/>
        </w:trPr>
        <w:tc>
          <w:tcPr>
            <w:tcW w:w="2052" w:type="dxa"/>
            <w:shd w:val="clear" w:color="auto" w:fill="E7E6E6"/>
          </w:tcPr>
          <w:p w:rsidR="00DF688C" w:rsidRDefault="00437954">
            <w:pPr>
              <w:pStyle w:val="TableParagraph"/>
              <w:spacing w:before="118"/>
              <w:ind w:left="364"/>
              <w:rPr>
                <w:b/>
                <w:sz w:val="24"/>
              </w:rPr>
            </w:pPr>
            <w:r>
              <w:rPr>
                <w:b/>
                <w:sz w:val="24"/>
              </w:rPr>
              <w:t>Test</w:t>
            </w:r>
            <w:r>
              <w:rPr>
                <w:b/>
                <w:spacing w:val="-4"/>
                <w:sz w:val="24"/>
              </w:rPr>
              <w:t xml:space="preserve"> </w:t>
            </w:r>
            <w:r>
              <w:rPr>
                <w:b/>
                <w:sz w:val="24"/>
              </w:rPr>
              <w:t xml:space="preserve">Case </w:t>
            </w:r>
            <w:r>
              <w:rPr>
                <w:b/>
                <w:spacing w:val="-5"/>
                <w:sz w:val="24"/>
              </w:rPr>
              <w:t>ID</w:t>
            </w:r>
          </w:p>
        </w:tc>
        <w:tc>
          <w:tcPr>
            <w:tcW w:w="6100" w:type="dxa"/>
            <w:shd w:val="clear" w:color="auto" w:fill="E7E6E6"/>
          </w:tcPr>
          <w:p w:rsidR="00DF688C" w:rsidRDefault="00437954">
            <w:pPr>
              <w:pStyle w:val="TableParagraph"/>
              <w:spacing w:before="118"/>
              <w:rPr>
                <w:b/>
                <w:sz w:val="24"/>
              </w:rPr>
            </w:pPr>
            <w:r>
              <w:rPr>
                <w:b/>
                <w:sz w:val="24"/>
              </w:rPr>
              <w:t>Test</w:t>
            </w:r>
            <w:r>
              <w:rPr>
                <w:b/>
                <w:spacing w:val="-4"/>
                <w:sz w:val="24"/>
              </w:rPr>
              <w:t xml:space="preserve"> </w:t>
            </w:r>
            <w:r>
              <w:rPr>
                <w:b/>
                <w:sz w:val="24"/>
              </w:rPr>
              <w:t xml:space="preserve">Case </w:t>
            </w:r>
            <w:r>
              <w:rPr>
                <w:b/>
                <w:spacing w:val="-4"/>
                <w:sz w:val="24"/>
              </w:rPr>
              <w:t>Data</w:t>
            </w:r>
          </w:p>
        </w:tc>
        <w:tc>
          <w:tcPr>
            <w:tcW w:w="3378" w:type="dxa"/>
            <w:shd w:val="clear" w:color="auto" w:fill="E7E6E6"/>
          </w:tcPr>
          <w:p w:rsidR="00DF688C" w:rsidRDefault="00437954">
            <w:pPr>
              <w:pStyle w:val="TableParagraph"/>
              <w:spacing w:before="118"/>
              <w:ind w:left="108"/>
              <w:rPr>
                <w:b/>
                <w:sz w:val="24"/>
              </w:rPr>
            </w:pPr>
            <w:r>
              <w:rPr>
                <w:b/>
                <w:sz w:val="24"/>
              </w:rPr>
              <w:t>Expected</w:t>
            </w:r>
            <w:r>
              <w:rPr>
                <w:b/>
                <w:spacing w:val="-4"/>
                <w:sz w:val="24"/>
              </w:rPr>
              <w:t xml:space="preserve"> </w:t>
            </w:r>
            <w:r>
              <w:rPr>
                <w:b/>
                <w:spacing w:val="-2"/>
                <w:sz w:val="24"/>
              </w:rPr>
              <w:t>Result</w:t>
            </w:r>
          </w:p>
        </w:tc>
        <w:tc>
          <w:tcPr>
            <w:tcW w:w="1839" w:type="dxa"/>
            <w:shd w:val="clear" w:color="auto" w:fill="E7E6E6"/>
          </w:tcPr>
          <w:p w:rsidR="00DF688C" w:rsidRDefault="00437954">
            <w:pPr>
              <w:pStyle w:val="TableParagraph"/>
              <w:spacing w:before="118"/>
              <w:rPr>
                <w:b/>
                <w:sz w:val="24"/>
              </w:rPr>
            </w:pPr>
            <w:r>
              <w:rPr>
                <w:b/>
                <w:spacing w:val="-2"/>
                <w:sz w:val="24"/>
              </w:rPr>
              <w:t>Status</w:t>
            </w:r>
          </w:p>
        </w:tc>
      </w:tr>
      <w:tr w:rsidR="00DF688C">
        <w:trPr>
          <w:trHeight w:val="1722"/>
        </w:trPr>
        <w:tc>
          <w:tcPr>
            <w:tcW w:w="2052" w:type="dxa"/>
          </w:tcPr>
          <w:p w:rsidR="00DF688C" w:rsidRDefault="00437954">
            <w:pPr>
              <w:pStyle w:val="TableParagraph"/>
              <w:ind w:left="542"/>
              <w:rPr>
                <w:sz w:val="24"/>
              </w:rPr>
            </w:pPr>
            <w:r>
              <w:rPr>
                <w:spacing w:val="-2"/>
                <w:sz w:val="24"/>
              </w:rPr>
              <w:t>TC41.001</w:t>
            </w:r>
          </w:p>
        </w:tc>
        <w:tc>
          <w:tcPr>
            <w:tcW w:w="6100" w:type="dxa"/>
          </w:tcPr>
          <w:p w:rsidR="00DF688C" w:rsidRDefault="00437954">
            <w:pPr>
              <w:pStyle w:val="TableParagraph"/>
              <w:tabs>
                <w:tab w:val="left" w:pos="1960"/>
              </w:tabs>
              <w:spacing w:line="463" w:lineRule="auto"/>
              <w:ind w:right="2801"/>
              <w:rPr>
                <w:sz w:val="24"/>
              </w:rPr>
            </w:pPr>
            <w:r>
              <w:rPr>
                <w:sz w:val="24"/>
              </w:rPr>
              <w:t>Old Password</w:t>
            </w:r>
            <w:r>
              <w:rPr>
                <w:sz w:val="24"/>
              </w:rPr>
              <w:tab/>
            </w:r>
            <w:r>
              <w:rPr>
                <w:spacing w:val="-35"/>
                <w:sz w:val="24"/>
              </w:rPr>
              <w:t xml:space="preserve"> </w:t>
            </w:r>
            <w:r>
              <w:rPr>
                <w:sz w:val="24"/>
              </w:rPr>
              <w:t>:</w:t>
            </w:r>
            <w:r>
              <w:rPr>
                <w:spacing w:val="-15"/>
                <w:sz w:val="24"/>
              </w:rPr>
              <w:t xml:space="preserve"> </w:t>
            </w:r>
            <w:r>
              <w:rPr>
                <w:sz w:val="24"/>
              </w:rPr>
              <w:t>miraAbu07! New</w:t>
            </w:r>
            <w:r>
              <w:rPr>
                <w:spacing w:val="-1"/>
                <w:sz w:val="24"/>
              </w:rPr>
              <w:t xml:space="preserve"> </w:t>
            </w:r>
            <w:r>
              <w:rPr>
                <w:spacing w:val="-2"/>
                <w:sz w:val="24"/>
              </w:rPr>
              <w:t>Password</w:t>
            </w:r>
            <w:r>
              <w:rPr>
                <w:sz w:val="24"/>
              </w:rPr>
              <w:tab/>
              <w:t xml:space="preserve">: </w:t>
            </w:r>
            <w:r>
              <w:rPr>
                <w:spacing w:val="-2"/>
                <w:sz w:val="24"/>
              </w:rPr>
              <w:t>miraAbu32!</w:t>
            </w:r>
          </w:p>
          <w:p w:rsidR="00DF688C" w:rsidRDefault="00437954">
            <w:pPr>
              <w:pStyle w:val="TableParagraph"/>
              <w:spacing w:before="2"/>
              <w:rPr>
                <w:sz w:val="24"/>
              </w:rPr>
            </w:pPr>
            <w:r>
              <w:rPr>
                <w:sz w:val="24"/>
              </w:rPr>
              <w:t>Confirm</w:t>
            </w:r>
            <w:r>
              <w:rPr>
                <w:spacing w:val="-2"/>
                <w:sz w:val="24"/>
              </w:rPr>
              <w:t xml:space="preserve"> </w:t>
            </w:r>
            <w:proofErr w:type="gramStart"/>
            <w:r>
              <w:rPr>
                <w:sz w:val="24"/>
              </w:rPr>
              <w:t>Password</w:t>
            </w:r>
            <w:r>
              <w:rPr>
                <w:spacing w:val="-2"/>
                <w:sz w:val="24"/>
              </w:rPr>
              <w:t xml:space="preserve"> </w:t>
            </w:r>
            <w:r>
              <w:rPr>
                <w:sz w:val="24"/>
              </w:rPr>
              <w:t>:</w:t>
            </w:r>
            <w:proofErr w:type="gramEnd"/>
            <w:r>
              <w:rPr>
                <w:spacing w:val="-1"/>
                <w:sz w:val="24"/>
              </w:rPr>
              <w:t xml:space="preserve"> </w:t>
            </w:r>
            <w:r>
              <w:rPr>
                <w:spacing w:val="-2"/>
                <w:sz w:val="24"/>
              </w:rPr>
              <w:t>miraAbu32!</w:t>
            </w:r>
          </w:p>
        </w:tc>
        <w:tc>
          <w:tcPr>
            <w:tcW w:w="3378" w:type="dxa"/>
          </w:tcPr>
          <w:p w:rsidR="00DF688C" w:rsidRDefault="00437954">
            <w:pPr>
              <w:pStyle w:val="TableParagraph"/>
              <w:tabs>
                <w:tab w:val="left" w:pos="1058"/>
                <w:tab w:val="left" w:pos="2290"/>
                <w:tab w:val="left" w:pos="2815"/>
              </w:tabs>
              <w:spacing w:line="360" w:lineRule="auto"/>
              <w:ind w:left="108" w:right="99"/>
              <w:rPr>
                <w:sz w:val="24"/>
              </w:rPr>
            </w:pPr>
            <w:r>
              <w:rPr>
                <w:spacing w:val="-2"/>
                <w:sz w:val="24"/>
              </w:rPr>
              <w:t>Display</w:t>
            </w:r>
            <w:r>
              <w:rPr>
                <w:sz w:val="24"/>
              </w:rPr>
              <w:tab/>
            </w:r>
            <w:r>
              <w:rPr>
                <w:spacing w:val="-2"/>
                <w:sz w:val="24"/>
              </w:rPr>
              <w:t>“Password</w:t>
            </w:r>
            <w:r>
              <w:rPr>
                <w:sz w:val="24"/>
              </w:rPr>
              <w:tab/>
            </w:r>
            <w:r>
              <w:rPr>
                <w:spacing w:val="-4"/>
                <w:sz w:val="24"/>
              </w:rPr>
              <w:t>has</w:t>
            </w:r>
            <w:r>
              <w:rPr>
                <w:sz w:val="24"/>
              </w:rPr>
              <w:tab/>
            </w:r>
            <w:r>
              <w:rPr>
                <w:spacing w:val="-4"/>
                <w:sz w:val="24"/>
              </w:rPr>
              <w:t xml:space="preserve">been </w:t>
            </w:r>
            <w:r>
              <w:rPr>
                <w:sz w:val="24"/>
              </w:rPr>
              <w:t>changed successfully!</w:t>
            </w:r>
            <w:proofErr w:type="gramStart"/>
            <w:r>
              <w:rPr>
                <w:sz w:val="24"/>
              </w:rPr>
              <w:t>”.</w:t>
            </w:r>
            <w:proofErr w:type="gramEnd"/>
          </w:p>
        </w:tc>
        <w:tc>
          <w:tcPr>
            <w:tcW w:w="1839" w:type="dxa"/>
          </w:tcPr>
          <w:p w:rsidR="00DF688C" w:rsidRDefault="00437954">
            <w:pPr>
              <w:pStyle w:val="TableParagraph"/>
              <w:rPr>
                <w:sz w:val="24"/>
              </w:rPr>
            </w:pPr>
            <w:r>
              <w:rPr>
                <w:spacing w:val="-2"/>
                <w:sz w:val="24"/>
              </w:rPr>
              <w:t>Success</w:t>
            </w:r>
          </w:p>
        </w:tc>
      </w:tr>
      <w:tr w:rsidR="00DF688C">
        <w:trPr>
          <w:trHeight w:val="1848"/>
        </w:trPr>
        <w:tc>
          <w:tcPr>
            <w:tcW w:w="2052" w:type="dxa"/>
          </w:tcPr>
          <w:p w:rsidR="00DF688C" w:rsidRDefault="00437954">
            <w:pPr>
              <w:pStyle w:val="TableParagraph"/>
              <w:ind w:left="542"/>
              <w:rPr>
                <w:sz w:val="24"/>
              </w:rPr>
            </w:pPr>
            <w:r>
              <w:rPr>
                <w:spacing w:val="-2"/>
                <w:sz w:val="24"/>
              </w:rPr>
              <w:t>TC41.002</w:t>
            </w:r>
          </w:p>
        </w:tc>
        <w:tc>
          <w:tcPr>
            <w:tcW w:w="6100" w:type="dxa"/>
          </w:tcPr>
          <w:p w:rsidR="00DF688C" w:rsidRDefault="00437954">
            <w:pPr>
              <w:pStyle w:val="TableParagraph"/>
              <w:tabs>
                <w:tab w:val="left" w:pos="1960"/>
              </w:tabs>
              <w:spacing w:line="463" w:lineRule="auto"/>
              <w:ind w:right="2561"/>
              <w:rPr>
                <w:sz w:val="24"/>
              </w:rPr>
            </w:pPr>
            <w:r>
              <w:rPr>
                <w:sz w:val="24"/>
              </w:rPr>
              <w:t>Old Password</w:t>
            </w:r>
            <w:r>
              <w:rPr>
                <w:sz w:val="24"/>
              </w:rPr>
              <w:tab/>
            </w:r>
            <w:r>
              <w:rPr>
                <w:spacing w:val="-35"/>
                <w:sz w:val="24"/>
              </w:rPr>
              <w:t xml:space="preserve"> </w:t>
            </w:r>
            <w:r>
              <w:rPr>
                <w:sz w:val="24"/>
              </w:rPr>
              <w:t>:</w:t>
            </w:r>
            <w:r>
              <w:rPr>
                <w:spacing w:val="-15"/>
                <w:sz w:val="24"/>
              </w:rPr>
              <w:t xml:space="preserve"> </w:t>
            </w:r>
            <w:r>
              <w:rPr>
                <w:sz w:val="24"/>
              </w:rPr>
              <w:t>miraAbu0750! New Password</w:t>
            </w:r>
            <w:r>
              <w:rPr>
                <w:sz w:val="24"/>
              </w:rPr>
              <w:tab/>
              <w:t>:</w:t>
            </w:r>
            <w:r>
              <w:rPr>
                <w:spacing w:val="40"/>
                <w:sz w:val="24"/>
              </w:rPr>
              <w:t xml:space="preserve"> </w:t>
            </w:r>
            <w:r>
              <w:rPr>
                <w:sz w:val="24"/>
              </w:rPr>
              <w:t>miraAbu32!</w:t>
            </w:r>
          </w:p>
          <w:p w:rsidR="00DF688C" w:rsidRDefault="00437954">
            <w:pPr>
              <w:pStyle w:val="TableParagraph"/>
              <w:spacing w:before="1"/>
              <w:rPr>
                <w:sz w:val="24"/>
              </w:rPr>
            </w:pPr>
            <w:r>
              <w:rPr>
                <w:sz w:val="24"/>
              </w:rPr>
              <w:t>Confirm</w:t>
            </w:r>
            <w:r>
              <w:rPr>
                <w:spacing w:val="-2"/>
                <w:sz w:val="24"/>
              </w:rPr>
              <w:t xml:space="preserve"> </w:t>
            </w:r>
            <w:proofErr w:type="gramStart"/>
            <w:r>
              <w:rPr>
                <w:sz w:val="24"/>
              </w:rPr>
              <w:t>Password</w:t>
            </w:r>
            <w:r>
              <w:rPr>
                <w:spacing w:val="-1"/>
                <w:sz w:val="24"/>
              </w:rPr>
              <w:t xml:space="preserve"> </w:t>
            </w:r>
            <w:r>
              <w:rPr>
                <w:sz w:val="24"/>
              </w:rPr>
              <w:t>:</w:t>
            </w:r>
            <w:proofErr w:type="gramEnd"/>
            <w:r>
              <w:rPr>
                <w:spacing w:val="58"/>
                <w:sz w:val="24"/>
              </w:rPr>
              <w:t xml:space="preserve"> </w:t>
            </w:r>
            <w:r>
              <w:rPr>
                <w:spacing w:val="-2"/>
                <w:sz w:val="24"/>
              </w:rPr>
              <w:t>miraAbu32!</w:t>
            </w:r>
          </w:p>
        </w:tc>
        <w:tc>
          <w:tcPr>
            <w:tcW w:w="3378" w:type="dxa"/>
          </w:tcPr>
          <w:p w:rsidR="00DF688C" w:rsidRDefault="00437954">
            <w:pPr>
              <w:pStyle w:val="TableParagraph"/>
              <w:spacing w:line="360" w:lineRule="auto"/>
              <w:ind w:left="108"/>
              <w:rPr>
                <w:sz w:val="24"/>
              </w:rPr>
            </w:pPr>
            <w:r>
              <w:rPr>
                <w:sz w:val="24"/>
              </w:rPr>
              <w:t>Display</w:t>
            </w:r>
            <w:r>
              <w:rPr>
                <w:spacing w:val="40"/>
                <w:sz w:val="24"/>
              </w:rPr>
              <w:t xml:space="preserve"> </w:t>
            </w:r>
            <w:r>
              <w:rPr>
                <w:sz w:val="24"/>
              </w:rPr>
              <w:t>“Uh-oh!</w:t>
            </w:r>
            <w:r>
              <w:rPr>
                <w:spacing w:val="40"/>
                <w:sz w:val="24"/>
              </w:rPr>
              <w:t xml:space="preserve"> </w:t>
            </w:r>
            <w:r>
              <w:rPr>
                <w:sz w:val="24"/>
              </w:rPr>
              <w:t>Old</w:t>
            </w:r>
            <w:r>
              <w:rPr>
                <w:spacing w:val="40"/>
                <w:sz w:val="24"/>
              </w:rPr>
              <w:t xml:space="preserve"> </w:t>
            </w:r>
            <w:r>
              <w:rPr>
                <w:sz w:val="24"/>
              </w:rPr>
              <w:t>password not match.”</w:t>
            </w:r>
          </w:p>
        </w:tc>
        <w:tc>
          <w:tcPr>
            <w:tcW w:w="1839" w:type="dxa"/>
          </w:tcPr>
          <w:p w:rsidR="00DF688C" w:rsidRDefault="00437954">
            <w:pPr>
              <w:pStyle w:val="TableParagraph"/>
              <w:rPr>
                <w:sz w:val="24"/>
              </w:rPr>
            </w:pPr>
            <w:r>
              <w:rPr>
                <w:spacing w:val="-2"/>
                <w:sz w:val="24"/>
              </w:rPr>
              <w:t>Success</w:t>
            </w:r>
          </w:p>
        </w:tc>
      </w:tr>
      <w:tr w:rsidR="00DF688C">
        <w:trPr>
          <w:trHeight w:val="1721"/>
        </w:trPr>
        <w:tc>
          <w:tcPr>
            <w:tcW w:w="2052" w:type="dxa"/>
          </w:tcPr>
          <w:p w:rsidR="00DF688C" w:rsidRDefault="00437954">
            <w:pPr>
              <w:pStyle w:val="TableParagraph"/>
              <w:spacing w:before="118"/>
              <w:ind w:left="542"/>
              <w:rPr>
                <w:sz w:val="24"/>
              </w:rPr>
            </w:pPr>
            <w:r>
              <w:rPr>
                <w:spacing w:val="-2"/>
                <w:sz w:val="24"/>
              </w:rPr>
              <w:t>TC41.003</w:t>
            </w:r>
          </w:p>
        </w:tc>
        <w:tc>
          <w:tcPr>
            <w:tcW w:w="6100" w:type="dxa"/>
          </w:tcPr>
          <w:p w:rsidR="00DF688C" w:rsidRDefault="00437954">
            <w:pPr>
              <w:pStyle w:val="TableParagraph"/>
              <w:tabs>
                <w:tab w:val="left" w:pos="1960"/>
              </w:tabs>
              <w:spacing w:before="118" w:line="463" w:lineRule="auto"/>
              <w:ind w:right="2561"/>
              <w:rPr>
                <w:sz w:val="24"/>
              </w:rPr>
            </w:pPr>
            <w:r>
              <w:rPr>
                <w:sz w:val="24"/>
              </w:rPr>
              <w:t>Old Password</w:t>
            </w:r>
            <w:r>
              <w:rPr>
                <w:sz w:val="24"/>
              </w:rPr>
              <w:tab/>
            </w:r>
            <w:r>
              <w:rPr>
                <w:spacing w:val="-35"/>
                <w:sz w:val="24"/>
              </w:rPr>
              <w:t xml:space="preserve"> </w:t>
            </w:r>
            <w:r>
              <w:rPr>
                <w:sz w:val="24"/>
              </w:rPr>
              <w:t>:</w:t>
            </w:r>
            <w:r>
              <w:rPr>
                <w:spacing w:val="-15"/>
                <w:sz w:val="24"/>
              </w:rPr>
              <w:t xml:space="preserve"> </w:t>
            </w:r>
            <w:r>
              <w:rPr>
                <w:sz w:val="24"/>
              </w:rPr>
              <w:t>miraAbu0750! New Password</w:t>
            </w:r>
            <w:r>
              <w:rPr>
                <w:sz w:val="24"/>
              </w:rPr>
              <w:tab/>
              <w:t>: miraAbu32!</w:t>
            </w:r>
          </w:p>
          <w:p w:rsidR="00DF688C" w:rsidRDefault="00437954">
            <w:pPr>
              <w:pStyle w:val="TableParagraph"/>
              <w:spacing w:before="3"/>
              <w:rPr>
                <w:sz w:val="24"/>
              </w:rPr>
            </w:pPr>
            <w:r>
              <w:rPr>
                <w:sz w:val="24"/>
              </w:rPr>
              <w:t>Confirm</w:t>
            </w:r>
            <w:r>
              <w:rPr>
                <w:spacing w:val="-4"/>
                <w:sz w:val="24"/>
              </w:rPr>
              <w:t xml:space="preserve"> </w:t>
            </w:r>
            <w:proofErr w:type="gramStart"/>
            <w:r>
              <w:rPr>
                <w:sz w:val="24"/>
              </w:rPr>
              <w:t>Password</w:t>
            </w:r>
            <w:r>
              <w:rPr>
                <w:spacing w:val="-2"/>
                <w:sz w:val="24"/>
              </w:rPr>
              <w:t xml:space="preserve"> </w:t>
            </w:r>
            <w:r>
              <w:rPr>
                <w:sz w:val="24"/>
              </w:rPr>
              <w:t>:</w:t>
            </w:r>
            <w:proofErr w:type="gramEnd"/>
            <w:r>
              <w:rPr>
                <w:spacing w:val="-1"/>
                <w:sz w:val="24"/>
              </w:rPr>
              <w:t xml:space="preserve"> </w:t>
            </w:r>
            <w:r>
              <w:rPr>
                <w:spacing w:val="-2"/>
                <w:sz w:val="24"/>
              </w:rPr>
              <w:t>miraAbuBakar32!</w:t>
            </w:r>
          </w:p>
        </w:tc>
        <w:tc>
          <w:tcPr>
            <w:tcW w:w="3378" w:type="dxa"/>
          </w:tcPr>
          <w:p w:rsidR="00DF688C" w:rsidRDefault="00437954">
            <w:pPr>
              <w:pStyle w:val="TableParagraph"/>
              <w:spacing w:before="118" w:line="360" w:lineRule="auto"/>
              <w:ind w:left="108" w:right="96"/>
              <w:jc w:val="both"/>
              <w:rPr>
                <w:sz w:val="24"/>
              </w:rPr>
            </w:pPr>
            <w:r>
              <w:rPr>
                <w:sz w:val="24"/>
              </w:rPr>
              <w:t xml:space="preserve">Display “New Password and Confirm Password do not </w:t>
            </w:r>
            <w:r>
              <w:rPr>
                <w:spacing w:val="-2"/>
                <w:sz w:val="24"/>
              </w:rPr>
              <w:t>match!”</w:t>
            </w:r>
          </w:p>
        </w:tc>
        <w:tc>
          <w:tcPr>
            <w:tcW w:w="1839" w:type="dxa"/>
          </w:tcPr>
          <w:p w:rsidR="00DF688C" w:rsidRDefault="00437954">
            <w:pPr>
              <w:pStyle w:val="TableParagraph"/>
              <w:spacing w:before="118"/>
              <w:rPr>
                <w:sz w:val="24"/>
              </w:rPr>
            </w:pPr>
            <w:r>
              <w:rPr>
                <w:spacing w:val="-2"/>
                <w:sz w:val="24"/>
              </w:rPr>
              <w:t>Success</w:t>
            </w:r>
          </w:p>
        </w:tc>
      </w:tr>
      <w:tr w:rsidR="00DF688C">
        <w:trPr>
          <w:trHeight w:val="1722"/>
        </w:trPr>
        <w:tc>
          <w:tcPr>
            <w:tcW w:w="2052" w:type="dxa"/>
          </w:tcPr>
          <w:p w:rsidR="00DF688C" w:rsidRDefault="00437954">
            <w:pPr>
              <w:pStyle w:val="TableParagraph"/>
              <w:ind w:left="542"/>
              <w:rPr>
                <w:sz w:val="24"/>
              </w:rPr>
            </w:pPr>
            <w:r>
              <w:rPr>
                <w:spacing w:val="-2"/>
                <w:sz w:val="24"/>
              </w:rPr>
              <w:t>TC41.004</w:t>
            </w:r>
          </w:p>
        </w:tc>
        <w:tc>
          <w:tcPr>
            <w:tcW w:w="6100" w:type="dxa"/>
          </w:tcPr>
          <w:p w:rsidR="00DF688C" w:rsidRDefault="00437954">
            <w:pPr>
              <w:pStyle w:val="TableParagraph"/>
              <w:tabs>
                <w:tab w:val="left" w:pos="1960"/>
              </w:tabs>
              <w:spacing w:line="463" w:lineRule="auto"/>
              <w:ind w:right="2801"/>
              <w:rPr>
                <w:sz w:val="24"/>
              </w:rPr>
            </w:pPr>
            <w:r>
              <w:rPr>
                <w:sz w:val="24"/>
              </w:rPr>
              <w:t>Old Password</w:t>
            </w:r>
            <w:r>
              <w:rPr>
                <w:sz w:val="24"/>
              </w:rPr>
              <w:tab/>
            </w:r>
            <w:r>
              <w:rPr>
                <w:spacing w:val="-35"/>
                <w:sz w:val="24"/>
              </w:rPr>
              <w:t xml:space="preserve"> </w:t>
            </w:r>
            <w:r>
              <w:rPr>
                <w:sz w:val="24"/>
              </w:rPr>
              <w:t>:</w:t>
            </w:r>
            <w:r>
              <w:rPr>
                <w:spacing w:val="-15"/>
                <w:sz w:val="24"/>
              </w:rPr>
              <w:t xml:space="preserve"> </w:t>
            </w:r>
            <w:r>
              <w:rPr>
                <w:sz w:val="24"/>
              </w:rPr>
              <w:t>miraAbu07! New Password</w:t>
            </w:r>
            <w:r>
              <w:rPr>
                <w:sz w:val="24"/>
              </w:rPr>
              <w:tab/>
              <w:t xml:space="preserve">: </w:t>
            </w:r>
            <w:proofErr w:type="spellStart"/>
            <w:r>
              <w:rPr>
                <w:sz w:val="24"/>
              </w:rPr>
              <w:t>miraAbu</w:t>
            </w:r>
            <w:proofErr w:type="spellEnd"/>
          </w:p>
          <w:p w:rsidR="00DF688C" w:rsidRDefault="00437954">
            <w:pPr>
              <w:pStyle w:val="TableParagraph"/>
              <w:spacing w:before="3"/>
              <w:rPr>
                <w:sz w:val="24"/>
              </w:rPr>
            </w:pPr>
            <w:r>
              <w:rPr>
                <w:sz w:val="24"/>
              </w:rPr>
              <w:t>Confirm</w:t>
            </w:r>
            <w:r>
              <w:rPr>
                <w:spacing w:val="-2"/>
                <w:sz w:val="24"/>
              </w:rPr>
              <w:t xml:space="preserve"> </w:t>
            </w:r>
            <w:r>
              <w:rPr>
                <w:sz w:val="24"/>
              </w:rPr>
              <w:t>Password</w:t>
            </w:r>
            <w:r>
              <w:rPr>
                <w:spacing w:val="-2"/>
                <w:sz w:val="24"/>
              </w:rPr>
              <w:t xml:space="preserve"> </w:t>
            </w:r>
            <w:r>
              <w:rPr>
                <w:sz w:val="24"/>
              </w:rPr>
              <w:t>:</w:t>
            </w:r>
            <w:r>
              <w:rPr>
                <w:spacing w:val="-1"/>
                <w:sz w:val="24"/>
              </w:rPr>
              <w:t xml:space="preserve"> </w:t>
            </w:r>
            <w:proofErr w:type="spellStart"/>
            <w:r>
              <w:rPr>
                <w:spacing w:val="-2"/>
                <w:sz w:val="24"/>
              </w:rPr>
              <w:t>miraAbu</w:t>
            </w:r>
            <w:proofErr w:type="spellEnd"/>
          </w:p>
        </w:tc>
        <w:tc>
          <w:tcPr>
            <w:tcW w:w="3378" w:type="dxa"/>
          </w:tcPr>
          <w:p w:rsidR="00DF688C" w:rsidRDefault="00437954">
            <w:pPr>
              <w:pStyle w:val="TableParagraph"/>
              <w:tabs>
                <w:tab w:val="left" w:pos="1126"/>
                <w:tab w:val="left" w:pos="2117"/>
                <w:tab w:val="left" w:pos="2976"/>
              </w:tabs>
              <w:spacing w:line="360" w:lineRule="auto"/>
              <w:ind w:left="108" w:right="95"/>
              <w:rPr>
                <w:sz w:val="24"/>
              </w:rPr>
            </w:pPr>
            <w:r>
              <w:rPr>
                <w:spacing w:val="-2"/>
                <w:sz w:val="24"/>
              </w:rPr>
              <w:t>Display</w:t>
            </w:r>
            <w:r>
              <w:rPr>
                <w:sz w:val="24"/>
              </w:rPr>
              <w:tab/>
            </w:r>
            <w:r>
              <w:rPr>
                <w:spacing w:val="-2"/>
                <w:sz w:val="24"/>
              </w:rPr>
              <w:t>“Please</w:t>
            </w:r>
            <w:r>
              <w:rPr>
                <w:sz w:val="24"/>
              </w:rPr>
              <w:tab/>
            </w:r>
            <w:r>
              <w:rPr>
                <w:spacing w:val="-4"/>
                <w:sz w:val="24"/>
              </w:rPr>
              <w:t>match</w:t>
            </w:r>
            <w:r>
              <w:rPr>
                <w:sz w:val="24"/>
              </w:rPr>
              <w:tab/>
            </w:r>
            <w:r>
              <w:rPr>
                <w:spacing w:val="-4"/>
                <w:sz w:val="24"/>
              </w:rPr>
              <w:t xml:space="preserve">the </w:t>
            </w:r>
            <w:r>
              <w:rPr>
                <w:sz w:val="24"/>
              </w:rPr>
              <w:t>requested format.”</w:t>
            </w:r>
          </w:p>
        </w:tc>
        <w:tc>
          <w:tcPr>
            <w:tcW w:w="1839" w:type="dxa"/>
          </w:tcPr>
          <w:p w:rsidR="00DF688C" w:rsidRDefault="00437954">
            <w:pPr>
              <w:pStyle w:val="TableParagraph"/>
              <w:rPr>
                <w:sz w:val="24"/>
              </w:rPr>
            </w:pPr>
            <w:r>
              <w:rPr>
                <w:spacing w:val="-2"/>
                <w:sz w:val="24"/>
              </w:rPr>
              <w:t>Success</w:t>
            </w:r>
          </w:p>
        </w:tc>
      </w:tr>
    </w:tbl>
    <w:p w:rsidR="00DF688C" w:rsidRDefault="00DF688C">
      <w:pPr>
        <w:rPr>
          <w:sz w:val="24"/>
        </w:rPr>
        <w:sectPr w:rsidR="00DF688C">
          <w:pgSz w:w="16840" w:h="11910" w:orient="landscape"/>
          <w:pgMar w:top="1340" w:right="1200" w:bottom="280" w:left="2040" w:header="720" w:footer="720" w:gutter="0"/>
          <w:cols w:space="720"/>
        </w:sectPr>
      </w:pPr>
    </w:p>
    <w:p w:rsidR="00DF688C" w:rsidRDefault="00DF688C">
      <w:pPr>
        <w:pStyle w:val="BodyText"/>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0"/>
        <w:gridCol w:w="5725"/>
        <w:gridCol w:w="4522"/>
        <w:gridCol w:w="2442"/>
      </w:tblGrid>
      <w:tr w:rsidR="00DF688C">
        <w:trPr>
          <w:trHeight w:val="1187"/>
        </w:trPr>
        <w:tc>
          <w:tcPr>
            <w:tcW w:w="10927" w:type="dxa"/>
            <w:gridSpan w:val="3"/>
            <w:shd w:val="clear" w:color="auto" w:fill="E7E6E6"/>
          </w:tcPr>
          <w:p w:rsidR="00DF688C" w:rsidRDefault="00DF688C">
            <w:pPr>
              <w:pStyle w:val="TableParagraph"/>
              <w:spacing w:before="0"/>
              <w:ind w:left="0"/>
              <w:rPr>
                <w:sz w:val="24"/>
              </w:rPr>
            </w:pPr>
          </w:p>
        </w:tc>
        <w:tc>
          <w:tcPr>
            <w:tcW w:w="2442" w:type="dxa"/>
            <w:shd w:val="clear" w:color="auto" w:fill="E7E6E6"/>
          </w:tcPr>
          <w:p w:rsidR="00DF688C" w:rsidRDefault="00437954">
            <w:pPr>
              <w:pStyle w:val="TableParagraph"/>
              <w:rPr>
                <w:sz w:val="24"/>
              </w:rPr>
            </w:pPr>
            <w:r>
              <w:rPr>
                <w:sz w:val="24"/>
              </w:rPr>
              <w:t>1</w:t>
            </w:r>
            <w:r>
              <w:rPr>
                <w:spacing w:val="-2"/>
                <w:sz w:val="24"/>
              </w:rPr>
              <w:t xml:space="preserve"> </w:t>
            </w:r>
            <w:r>
              <w:rPr>
                <w:sz w:val="24"/>
              </w:rPr>
              <w:t>-</w:t>
            </w:r>
            <w:r>
              <w:rPr>
                <w:spacing w:val="-2"/>
                <w:sz w:val="24"/>
              </w:rPr>
              <w:t xml:space="preserve"> </w:t>
            </w:r>
            <w:r>
              <w:rPr>
                <w:sz w:val="24"/>
              </w:rPr>
              <w:t>Strongly</w:t>
            </w:r>
            <w:r>
              <w:rPr>
                <w:spacing w:val="-1"/>
                <w:sz w:val="24"/>
              </w:rPr>
              <w:t xml:space="preserve"> </w:t>
            </w:r>
            <w:r>
              <w:rPr>
                <w:spacing w:val="-2"/>
                <w:sz w:val="24"/>
              </w:rPr>
              <w:t>Disagree</w:t>
            </w:r>
          </w:p>
          <w:p w:rsidR="00DF688C" w:rsidRDefault="00DF688C">
            <w:pPr>
              <w:pStyle w:val="TableParagraph"/>
              <w:spacing w:before="6"/>
              <w:ind w:left="0"/>
              <w:rPr>
                <w:b/>
              </w:rPr>
            </w:pPr>
          </w:p>
          <w:p w:rsidR="00DF688C" w:rsidRDefault="00437954">
            <w:pPr>
              <w:pStyle w:val="TableParagraph"/>
              <w:spacing w:before="0"/>
              <w:rPr>
                <w:sz w:val="24"/>
              </w:rPr>
            </w:pPr>
            <w:r>
              <w:rPr>
                <w:sz w:val="24"/>
              </w:rPr>
              <w:t>5</w:t>
            </w:r>
            <w:r>
              <w:rPr>
                <w:spacing w:val="-4"/>
                <w:sz w:val="24"/>
              </w:rPr>
              <w:t xml:space="preserve"> </w:t>
            </w:r>
            <w:r>
              <w:rPr>
                <w:sz w:val="24"/>
              </w:rPr>
              <w:t>-</w:t>
            </w:r>
            <w:r>
              <w:rPr>
                <w:spacing w:val="-2"/>
                <w:sz w:val="24"/>
              </w:rPr>
              <w:t xml:space="preserve"> </w:t>
            </w:r>
            <w:r>
              <w:rPr>
                <w:sz w:val="24"/>
              </w:rPr>
              <w:t>Strongly</w:t>
            </w:r>
            <w:r>
              <w:rPr>
                <w:spacing w:val="-1"/>
                <w:sz w:val="24"/>
              </w:rPr>
              <w:t xml:space="preserve"> </w:t>
            </w:r>
            <w:r>
              <w:rPr>
                <w:spacing w:val="-4"/>
                <w:sz w:val="24"/>
              </w:rPr>
              <w:t>Agree</w:t>
            </w:r>
          </w:p>
        </w:tc>
      </w:tr>
      <w:tr w:rsidR="00DF688C">
        <w:trPr>
          <w:trHeight w:val="653"/>
        </w:trPr>
        <w:tc>
          <w:tcPr>
            <w:tcW w:w="680" w:type="dxa"/>
            <w:shd w:val="clear" w:color="auto" w:fill="E7E6E6"/>
          </w:tcPr>
          <w:p w:rsidR="00DF688C" w:rsidRDefault="00437954">
            <w:pPr>
              <w:pStyle w:val="TableParagraph"/>
              <w:spacing w:before="118"/>
              <w:rPr>
                <w:sz w:val="24"/>
              </w:rPr>
            </w:pPr>
            <w:r>
              <w:rPr>
                <w:spacing w:val="-5"/>
                <w:sz w:val="24"/>
              </w:rPr>
              <w:t>No.</w:t>
            </w:r>
          </w:p>
        </w:tc>
        <w:tc>
          <w:tcPr>
            <w:tcW w:w="5725" w:type="dxa"/>
            <w:shd w:val="clear" w:color="auto" w:fill="E7E6E6"/>
          </w:tcPr>
          <w:p w:rsidR="00DF688C" w:rsidRDefault="00437954">
            <w:pPr>
              <w:pStyle w:val="TableParagraph"/>
              <w:spacing w:before="118"/>
              <w:ind w:left="106"/>
              <w:rPr>
                <w:sz w:val="24"/>
              </w:rPr>
            </w:pPr>
            <w:r>
              <w:rPr>
                <w:spacing w:val="-4"/>
                <w:sz w:val="24"/>
              </w:rPr>
              <w:t>Item</w:t>
            </w:r>
          </w:p>
        </w:tc>
        <w:tc>
          <w:tcPr>
            <w:tcW w:w="4522" w:type="dxa"/>
            <w:shd w:val="clear" w:color="auto" w:fill="E7E6E6"/>
          </w:tcPr>
          <w:p w:rsidR="00DF688C" w:rsidRDefault="00437954">
            <w:pPr>
              <w:pStyle w:val="TableParagraph"/>
              <w:spacing w:before="118"/>
              <w:ind w:left="108"/>
              <w:rPr>
                <w:sz w:val="24"/>
              </w:rPr>
            </w:pPr>
            <w:r>
              <w:rPr>
                <w:spacing w:val="-2"/>
                <w:sz w:val="24"/>
              </w:rPr>
              <w:t>Description</w:t>
            </w:r>
          </w:p>
        </w:tc>
        <w:tc>
          <w:tcPr>
            <w:tcW w:w="2442" w:type="dxa"/>
            <w:shd w:val="clear" w:color="auto" w:fill="E7E6E6"/>
          </w:tcPr>
          <w:p w:rsidR="00DF688C" w:rsidRDefault="00437954">
            <w:pPr>
              <w:pStyle w:val="TableParagraph"/>
              <w:tabs>
                <w:tab w:val="left" w:leader="dot" w:pos="1367"/>
              </w:tabs>
              <w:spacing w:before="118"/>
              <w:ind w:left="9"/>
              <w:jc w:val="center"/>
              <w:rPr>
                <w:sz w:val="24"/>
              </w:rPr>
            </w:pPr>
            <w:r>
              <w:rPr>
                <w:sz w:val="24"/>
              </w:rPr>
              <w:t>Rate</w:t>
            </w:r>
            <w:r>
              <w:rPr>
                <w:spacing w:val="-2"/>
                <w:sz w:val="24"/>
              </w:rPr>
              <w:t xml:space="preserve"> </w:t>
            </w:r>
            <w:r>
              <w:rPr>
                <w:spacing w:val="-5"/>
                <w:sz w:val="24"/>
              </w:rPr>
              <w:t>(1</w:t>
            </w:r>
            <w:r>
              <w:rPr>
                <w:sz w:val="24"/>
              </w:rPr>
              <w:tab/>
            </w:r>
            <w:r>
              <w:rPr>
                <w:spacing w:val="-5"/>
                <w:sz w:val="24"/>
              </w:rPr>
              <w:t>5)</w:t>
            </w:r>
          </w:p>
        </w:tc>
      </w:tr>
      <w:tr w:rsidR="00DF688C">
        <w:trPr>
          <w:trHeight w:val="1068"/>
        </w:trPr>
        <w:tc>
          <w:tcPr>
            <w:tcW w:w="680" w:type="dxa"/>
          </w:tcPr>
          <w:p w:rsidR="00DF688C" w:rsidRDefault="00437954">
            <w:pPr>
              <w:pStyle w:val="TableParagraph"/>
              <w:ind w:left="126"/>
              <w:rPr>
                <w:sz w:val="24"/>
              </w:rPr>
            </w:pPr>
            <w:r>
              <w:rPr>
                <w:spacing w:val="-5"/>
                <w:sz w:val="24"/>
              </w:rPr>
              <w:t>1.</w:t>
            </w:r>
          </w:p>
        </w:tc>
        <w:tc>
          <w:tcPr>
            <w:tcW w:w="5725" w:type="dxa"/>
          </w:tcPr>
          <w:p w:rsidR="00DF688C" w:rsidRDefault="00437954">
            <w:pPr>
              <w:pStyle w:val="TableParagraph"/>
              <w:ind w:left="106"/>
              <w:rPr>
                <w:sz w:val="24"/>
              </w:rPr>
            </w:pPr>
            <w:r>
              <w:rPr>
                <w:sz w:val="24"/>
              </w:rPr>
              <w:t>The</w:t>
            </w:r>
            <w:r>
              <w:rPr>
                <w:spacing w:val="-3"/>
                <w:sz w:val="24"/>
              </w:rPr>
              <w:t xml:space="preserve"> </w:t>
            </w:r>
            <w:r>
              <w:rPr>
                <w:sz w:val="24"/>
              </w:rPr>
              <w:t>test</w:t>
            </w:r>
            <w:r>
              <w:rPr>
                <w:spacing w:val="-4"/>
                <w:sz w:val="24"/>
              </w:rPr>
              <w:t xml:space="preserve"> </w:t>
            </w:r>
            <w:r>
              <w:rPr>
                <w:sz w:val="24"/>
              </w:rPr>
              <w:t>cases</w:t>
            </w:r>
            <w:r>
              <w:rPr>
                <w:spacing w:val="-2"/>
                <w:sz w:val="24"/>
              </w:rPr>
              <w:t xml:space="preserve"> </w:t>
            </w:r>
            <w:r>
              <w:rPr>
                <w:sz w:val="24"/>
              </w:rPr>
              <w:t>straightforward</w:t>
            </w:r>
            <w:r>
              <w:rPr>
                <w:spacing w:val="1"/>
                <w:sz w:val="24"/>
              </w:rPr>
              <w:t xml:space="preserve"> </w:t>
            </w:r>
            <w:r>
              <w:rPr>
                <w:sz w:val="24"/>
              </w:rPr>
              <w:t>to</w:t>
            </w:r>
            <w:r>
              <w:rPr>
                <w:spacing w:val="-5"/>
                <w:sz w:val="24"/>
              </w:rPr>
              <w:t xml:space="preserve"> </w:t>
            </w:r>
            <w:r>
              <w:rPr>
                <w:sz w:val="24"/>
              </w:rPr>
              <w:t>understand and</w:t>
            </w:r>
            <w:r>
              <w:rPr>
                <w:spacing w:val="1"/>
                <w:sz w:val="24"/>
              </w:rPr>
              <w:t xml:space="preserve"> </w:t>
            </w:r>
            <w:r>
              <w:rPr>
                <w:spacing w:val="-2"/>
                <w:sz w:val="24"/>
              </w:rPr>
              <w:t>follow.</w:t>
            </w:r>
          </w:p>
        </w:tc>
        <w:tc>
          <w:tcPr>
            <w:tcW w:w="4522" w:type="dxa"/>
          </w:tcPr>
          <w:p w:rsidR="00DF688C" w:rsidRDefault="00437954">
            <w:pPr>
              <w:pStyle w:val="TableParagraph"/>
              <w:spacing w:line="360" w:lineRule="auto"/>
              <w:ind w:left="108"/>
              <w:rPr>
                <w:sz w:val="24"/>
              </w:rPr>
            </w:pPr>
            <w:r>
              <w:rPr>
                <w:sz w:val="24"/>
              </w:rPr>
              <w:t>The</w:t>
            </w:r>
            <w:r>
              <w:rPr>
                <w:spacing w:val="80"/>
                <w:sz w:val="24"/>
              </w:rPr>
              <w:t xml:space="preserve"> </w:t>
            </w:r>
            <w:r>
              <w:rPr>
                <w:sz w:val="24"/>
              </w:rPr>
              <w:t>test</w:t>
            </w:r>
            <w:r>
              <w:rPr>
                <w:spacing w:val="80"/>
                <w:sz w:val="24"/>
              </w:rPr>
              <w:t xml:space="preserve"> </w:t>
            </w:r>
            <w:r>
              <w:rPr>
                <w:sz w:val="24"/>
              </w:rPr>
              <w:t>case's</w:t>
            </w:r>
            <w:r>
              <w:rPr>
                <w:spacing w:val="80"/>
                <w:sz w:val="24"/>
              </w:rPr>
              <w:t xml:space="preserve"> </w:t>
            </w:r>
            <w:r>
              <w:rPr>
                <w:sz w:val="24"/>
              </w:rPr>
              <w:t>list</w:t>
            </w:r>
            <w:r>
              <w:rPr>
                <w:spacing w:val="80"/>
                <w:sz w:val="24"/>
              </w:rPr>
              <w:t xml:space="preserve"> </w:t>
            </w:r>
            <w:r>
              <w:rPr>
                <w:sz w:val="24"/>
              </w:rPr>
              <w:t>of</w:t>
            </w:r>
            <w:r>
              <w:rPr>
                <w:spacing w:val="80"/>
                <w:sz w:val="24"/>
              </w:rPr>
              <w:t xml:space="preserve"> </w:t>
            </w:r>
            <w:r>
              <w:rPr>
                <w:sz w:val="24"/>
              </w:rPr>
              <w:t>steps</w:t>
            </w:r>
            <w:r>
              <w:rPr>
                <w:spacing w:val="80"/>
                <w:sz w:val="24"/>
              </w:rPr>
              <w:t xml:space="preserve"> </w:t>
            </w:r>
            <w:r>
              <w:rPr>
                <w:sz w:val="24"/>
              </w:rPr>
              <w:t>have</w:t>
            </w:r>
            <w:r>
              <w:rPr>
                <w:spacing w:val="80"/>
                <w:sz w:val="24"/>
              </w:rPr>
              <w:t xml:space="preserve"> </w:t>
            </w:r>
            <w:r>
              <w:rPr>
                <w:sz w:val="24"/>
              </w:rPr>
              <w:t xml:space="preserve">clear </w:t>
            </w:r>
            <w:r>
              <w:rPr>
                <w:spacing w:val="-2"/>
                <w:sz w:val="24"/>
              </w:rPr>
              <w:t>procedures.</w:t>
            </w:r>
          </w:p>
        </w:tc>
        <w:tc>
          <w:tcPr>
            <w:tcW w:w="2442" w:type="dxa"/>
          </w:tcPr>
          <w:p w:rsidR="00DF688C" w:rsidRDefault="00437954">
            <w:pPr>
              <w:pStyle w:val="TableParagraph"/>
              <w:tabs>
                <w:tab w:val="left" w:pos="801"/>
                <w:tab w:val="left" w:pos="1161"/>
                <w:tab w:val="left" w:pos="1521"/>
                <w:tab w:val="left" w:pos="1881"/>
              </w:tabs>
              <w:ind w:left="441"/>
              <w:rPr>
                <w:b/>
                <w:sz w:val="24"/>
              </w:rPr>
            </w:pPr>
            <w:r>
              <w:rPr>
                <w:spacing w:val="-10"/>
                <w:sz w:val="24"/>
              </w:rPr>
              <w:t>1</w:t>
            </w:r>
            <w:r>
              <w:rPr>
                <w:sz w:val="24"/>
              </w:rPr>
              <w:tab/>
            </w:r>
            <w:r>
              <w:rPr>
                <w:spacing w:val="-10"/>
                <w:sz w:val="24"/>
              </w:rPr>
              <w:t>2</w:t>
            </w:r>
            <w:r>
              <w:rPr>
                <w:sz w:val="24"/>
              </w:rPr>
              <w:tab/>
            </w:r>
            <w:r>
              <w:rPr>
                <w:spacing w:val="-10"/>
                <w:sz w:val="24"/>
              </w:rPr>
              <w:t>3</w:t>
            </w:r>
            <w:r>
              <w:rPr>
                <w:sz w:val="24"/>
              </w:rPr>
              <w:tab/>
            </w:r>
            <w:r>
              <w:rPr>
                <w:spacing w:val="-10"/>
                <w:sz w:val="24"/>
              </w:rPr>
              <w:t>4</w:t>
            </w:r>
            <w:r>
              <w:rPr>
                <w:sz w:val="24"/>
              </w:rPr>
              <w:tab/>
            </w:r>
            <w:r>
              <w:rPr>
                <w:b/>
                <w:spacing w:val="-10"/>
                <w:sz w:val="24"/>
                <w:u w:val="thick"/>
              </w:rPr>
              <w:t>5</w:t>
            </w:r>
          </w:p>
        </w:tc>
      </w:tr>
      <w:tr w:rsidR="00DF688C">
        <w:trPr>
          <w:trHeight w:val="653"/>
        </w:trPr>
        <w:tc>
          <w:tcPr>
            <w:tcW w:w="680" w:type="dxa"/>
          </w:tcPr>
          <w:p w:rsidR="00DF688C" w:rsidRDefault="00437954">
            <w:pPr>
              <w:pStyle w:val="TableParagraph"/>
              <w:ind w:left="126"/>
              <w:rPr>
                <w:sz w:val="24"/>
              </w:rPr>
            </w:pPr>
            <w:r>
              <w:rPr>
                <w:spacing w:val="-5"/>
                <w:sz w:val="24"/>
              </w:rPr>
              <w:t>2.</w:t>
            </w:r>
          </w:p>
        </w:tc>
        <w:tc>
          <w:tcPr>
            <w:tcW w:w="5725" w:type="dxa"/>
          </w:tcPr>
          <w:p w:rsidR="00DF688C" w:rsidRDefault="00437954">
            <w:pPr>
              <w:pStyle w:val="TableParagraph"/>
              <w:ind w:left="106"/>
              <w:rPr>
                <w:sz w:val="24"/>
              </w:rPr>
            </w:pPr>
            <w:r>
              <w:rPr>
                <w:sz w:val="24"/>
              </w:rPr>
              <w:t>The</w:t>
            </w:r>
            <w:r>
              <w:rPr>
                <w:spacing w:val="-3"/>
                <w:sz w:val="24"/>
              </w:rPr>
              <w:t xml:space="preserve"> </w:t>
            </w:r>
            <w:r>
              <w:rPr>
                <w:sz w:val="24"/>
              </w:rPr>
              <w:t>test</w:t>
            </w:r>
            <w:r>
              <w:rPr>
                <w:spacing w:val="-3"/>
                <w:sz w:val="24"/>
              </w:rPr>
              <w:t xml:space="preserve"> </w:t>
            </w:r>
            <w:r>
              <w:rPr>
                <w:sz w:val="24"/>
              </w:rPr>
              <w:t>cases</w:t>
            </w:r>
            <w:r>
              <w:rPr>
                <w:spacing w:val="-1"/>
                <w:sz w:val="24"/>
              </w:rPr>
              <w:t xml:space="preserve"> </w:t>
            </w:r>
            <w:r>
              <w:rPr>
                <w:sz w:val="24"/>
              </w:rPr>
              <w:t>successfully</w:t>
            </w:r>
            <w:r>
              <w:rPr>
                <w:spacing w:val="-2"/>
                <w:sz w:val="24"/>
              </w:rPr>
              <w:t xml:space="preserve"> </w:t>
            </w:r>
            <w:r>
              <w:rPr>
                <w:sz w:val="24"/>
              </w:rPr>
              <w:t>tested</w:t>
            </w:r>
            <w:r>
              <w:rPr>
                <w:spacing w:val="-1"/>
                <w:sz w:val="24"/>
              </w:rPr>
              <w:t xml:space="preserve"> </w:t>
            </w:r>
            <w:r>
              <w:rPr>
                <w:sz w:val="24"/>
              </w:rPr>
              <w:t>the</w:t>
            </w:r>
            <w:r>
              <w:rPr>
                <w:spacing w:val="-2"/>
                <w:sz w:val="24"/>
              </w:rPr>
              <w:t xml:space="preserve"> </w:t>
            </w:r>
            <w:r>
              <w:rPr>
                <w:sz w:val="24"/>
              </w:rPr>
              <w:t xml:space="preserve">entire </w:t>
            </w:r>
            <w:r>
              <w:rPr>
                <w:spacing w:val="-2"/>
                <w:sz w:val="24"/>
              </w:rPr>
              <w:t>system.</w:t>
            </w:r>
          </w:p>
        </w:tc>
        <w:tc>
          <w:tcPr>
            <w:tcW w:w="4522" w:type="dxa"/>
          </w:tcPr>
          <w:p w:rsidR="00DF688C" w:rsidRDefault="00437954">
            <w:pPr>
              <w:pStyle w:val="TableParagraph"/>
              <w:ind w:left="108"/>
              <w:rPr>
                <w:sz w:val="24"/>
              </w:rPr>
            </w:pPr>
            <w:r>
              <w:rPr>
                <w:sz w:val="24"/>
              </w:rPr>
              <w:t>The</w:t>
            </w:r>
            <w:r>
              <w:rPr>
                <w:spacing w:val="-3"/>
                <w:sz w:val="24"/>
              </w:rPr>
              <w:t xml:space="preserve"> </w:t>
            </w:r>
            <w:r>
              <w:rPr>
                <w:sz w:val="24"/>
              </w:rPr>
              <w:t>prepared test</w:t>
            </w:r>
            <w:r>
              <w:rPr>
                <w:spacing w:val="-3"/>
                <w:sz w:val="24"/>
              </w:rPr>
              <w:t xml:space="preserve"> </w:t>
            </w:r>
            <w:r>
              <w:rPr>
                <w:sz w:val="24"/>
              </w:rPr>
              <w:t xml:space="preserve">cases are </w:t>
            </w:r>
            <w:r>
              <w:rPr>
                <w:spacing w:val="-2"/>
                <w:sz w:val="24"/>
              </w:rPr>
              <w:t>sufficient.</w:t>
            </w:r>
          </w:p>
        </w:tc>
        <w:tc>
          <w:tcPr>
            <w:tcW w:w="2442" w:type="dxa"/>
          </w:tcPr>
          <w:p w:rsidR="00DF688C" w:rsidRDefault="00437954">
            <w:pPr>
              <w:pStyle w:val="TableParagraph"/>
              <w:tabs>
                <w:tab w:val="left" w:pos="801"/>
                <w:tab w:val="left" w:pos="1161"/>
                <w:tab w:val="left" w:pos="1521"/>
                <w:tab w:val="left" w:pos="1881"/>
              </w:tabs>
              <w:ind w:left="441"/>
              <w:rPr>
                <w:b/>
                <w:sz w:val="24"/>
              </w:rPr>
            </w:pPr>
            <w:r>
              <w:rPr>
                <w:spacing w:val="-10"/>
                <w:sz w:val="24"/>
              </w:rPr>
              <w:t>1</w:t>
            </w:r>
            <w:r>
              <w:rPr>
                <w:sz w:val="24"/>
              </w:rPr>
              <w:tab/>
            </w:r>
            <w:r>
              <w:rPr>
                <w:spacing w:val="-10"/>
                <w:sz w:val="24"/>
              </w:rPr>
              <w:t>2</w:t>
            </w:r>
            <w:r>
              <w:rPr>
                <w:sz w:val="24"/>
              </w:rPr>
              <w:tab/>
            </w:r>
            <w:r>
              <w:rPr>
                <w:spacing w:val="-10"/>
                <w:sz w:val="24"/>
              </w:rPr>
              <w:t>3</w:t>
            </w:r>
            <w:r>
              <w:rPr>
                <w:sz w:val="24"/>
              </w:rPr>
              <w:tab/>
            </w:r>
            <w:r>
              <w:rPr>
                <w:spacing w:val="-10"/>
                <w:sz w:val="24"/>
              </w:rPr>
              <w:t>4</w:t>
            </w:r>
            <w:r>
              <w:rPr>
                <w:sz w:val="24"/>
              </w:rPr>
              <w:tab/>
            </w:r>
            <w:r>
              <w:rPr>
                <w:b/>
                <w:spacing w:val="-10"/>
                <w:sz w:val="24"/>
                <w:u w:val="thick"/>
              </w:rPr>
              <w:t>5</w:t>
            </w:r>
          </w:p>
        </w:tc>
      </w:tr>
      <w:tr w:rsidR="00DF688C">
        <w:trPr>
          <w:trHeight w:val="1068"/>
        </w:trPr>
        <w:tc>
          <w:tcPr>
            <w:tcW w:w="680" w:type="dxa"/>
          </w:tcPr>
          <w:p w:rsidR="00DF688C" w:rsidRDefault="00437954">
            <w:pPr>
              <w:pStyle w:val="TableParagraph"/>
              <w:ind w:left="126"/>
              <w:rPr>
                <w:sz w:val="24"/>
              </w:rPr>
            </w:pPr>
            <w:r>
              <w:rPr>
                <w:spacing w:val="-5"/>
                <w:sz w:val="24"/>
              </w:rPr>
              <w:t>3.</w:t>
            </w:r>
          </w:p>
        </w:tc>
        <w:tc>
          <w:tcPr>
            <w:tcW w:w="5725" w:type="dxa"/>
          </w:tcPr>
          <w:p w:rsidR="00DF688C" w:rsidRDefault="00437954">
            <w:pPr>
              <w:pStyle w:val="TableParagraph"/>
              <w:ind w:left="106"/>
              <w:rPr>
                <w:sz w:val="24"/>
              </w:rPr>
            </w:pPr>
            <w:r>
              <w:rPr>
                <w:sz w:val="24"/>
              </w:rPr>
              <w:t>The</w:t>
            </w:r>
            <w:r>
              <w:rPr>
                <w:spacing w:val="-3"/>
                <w:sz w:val="24"/>
              </w:rPr>
              <w:t xml:space="preserve"> </w:t>
            </w:r>
            <w:r>
              <w:rPr>
                <w:sz w:val="24"/>
              </w:rPr>
              <w:t>test</w:t>
            </w:r>
            <w:r>
              <w:rPr>
                <w:spacing w:val="-3"/>
                <w:sz w:val="24"/>
              </w:rPr>
              <w:t xml:space="preserve"> </w:t>
            </w:r>
            <w:r>
              <w:rPr>
                <w:sz w:val="24"/>
              </w:rPr>
              <w:t>case</w:t>
            </w:r>
            <w:r>
              <w:rPr>
                <w:spacing w:val="1"/>
                <w:sz w:val="24"/>
              </w:rPr>
              <w:t xml:space="preserve"> </w:t>
            </w:r>
            <w:r>
              <w:rPr>
                <w:sz w:val="24"/>
              </w:rPr>
              <w:t>documents</w:t>
            </w:r>
            <w:r>
              <w:rPr>
                <w:spacing w:val="-1"/>
                <w:sz w:val="24"/>
              </w:rPr>
              <w:t xml:space="preserve"> </w:t>
            </w:r>
            <w:r>
              <w:rPr>
                <w:sz w:val="24"/>
              </w:rPr>
              <w:t>include</w:t>
            </w:r>
            <w:r>
              <w:rPr>
                <w:spacing w:val="-2"/>
                <w:sz w:val="24"/>
              </w:rPr>
              <w:t xml:space="preserve"> </w:t>
            </w:r>
            <w:r>
              <w:rPr>
                <w:spacing w:val="-4"/>
                <w:sz w:val="24"/>
              </w:rPr>
              <w:t>GUI.</w:t>
            </w:r>
          </w:p>
        </w:tc>
        <w:tc>
          <w:tcPr>
            <w:tcW w:w="4522" w:type="dxa"/>
          </w:tcPr>
          <w:p w:rsidR="00DF688C" w:rsidRDefault="00437954">
            <w:pPr>
              <w:pStyle w:val="TableParagraph"/>
              <w:spacing w:line="360" w:lineRule="auto"/>
              <w:ind w:left="108"/>
              <w:rPr>
                <w:sz w:val="24"/>
              </w:rPr>
            </w:pPr>
            <w:r>
              <w:rPr>
                <w:sz w:val="24"/>
              </w:rPr>
              <w:t>Verify</w:t>
            </w:r>
            <w:r>
              <w:rPr>
                <w:spacing w:val="40"/>
                <w:sz w:val="24"/>
              </w:rPr>
              <w:t xml:space="preserve"> </w:t>
            </w:r>
            <w:r>
              <w:rPr>
                <w:sz w:val="24"/>
              </w:rPr>
              <w:t>that</w:t>
            </w:r>
            <w:r>
              <w:rPr>
                <w:spacing w:val="40"/>
                <w:sz w:val="24"/>
              </w:rPr>
              <w:t xml:space="preserve"> </w:t>
            </w:r>
            <w:r>
              <w:rPr>
                <w:sz w:val="24"/>
              </w:rPr>
              <w:t>a</w:t>
            </w:r>
            <w:r>
              <w:rPr>
                <w:spacing w:val="40"/>
                <w:sz w:val="24"/>
              </w:rPr>
              <w:t xml:space="preserve"> </w:t>
            </w:r>
            <w:r>
              <w:rPr>
                <w:sz w:val="24"/>
              </w:rPr>
              <w:t>relevant</w:t>
            </w:r>
            <w:r>
              <w:rPr>
                <w:spacing w:val="40"/>
                <w:sz w:val="24"/>
              </w:rPr>
              <w:t xml:space="preserve"> </w:t>
            </w:r>
            <w:r>
              <w:rPr>
                <w:sz w:val="24"/>
              </w:rPr>
              <w:t>GUI</w:t>
            </w:r>
            <w:r>
              <w:rPr>
                <w:spacing w:val="40"/>
                <w:sz w:val="24"/>
              </w:rPr>
              <w:t xml:space="preserve"> </w:t>
            </w:r>
            <w:r>
              <w:rPr>
                <w:sz w:val="24"/>
              </w:rPr>
              <w:t>is</w:t>
            </w:r>
            <w:r>
              <w:rPr>
                <w:spacing w:val="40"/>
                <w:sz w:val="24"/>
              </w:rPr>
              <w:t xml:space="preserve"> </w:t>
            </w:r>
            <w:r>
              <w:rPr>
                <w:sz w:val="24"/>
              </w:rPr>
              <w:t>attached</w:t>
            </w:r>
            <w:r>
              <w:rPr>
                <w:spacing w:val="40"/>
                <w:sz w:val="24"/>
              </w:rPr>
              <w:t xml:space="preserve"> </w:t>
            </w:r>
            <w:r>
              <w:rPr>
                <w:sz w:val="24"/>
              </w:rPr>
              <w:t>to each test scenario.</w:t>
            </w:r>
          </w:p>
        </w:tc>
        <w:tc>
          <w:tcPr>
            <w:tcW w:w="2442" w:type="dxa"/>
          </w:tcPr>
          <w:p w:rsidR="00DF688C" w:rsidRDefault="00437954">
            <w:pPr>
              <w:pStyle w:val="TableParagraph"/>
              <w:tabs>
                <w:tab w:val="left" w:pos="801"/>
                <w:tab w:val="left" w:pos="1161"/>
                <w:tab w:val="left" w:pos="1521"/>
                <w:tab w:val="left" w:pos="1881"/>
              </w:tabs>
              <w:ind w:left="441"/>
              <w:rPr>
                <w:b/>
                <w:sz w:val="24"/>
              </w:rPr>
            </w:pPr>
            <w:r>
              <w:rPr>
                <w:spacing w:val="-10"/>
                <w:sz w:val="24"/>
              </w:rPr>
              <w:t>1</w:t>
            </w:r>
            <w:r>
              <w:rPr>
                <w:sz w:val="24"/>
              </w:rPr>
              <w:tab/>
            </w:r>
            <w:r>
              <w:rPr>
                <w:spacing w:val="-10"/>
                <w:sz w:val="24"/>
              </w:rPr>
              <w:t>2</w:t>
            </w:r>
            <w:r>
              <w:rPr>
                <w:sz w:val="24"/>
              </w:rPr>
              <w:tab/>
            </w:r>
            <w:r>
              <w:rPr>
                <w:spacing w:val="-10"/>
                <w:sz w:val="24"/>
              </w:rPr>
              <w:t>3</w:t>
            </w:r>
            <w:r>
              <w:rPr>
                <w:sz w:val="24"/>
              </w:rPr>
              <w:tab/>
            </w:r>
            <w:r>
              <w:rPr>
                <w:spacing w:val="-10"/>
                <w:sz w:val="24"/>
              </w:rPr>
              <w:t>4</w:t>
            </w:r>
            <w:r>
              <w:rPr>
                <w:sz w:val="24"/>
              </w:rPr>
              <w:tab/>
            </w:r>
            <w:r>
              <w:rPr>
                <w:b/>
                <w:spacing w:val="-10"/>
                <w:sz w:val="24"/>
                <w:u w:val="thick"/>
              </w:rPr>
              <w:t>5</w:t>
            </w:r>
          </w:p>
        </w:tc>
      </w:tr>
      <w:tr w:rsidR="00DF688C">
        <w:trPr>
          <w:trHeight w:val="653"/>
        </w:trPr>
        <w:tc>
          <w:tcPr>
            <w:tcW w:w="680" w:type="dxa"/>
          </w:tcPr>
          <w:p w:rsidR="00DF688C" w:rsidRDefault="00437954">
            <w:pPr>
              <w:pStyle w:val="TableParagraph"/>
              <w:ind w:left="126"/>
              <w:rPr>
                <w:sz w:val="24"/>
              </w:rPr>
            </w:pPr>
            <w:r>
              <w:rPr>
                <w:spacing w:val="-5"/>
                <w:sz w:val="24"/>
              </w:rPr>
              <w:t>4.</w:t>
            </w:r>
          </w:p>
        </w:tc>
        <w:tc>
          <w:tcPr>
            <w:tcW w:w="5725" w:type="dxa"/>
          </w:tcPr>
          <w:p w:rsidR="00DF688C" w:rsidRDefault="00437954">
            <w:pPr>
              <w:pStyle w:val="TableParagraph"/>
              <w:ind w:left="106"/>
              <w:rPr>
                <w:sz w:val="24"/>
              </w:rPr>
            </w:pPr>
            <w:r>
              <w:rPr>
                <w:sz w:val="24"/>
              </w:rPr>
              <w:t>The</w:t>
            </w:r>
            <w:r>
              <w:rPr>
                <w:spacing w:val="-1"/>
                <w:sz w:val="24"/>
              </w:rPr>
              <w:t xml:space="preserve"> </w:t>
            </w:r>
            <w:r>
              <w:rPr>
                <w:sz w:val="24"/>
              </w:rPr>
              <w:t>test</w:t>
            </w:r>
            <w:r>
              <w:rPr>
                <w:spacing w:val="-1"/>
                <w:sz w:val="24"/>
              </w:rPr>
              <w:t xml:space="preserve"> </w:t>
            </w:r>
            <w:r>
              <w:rPr>
                <w:sz w:val="24"/>
              </w:rPr>
              <w:t>results</w:t>
            </w:r>
            <w:r>
              <w:rPr>
                <w:spacing w:val="1"/>
                <w:sz w:val="24"/>
              </w:rPr>
              <w:t xml:space="preserve"> </w:t>
            </w:r>
            <w:r>
              <w:rPr>
                <w:sz w:val="24"/>
              </w:rPr>
              <w:t>or</w:t>
            </w:r>
            <w:r>
              <w:rPr>
                <w:spacing w:val="-3"/>
                <w:sz w:val="24"/>
              </w:rPr>
              <w:t xml:space="preserve"> </w:t>
            </w:r>
            <w:r>
              <w:rPr>
                <w:sz w:val="24"/>
              </w:rPr>
              <w:t>examples</w:t>
            </w:r>
            <w:r>
              <w:rPr>
                <w:spacing w:val="-1"/>
                <w:sz w:val="24"/>
              </w:rPr>
              <w:t xml:space="preserve"> </w:t>
            </w:r>
            <w:r>
              <w:rPr>
                <w:sz w:val="24"/>
              </w:rPr>
              <w:t>of</w:t>
            </w:r>
            <w:r>
              <w:rPr>
                <w:spacing w:val="-2"/>
                <w:sz w:val="24"/>
              </w:rPr>
              <w:t xml:space="preserve"> </w:t>
            </w:r>
            <w:r>
              <w:rPr>
                <w:sz w:val="24"/>
              </w:rPr>
              <w:t>test</w:t>
            </w:r>
            <w:r>
              <w:rPr>
                <w:spacing w:val="-1"/>
                <w:sz w:val="24"/>
              </w:rPr>
              <w:t xml:space="preserve"> </w:t>
            </w:r>
            <w:r>
              <w:rPr>
                <w:sz w:val="24"/>
              </w:rPr>
              <w:t>results</w:t>
            </w:r>
            <w:r>
              <w:rPr>
                <w:spacing w:val="-1"/>
                <w:sz w:val="24"/>
              </w:rPr>
              <w:t xml:space="preserve"> </w:t>
            </w:r>
            <w:r>
              <w:rPr>
                <w:spacing w:val="-2"/>
                <w:sz w:val="24"/>
              </w:rPr>
              <w:t>provided.</w:t>
            </w:r>
          </w:p>
        </w:tc>
        <w:tc>
          <w:tcPr>
            <w:tcW w:w="4522" w:type="dxa"/>
          </w:tcPr>
          <w:p w:rsidR="00DF688C" w:rsidRDefault="00437954">
            <w:pPr>
              <w:pStyle w:val="TableParagraph"/>
              <w:ind w:left="108"/>
              <w:rPr>
                <w:sz w:val="24"/>
              </w:rPr>
            </w:pPr>
            <w:r>
              <w:rPr>
                <w:sz w:val="24"/>
              </w:rPr>
              <w:t>Tester</w:t>
            </w:r>
            <w:r>
              <w:rPr>
                <w:spacing w:val="-3"/>
                <w:sz w:val="24"/>
              </w:rPr>
              <w:t xml:space="preserve"> </w:t>
            </w:r>
            <w:r>
              <w:rPr>
                <w:sz w:val="24"/>
              </w:rPr>
              <w:t>should</w:t>
            </w:r>
            <w:r>
              <w:rPr>
                <w:spacing w:val="-2"/>
                <w:sz w:val="24"/>
              </w:rPr>
              <w:t xml:space="preserve"> </w:t>
            </w:r>
            <w:r>
              <w:rPr>
                <w:sz w:val="24"/>
              </w:rPr>
              <w:t>be given test</w:t>
            </w:r>
            <w:r>
              <w:rPr>
                <w:spacing w:val="-3"/>
                <w:sz w:val="24"/>
              </w:rPr>
              <w:t xml:space="preserve"> </w:t>
            </w:r>
            <w:r>
              <w:rPr>
                <w:spacing w:val="-4"/>
                <w:sz w:val="24"/>
              </w:rPr>
              <w:t>data.</w:t>
            </w:r>
          </w:p>
        </w:tc>
        <w:tc>
          <w:tcPr>
            <w:tcW w:w="2442" w:type="dxa"/>
          </w:tcPr>
          <w:p w:rsidR="00DF688C" w:rsidRDefault="00437954">
            <w:pPr>
              <w:pStyle w:val="TableParagraph"/>
              <w:tabs>
                <w:tab w:val="left" w:pos="801"/>
                <w:tab w:val="left" w:pos="1161"/>
                <w:tab w:val="left" w:pos="1521"/>
                <w:tab w:val="left" w:pos="1881"/>
              </w:tabs>
              <w:ind w:left="441"/>
              <w:rPr>
                <w:b/>
                <w:sz w:val="24"/>
              </w:rPr>
            </w:pPr>
            <w:r>
              <w:rPr>
                <w:spacing w:val="-10"/>
                <w:sz w:val="24"/>
              </w:rPr>
              <w:t>1</w:t>
            </w:r>
            <w:r>
              <w:rPr>
                <w:sz w:val="24"/>
              </w:rPr>
              <w:tab/>
            </w:r>
            <w:r>
              <w:rPr>
                <w:spacing w:val="-10"/>
                <w:sz w:val="24"/>
              </w:rPr>
              <w:t>2</w:t>
            </w:r>
            <w:r>
              <w:rPr>
                <w:sz w:val="24"/>
              </w:rPr>
              <w:tab/>
            </w:r>
            <w:r>
              <w:rPr>
                <w:spacing w:val="-10"/>
                <w:sz w:val="24"/>
              </w:rPr>
              <w:t>3</w:t>
            </w:r>
            <w:r>
              <w:rPr>
                <w:sz w:val="24"/>
              </w:rPr>
              <w:tab/>
            </w:r>
            <w:r>
              <w:rPr>
                <w:spacing w:val="-10"/>
                <w:sz w:val="24"/>
              </w:rPr>
              <w:t>4</w:t>
            </w:r>
            <w:r>
              <w:rPr>
                <w:sz w:val="24"/>
              </w:rPr>
              <w:tab/>
            </w:r>
            <w:r>
              <w:rPr>
                <w:b/>
                <w:spacing w:val="-10"/>
                <w:sz w:val="24"/>
                <w:u w:val="thick"/>
              </w:rPr>
              <w:t>5</w:t>
            </w:r>
          </w:p>
        </w:tc>
      </w:tr>
      <w:tr w:rsidR="00DF688C">
        <w:trPr>
          <w:trHeight w:val="1482"/>
        </w:trPr>
        <w:tc>
          <w:tcPr>
            <w:tcW w:w="680" w:type="dxa"/>
          </w:tcPr>
          <w:p w:rsidR="00DF688C" w:rsidRDefault="00437954">
            <w:pPr>
              <w:pStyle w:val="TableParagraph"/>
              <w:spacing w:before="120"/>
              <w:ind w:left="126"/>
              <w:rPr>
                <w:sz w:val="24"/>
              </w:rPr>
            </w:pPr>
            <w:r>
              <w:rPr>
                <w:spacing w:val="-5"/>
                <w:sz w:val="24"/>
              </w:rPr>
              <w:t>5.</w:t>
            </w:r>
          </w:p>
        </w:tc>
        <w:tc>
          <w:tcPr>
            <w:tcW w:w="5725" w:type="dxa"/>
          </w:tcPr>
          <w:p w:rsidR="00DF688C" w:rsidRDefault="00437954">
            <w:pPr>
              <w:pStyle w:val="TableParagraph"/>
              <w:spacing w:before="120"/>
              <w:ind w:left="106"/>
              <w:rPr>
                <w:sz w:val="24"/>
              </w:rPr>
            </w:pPr>
            <w:r>
              <w:rPr>
                <w:sz w:val="24"/>
              </w:rPr>
              <w:t>The</w:t>
            </w:r>
            <w:r>
              <w:rPr>
                <w:spacing w:val="-1"/>
                <w:sz w:val="24"/>
              </w:rPr>
              <w:t xml:space="preserve"> </w:t>
            </w:r>
            <w:r>
              <w:rPr>
                <w:sz w:val="24"/>
              </w:rPr>
              <w:t>system's</w:t>
            </w:r>
            <w:r>
              <w:rPr>
                <w:spacing w:val="-1"/>
                <w:sz w:val="24"/>
              </w:rPr>
              <w:t xml:space="preserve"> </w:t>
            </w:r>
            <w:r>
              <w:rPr>
                <w:sz w:val="24"/>
              </w:rPr>
              <w:t>inputs</w:t>
            </w:r>
            <w:r>
              <w:rPr>
                <w:spacing w:val="-2"/>
                <w:sz w:val="24"/>
              </w:rPr>
              <w:t xml:space="preserve"> </w:t>
            </w:r>
            <w:r>
              <w:rPr>
                <w:sz w:val="24"/>
              </w:rPr>
              <w:t>are all</w:t>
            </w:r>
            <w:r>
              <w:rPr>
                <w:spacing w:val="-1"/>
                <w:sz w:val="24"/>
              </w:rPr>
              <w:t xml:space="preserve"> </w:t>
            </w:r>
            <w:r>
              <w:rPr>
                <w:sz w:val="24"/>
              </w:rPr>
              <w:t>covered</w:t>
            </w:r>
            <w:r>
              <w:rPr>
                <w:spacing w:val="-2"/>
                <w:sz w:val="24"/>
              </w:rPr>
              <w:t xml:space="preserve"> </w:t>
            </w:r>
            <w:r>
              <w:rPr>
                <w:sz w:val="24"/>
              </w:rPr>
              <w:t>by</w:t>
            </w:r>
            <w:r>
              <w:rPr>
                <w:spacing w:val="-1"/>
                <w:sz w:val="24"/>
              </w:rPr>
              <w:t xml:space="preserve"> </w:t>
            </w:r>
            <w:r>
              <w:rPr>
                <w:sz w:val="24"/>
              </w:rPr>
              <w:t>the</w:t>
            </w:r>
            <w:r>
              <w:rPr>
                <w:spacing w:val="-2"/>
                <w:sz w:val="24"/>
              </w:rPr>
              <w:t xml:space="preserve"> </w:t>
            </w:r>
            <w:r>
              <w:rPr>
                <w:sz w:val="24"/>
              </w:rPr>
              <w:t>test</w:t>
            </w:r>
            <w:r>
              <w:rPr>
                <w:spacing w:val="-1"/>
                <w:sz w:val="24"/>
              </w:rPr>
              <w:t xml:space="preserve"> </w:t>
            </w:r>
            <w:r>
              <w:rPr>
                <w:spacing w:val="-2"/>
                <w:sz w:val="24"/>
              </w:rPr>
              <w:t>cases.</w:t>
            </w:r>
          </w:p>
        </w:tc>
        <w:tc>
          <w:tcPr>
            <w:tcW w:w="4522" w:type="dxa"/>
          </w:tcPr>
          <w:p w:rsidR="00DF688C" w:rsidRDefault="00437954">
            <w:pPr>
              <w:pStyle w:val="TableParagraph"/>
              <w:spacing w:before="120" w:line="360" w:lineRule="auto"/>
              <w:ind w:left="108" w:right="96"/>
              <w:jc w:val="both"/>
              <w:rPr>
                <w:sz w:val="24"/>
              </w:rPr>
            </w:pPr>
            <w:r>
              <w:rPr>
                <w:sz w:val="24"/>
              </w:rPr>
              <w:t>Count the system's inputs and verify that all inputs are covered by the test data used in the test cases.</w:t>
            </w:r>
          </w:p>
        </w:tc>
        <w:tc>
          <w:tcPr>
            <w:tcW w:w="2442" w:type="dxa"/>
          </w:tcPr>
          <w:p w:rsidR="00DF688C" w:rsidRDefault="00437954">
            <w:pPr>
              <w:pStyle w:val="TableParagraph"/>
              <w:tabs>
                <w:tab w:val="left" w:pos="801"/>
                <w:tab w:val="left" w:pos="1161"/>
                <w:tab w:val="left" w:pos="1521"/>
                <w:tab w:val="left" w:pos="1881"/>
              </w:tabs>
              <w:spacing w:before="120"/>
              <w:ind w:left="441"/>
              <w:rPr>
                <w:b/>
                <w:sz w:val="24"/>
              </w:rPr>
            </w:pPr>
            <w:r>
              <w:rPr>
                <w:spacing w:val="-10"/>
                <w:sz w:val="24"/>
              </w:rPr>
              <w:t>1</w:t>
            </w:r>
            <w:r>
              <w:rPr>
                <w:sz w:val="24"/>
              </w:rPr>
              <w:tab/>
            </w:r>
            <w:r>
              <w:rPr>
                <w:spacing w:val="-10"/>
                <w:sz w:val="24"/>
              </w:rPr>
              <w:t>2</w:t>
            </w:r>
            <w:r>
              <w:rPr>
                <w:sz w:val="24"/>
              </w:rPr>
              <w:tab/>
            </w:r>
            <w:r>
              <w:rPr>
                <w:spacing w:val="-10"/>
                <w:sz w:val="24"/>
              </w:rPr>
              <w:t>3</w:t>
            </w:r>
            <w:r>
              <w:rPr>
                <w:sz w:val="24"/>
              </w:rPr>
              <w:tab/>
            </w:r>
            <w:r>
              <w:rPr>
                <w:spacing w:val="-10"/>
                <w:sz w:val="24"/>
              </w:rPr>
              <w:t>4</w:t>
            </w:r>
            <w:r>
              <w:rPr>
                <w:sz w:val="24"/>
              </w:rPr>
              <w:tab/>
            </w:r>
            <w:r>
              <w:rPr>
                <w:b/>
                <w:spacing w:val="-10"/>
                <w:sz w:val="24"/>
                <w:u w:val="thick"/>
              </w:rPr>
              <w:t>5</w:t>
            </w:r>
          </w:p>
        </w:tc>
      </w:tr>
    </w:tbl>
    <w:p w:rsidR="00DF688C" w:rsidRDefault="00DF688C">
      <w:pPr>
        <w:rPr>
          <w:sz w:val="24"/>
        </w:rPr>
        <w:sectPr w:rsidR="00DF688C">
          <w:pgSz w:w="16840" w:h="11910" w:orient="landscape"/>
          <w:pgMar w:top="1340" w:right="1200" w:bottom="280" w:left="2040" w:header="720" w:footer="720" w:gutter="0"/>
          <w:cols w:space="720"/>
        </w:sectPr>
      </w:pPr>
    </w:p>
    <w:p w:rsidR="00DF688C" w:rsidRDefault="00437954">
      <w:pPr>
        <w:pStyle w:val="ListParagraph"/>
        <w:numPr>
          <w:ilvl w:val="1"/>
          <w:numId w:val="1"/>
        </w:numPr>
        <w:tabs>
          <w:tab w:val="left" w:pos="1307"/>
          <w:tab w:val="left" w:pos="1308"/>
        </w:tabs>
        <w:ind w:left="1308" w:hanging="720"/>
        <w:jc w:val="left"/>
        <w:rPr>
          <w:b/>
          <w:sz w:val="24"/>
        </w:rPr>
      </w:pPr>
      <w:r>
        <w:rPr>
          <w:b/>
          <w:spacing w:val="-2"/>
          <w:sz w:val="24"/>
        </w:rPr>
        <w:lastRenderedPageBreak/>
        <w:t>CONCLUSION</w:t>
      </w:r>
    </w:p>
    <w:p w:rsidR="00DF688C" w:rsidRDefault="00DF688C">
      <w:pPr>
        <w:pStyle w:val="BodyText"/>
        <w:spacing w:before="0"/>
        <w:rPr>
          <w:b/>
          <w:sz w:val="26"/>
        </w:rPr>
      </w:pPr>
    </w:p>
    <w:p w:rsidR="00DF688C" w:rsidRDefault="00DF688C">
      <w:pPr>
        <w:pStyle w:val="BodyText"/>
        <w:spacing w:before="0"/>
        <w:rPr>
          <w:b/>
          <w:sz w:val="22"/>
        </w:rPr>
      </w:pPr>
    </w:p>
    <w:p w:rsidR="00DF688C" w:rsidRDefault="00437954">
      <w:pPr>
        <w:pStyle w:val="BodyText"/>
        <w:spacing w:before="0" w:line="360" w:lineRule="auto"/>
        <w:ind w:left="588" w:right="113" w:firstLine="720"/>
        <w:jc w:val="both"/>
      </w:pPr>
      <w:r>
        <w:t>To give a brief, testing is crucial since it identifies problems and mistakes made throughout the development phase. It searches for any implementation-related errors.</w:t>
      </w:r>
      <w:r>
        <w:rPr>
          <w:spacing w:val="-1"/>
        </w:rPr>
        <w:t xml:space="preserve"> </w:t>
      </w:r>
      <w:r>
        <w:t>It makes</w:t>
      </w:r>
      <w:r>
        <w:rPr>
          <w:spacing w:val="-1"/>
        </w:rPr>
        <w:t xml:space="preserve"> </w:t>
      </w:r>
      <w:r>
        <w:t>sure that</w:t>
      </w:r>
      <w:r>
        <w:rPr>
          <w:spacing w:val="-1"/>
        </w:rPr>
        <w:t xml:space="preserve"> </w:t>
      </w:r>
      <w:r>
        <w:t>the intended audience trusts</w:t>
      </w:r>
      <w:r>
        <w:rPr>
          <w:spacing w:val="-1"/>
        </w:rPr>
        <w:t xml:space="preserve"> </w:t>
      </w:r>
      <w:r>
        <w:t>the team</w:t>
      </w:r>
      <w:r>
        <w:rPr>
          <w:spacing w:val="-1"/>
        </w:rPr>
        <w:t xml:space="preserve"> </w:t>
      </w:r>
      <w:r>
        <w:t>and that</w:t>
      </w:r>
      <w:r>
        <w:rPr>
          <w:spacing w:val="-1"/>
        </w:rPr>
        <w:t xml:space="preserve"> </w:t>
      </w:r>
      <w:r>
        <w:t xml:space="preserve">they continue to be satisfied with the application. </w:t>
      </w:r>
      <w:del w:id="23" w:author="Microsoft account" w:date="2022-09-02T07:36:00Z">
        <w:r w:rsidDel="008A06C8">
          <w:delText xml:space="preserve">Software </w:delText>
        </w:r>
      </w:del>
      <w:ins w:id="24" w:author="Microsoft account" w:date="2022-09-02T07:36:00Z">
        <w:r w:rsidR="008A06C8">
          <w:t>The s</w:t>
        </w:r>
        <w:r w:rsidR="008A06C8">
          <w:t xml:space="preserve">oftware </w:t>
        </w:r>
      </w:ins>
      <w:r>
        <w:t>testing prevents financial losses, and contracts occasionally include monetary penalties with regard to the timing and quality</w:t>
      </w:r>
      <w:r>
        <w:rPr>
          <w:spacing w:val="-2"/>
        </w:rPr>
        <w:t xml:space="preserve"> </w:t>
      </w:r>
      <w:r>
        <w:t>of</w:t>
      </w:r>
      <w:r>
        <w:rPr>
          <w:spacing w:val="-3"/>
        </w:rPr>
        <w:t xml:space="preserve"> </w:t>
      </w:r>
      <w:r>
        <w:t>the</w:t>
      </w:r>
      <w:r>
        <w:rPr>
          <w:spacing w:val="-3"/>
        </w:rPr>
        <w:t xml:space="preserve"> </w:t>
      </w:r>
      <w:r>
        <w:t>outcome. This</w:t>
      </w:r>
      <w:r>
        <w:rPr>
          <w:spacing w:val="-4"/>
        </w:rPr>
        <w:t xml:space="preserve"> </w:t>
      </w:r>
      <w:r>
        <w:t>chapter highlights</w:t>
      </w:r>
      <w:r>
        <w:rPr>
          <w:spacing w:val="-2"/>
        </w:rPr>
        <w:t xml:space="preserve"> </w:t>
      </w:r>
      <w:r>
        <w:t>system testing, which</w:t>
      </w:r>
      <w:r>
        <w:rPr>
          <w:spacing w:val="-2"/>
        </w:rPr>
        <w:t xml:space="preserve"> </w:t>
      </w:r>
      <w:r>
        <w:t>includes testing planning, the testing environment, which is conducted online, the hardware,</w:t>
      </w:r>
      <w:r>
        <w:rPr>
          <w:spacing w:val="80"/>
        </w:rPr>
        <w:t xml:space="preserve"> </w:t>
      </w:r>
      <w:r>
        <w:t xml:space="preserve">firmware configurations, preparations, and training prior to testing used during </w:t>
      </w:r>
      <w:ins w:id="25" w:author="Microsoft account" w:date="2022-09-02T07:37:00Z">
        <w:r w:rsidR="008A06C8">
          <w:t xml:space="preserve">the </w:t>
        </w:r>
      </w:ins>
      <w:r>
        <w:t>testing</w:t>
      </w:r>
      <w:ins w:id="26" w:author="Microsoft account" w:date="2022-09-02T07:37:00Z">
        <w:r w:rsidR="008A06C8">
          <w:t xml:space="preserve"> phase</w:t>
        </w:r>
      </w:ins>
      <w:r>
        <w:t>.</w:t>
      </w:r>
      <w:r>
        <w:rPr>
          <w:spacing w:val="-1"/>
        </w:rPr>
        <w:t xml:space="preserve"> </w:t>
      </w:r>
      <w:r>
        <w:t>Aside from</w:t>
      </w:r>
      <w:r>
        <w:rPr>
          <w:spacing w:val="-1"/>
        </w:rPr>
        <w:t xml:space="preserve"> </w:t>
      </w:r>
      <w:r>
        <w:t>that,</w:t>
      </w:r>
      <w:r>
        <w:rPr>
          <w:spacing w:val="-1"/>
        </w:rPr>
        <w:t xml:space="preserve"> </w:t>
      </w:r>
      <w:r>
        <w:t>the testing</w:t>
      </w:r>
      <w:r>
        <w:rPr>
          <w:spacing w:val="-3"/>
        </w:rPr>
        <w:t xml:space="preserve"> </w:t>
      </w:r>
      <w:r>
        <w:t xml:space="preserve">schedule </w:t>
      </w:r>
      <w:del w:id="27" w:author="Microsoft account" w:date="2022-09-02T07:37:00Z">
        <w:r w:rsidDel="008A06C8">
          <w:delText>on</w:delText>
        </w:r>
        <w:r w:rsidDel="008A06C8">
          <w:rPr>
            <w:spacing w:val="-1"/>
          </w:rPr>
          <w:delText xml:space="preserve"> </w:delText>
        </w:r>
      </w:del>
      <w:ins w:id="28" w:author="Microsoft account" w:date="2022-09-02T07:37:00Z">
        <w:r w:rsidR="008A06C8">
          <w:t>shows</w:t>
        </w:r>
        <w:r w:rsidR="008A06C8">
          <w:rPr>
            <w:spacing w:val="-1"/>
          </w:rPr>
          <w:t xml:space="preserve"> </w:t>
        </w:r>
      </w:ins>
      <w:r>
        <w:t>how many</w:t>
      </w:r>
      <w:r>
        <w:rPr>
          <w:spacing w:val="-1"/>
        </w:rPr>
        <w:t xml:space="preserve"> </w:t>
      </w:r>
      <w:r>
        <w:t>cycles and</w:t>
      </w:r>
      <w:r>
        <w:rPr>
          <w:spacing w:val="-1"/>
        </w:rPr>
        <w:t xml:space="preserve"> </w:t>
      </w:r>
      <w:r>
        <w:t>duration of</w:t>
      </w:r>
      <w:r>
        <w:rPr>
          <w:spacing w:val="-2"/>
        </w:rPr>
        <w:t xml:space="preserve"> </w:t>
      </w:r>
      <w:r>
        <w:t>the test to be run, the strategy, the test description including the expected results, and the users' rating satisfaction analysis are all presented.</w:t>
      </w:r>
    </w:p>
    <w:p w:rsidR="00DF688C" w:rsidRDefault="00DF688C">
      <w:pPr>
        <w:pStyle w:val="BodyText"/>
        <w:spacing w:before="0"/>
        <w:rPr>
          <w:sz w:val="36"/>
        </w:rPr>
      </w:pPr>
    </w:p>
    <w:p w:rsidR="00DF688C" w:rsidRDefault="00437954">
      <w:pPr>
        <w:pStyle w:val="BodyText"/>
        <w:spacing w:before="0" w:line="360" w:lineRule="auto"/>
        <w:ind w:left="588" w:right="115" w:firstLine="720"/>
        <w:jc w:val="both"/>
      </w:pPr>
      <w:r>
        <w:t xml:space="preserve">More information on the system completion phase will be provided in the following chapter. This also applies to the observations on the overall system's weaknesses and strengths, the suggestions on how the system can be improved further, </w:t>
      </w:r>
      <w:del w:id="29" w:author="Microsoft account" w:date="2022-09-02T07:38:00Z">
        <w:r w:rsidDel="008A06C8">
          <w:delText xml:space="preserve">and </w:delText>
        </w:r>
      </w:del>
      <w:r>
        <w:t>the project contribution</w:t>
      </w:r>
      <w:ins w:id="30" w:author="Microsoft account" w:date="2022-09-02T07:38:00Z">
        <w:r w:rsidR="008A06C8">
          <w:t xml:space="preserve">s are </w:t>
        </w:r>
        <w:proofErr w:type="spellStart"/>
        <w:r w:rsidR="008A06C8">
          <w:t>higlighed</w:t>
        </w:r>
        <w:proofErr w:type="spellEnd"/>
        <w:r w:rsidR="008A06C8">
          <w:t xml:space="preserve"> as well</w:t>
        </w:r>
      </w:ins>
      <w:bookmarkStart w:id="31" w:name="_GoBack"/>
      <w:bookmarkEnd w:id="31"/>
      <w:r>
        <w:t>.</w:t>
      </w:r>
    </w:p>
    <w:sectPr w:rsidR="00DF688C">
      <w:pgSz w:w="11910" w:h="16840"/>
      <w:pgMar w:top="1320" w:right="130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463E01"/>
    <w:multiLevelType w:val="multilevel"/>
    <w:tmpl w:val="14324888"/>
    <w:lvl w:ilvl="0">
      <w:start w:val="6"/>
      <w:numFmt w:val="decimal"/>
      <w:lvlText w:val="%1"/>
      <w:lvlJc w:val="left"/>
      <w:pPr>
        <w:ind w:left="1188" w:hanging="600"/>
        <w:jc w:val="left"/>
      </w:pPr>
      <w:rPr>
        <w:rFonts w:hint="default"/>
        <w:lang w:val="en-US" w:eastAsia="en-US" w:bidi="ar-SA"/>
      </w:rPr>
    </w:lvl>
    <w:lvl w:ilvl="1">
      <w:start w:val="1"/>
      <w:numFmt w:val="decimal"/>
      <w:lvlText w:val="%1.%2"/>
      <w:lvlJc w:val="left"/>
      <w:pPr>
        <w:ind w:left="1188" w:hanging="600"/>
        <w:jc w:val="right"/>
      </w:pPr>
      <w:rPr>
        <w:rFonts w:ascii="Times New Roman" w:eastAsia="Times New Roman" w:hAnsi="Times New Roman" w:cs="Times New Roman" w:hint="default"/>
        <w:b/>
        <w:bCs/>
        <w:i w:val="0"/>
        <w:iCs w:val="0"/>
        <w:w w:val="100"/>
        <w:sz w:val="24"/>
        <w:szCs w:val="24"/>
        <w:lang w:val="en-US" w:eastAsia="en-US" w:bidi="ar-SA"/>
      </w:rPr>
    </w:lvl>
    <w:lvl w:ilvl="2">
      <w:start w:val="1"/>
      <w:numFmt w:val="decimal"/>
      <w:lvlText w:val="%1.%2.%3"/>
      <w:lvlJc w:val="left"/>
      <w:pPr>
        <w:ind w:left="948" w:hanging="720"/>
        <w:jc w:val="right"/>
      </w:pPr>
      <w:rPr>
        <w:rFonts w:hint="default"/>
        <w:w w:val="100"/>
        <w:lang w:val="en-US" w:eastAsia="en-US" w:bidi="ar-SA"/>
      </w:rPr>
    </w:lvl>
    <w:lvl w:ilvl="3">
      <w:start w:val="1"/>
      <w:numFmt w:val="decimal"/>
      <w:lvlText w:val="%1.%2.%3.%4"/>
      <w:lvlJc w:val="left"/>
      <w:pPr>
        <w:ind w:left="1308" w:hanging="720"/>
        <w:jc w:val="left"/>
      </w:pPr>
      <w:rPr>
        <w:rFonts w:ascii="Times New Roman" w:eastAsia="Times New Roman" w:hAnsi="Times New Roman" w:cs="Times New Roman" w:hint="default"/>
        <w:b/>
        <w:bCs/>
        <w:i w:val="0"/>
        <w:iCs w:val="0"/>
        <w:w w:val="100"/>
        <w:sz w:val="24"/>
        <w:szCs w:val="24"/>
        <w:lang w:val="en-US" w:eastAsia="en-US" w:bidi="ar-SA"/>
      </w:rPr>
    </w:lvl>
    <w:lvl w:ilvl="4">
      <w:numFmt w:val="bullet"/>
      <w:lvlText w:val="•"/>
      <w:lvlJc w:val="left"/>
      <w:pPr>
        <w:ind w:left="3116" w:hanging="720"/>
      </w:pPr>
      <w:rPr>
        <w:rFonts w:hint="default"/>
        <w:lang w:val="en-US" w:eastAsia="en-US" w:bidi="ar-SA"/>
      </w:rPr>
    </w:lvl>
    <w:lvl w:ilvl="5">
      <w:numFmt w:val="bullet"/>
      <w:lvlText w:val="•"/>
      <w:lvlJc w:val="left"/>
      <w:pPr>
        <w:ind w:left="4024" w:hanging="720"/>
      </w:pPr>
      <w:rPr>
        <w:rFonts w:hint="default"/>
        <w:lang w:val="en-US" w:eastAsia="en-US" w:bidi="ar-SA"/>
      </w:rPr>
    </w:lvl>
    <w:lvl w:ilvl="6">
      <w:numFmt w:val="bullet"/>
      <w:lvlText w:val="•"/>
      <w:lvlJc w:val="left"/>
      <w:pPr>
        <w:ind w:left="4933" w:hanging="720"/>
      </w:pPr>
      <w:rPr>
        <w:rFonts w:hint="default"/>
        <w:lang w:val="en-US" w:eastAsia="en-US" w:bidi="ar-SA"/>
      </w:rPr>
    </w:lvl>
    <w:lvl w:ilvl="7">
      <w:numFmt w:val="bullet"/>
      <w:lvlText w:val="•"/>
      <w:lvlJc w:val="left"/>
      <w:pPr>
        <w:ind w:left="5841" w:hanging="720"/>
      </w:pPr>
      <w:rPr>
        <w:rFonts w:hint="default"/>
        <w:lang w:val="en-US" w:eastAsia="en-US" w:bidi="ar-SA"/>
      </w:rPr>
    </w:lvl>
    <w:lvl w:ilvl="8">
      <w:numFmt w:val="bullet"/>
      <w:lvlText w:val="•"/>
      <w:lvlJc w:val="left"/>
      <w:pPr>
        <w:ind w:left="6749" w:hanging="720"/>
      </w:pPr>
      <w:rPr>
        <w:rFonts w:hint="default"/>
        <w:lang w:val="en-US" w:eastAsia="en-US" w:bidi="ar-SA"/>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c67a3d345ff9b6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DF688C"/>
    <w:rsid w:val="00437954"/>
    <w:rsid w:val="008A06C8"/>
    <w:rsid w:val="00CC72A7"/>
    <w:rsid w:val="00DF688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8F082C8C-B14D-4A38-8D7E-D7490B63E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
    </w:pPr>
    <w:rPr>
      <w:sz w:val="24"/>
      <w:szCs w:val="24"/>
    </w:rPr>
  </w:style>
  <w:style w:type="paragraph" w:styleId="ListParagraph">
    <w:name w:val="List Paragraph"/>
    <w:basedOn w:val="Normal"/>
    <w:uiPriority w:val="1"/>
    <w:qFormat/>
    <w:pPr>
      <w:spacing w:before="78"/>
      <w:ind w:left="1188" w:hanging="720"/>
    </w:pPr>
  </w:style>
  <w:style w:type="paragraph" w:customStyle="1" w:styleId="TableParagraph">
    <w:name w:val="Table Paragraph"/>
    <w:basedOn w:val="Normal"/>
    <w:uiPriority w:val="1"/>
    <w:qFormat/>
    <w:pPr>
      <w:spacing w:before="119"/>
      <w:ind w:left="107"/>
    </w:pPr>
  </w:style>
  <w:style w:type="paragraph" w:styleId="BalloonText">
    <w:name w:val="Balloon Text"/>
    <w:basedOn w:val="Normal"/>
    <w:link w:val="BalloonTextChar"/>
    <w:uiPriority w:val="99"/>
    <w:semiHidden/>
    <w:unhideWhenUsed/>
    <w:rsid w:val="008A06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06C8"/>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saraameena@brilliance.edu.my" TargetMode="External"/><Relationship Id="rId18" Type="http://schemas.openxmlformats.org/officeDocument/2006/relationships/hyperlink" Target="mailto:ahmad@brilliance.edu.my" TargetMode="External"/><Relationship Id="rId26" Type="http://schemas.openxmlformats.org/officeDocument/2006/relationships/hyperlink" Target="mailto:saraameena@brilliance.edu.my" TargetMode="External"/><Relationship Id="rId39" Type="http://schemas.openxmlformats.org/officeDocument/2006/relationships/hyperlink" Target="mailto:mira.abu@gmail.com" TargetMode="External"/><Relationship Id="rId21" Type="http://schemas.openxmlformats.org/officeDocument/2006/relationships/hyperlink" Target="mailto:haikal@brilliance.edu.my" TargetMode="External"/><Relationship Id="rId34" Type="http://schemas.openxmlformats.org/officeDocument/2006/relationships/hyperlink" Target="mailto:mira@gmail.com" TargetMode="External"/><Relationship Id="rId42" Type="http://schemas.openxmlformats.org/officeDocument/2006/relationships/hyperlink" Target="mailto:mira@gmail.com" TargetMode="External"/><Relationship Id="rId47" Type="http://schemas.openxmlformats.org/officeDocument/2006/relationships/theme" Target="theme/theme1.xml"/><Relationship Id="rId7" Type="http://schemas.openxmlformats.org/officeDocument/2006/relationships/hyperlink" Target="mailto:saraameena@brilliance.edu.com" TargetMode="External"/><Relationship Id="rId2" Type="http://schemas.openxmlformats.org/officeDocument/2006/relationships/styles" Target="styles.xml"/><Relationship Id="rId16" Type="http://schemas.openxmlformats.org/officeDocument/2006/relationships/hyperlink" Target="mailto:ahmad@brilliance.edu.my" TargetMode="External"/><Relationship Id="rId29" Type="http://schemas.openxmlformats.org/officeDocument/2006/relationships/hyperlink" Target="mailto:saraameena@brilliance.edu.my" TargetMode="External"/><Relationship Id="rId1" Type="http://schemas.openxmlformats.org/officeDocument/2006/relationships/numbering" Target="numbering.xml"/><Relationship Id="rId6" Type="http://schemas.openxmlformats.org/officeDocument/2006/relationships/hyperlink" Target="mailto:saraameena@brilliance.edu.my" TargetMode="External"/><Relationship Id="rId11" Type="http://schemas.openxmlformats.org/officeDocument/2006/relationships/hyperlink" Target="mailto:saraameena@brilliance.edu.my" TargetMode="External"/><Relationship Id="rId24" Type="http://schemas.openxmlformats.org/officeDocument/2006/relationships/hyperlink" Target="mailto:haikal@brilliance.edu.com" TargetMode="External"/><Relationship Id="rId32" Type="http://schemas.openxmlformats.org/officeDocument/2006/relationships/hyperlink" Target="mailto:amirul@brilliance.edu.my" TargetMode="External"/><Relationship Id="rId37" Type="http://schemas.openxmlformats.org/officeDocument/2006/relationships/hyperlink" Target="mailto:mira@gmail.com" TargetMode="External"/><Relationship Id="rId40" Type="http://schemas.openxmlformats.org/officeDocument/2006/relationships/hyperlink" Target="mailto:mira.abu@gmail.com" TargetMode="External"/><Relationship Id="rId45" Type="http://schemas.openxmlformats.org/officeDocument/2006/relationships/fontTable" Target="fontTable.xml"/><Relationship Id="rId5" Type="http://schemas.openxmlformats.org/officeDocument/2006/relationships/hyperlink" Target="mailto:saraameena@brilliance.edu.my" TargetMode="External"/><Relationship Id="rId15" Type="http://schemas.openxmlformats.org/officeDocument/2006/relationships/hyperlink" Target="mailto:alia@brilliance.edu.my" TargetMode="External"/><Relationship Id="rId23" Type="http://schemas.openxmlformats.org/officeDocument/2006/relationships/hyperlink" Target="mailto:haikal@brilliance.edu.com" TargetMode="External"/><Relationship Id="rId28" Type="http://schemas.openxmlformats.org/officeDocument/2006/relationships/hyperlink" Target="mailto:saraameena@brilliance.edu.my" TargetMode="External"/><Relationship Id="rId36" Type="http://schemas.openxmlformats.org/officeDocument/2006/relationships/hyperlink" Target="mailto:mira.abu@gmail.com" TargetMode="External"/><Relationship Id="rId10" Type="http://schemas.openxmlformats.org/officeDocument/2006/relationships/hyperlink" Target="mailto:saraameena@brilliance.edu.my" TargetMode="External"/><Relationship Id="rId19" Type="http://schemas.openxmlformats.org/officeDocument/2006/relationships/hyperlink" Target="mailto:saraameena@brilliance.edu.com" TargetMode="External"/><Relationship Id="rId31" Type="http://schemas.openxmlformats.org/officeDocument/2006/relationships/hyperlink" Target="mailto:haikal@brilliance.edu.com" TargetMode="External"/><Relationship Id="rId44" Type="http://schemas.openxmlformats.org/officeDocument/2006/relationships/hyperlink" Target="mailto:ameena.ameen@gmail.com" TargetMode="External"/><Relationship Id="rId4" Type="http://schemas.openxmlformats.org/officeDocument/2006/relationships/webSettings" Target="webSettings.xml"/><Relationship Id="rId9" Type="http://schemas.openxmlformats.org/officeDocument/2006/relationships/hyperlink" Target="mailto:saraameena@brilliance.edu.my" TargetMode="External"/><Relationship Id="rId14" Type="http://schemas.openxmlformats.org/officeDocument/2006/relationships/hyperlink" Target="mailto:saraameena@brilliance.edu.my" TargetMode="External"/><Relationship Id="rId22" Type="http://schemas.openxmlformats.org/officeDocument/2006/relationships/hyperlink" Target="mailto:haikal@brilliance.edu.my" TargetMode="External"/><Relationship Id="rId27" Type="http://schemas.openxmlformats.org/officeDocument/2006/relationships/hyperlink" Target="mailto:saraameena@brilliance.edu.my" TargetMode="External"/><Relationship Id="rId30" Type="http://schemas.openxmlformats.org/officeDocument/2006/relationships/hyperlink" Target="mailto:saraameena@brilliance.edu.my" TargetMode="External"/><Relationship Id="rId35" Type="http://schemas.openxmlformats.org/officeDocument/2006/relationships/hyperlink" Target="mailto:mira.abu@gmail.com" TargetMode="External"/><Relationship Id="rId43" Type="http://schemas.openxmlformats.org/officeDocument/2006/relationships/hyperlink" Target="mailto:mira.abubakar@gmail.com" TargetMode="External"/><Relationship Id="rId8" Type="http://schemas.openxmlformats.org/officeDocument/2006/relationships/hyperlink" Target="mailto:saraameena@brilliance.edu.com" TargetMode="External"/><Relationship Id="rId3" Type="http://schemas.openxmlformats.org/officeDocument/2006/relationships/settings" Target="settings.xml"/><Relationship Id="rId12" Type="http://schemas.openxmlformats.org/officeDocument/2006/relationships/hyperlink" Target="mailto:saraameena@brilliance.edu.my" TargetMode="External"/><Relationship Id="rId17" Type="http://schemas.openxmlformats.org/officeDocument/2006/relationships/hyperlink" Target="mailto:jamal@brilliance.edu.my" TargetMode="External"/><Relationship Id="rId25" Type="http://schemas.openxmlformats.org/officeDocument/2006/relationships/hyperlink" Target="mailto:saraameena@brilliance.edu.my" TargetMode="External"/><Relationship Id="rId33" Type="http://schemas.openxmlformats.org/officeDocument/2006/relationships/hyperlink" Target="mailto:mira@gmail.com" TargetMode="External"/><Relationship Id="rId38" Type="http://schemas.openxmlformats.org/officeDocument/2006/relationships/hyperlink" Target="mailto:mira@gmail.com" TargetMode="External"/><Relationship Id="rId46" Type="http://schemas.microsoft.com/office/2011/relationships/people" Target="people.xml"/><Relationship Id="rId20" Type="http://schemas.openxmlformats.org/officeDocument/2006/relationships/hyperlink" Target="mailto:adam.ismail@brilliance.edu.my" TargetMode="External"/><Relationship Id="rId41" Type="http://schemas.openxmlformats.org/officeDocument/2006/relationships/hyperlink" Target="mailto:mira.abu@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12801</Words>
  <Characters>72966</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nrlam</dc:creator>
  <dc:description/>
  <cp:lastModifiedBy>Microsoft account</cp:lastModifiedBy>
  <cp:revision>4</cp:revision>
  <dcterms:created xsi:type="dcterms:W3CDTF">2022-09-01T23:18:00Z</dcterms:created>
  <dcterms:modified xsi:type="dcterms:W3CDTF">2022-09-01T23:39:00Z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2022-09-01T00:00:00Z</vt:filetime>
  </property>
  <property fmtid="{D5CDD505-2E9C-101B-9397-08002B2CF9AE}" pid="3" name="Creator">
    <vt:lpwstr>WPS Writer</vt:lpwstr>
  </property>
  <property fmtid="{D5CDD505-2E9C-101B-9397-08002B2CF9AE}" pid="4" name="LastSaved">
    <vt:filetime>2022-09-01T00:00:00Z</vt:filetime>
  </property>
  <property fmtid="{D5CDD505-2E9C-101B-9397-08002B2CF9AE}" pid="5" name="SourceModified">
    <vt:lpwstr>D:20220901004352+16'43'</vt:lpwstr>
  </property>
</Properties>
</file>